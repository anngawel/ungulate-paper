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w:t>
      </w:r>
      <w:proofErr w:type="spellStart"/>
      <w:r w:rsidR="002F770A" w:rsidRPr="00A27F93">
        <w:t>Gawel</w:t>
      </w:r>
      <w:proofErr w:type="spellEnd"/>
      <w:r w:rsidR="002F770A" w:rsidRPr="00A27F93">
        <w:t xml:space="preserve">,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07DF5FB"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 xml:space="preserve">where native vertebrate </w:t>
      </w:r>
      <w:proofErr w:type="spellStart"/>
      <w:r w:rsidRPr="00A27F93">
        <w:t>fru</w:t>
      </w:r>
      <w:r w:rsidR="000F3756" w:rsidRPr="00A27F93">
        <w:t>givores</w:t>
      </w:r>
      <w:proofErr w:type="spellEnd"/>
      <w:r w:rsidR="000F3756" w:rsidRPr="00A27F93">
        <w:t xml:space="preserve">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proofErr w:type="spellStart"/>
      <w:r w:rsidR="007608B9" w:rsidRPr="00A27F93">
        <w:t>anthropogenically</w:t>
      </w:r>
      <w:proofErr w:type="spellEnd"/>
      <w:r w:rsidR="007608B9" w:rsidRPr="00A27F93">
        <w:t xml:space="preserve">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4D13AF32"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w:t>
      </w:r>
      <w:r w:rsidR="00436BC3">
        <w:rPr>
          <w:i/>
        </w:rPr>
        <w:t>u</w:t>
      </w:r>
      <w:r w:rsidR="006E70F1" w:rsidRPr="00A27F93">
        <w:rPr>
          <w:i/>
        </w:rPr>
        <w:t>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27ADC5D1"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r w:rsidR="001F4624">
        <w:t>1</w:t>
      </w:r>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r w:rsidR="001F4624">
        <w:t>2</w:t>
      </w:r>
      <w:r w:rsidR="00F00ED8" w:rsidRPr="00A27F93">
        <w:t>,2</w:t>
      </w:r>
      <w:r w:rsidR="001F4624">
        <w:t>3</w:t>
      </w:r>
      <w:r w:rsidR="00F00ED8" w:rsidRPr="00A27F93">
        <w:t>]</w:t>
      </w:r>
      <w:r w:rsidR="00DB6BC2" w:rsidRPr="00A27F93">
        <w:fldChar w:fldCharType="end"/>
      </w:r>
      <w:r w:rsidRPr="00A27F93">
        <w:t>, functio</w:t>
      </w:r>
      <w:r w:rsidR="00F26BA3" w:rsidRPr="00A27F93">
        <w:t>nally leaving the island bereft of</w:t>
      </w:r>
      <w:r w:rsidRPr="00A27F93">
        <w:t xml:space="preserve"> native vertebrate </w:t>
      </w:r>
      <w:proofErr w:type="spellStart"/>
      <w:r w:rsidRPr="00A27F93">
        <w:t>nectarivores</w:t>
      </w:r>
      <w:proofErr w:type="spellEnd"/>
      <w:r w:rsidRPr="00A27F93">
        <w:t xml:space="preserve">, </w:t>
      </w:r>
      <w:proofErr w:type="spellStart"/>
      <w:r w:rsidRPr="00A27F93">
        <w:t>frugivores</w:t>
      </w:r>
      <w:proofErr w:type="spellEnd"/>
      <w:r w:rsidRPr="00A27F93">
        <w:t xml:space="preserve">,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r w:rsidR="001F4624">
        <w:t>4</w:t>
      </w:r>
      <w:r w:rsidR="00F00ED8" w:rsidRPr="00A27F93">
        <w:t>,2</w:t>
      </w:r>
      <w:r w:rsidR="001F4624">
        <w:t>5</w:t>
      </w:r>
      <w:r w:rsidR="00F00ED8" w:rsidRPr="00A27F93">
        <w:t>,2</w:t>
      </w:r>
      <w:r w:rsidR="001F4624">
        <w:t>6</w:t>
      </w:r>
      <w:r w:rsidR="00F00ED8" w:rsidRPr="00A27F93">
        <w:t>]</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w:t>
      </w:r>
      <w:r w:rsidR="000F3B15" w:rsidRPr="00A27F93">
        <w:t>2</w:t>
      </w:r>
      <w:r w:rsidR="001F4624">
        <w:t>7</w:t>
      </w:r>
      <w:r w:rsidR="000F3B15" w:rsidRPr="00A27F93">
        <w:t>], while pigs in the forests of Guam are descended from livestock brought by Spanish colonizers in the 1660’s, and subsequently mixed with other livestock throughout the centuries [2</w:t>
      </w:r>
      <w:r w:rsidR="001F4624">
        <w:t>4</w:t>
      </w:r>
      <w:r w:rsidR="000F3B15" w:rsidRPr="00A27F93">
        <w:t>].</w:t>
      </w:r>
      <w:r w:rsidR="002835A5" w:rsidRPr="00A27F93">
        <w:t xml:space="preserve"> </w:t>
      </w:r>
      <w:bookmarkEnd w:id="0"/>
      <w:r w:rsidR="002835A5" w:rsidRPr="00A27F93">
        <w:t xml:space="preserve">We have no evidence that wild boar have ever been introduced to Guam. </w:t>
      </w:r>
      <w:moveToRangeStart w:id="1" w:author="Haldre Rogers" w:date="2017-08-25T07:53:00Z" w:name="move491410938"/>
      <w:commentRangeStart w:id="2"/>
      <w:moveTo w:id="3" w:author="Haldre Rogers" w:date="2017-08-25T07:53:00Z">
        <w:del w:id="4" w:author="Haldre Rogers" w:date="2017-08-25T07:53:00Z">
          <w:r w:rsidR="00010239" w:rsidRPr="00A27F93" w:rsidDel="00010239">
            <w:delText xml:space="preserve">Deer density in Guam has been correlated with reduced seedling recruitment in some species of native trees </w:delText>
          </w:r>
          <w:r w:rsidR="00010239" w:rsidRPr="00A27F93" w:rsidDel="00010239">
            <w:fldChar w:fldCharType="begin" w:fldLock="1"/>
          </w:r>
          <w:r w:rsidR="00010239" w:rsidRPr="00A27F93" w:rsidDel="00010239">
            <w:del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delInstrText>
          </w:r>
          <w:r w:rsidR="00010239" w:rsidRPr="00A27F93" w:rsidDel="00010239">
            <w:fldChar w:fldCharType="separate"/>
          </w:r>
          <w:r w:rsidR="00010239" w:rsidRPr="00A27F93" w:rsidDel="00010239">
            <w:delText>[2</w:delText>
          </w:r>
          <w:r w:rsidR="00010239" w:rsidDel="00010239">
            <w:delText>5</w:delText>
          </w:r>
          <w:r w:rsidR="00010239" w:rsidRPr="00A27F93" w:rsidDel="00010239">
            <w:delText>,28]</w:delText>
          </w:r>
          <w:r w:rsidR="00010239" w:rsidRPr="00A27F93" w:rsidDel="00010239">
            <w:fldChar w:fldCharType="end"/>
          </w:r>
          <w:r w:rsidR="00010239" w:rsidRPr="00A27F93" w:rsidDel="00010239">
            <w:delText xml:space="preserve">. </w:delText>
          </w:r>
        </w:del>
        <w:del w:id="5" w:author="Haldre Rogers" w:date="2017-08-25T07:54:00Z">
          <w:r w:rsidR="00010239" w:rsidRPr="001F4624" w:rsidDel="00010239">
            <w:delText xml:space="preserve">One unpublished study from 2002 estimated </w:delText>
          </w:r>
        </w:del>
      </w:moveTo>
      <w:ins w:id="6" w:author="Haldre Rogers" w:date="2017-08-25T07:56:00Z">
        <w:r w:rsidR="00010239">
          <w:t>T</w:t>
        </w:r>
      </w:ins>
      <w:ins w:id="7" w:author="Haldre Rogers" w:date="2017-08-25T07:54:00Z">
        <w:r w:rsidR="00010239">
          <w:t xml:space="preserve">he lone study </w:t>
        </w:r>
      </w:ins>
      <w:ins w:id="8" w:author="Haldre Rogers" w:date="2017-08-25T07:56:00Z">
        <w:r w:rsidR="00010239">
          <w:t xml:space="preserve">estimating ungulate </w:t>
        </w:r>
      </w:ins>
      <w:moveTo w:id="9" w:author="Haldre Rogers" w:date="2017-08-25T07:53:00Z">
        <w:del w:id="10" w:author="Haldre Rogers" w:date="2017-08-25T07:55:00Z">
          <w:r w:rsidR="00010239" w:rsidRPr="001F4624" w:rsidDel="00010239">
            <w:delText xml:space="preserve">deer </w:delText>
          </w:r>
        </w:del>
        <w:r w:rsidR="00010239" w:rsidRPr="001F4624">
          <w:t>abundance</w:t>
        </w:r>
      </w:moveTo>
      <w:ins w:id="11" w:author="Haldre Rogers" w:date="2017-08-25T07:56:00Z">
        <w:r w:rsidR="00010239">
          <w:t xml:space="preserve"> on Guam</w:t>
        </w:r>
      </w:ins>
      <w:moveTo w:id="12" w:author="Haldre Rogers" w:date="2017-08-25T07:53:00Z">
        <w:r w:rsidR="00010239" w:rsidRPr="001F4624">
          <w:t xml:space="preserve"> </w:t>
        </w:r>
        <w:del w:id="13" w:author="Haldre Rogers" w:date="2017-08-25T07:56:00Z">
          <w:r w:rsidR="00010239" w:rsidRPr="001F4624" w:rsidDel="00010239">
            <w:delText xml:space="preserve">along abandoned runways on the Air Force Base </w:delText>
          </w:r>
        </w:del>
        <w:del w:id="14" w:author="Haldre Rogers" w:date="2017-08-25T07:57:00Z">
          <w:r w:rsidR="00010239" w:rsidRPr="001F4624" w:rsidDel="00010239">
            <w:delText>using</w:delText>
          </w:r>
        </w:del>
      </w:moveTo>
      <w:ins w:id="15" w:author="Haldre Rogers" w:date="2017-08-25T07:57:00Z">
        <w:r w:rsidR="00010239">
          <w:t>used</w:t>
        </w:r>
      </w:ins>
      <w:moveTo w:id="16" w:author="Haldre Rogers" w:date="2017-08-25T07:53:00Z">
        <w:r w:rsidR="00010239" w:rsidRPr="001F4624">
          <w:t xml:space="preserve"> spotlight counts from multiple vehicles</w:t>
        </w:r>
        <w:r w:rsidR="00010239">
          <w:t xml:space="preserve"> </w:t>
        </w:r>
      </w:moveTo>
      <w:ins w:id="17" w:author="Haldre Rogers" w:date="2017-08-25T07:56:00Z">
        <w:r w:rsidR="00010239" w:rsidRPr="001F4624">
          <w:t xml:space="preserve">along abandoned runways on the Air Force Base </w:t>
        </w:r>
      </w:ins>
      <w:moveTo w:id="18" w:author="Haldre Rogers" w:date="2017-08-25T07:53:00Z">
        <w:r w:rsidR="00010239">
          <w:t>[29]</w:t>
        </w:r>
        <w:r w:rsidR="00010239" w:rsidRPr="001F4624">
          <w:t xml:space="preserve">. They estimated 1.83 deer per hectare (95% confidence interval = 1.44-2.21) and feral pig densities of 0.38 pigs per hectare (95% confidence interval = 0.20-0.55), indicating that </w:t>
        </w:r>
        <w:del w:id="19" w:author="Haldre Rogers" w:date="2017-08-25T07:56:00Z">
          <w:r w:rsidR="00010239" w:rsidRPr="001F4624" w:rsidDel="00010239">
            <w:delText>they</w:delText>
          </w:r>
        </w:del>
      </w:moveTo>
      <w:ins w:id="20" w:author="Haldre Rogers" w:date="2017-08-25T07:56:00Z">
        <w:r w:rsidR="00010239">
          <w:t>ungulates</w:t>
        </w:r>
      </w:ins>
      <w:moveTo w:id="21" w:author="Haldre Rogers" w:date="2017-08-25T07:53:00Z">
        <w:r w:rsidR="00010239" w:rsidRPr="001F4624">
          <w:t xml:space="preserve"> </w:t>
        </w:r>
        <w:del w:id="22" w:author="Haldre Rogers" w:date="2017-08-25T07:56:00Z">
          <w:r w:rsidR="00010239" w:rsidRPr="001F4624" w:rsidDel="00010239">
            <w:delText xml:space="preserve">were </w:delText>
          </w:r>
          <w:r w:rsidR="00010239" w:rsidDel="00010239">
            <w:delText>very dense in this</w:delText>
          </w:r>
        </w:del>
      </w:moveTo>
      <w:ins w:id="23" w:author="Haldre Rogers" w:date="2017-08-25T07:56:00Z">
        <w:r w:rsidR="00010239">
          <w:t xml:space="preserve">can reach high densities </w:t>
        </w:r>
      </w:ins>
      <w:ins w:id="24" w:author="Haldre Rogers" w:date="2017-08-25T07:57:00Z">
        <w:r w:rsidR="00010239">
          <w:t>on</w:t>
        </w:r>
      </w:ins>
      <w:moveTo w:id="25" w:author="Haldre Rogers" w:date="2017-08-25T07:53:00Z">
        <w:del w:id="26" w:author="Haldre Rogers" w:date="2017-08-25T07:57:00Z">
          <w:r w:rsidR="00010239" w:rsidDel="00010239">
            <w:delText xml:space="preserve"> area of</w:delText>
          </w:r>
        </w:del>
        <w:r w:rsidR="00010239">
          <w:t xml:space="preserve"> Guam</w:t>
        </w:r>
      </w:moveTo>
      <w:ins w:id="27" w:author="Haldre Rogers" w:date="2017-08-25T07:57:00Z">
        <w:r w:rsidR="00010239">
          <w:t xml:space="preserve">, particularly in this area </w:t>
        </w:r>
      </w:ins>
      <w:moveTo w:id="28" w:author="Haldre Rogers" w:date="2017-08-25T07:53:00Z">
        <w:del w:id="29" w:author="Haldre Rogers" w:date="2017-08-25T07:57:00Z">
          <w:r w:rsidR="00010239" w:rsidDel="00010239">
            <w:delText xml:space="preserve"> </w:delText>
          </w:r>
        </w:del>
        <w:r w:rsidR="00010239">
          <w:t>with limited access for hunting.</w:t>
        </w:r>
      </w:moveTo>
      <w:moveToRangeEnd w:id="1"/>
      <w:commentRangeEnd w:id="2"/>
      <w:r w:rsidR="00010239">
        <w:rPr>
          <w:rStyle w:val="CommentReference"/>
        </w:rPr>
        <w:commentReference w:id="2"/>
      </w:r>
    </w:p>
    <w:p w14:paraId="2CAB23AF" w14:textId="1F5996AD" w:rsidR="008C6C8D" w:rsidRPr="00A27F93" w:rsidRDefault="00A61E30" w:rsidP="00010239">
      <w:pPr>
        <w:spacing w:line="480" w:lineRule="auto"/>
        <w:ind w:firstLine="720"/>
        <w:pPrChange w:id="30" w:author="Haldre Rogers" w:date="2017-08-25T07:51:00Z">
          <w:pPr>
            <w:spacing w:line="480" w:lineRule="auto"/>
          </w:pPr>
        </w:pPrChange>
      </w:pPr>
      <w:r w:rsidRPr="00A27F93">
        <w:lastRenderedPageBreak/>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r w:rsidR="001F4624">
        <w:t xml:space="preserve">25, </w:t>
      </w:r>
      <w:r w:rsidRPr="00A27F93">
        <w:t>2</w:t>
      </w:r>
      <w:r w:rsidR="001F4624">
        <w:t>8,</w:t>
      </w:r>
      <w:r w:rsidRPr="00A27F93">
        <w:t>2</w:t>
      </w:r>
      <w:r w:rsidR="001F4624">
        <w:t>9</w:t>
      </w:r>
      <w:r w:rsidRPr="00A27F93">
        <w:t>]</w:t>
      </w:r>
      <w:r w:rsidRPr="00A27F93">
        <w:fldChar w:fldCharType="end"/>
      </w:r>
      <w:r w:rsidRPr="00A27F93">
        <w:t xml:space="preserve">. </w:t>
      </w:r>
      <w:ins w:id="31" w:author="Haldre Rogers" w:date="2017-08-25T07:53:00Z">
        <w:r w:rsidR="00010239" w:rsidRPr="00A27F93">
          <w:t xml:space="preserve">Deer density in Guam has been correlated with reduced seedling recruitment in some species of native trees </w:t>
        </w:r>
        <w:r w:rsidR="00010239" w:rsidRPr="00A27F93">
          <w:fldChar w:fldCharType="begin" w:fldLock="1"/>
        </w:r>
        <w:r w:rsidR="0001023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010239" w:rsidRPr="00A27F93">
          <w:fldChar w:fldCharType="separate"/>
        </w:r>
        <w:r w:rsidR="00010239" w:rsidRPr="00A27F93">
          <w:t>[2</w:t>
        </w:r>
        <w:r w:rsidR="00010239">
          <w:t>5</w:t>
        </w:r>
        <w:r w:rsidR="00010239" w:rsidRPr="00A27F93">
          <w:t>,28]</w:t>
        </w:r>
        <w:r w:rsidR="00010239" w:rsidRPr="00A27F93">
          <w:fldChar w:fldCharType="end"/>
        </w:r>
        <w:r w:rsidR="00010239" w:rsidRPr="00A27F93">
          <w:t xml:space="preserve">. </w:t>
        </w:r>
      </w:ins>
      <w:moveFromRangeStart w:id="32" w:author="Haldre Rogers" w:date="2017-08-25T07:53:00Z" w:name="move491410938"/>
      <w:moveFrom w:id="33" w:author="Haldre Rogers" w:date="2017-08-25T07:53:00Z">
        <w:r w:rsidR="003B0F5E" w:rsidRPr="00A27F93" w:rsidDel="00010239">
          <w:t>D</w:t>
        </w:r>
        <w:r w:rsidR="008C6C8D" w:rsidRPr="00A27F93" w:rsidDel="00010239">
          <w:t xml:space="preserve">eer density in Guam has been correlated with reduced seedling recruitment in some species of native trees </w:t>
        </w:r>
        <w:r w:rsidR="00836659" w:rsidRPr="00A27F93" w:rsidDel="00010239">
          <w:fldChar w:fldCharType="begin" w:fldLock="1"/>
        </w:r>
        <w:r w:rsidR="00836659" w:rsidRPr="00A27F93" w:rsidDel="0001023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rsidDel="00010239">
          <w:fldChar w:fldCharType="separate"/>
        </w:r>
        <w:r w:rsidR="00F00ED8" w:rsidRPr="00A27F93" w:rsidDel="00010239">
          <w:t>[2</w:t>
        </w:r>
        <w:r w:rsidR="008E7B3E" w:rsidDel="00010239">
          <w:t>5</w:t>
        </w:r>
        <w:r w:rsidR="00F00ED8" w:rsidRPr="00A27F93" w:rsidDel="00010239">
          <w:t>,28]</w:t>
        </w:r>
        <w:r w:rsidR="00836659" w:rsidRPr="00A27F93" w:rsidDel="00010239">
          <w:fldChar w:fldCharType="end"/>
        </w:r>
        <w:r w:rsidR="008C6C8D" w:rsidRPr="00A27F93" w:rsidDel="00010239">
          <w:t>.</w:t>
        </w:r>
        <w:r w:rsidR="00BB6ADD" w:rsidRPr="00A27F93" w:rsidDel="00010239">
          <w:t xml:space="preserve"> </w:t>
        </w:r>
        <w:r w:rsidR="001F4624" w:rsidRPr="001F4624" w:rsidDel="00010239">
          <w:t>One unpublished study from 2002 estimated deer abundance along abandoned runways on the Air Force Base using spotlight counts from multiple vehicles</w:t>
        </w:r>
        <w:r w:rsidR="008E7B3E" w:rsidDel="00010239">
          <w:t xml:space="preserve"> [29]</w:t>
        </w:r>
        <w:r w:rsidR="001F4624" w:rsidRPr="001F4624" w:rsidDel="00010239">
          <w:t xml:space="preserve">. They estimated 1.83 deer per hectare (95% confidence interval = 1.44-2.21) and feral pig densities of 0.38 pigs per hectare (95% confidence interval = 0.20-0.55), indicating that they were </w:t>
        </w:r>
        <w:r w:rsidR="008E7B3E" w:rsidDel="00010239">
          <w:t xml:space="preserve">very dense in this area of Guam with limited access for hunting. </w:t>
        </w:r>
      </w:moveFrom>
      <w:moveFromRangeEnd w:id="32"/>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r w:rsidR="008E7B3E">
        <w:t>4</w:t>
      </w:r>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985A264"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34" w:name="_Hlk485214743"/>
      <w:r w:rsidR="009D6134" w:rsidRPr="00A27F93">
        <w:t xml:space="preserve">This karst is extremely porous and easily weathered by water, creating sharp </w:t>
      </w:r>
      <w:r w:rsidR="006C01F9" w:rsidRPr="00A27F93">
        <w:t>features that hold very little topsoil [</w:t>
      </w:r>
      <w:r w:rsidR="008E7B3E">
        <w:t>3</w:t>
      </w:r>
      <w:r w:rsidR="00640439">
        <w:t>1,</w:t>
      </w:r>
      <w:r w:rsidR="008E7B3E">
        <w:t>32</w:t>
      </w:r>
      <w:r w:rsidR="0086737F" w:rsidRPr="00A27F93">
        <w:t xml:space="preserve">]. </w:t>
      </w:r>
      <w:bookmarkStart w:id="35" w:name="_Hlk485302597"/>
      <w:r w:rsidR="006D61F6" w:rsidRPr="00A27F93">
        <w:t>It is extremely rugged, with small crevasses and holes throughout.</w:t>
      </w:r>
      <w:r w:rsidR="00FE761E">
        <w:t xml:space="preserve"> </w:t>
      </w:r>
      <w:bookmarkStart w:id="36" w:name="_Hlk491301486"/>
      <w:r w:rsidR="00FE761E">
        <w:t xml:space="preserve">While a variety of karst types exist in </w:t>
      </w:r>
      <w:r w:rsidR="00FE761E">
        <w:lastRenderedPageBreak/>
        <w:t xml:space="preserve">northern Guam, our seedling plot and transect sites all occurred on reef </w:t>
      </w:r>
      <w:proofErr w:type="spellStart"/>
      <w:r w:rsidR="00FE761E">
        <w:t>facies</w:t>
      </w:r>
      <w:proofErr w:type="spellEnd"/>
      <w:r w:rsidR="00FE761E">
        <w:t xml:space="preserve"> and detrital </w:t>
      </w:r>
      <w:proofErr w:type="spellStart"/>
      <w:r w:rsidR="00FE761E">
        <w:t>facies</w:t>
      </w:r>
      <w:proofErr w:type="spellEnd"/>
      <w:r w:rsidR="00FE761E">
        <w:t xml:space="preserve"> of what is classified as Mariana Limestone – that is, </w:t>
      </w:r>
      <w:proofErr w:type="spellStart"/>
      <w:r w:rsidR="006927EB">
        <w:t>Plio</w:t>
      </w:r>
      <w:proofErr w:type="spellEnd"/>
      <w:r w:rsidR="006927EB">
        <w:t>-Pleistocene reef and lagoon that comprises 75% of Guam</w:t>
      </w:r>
      <w:r w:rsidR="00640439">
        <w:t>’s karst formations [32</w:t>
      </w:r>
      <w:r w:rsidR="006927EB">
        <w:t>]</w:t>
      </w:r>
      <w:r w:rsidR="00BC160A">
        <w:t>.</w:t>
      </w:r>
    </w:p>
    <w:bookmarkEnd w:id="34"/>
    <w:bookmarkEnd w:id="35"/>
    <w:bookmarkEnd w:id="36"/>
    <w:p w14:paraId="53A3278F" w14:textId="20EC324F"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r w:rsidR="00640439">
        <w:t>30,33</w:t>
      </w:r>
      <w:r w:rsidR="00F00ED8" w:rsidRPr="00A27F93">
        <w:t>]</w:t>
      </w:r>
      <w:r w:rsidR="00ED3FFC" w:rsidRPr="00A27F93">
        <w:fldChar w:fldCharType="end"/>
      </w:r>
      <w:r w:rsidR="00ED3FFC" w:rsidRPr="00A27F93">
        <w:t>.</w:t>
      </w:r>
      <w:r w:rsidR="00250E93" w:rsidRPr="00A27F93">
        <w:t xml:space="preserve"> </w:t>
      </w:r>
      <w:bookmarkStart w:id="37"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r w:rsidR="00640439">
        <w:t>3,34</w:t>
      </w:r>
      <w:r w:rsidR="00F00ED8" w:rsidRPr="00A27F93">
        <w:t>]</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r w:rsidR="00640439">
        <w:t>0</w:t>
      </w:r>
      <w:r w:rsidR="00F00ED8" w:rsidRPr="00A27F93">
        <w:t>]</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37"/>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2561901C" w:rsidR="008C6C8D" w:rsidRPr="00A27F93" w:rsidRDefault="008C6C8D" w:rsidP="00446B8D">
      <w:pPr>
        <w:spacing w:line="480" w:lineRule="auto"/>
      </w:pPr>
      <w:r w:rsidRPr="00A27F93">
        <w:tab/>
      </w:r>
      <w:bookmarkStart w:id="38"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 xml:space="preserve">Each seedling plot covered an area of about 3.5 m x 5.5 m. </w:t>
      </w:r>
      <w:r w:rsidRPr="00A27F93">
        <w:t xml:space="preserve">The fenced and unfenced plots were placed so that individual pairs had similar canopy cover, rockiness, </w:t>
      </w:r>
      <w:r w:rsidR="00C7670E">
        <w:t xml:space="preserve">slope, and ground cover, as well as similar </w:t>
      </w:r>
      <w:r w:rsidR="00D83C3E">
        <w:t>adult tree</w:t>
      </w:r>
      <w:r w:rsidR="0027188F">
        <w:t xml:space="preserve"> composition</w:t>
      </w:r>
      <w:r w:rsidR="00C7670E">
        <w:t xml:space="preserve">, </w:t>
      </w:r>
      <w:r w:rsidR="0027188F">
        <w:t>density</w:t>
      </w:r>
      <w:r w:rsidR="00C7670E">
        <w:t xml:space="preserve">, heights, and </w:t>
      </w:r>
      <w:commentRangeStart w:id="39"/>
      <w:r w:rsidR="00C7670E">
        <w:t>diameters</w:t>
      </w:r>
      <w:commentRangeEnd w:id="39"/>
      <w:r w:rsidR="00010239">
        <w:rPr>
          <w:rStyle w:val="CommentReference"/>
        </w:rPr>
        <w:commentReference w:id="39"/>
      </w:r>
      <w:r w:rsidRPr="00A27F93">
        <w:t>.</w:t>
      </w:r>
      <w:r w:rsidR="0027188F">
        <w:t xml:space="preserve"> While species composition of adult trees already present was almost impossible to match exactly, species composition often overlapped</w:t>
      </w:r>
      <w:r w:rsidR="00C7670E">
        <w:t xml:space="preserve">. </w:t>
      </w:r>
      <w:r w:rsidR="00C7670E" w:rsidRPr="00C7670E">
        <w:t xml:space="preserve">Using linear </w:t>
      </w:r>
      <w:r w:rsidR="00C7670E">
        <w:t xml:space="preserve">mixed effect </w:t>
      </w:r>
      <w:r w:rsidR="00C7670E" w:rsidRPr="00C7670E">
        <w:t xml:space="preserve">models </w:t>
      </w:r>
      <w:ins w:id="40" w:author="Haldre Rogers" w:date="2017-08-25T08:00:00Z">
        <w:r w:rsidR="00010239" w:rsidRPr="00010239">
          <w:t xml:space="preserve">and the </w:t>
        </w:r>
        <w:proofErr w:type="spellStart"/>
        <w:r w:rsidR="00010239" w:rsidRPr="00010239">
          <w:t>lsmeans</w:t>
        </w:r>
        <w:proofErr w:type="spellEnd"/>
        <w:r w:rsidR="00010239" w:rsidRPr="00010239">
          <w:t xml:space="preserve"> package for </w:t>
        </w:r>
        <w:proofErr w:type="spellStart"/>
        <w:r w:rsidR="00010239" w:rsidRPr="00010239">
          <w:t>posthoc</w:t>
        </w:r>
        <w:proofErr w:type="spellEnd"/>
        <w:r w:rsidR="00010239" w:rsidRPr="00010239">
          <w:t xml:space="preserve"> comparisons</w:t>
        </w:r>
        <w:r w:rsidR="00010239">
          <w:t xml:space="preserve">, we compared </w:t>
        </w:r>
      </w:ins>
      <w:del w:id="41" w:author="Haldre Rogers" w:date="2017-08-25T08:01:00Z">
        <w:r w:rsidR="00C7670E" w:rsidRPr="00C7670E" w:rsidDel="00010239">
          <w:delText xml:space="preserve">to compare </w:delText>
        </w:r>
      </w:del>
      <w:r w:rsidR="00C7670E" w:rsidRPr="00C7670E">
        <w:t xml:space="preserve">the </w:t>
      </w:r>
      <w:r w:rsidR="00C7670E">
        <w:t>fenced</w:t>
      </w:r>
      <w:r w:rsidR="00C7670E" w:rsidRPr="00C7670E">
        <w:t xml:space="preserve"> and </w:t>
      </w:r>
      <w:r w:rsidR="00C7670E">
        <w:t>unfenced</w:t>
      </w:r>
      <w:r w:rsidR="00C7670E" w:rsidRPr="00C7670E">
        <w:t xml:space="preserve"> treatments</w:t>
      </w:r>
      <w:ins w:id="42" w:author="Haldre Rogers" w:date="2017-08-25T08:01:00Z">
        <w:r w:rsidR="00010239">
          <w:t xml:space="preserve"> and </w:t>
        </w:r>
      </w:ins>
      <w:del w:id="43" w:author="Haldre Rogers" w:date="2017-08-25T08:01:00Z">
        <w:r w:rsidR="00C7670E" w:rsidRPr="00C7670E" w:rsidDel="00010239">
          <w:delText xml:space="preserve">, we </w:delText>
        </w:r>
      </w:del>
      <w:r w:rsidR="00C7670E" w:rsidRPr="00C7670E">
        <w:t xml:space="preserve">found no significant differences </w:t>
      </w:r>
      <w:r w:rsidR="00C7670E">
        <w:t>in</w:t>
      </w:r>
      <w:r w:rsidR="00C7670E" w:rsidRPr="00C7670E">
        <w:t xml:space="preserve"> numbers of </w:t>
      </w:r>
      <w:r w:rsidR="00C7670E" w:rsidRPr="00C7670E">
        <w:lastRenderedPageBreak/>
        <w:t>adult trees (</w:t>
      </w:r>
      <w:r w:rsidR="00C7670E">
        <w:t>p=0.22</w:t>
      </w:r>
      <w:r w:rsidR="00C7670E" w:rsidRPr="00C7670E">
        <w:t xml:space="preserve">), </w:t>
      </w:r>
      <w:r w:rsidR="00C7670E">
        <w:t>canopy cover (p=0.9</w:t>
      </w:r>
      <w:r w:rsidR="003B780A">
        <w:t>2</w:t>
      </w:r>
      <w:r w:rsidR="00C7670E">
        <w:t xml:space="preserve">), </w:t>
      </w:r>
      <w:r w:rsidR="00C7670E" w:rsidRPr="00C7670E">
        <w:t>average dia</w:t>
      </w:r>
      <w:r w:rsidR="00C7670E">
        <w:t>meter at breast height (p=0.</w:t>
      </w:r>
      <w:r w:rsidR="003B780A">
        <w:t>78</w:t>
      </w:r>
      <w:r w:rsidR="00C7670E">
        <w:t>),</w:t>
      </w:r>
      <w:r w:rsidR="00C7670E" w:rsidRPr="00C7670E">
        <w:t xml:space="preserve"> and average height of adult trees (</w:t>
      </w:r>
      <w:r w:rsidR="00C7670E">
        <w:t>p=0.</w:t>
      </w:r>
      <w:r w:rsidR="003B780A">
        <w:t>85</w:t>
      </w:r>
      <w:r w:rsidR="00C7670E" w:rsidRPr="00C7670E">
        <w:t>) between paired plots.</w:t>
      </w:r>
      <w:r w:rsidR="00C7670E">
        <w:t xml:space="preserve"> W</w:t>
      </w:r>
      <w:bookmarkStart w:id="44" w:name="_Hlk483912156"/>
      <w:r w:rsidR="00B35246" w:rsidRPr="00A27F93">
        <w:t xml:space="preserve">e </w:t>
      </w:r>
      <w:r w:rsidR="0061793A" w:rsidRPr="00A27F93">
        <w:t>avoid</w:t>
      </w:r>
      <w:r w:rsidR="00144F19" w:rsidRPr="00A27F93">
        <w:t>ed gaps,</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44"/>
      <w:r w:rsidR="0061793A" w:rsidRPr="00A27F93">
        <w:t xml:space="preserve"> </w:t>
      </w:r>
      <w:bookmarkEnd w:id="38"/>
    </w:p>
    <w:p w14:paraId="5932026E" w14:textId="308D5400"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proofErr w:type="spellStart"/>
      <w:r w:rsidR="00184A99">
        <w:rPr>
          <w:i/>
          <w:iCs/>
        </w:rPr>
        <w:t>Psychotria</w:t>
      </w:r>
      <w:proofErr w:type="spellEnd"/>
      <w:r w:rsidR="00184A99">
        <w:rPr>
          <w:i/>
          <w:iCs/>
        </w:rPr>
        <w:t xml:space="preserve"> </w:t>
      </w:r>
      <w:proofErr w:type="spellStart"/>
      <w:r w:rsidR="00184A99">
        <w:rPr>
          <w:i/>
          <w:iCs/>
        </w:rPr>
        <w:t>mariana</w:t>
      </w:r>
      <w:proofErr w:type="spellEnd"/>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 xml:space="preserve">P. </w:t>
      </w:r>
      <w:proofErr w:type="spellStart"/>
      <w:r w:rsidR="001F377F">
        <w:rPr>
          <w:i/>
        </w:rPr>
        <w:t>mariana</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0022CB84"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lastRenderedPageBreak/>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p>
    <w:p w14:paraId="7404B1AA" w14:textId="2D958B3D"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40439">
        <w:t>5</w:t>
      </w:r>
      <w:r w:rsidR="00F00ED8" w:rsidRPr="00A27F93">
        <w:t>]</w:t>
      </w:r>
      <w:r w:rsidR="00872B40" w:rsidRPr="00A27F93">
        <w:fldChar w:fldCharType="end"/>
      </w:r>
      <w:r w:rsidRPr="00A27F93">
        <w:t xml:space="preserve">. Fencing was considered a fixed effect, whereas site was considered a random effect. </w:t>
      </w:r>
      <w:r w:rsidR="00C7670E">
        <w:t>After determining that the effect of the treatment (fenced or unfenced) was not dependent upon the the duration of time seedlings were growing (Table 1</w:t>
      </w:r>
      <w:r w:rsidR="003B780A">
        <w:t>a</w:t>
      </w:r>
      <w:r w:rsidR="00C7670E">
        <w:t>), w</w:t>
      </w:r>
      <w:r w:rsidRPr="00A27F93">
        <w:t xml:space="preserve">e </w:t>
      </w:r>
      <w:proofErr w:type="spellStart"/>
      <w:r w:rsidRPr="00A27F93">
        <w:t>analysed</w:t>
      </w:r>
      <w:proofErr w:type="spellEnd"/>
      <w:r w:rsidRPr="00A27F93">
        <w:t xml:space="preserve"> seedling survival for each species separately</w:t>
      </w:r>
      <w:r w:rsidR="003B780A">
        <w:t xml:space="preserve"> (Table 1b)</w:t>
      </w:r>
      <w:r w:rsidRPr="00A27F93">
        <w:t xml:space="preserve">. Factors were considered to have a significant effect on seedling survival if they reduced </w:t>
      </w:r>
      <w:proofErr w:type="spellStart"/>
      <w:r w:rsidRPr="00A27F93">
        <w:t>Akaike</w:t>
      </w:r>
      <w:proofErr w:type="spellEnd"/>
      <w:r w:rsidRPr="00A27F93">
        <w:t xml:space="preserv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640439">
        <w:t>6</w:t>
      </w:r>
      <w:r w:rsidR="00F00ED8" w:rsidRPr="00A27F93">
        <w:t>]</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lastRenderedPageBreak/>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240D23B8"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del w:id="45" w:author="Haldre Rogers" w:date="2017-08-25T08:03:00Z">
        <w:r w:rsidR="00E228B9" w:rsidDel="00010239">
          <w:delText>ie.</w:delText>
        </w:r>
      </w:del>
      <w:ins w:id="46" w:author="Haldre Rogers" w:date="2017-08-25T08:03:00Z">
        <w:r w:rsidR="00010239">
          <w:t>i.e.</w:t>
        </w:r>
      </w:ins>
      <w:r w:rsidRPr="00A27F93">
        <w:t xml:space="preserve"> vines</w:t>
      </w:r>
      <w:r w:rsidR="003B780A">
        <w:t xml:space="preserve"> or</w:t>
      </w:r>
      <w:r w:rsidRPr="00A27F93">
        <w:t xml:space="preserve"> trees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729CEF16"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640439">
        <w:t>7</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r w:rsidR="00640439">
        <w:t>5</w:t>
      </w:r>
      <w:r w:rsidR="00F00ED8" w:rsidRPr="00A27F93">
        <w:t>]</w:t>
      </w:r>
      <w:r w:rsidR="00250E93" w:rsidRPr="00A27F93">
        <w:fldChar w:fldCharType="end"/>
      </w:r>
      <w:r w:rsidR="008C6C8D" w:rsidRPr="00A27F93">
        <w:t>.</w:t>
      </w:r>
      <w:r w:rsidR="00C81508" w:rsidRPr="00A27F93">
        <w:t xml:space="preserve"> </w:t>
      </w:r>
    </w:p>
    <w:p w14:paraId="70C9AEAF" w14:textId="1EAABD6D" w:rsidR="00E56326" w:rsidRPr="00A27F93" w:rsidRDefault="00E56326" w:rsidP="00E56326">
      <w:pPr>
        <w:spacing w:line="480" w:lineRule="auto"/>
        <w:ind w:firstLine="720"/>
      </w:pPr>
      <w:r w:rsidRPr="00A27F93">
        <w:lastRenderedPageBreak/>
        <w:t xml:space="preserve">We used linear regressions to determine whether ungulate scat abundance </w:t>
      </w:r>
      <w:proofErr w:type="spellStart"/>
      <w:r w:rsidRPr="00A27F93">
        <w:t>covaried</w:t>
      </w:r>
      <w:proofErr w:type="spellEnd"/>
      <w:r w:rsidRPr="00A27F93">
        <w:t xml:space="preserve">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separate independent factors</w:t>
      </w:r>
      <w:ins w:id="47" w:author="Haldre Rogers" w:date="2017-08-25T08:04:00Z">
        <w:r w:rsidR="00010239">
          <w:t>, although a model including both provided qualitatively similar results (</w:t>
        </w:r>
        <w:commentRangeStart w:id="48"/>
        <w:r w:rsidR="00010239">
          <w:t>Table S_)</w:t>
        </w:r>
      </w:ins>
      <w:ins w:id="49" w:author="Haldre Rogers" w:date="2017-08-25T08:06:00Z">
        <w:r w:rsidR="00B40AA8">
          <w:t>.</w:t>
        </w:r>
      </w:ins>
      <w:del w:id="50" w:author="Haldre Rogers" w:date="2017-08-25T08:06:00Z">
        <w:r w:rsidRPr="00A27F93" w:rsidDel="00B40AA8">
          <w:delText>,</w:delText>
        </w:r>
      </w:del>
      <w:r w:rsidRPr="00A27F93">
        <w:t xml:space="preserve"> </w:t>
      </w:r>
      <w:commentRangeEnd w:id="48"/>
      <w:r w:rsidR="00010239">
        <w:rPr>
          <w:rStyle w:val="CommentReference"/>
        </w:rPr>
        <w:commentReference w:id="48"/>
      </w:r>
      <w:del w:id="51" w:author="Haldre Rogers" w:date="2017-08-25T08:06:00Z">
        <w:r w:rsidRPr="00A27F93" w:rsidDel="00B40AA8">
          <w:delText>and</w:delText>
        </w:r>
      </w:del>
      <w:r w:rsidRPr="00A27F93">
        <w:t xml:space="preserve"> </w:t>
      </w:r>
      <w:del w:id="52" w:author="Haldre Rogers" w:date="2017-08-25T08:06:00Z">
        <w:r w:rsidRPr="00A27F93" w:rsidDel="00B40AA8">
          <w:delText xml:space="preserve">forest characteristics as dependent factors. </w:delText>
        </w:r>
      </w:del>
      <w:r w:rsidRPr="00A27F93">
        <w:t xml:space="preserve">The forest characteristics </w:t>
      </w:r>
      <w:ins w:id="53" w:author="Haldre Rogers" w:date="2017-08-25T08:06:00Z">
        <w:r w:rsidR="00B40AA8">
          <w:t xml:space="preserve">included as dependent variables </w:t>
        </w:r>
      </w:ins>
      <w:del w:id="54" w:author="Haldre Rogers" w:date="2017-08-25T08:06:00Z">
        <w:r w:rsidRPr="00A27F93" w:rsidDel="00B40AA8">
          <w:delText xml:space="preserve">that we investigated </w:delText>
        </w:r>
      </w:del>
      <w:r w:rsidRPr="00A27F93">
        <w:t xml:space="preserve">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2D5B9D">
      <w:pPr>
        <w:spacing w:line="480" w:lineRule="auto"/>
        <w:ind w:firstLine="720"/>
      </w:pPr>
      <w:r w:rsidRPr="00A27F93">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5"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6"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2525D2A4" w:rsidR="000A05E8" w:rsidRDefault="008C6C8D" w:rsidP="00563C6A">
      <w:pPr>
        <w:spacing w:line="480" w:lineRule="auto"/>
      </w:pPr>
      <w:r w:rsidRPr="00A27F93">
        <w:tab/>
      </w:r>
      <w:r w:rsidR="0001361E" w:rsidRPr="00A27F93">
        <w:t>Since planting dates were staggered</w:t>
      </w:r>
      <w:ins w:id="55" w:author="Haldre Rogers" w:date="2017-08-25T08:09:00Z">
        <w:r w:rsidR="00B40AA8">
          <w:t xml:space="preserve"> for each species</w:t>
        </w:r>
      </w:ins>
      <w:r w:rsidR="0001361E" w:rsidRPr="00A27F93">
        <w:t xml:space="preserve">, we </w:t>
      </w:r>
      <w:del w:id="56" w:author="Haldre Rogers" w:date="2017-08-25T08:09:00Z">
        <w:r w:rsidR="0001361E" w:rsidRPr="00A27F93" w:rsidDel="00B40AA8">
          <w:delText>included length of time in plots in a full model for predicting survival</w:delText>
        </w:r>
      </w:del>
      <w:ins w:id="57" w:author="Haldre Rogers" w:date="2017-08-25T08:08:00Z">
        <w:r w:rsidR="00B40AA8">
          <w:t>test</w:t>
        </w:r>
      </w:ins>
      <w:ins w:id="58" w:author="Haldre Rogers" w:date="2017-08-25T08:09:00Z">
        <w:r w:rsidR="00B40AA8">
          <w:t>ed</w:t>
        </w:r>
      </w:ins>
      <w:ins w:id="59" w:author="Haldre Rogers" w:date="2017-08-25T08:08:00Z">
        <w:r w:rsidR="00B40AA8">
          <w:t xml:space="preserve"> whether the effect of treatment depended on the length of time a seedling was </w:t>
        </w:r>
      </w:ins>
      <w:ins w:id="60" w:author="Haldre Rogers" w:date="2017-08-25T08:12:00Z">
        <w:r w:rsidR="00B40AA8">
          <w:t>growing</w:t>
        </w:r>
      </w:ins>
      <w:ins w:id="61" w:author="Haldre Rogers" w:date="2017-08-25T08:10:00Z">
        <w:r w:rsidR="00B40AA8">
          <w:t xml:space="preserve"> </w:t>
        </w:r>
      </w:ins>
      <w:ins w:id="62" w:author="Haldre Rogers" w:date="2017-08-25T08:13:00Z">
        <w:r w:rsidR="00B40AA8">
          <w:t>by comparing</w:t>
        </w:r>
      </w:ins>
      <w:ins w:id="63" w:author="Haldre Rogers" w:date="2017-08-25T08:10:00Z">
        <w:r w:rsidR="00B40AA8">
          <w:t xml:space="preserve"> a model including data from all species</w:t>
        </w:r>
      </w:ins>
      <w:ins w:id="64" w:author="Haldre Rogers" w:date="2017-08-25T08:12:00Z">
        <w:r w:rsidR="00B40AA8">
          <w:t xml:space="preserve"> </w:t>
        </w:r>
      </w:ins>
      <w:ins w:id="65" w:author="Haldre Rogers" w:date="2017-08-25T08:13:00Z">
        <w:r w:rsidR="00B40AA8">
          <w:t>and a time by treatment interaction, with</w:t>
        </w:r>
      </w:ins>
      <w:ins w:id="66" w:author="Haldre Rogers" w:date="2017-08-25T08:12:00Z">
        <w:r w:rsidR="00B40AA8">
          <w:t xml:space="preserve"> relevant </w:t>
        </w:r>
        <w:proofErr w:type="spellStart"/>
        <w:r w:rsidR="00B40AA8">
          <w:t>submodels</w:t>
        </w:r>
      </w:ins>
      <w:proofErr w:type="spellEnd"/>
      <w:ins w:id="67" w:author="Haldre Rogers" w:date="2017-08-25T08:09:00Z">
        <w:r w:rsidR="00B40AA8">
          <w:t>. T</w:t>
        </w:r>
      </w:ins>
      <w:del w:id="68" w:author="Haldre Rogers" w:date="2017-08-25T08:10:00Z">
        <w:r w:rsidR="0001361E" w:rsidRPr="00A27F93" w:rsidDel="00B40AA8">
          <w:delText>: treatment, species, and length of time i</w:delText>
        </w:r>
        <w:r w:rsidR="00B472AD" w:rsidRPr="00A27F93" w:rsidDel="00B40AA8">
          <w:delText>n plots as predictive variables, with interactions</w:delText>
        </w:r>
        <w:r w:rsidR="00F93283" w:rsidDel="00B40AA8">
          <w:delText xml:space="preserve"> between treatment and species, and between treatment and length of time</w:delText>
        </w:r>
        <w:r w:rsidR="00B472AD" w:rsidRPr="00A27F93" w:rsidDel="00B40AA8">
          <w:delText xml:space="preserve">. </w:delText>
        </w:r>
        <w:r w:rsidR="000A05E8" w:rsidDel="00B40AA8">
          <w:delText>T</w:delText>
        </w:r>
      </w:del>
      <w:r w:rsidR="008112E3">
        <w:t xml:space="preserve">he best fit model </w:t>
      </w:r>
      <w:del w:id="69" w:author="Haldre Rogers" w:date="2017-08-25T08:08:00Z">
        <w:r w:rsidR="000A05E8" w:rsidDel="00B40AA8">
          <w:delText>included</w:delText>
        </w:r>
        <w:r w:rsidR="008112E3" w:rsidDel="00B40AA8">
          <w:delText xml:space="preserve"> species, length of time in plots, treatment, and interaction between species and treatment</w:delText>
        </w:r>
      </w:del>
      <w:ins w:id="70" w:author="Haldre Rogers" w:date="2017-08-25T08:08:00Z">
        <w:r w:rsidR="00B40AA8">
          <w:t>did not include a time by treatment interaction</w:t>
        </w:r>
      </w:ins>
      <w:r w:rsidR="000A05E8">
        <w:t xml:space="preserve"> (Table </w:t>
      </w:r>
      <w:r w:rsidR="002D5B9D">
        <w:t>1a)</w:t>
      </w:r>
      <w:ins w:id="71" w:author="Haldre Rogers" w:date="2017-08-25T08:13:00Z">
        <w:r w:rsidR="00B40AA8">
          <w:t>, indicating that the treatment effect did not vary depending on growing time, but it did include a species by treatment interaction, indicating differences between species</w:t>
        </w:r>
      </w:ins>
      <w:ins w:id="72" w:author="Haldre Rogers" w:date="2017-08-25T08:10:00Z">
        <w:r w:rsidR="00B40AA8">
          <w:t>.</w:t>
        </w:r>
      </w:ins>
      <w:ins w:id="73" w:author="Haldre Rogers" w:date="2017-08-25T08:09:00Z">
        <w:r w:rsidR="00B40AA8">
          <w:t xml:space="preserve"> </w:t>
        </w:r>
      </w:ins>
      <w:del w:id="74" w:author="Haldre Rogers" w:date="2017-08-25T08:10:00Z">
        <w:r w:rsidR="002D5B9D" w:rsidDel="00B40AA8">
          <w:delText>.</w:delText>
        </w:r>
        <w:r w:rsidR="002D5B9D" w:rsidRPr="00A27F93" w:rsidDel="00B40AA8">
          <w:delText xml:space="preserve"> </w:delText>
        </w:r>
      </w:del>
      <w:del w:id="75" w:author="Haldre Rogers" w:date="2017-08-25T08:08:00Z">
        <w:r w:rsidR="002D5B9D" w:rsidDel="00B40AA8">
          <w:delText xml:space="preserve"> </w:delText>
        </w:r>
        <w:r w:rsidR="001A67DE" w:rsidDel="00B40AA8">
          <w:delText xml:space="preserve">Length of time and species are correlated because planting was staggered due to species. However, a model with treatment by species was better fit than a model with treatment by time. </w:delText>
        </w:r>
      </w:del>
      <w:ins w:id="76" w:author="Haldre Rogers" w:date="2017-08-25T08:11:00Z">
        <w:r w:rsidR="00B40AA8">
          <w:t>Since w</w:t>
        </w:r>
      </w:ins>
      <w:del w:id="77" w:author="Haldre Rogers" w:date="2017-08-25T08:11:00Z">
        <w:r w:rsidR="001A67DE" w:rsidDel="00B40AA8">
          <w:delText>W</w:delText>
        </w:r>
      </w:del>
      <w:r w:rsidR="001A67DE">
        <w:t xml:space="preserve">e were interested primarily </w:t>
      </w:r>
      <w:r w:rsidR="001A67DE">
        <w:lastRenderedPageBreak/>
        <w:t>in treatment effects</w:t>
      </w:r>
      <w:ins w:id="78" w:author="Haldre Rogers" w:date="2017-08-25T08:11:00Z">
        <w:r w:rsidR="00B40AA8">
          <w:t xml:space="preserve"> on a species level</w:t>
        </w:r>
      </w:ins>
      <w:r w:rsidR="001A67DE">
        <w:t xml:space="preserve">, </w:t>
      </w:r>
      <w:del w:id="79" w:author="Haldre Rogers" w:date="2017-08-25T08:10:00Z">
        <w:r w:rsidR="001A67DE" w:rsidDel="00B40AA8">
          <w:delText xml:space="preserve">and since species and length of time are correlated, </w:delText>
        </w:r>
      </w:del>
      <w:r w:rsidR="001A67DE">
        <w:t xml:space="preserve">we </w:t>
      </w:r>
      <w:ins w:id="80" w:author="Haldre Rogers" w:date="2017-08-25T08:11:00Z">
        <w:r w:rsidR="00B40AA8">
          <w:t xml:space="preserve">then </w:t>
        </w:r>
      </w:ins>
      <w:r w:rsidR="001A67DE">
        <w:t xml:space="preserve">analyzed treatment effects separately for each species. </w:t>
      </w:r>
    </w:p>
    <w:p w14:paraId="2C4C87F0" w14:textId="679BAE02" w:rsidR="008C6C8D" w:rsidRPr="00A27F93" w:rsidRDefault="008C6C8D" w:rsidP="002D5B9D">
      <w:pPr>
        <w:spacing w:line="480" w:lineRule="auto"/>
        <w:ind w:firstLine="720"/>
      </w:pP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w:t>
      </w:r>
      <w:r w:rsidR="002D5B9D">
        <w:t xml:space="preserve">Table 1b, </w:t>
      </w:r>
      <w:r w:rsidR="0043024D" w:rsidRPr="00A27F93">
        <w:t>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81" w:name="_Hlk485388296"/>
      <w:r w:rsidR="00E64CA9">
        <w:t>Almost all mortality observed in seedling plots was in the form of deer herbivory – evident by leaves and stems being cut from the seedlings – instead of disturbed by uprooting by pigs.</w:t>
      </w:r>
    </w:p>
    <w:bookmarkEnd w:id="81"/>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5EC76CAE"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proofErr w:type="spellStart"/>
      <w:r w:rsidRPr="00A27F93">
        <w:rPr>
          <w:i/>
          <w:iCs/>
        </w:rPr>
        <w:t>Vitex</w:t>
      </w:r>
      <w:proofErr w:type="spellEnd"/>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proofErr w:type="spellStart"/>
      <w:r w:rsidRPr="00A27F93">
        <w:rPr>
          <w:i/>
          <w:iCs/>
        </w:rPr>
        <w:t>Mikania</w:t>
      </w:r>
      <w:proofErr w:type="spellEnd"/>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w:t>
      </w:r>
      <w:r w:rsidR="000A05E8">
        <w:t>, and were found separate from the scat samples within the planting trays,</w:t>
      </w:r>
      <w:r w:rsidR="00984EAB" w:rsidRPr="00A27F93">
        <w:t xml:space="preserve"> were excluded from this count.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w:t>
      </w:r>
      <w:r w:rsidR="000A05E8">
        <w:t xml:space="preserve">, </w:t>
      </w:r>
      <w:r w:rsidR="00984EAB" w:rsidRPr="00A27F93">
        <w:t xml:space="preserve">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82"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lastRenderedPageBreak/>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82"/>
    </w:p>
    <w:p w14:paraId="6DA2AB11" w14:textId="5A7BD109"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commentRangeStart w:id="83"/>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w:t>
      </w:r>
      <w:r w:rsidR="001265D9">
        <w:t xml:space="preserve">scats that has a given species of seedling germinating from it, divided by the total number of either deer or pig scats that we had collected. For example, </w:t>
      </w:r>
      <w:proofErr w:type="spellStart"/>
      <w:r w:rsidR="001265D9" w:rsidRPr="002D5B9D">
        <w:rPr>
          <w:i/>
        </w:rPr>
        <w:t>Car</w:t>
      </w:r>
      <w:r w:rsidR="00F1425C" w:rsidRPr="002D5B9D">
        <w:rPr>
          <w:i/>
        </w:rPr>
        <w:t>ica</w:t>
      </w:r>
      <w:proofErr w:type="spellEnd"/>
      <w:r w:rsidR="00F1425C" w:rsidRPr="002D5B9D">
        <w:rPr>
          <w:i/>
        </w:rPr>
        <w:t xml:space="preserve"> papaya</w:t>
      </w:r>
      <w:r w:rsidR="00F1425C">
        <w:t xml:space="preserve"> seeds </w:t>
      </w:r>
      <w:r w:rsidR="00DB6B9E">
        <w:t>germinated</w:t>
      </w:r>
      <w:r w:rsidR="00F1425C">
        <w:t xml:space="preserve"> in 16</w:t>
      </w:r>
      <w:r w:rsidR="001265D9">
        <w:t xml:space="preserve"> out of 31 pigs scats. Therefore, the proportional abundance was </w:t>
      </w:r>
      <w:r w:rsidR="00F1425C">
        <w:t>16</w:t>
      </w:r>
      <w:r w:rsidR="001265D9">
        <w:t xml:space="preserve"> divided by 31, or </w:t>
      </w:r>
      <w:r w:rsidR="00F178F4">
        <w:t>0.52</w:t>
      </w:r>
      <w:r w:rsidR="001265D9">
        <w:t xml:space="preserve">. </w:t>
      </w:r>
      <w:commentRangeEnd w:id="83"/>
      <w:r w:rsidR="00F01F19">
        <w:rPr>
          <w:rStyle w:val="CommentReference"/>
        </w:rPr>
        <w:commentReference w:id="83"/>
      </w:r>
      <w:r w:rsidR="001265D9">
        <w:t xml:space="preserve">Because multiple species occurred in some single scats, the values for proportional abundance in scats do not necessarily add up to 1. </w:t>
      </w:r>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0FD218F4" w:rsidR="008C6C8D" w:rsidRPr="00A27F93" w:rsidRDefault="008C6C8D" w:rsidP="00563C6A">
      <w:pPr>
        <w:widowControl w:val="0"/>
        <w:autoSpaceDE w:val="0"/>
        <w:autoSpaceDN w:val="0"/>
        <w:adjustRightInd w:val="0"/>
        <w:spacing w:line="480" w:lineRule="auto"/>
        <w:ind w:firstLine="720"/>
      </w:pPr>
      <w:r w:rsidRPr="00A27F93">
        <w:t xml:space="preserve">Strong negative </w:t>
      </w:r>
      <w:proofErr w:type="spellStart"/>
      <w:r w:rsidRPr="00A27F93">
        <w:t>loglinear</w:t>
      </w:r>
      <w:proofErr w:type="spellEnd"/>
      <w:r w:rsidRPr="00A27F93">
        <w:t xml:space="preserve">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3D5CD9">
        <w:t>metrics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lastRenderedPageBreak/>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650F1F11" w:rsidR="00843E95" w:rsidRPr="00A27F93" w:rsidRDefault="001C5DCD" w:rsidP="00843E95">
      <w:pPr>
        <w:spacing w:line="480" w:lineRule="auto"/>
        <w:ind w:firstLine="720"/>
      </w:pPr>
      <w:r w:rsidRPr="00A27F93">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2920E86F" w:rsidR="004335A2" w:rsidRPr="00A27F93" w:rsidRDefault="004335A2" w:rsidP="004335A2">
      <w:pPr>
        <w:pStyle w:val="CommentText"/>
        <w:spacing w:after="0" w:line="480" w:lineRule="auto"/>
        <w:ind w:firstLine="720"/>
        <w:rPr>
          <w:sz w:val="24"/>
          <w:szCs w:val="24"/>
        </w:rPr>
      </w:pPr>
      <w:commentRangeStart w:id="84"/>
      <w:r w:rsidRPr="00A27F93">
        <w:rPr>
          <w:sz w:val="24"/>
          <w:szCs w:val="24"/>
        </w:rPr>
        <w:lastRenderedPageBreak/>
        <w:t>Both</w:t>
      </w:r>
      <w:commentRangeEnd w:id="84"/>
      <w:r w:rsidR="00F01F19">
        <w:rPr>
          <w:rStyle w:val="CommentReference"/>
        </w:rPr>
        <w:commentReference w:id="84"/>
      </w:r>
      <w:r w:rsidRPr="00A27F93">
        <w:rPr>
          <w:sz w:val="24"/>
          <w:szCs w:val="24"/>
        </w:rPr>
        <w:t xml:space="preserve"> native and non-native species germinated from pig scats, while a smaller number and diversity of seedlings that only included non-native species germinated from deer scats. The most abundant seedlings in pig scats were from </w:t>
      </w:r>
      <w:r w:rsidR="00104DE4" w:rsidRPr="00A27F93">
        <w:rPr>
          <w:sz w:val="24"/>
          <w:szCs w:val="24"/>
        </w:rPr>
        <w:t xml:space="preserve">species </w:t>
      </w:r>
      <w:r w:rsidR="00104DE4">
        <w:rPr>
          <w:sz w:val="24"/>
          <w:szCs w:val="24"/>
        </w:rPr>
        <w:t xml:space="preserve">that produce </w:t>
      </w:r>
      <w:r w:rsidRPr="00A27F93">
        <w:rPr>
          <w:sz w:val="24"/>
          <w:szCs w:val="24"/>
        </w:rPr>
        <w:t xml:space="preserve">fruit </w:t>
      </w:r>
      <w:r w:rsidR="00104DE4">
        <w:rPr>
          <w:sz w:val="24"/>
          <w:szCs w:val="24"/>
        </w:rPr>
        <w:t xml:space="preserve">containing </w:t>
      </w:r>
      <w:r w:rsidR="00A23205">
        <w:rPr>
          <w:sz w:val="24"/>
          <w:szCs w:val="24"/>
        </w:rPr>
        <w:t>numerous</w:t>
      </w:r>
      <w:r w:rsidRPr="00A27F93">
        <w:rPr>
          <w:sz w:val="24"/>
          <w:szCs w:val="24"/>
        </w:rPr>
        <w:t xml:space="preserve"> small seeds. The high number of </w:t>
      </w:r>
      <w:r w:rsidR="00030265" w:rsidRPr="00A27F93">
        <w:rPr>
          <w:sz w:val="24"/>
          <w:szCs w:val="24"/>
        </w:rPr>
        <w:t xml:space="preserve">small </w:t>
      </w:r>
      <w:r w:rsidRPr="00A27F93">
        <w:rPr>
          <w:sz w:val="24"/>
          <w:szCs w:val="24"/>
        </w:rPr>
        <w:t xml:space="preserve">seeds 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w:t>
      </w:r>
      <w:r w:rsidR="00104DE4">
        <w:rPr>
          <w:sz w:val="24"/>
          <w:szCs w:val="24"/>
        </w:rPr>
        <w:t>means that</w:t>
      </w:r>
      <w:r w:rsidRPr="00A27F93">
        <w:rPr>
          <w:sz w:val="24"/>
          <w:szCs w:val="24"/>
        </w:rPr>
        <w:t xml:space="preserve"> </w:t>
      </w:r>
      <w:r w:rsidR="00104DE4">
        <w:rPr>
          <w:sz w:val="24"/>
          <w:szCs w:val="24"/>
        </w:rPr>
        <w:t xml:space="preserve">there are many opportunities for germination </w:t>
      </w:r>
      <w:r w:rsidRPr="00A27F93">
        <w:rPr>
          <w:sz w:val="24"/>
          <w:szCs w:val="24"/>
        </w:rPr>
        <w:t xml:space="preserve">once </w:t>
      </w:r>
      <w:r w:rsidR="00104DE4">
        <w:rPr>
          <w:sz w:val="24"/>
          <w:szCs w:val="24"/>
        </w:rPr>
        <w:t>a single</w:t>
      </w:r>
      <w:r w:rsidR="00104DE4" w:rsidRPr="00A27F93">
        <w:rPr>
          <w:sz w:val="24"/>
          <w:szCs w:val="24"/>
        </w:rPr>
        <w:t xml:space="preserve"> </w:t>
      </w:r>
      <w:r w:rsidRPr="00A27F93">
        <w:rPr>
          <w:sz w:val="24"/>
          <w:szCs w:val="24"/>
        </w:rPr>
        <w:t xml:space="preserve">fruit is encountered by a pig in the forest. </w:t>
      </w:r>
      <w:bookmarkStart w:id="85" w:name="_Hlk485901715"/>
      <w:r w:rsidR="00441662" w:rsidRPr="00441662">
        <w:rPr>
          <w:i/>
          <w:sz w:val="24"/>
          <w:szCs w:val="24"/>
        </w:rPr>
        <w:t xml:space="preserve">M. </w:t>
      </w:r>
      <w:proofErr w:type="spellStart"/>
      <w:r w:rsidR="00441662" w:rsidRPr="00441662">
        <w:rPr>
          <w:i/>
          <w:sz w:val="24"/>
          <w:szCs w:val="24"/>
        </w:rPr>
        <w:t>citrifolia</w:t>
      </w:r>
      <w:proofErr w:type="spellEnd"/>
      <w:r w:rsidR="00441662" w:rsidRPr="00441662">
        <w:rPr>
          <w:sz w:val="24"/>
          <w:szCs w:val="24"/>
        </w:rPr>
        <w:t xml:space="preserve"> has an average of about 120, </w:t>
      </w:r>
      <w:proofErr w:type="spellStart"/>
      <w:r w:rsidR="00441662" w:rsidRPr="00441662">
        <w:rPr>
          <w:i/>
          <w:sz w:val="24"/>
          <w:szCs w:val="24"/>
        </w:rPr>
        <w:t>Ficus</w:t>
      </w:r>
      <w:proofErr w:type="spellEnd"/>
      <w:r w:rsidR="00441662" w:rsidRPr="00441662">
        <w:rPr>
          <w:i/>
          <w:sz w:val="24"/>
          <w:szCs w:val="24"/>
        </w:rPr>
        <w:t xml:space="preserve"> </w:t>
      </w:r>
      <w:proofErr w:type="spellStart"/>
      <w:r w:rsidR="00441662" w:rsidRPr="00441662">
        <w:rPr>
          <w:i/>
          <w:sz w:val="24"/>
          <w:szCs w:val="24"/>
        </w:rPr>
        <w:t>prolixa</w:t>
      </w:r>
      <w:proofErr w:type="spellEnd"/>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r w:rsidR="00A23205">
        <w:rPr>
          <w:sz w:val="24"/>
          <w:szCs w:val="24"/>
        </w:rPr>
        <w:t xml:space="preserve"> (</w:t>
      </w:r>
      <w:proofErr w:type="spellStart"/>
      <w:r w:rsidR="00A23205">
        <w:rPr>
          <w:sz w:val="24"/>
          <w:szCs w:val="24"/>
        </w:rPr>
        <w:t>unpub</w:t>
      </w:r>
      <w:proofErr w:type="spellEnd"/>
      <w:r w:rsidR="00A23205">
        <w:rPr>
          <w:sz w:val="24"/>
          <w:szCs w:val="24"/>
        </w:rPr>
        <w:t>. data)</w:t>
      </w:r>
      <w:r w:rsidR="00441662" w:rsidRPr="00441662">
        <w:rPr>
          <w:sz w:val="24"/>
          <w:szCs w:val="24"/>
        </w:rPr>
        <w:t>.</w:t>
      </w:r>
      <w:bookmarkEnd w:id="85"/>
      <w:r w:rsidR="00441662">
        <w:rPr>
          <w:sz w:val="24"/>
          <w:szCs w:val="24"/>
        </w:rPr>
        <w:t xml:space="preserve"> </w:t>
      </w:r>
      <w:r w:rsidRPr="00A27F93">
        <w:rPr>
          <w:sz w:val="24"/>
          <w:szCs w:val="24"/>
        </w:rPr>
        <w:t xml:space="preserve">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w:t>
      </w:r>
      <w:r w:rsidR="003D3DE2">
        <w:rPr>
          <w:sz w:val="24"/>
          <w:szCs w:val="24"/>
        </w:rPr>
        <w:t>8</w:t>
      </w:r>
      <w:r w:rsidR="00F00ED8" w:rsidRPr="00A27F93">
        <w:rPr>
          <w:sz w:val="24"/>
          <w:szCs w:val="24"/>
        </w:rPr>
        <w:t>,3</w:t>
      </w:r>
      <w:r w:rsidR="003D3DE2">
        <w:rPr>
          <w:sz w:val="24"/>
          <w:szCs w:val="24"/>
        </w:rPr>
        <w:t>9</w:t>
      </w:r>
      <w:r w:rsidR="00F00ED8" w:rsidRPr="00A27F93">
        <w:rPr>
          <w:sz w:val="24"/>
          <w:szCs w:val="24"/>
        </w:rPr>
        <w:t>]</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Pr="00A27F93">
        <w:rPr>
          <w:sz w:val="24"/>
          <w:szCs w:val="24"/>
        </w:rPr>
        <w:t>. It is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r w:rsidR="00640439">
        <w:rPr>
          <w:sz w:val="24"/>
          <w:szCs w:val="24"/>
        </w:rPr>
        <w:t>30</w:t>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4C70CD10" w:rsidR="00843E95" w:rsidRPr="00A27F93" w:rsidRDefault="00F01F19" w:rsidP="004335A2">
      <w:pPr>
        <w:pStyle w:val="CommentText"/>
        <w:spacing w:after="0" w:line="480" w:lineRule="auto"/>
        <w:ind w:firstLine="720"/>
        <w:rPr>
          <w:sz w:val="24"/>
          <w:szCs w:val="24"/>
        </w:rPr>
      </w:pPr>
      <w:bookmarkStart w:id="86" w:name="_Hlk485408731"/>
      <w:ins w:id="87" w:author="Haldre Rogers" w:date="2017-08-25T08:23:00Z">
        <w:r>
          <w:rPr>
            <w:sz w:val="24"/>
            <w:szCs w:val="24"/>
          </w:rPr>
          <w:t>Plant t</w:t>
        </w:r>
      </w:ins>
      <w:del w:id="88" w:author="Haldre Rogers" w:date="2017-08-25T08:23:00Z">
        <w:r w:rsidR="002F3A7E" w:rsidRPr="00A27F93" w:rsidDel="00F01F19">
          <w:rPr>
            <w:sz w:val="24"/>
            <w:szCs w:val="24"/>
          </w:rPr>
          <w:delText>Beyond ecology</w:delText>
        </w:r>
        <w:r w:rsidR="00E15965" w:rsidRPr="00A27F93" w:rsidDel="00F01F19">
          <w:rPr>
            <w:sz w:val="24"/>
            <w:szCs w:val="24"/>
          </w:rPr>
          <w:delText xml:space="preserve"> or status as native or non-native</w:delText>
        </w:r>
        <w:r w:rsidR="002F3A7E" w:rsidRPr="00A27F93" w:rsidDel="00F01F19">
          <w:rPr>
            <w:sz w:val="24"/>
            <w:szCs w:val="24"/>
          </w:rPr>
          <w:delText>, t</w:delText>
        </w:r>
      </w:del>
      <w:r w:rsidR="002F3A7E" w:rsidRPr="00A27F93">
        <w:rPr>
          <w:sz w:val="24"/>
          <w:szCs w:val="24"/>
        </w:rPr>
        <w:t xml:space="preserve">raits </w:t>
      </w:r>
      <w:del w:id="89" w:author="Haldre Rogers" w:date="2017-08-25T08:24:00Z">
        <w:r w:rsidR="002F3A7E" w:rsidRPr="00A27F93" w:rsidDel="00F01F19">
          <w:rPr>
            <w:sz w:val="24"/>
            <w:szCs w:val="24"/>
          </w:rPr>
          <w:delText>of the plant species themselves turned out to be</w:delText>
        </w:r>
      </w:del>
      <w:ins w:id="90" w:author="Haldre Rogers" w:date="2017-08-25T08:24:00Z">
        <w:r>
          <w:rPr>
            <w:sz w:val="24"/>
            <w:szCs w:val="24"/>
          </w:rPr>
          <w:t>may be useful for</w:t>
        </w:r>
      </w:ins>
      <w:r w:rsidR="002F3A7E" w:rsidRPr="00A27F93">
        <w:rPr>
          <w:sz w:val="24"/>
          <w:szCs w:val="24"/>
        </w:rPr>
        <w:t xml:space="preserve"> predict</w:t>
      </w:r>
      <w:ins w:id="91" w:author="Haldre Rogers" w:date="2017-08-25T08:24:00Z">
        <w:r>
          <w:rPr>
            <w:sz w:val="24"/>
            <w:szCs w:val="24"/>
          </w:rPr>
          <w:t>ing</w:t>
        </w:r>
      </w:ins>
      <w:del w:id="92" w:author="Haldre Rogers" w:date="2017-08-25T08:24:00Z">
        <w:r w:rsidR="002F3A7E" w:rsidRPr="00A27F93" w:rsidDel="00F01F19">
          <w:rPr>
            <w:sz w:val="24"/>
            <w:szCs w:val="24"/>
          </w:rPr>
          <w:delText>ive of</w:delText>
        </w:r>
      </w:del>
      <w:r w:rsidR="002F3A7E" w:rsidRPr="00A27F93">
        <w:rPr>
          <w:sz w:val="24"/>
          <w:szCs w:val="24"/>
        </w:rPr>
        <w:t xml:space="preserve"> how </w:t>
      </w:r>
      <w:del w:id="93" w:author="Haldre Rogers" w:date="2017-08-25T08:24:00Z">
        <w:r w:rsidR="002F3A7E" w:rsidRPr="00A27F93" w:rsidDel="00F01F19">
          <w:rPr>
            <w:sz w:val="24"/>
            <w:szCs w:val="24"/>
          </w:rPr>
          <w:delText xml:space="preserve">they </w:delText>
        </w:r>
      </w:del>
      <w:ins w:id="94" w:author="Haldre Rogers" w:date="2017-08-25T08:24:00Z">
        <w:r>
          <w:rPr>
            <w:sz w:val="24"/>
            <w:szCs w:val="24"/>
          </w:rPr>
          <w:t>plant species</w:t>
        </w:r>
        <w:r w:rsidRPr="00A27F93">
          <w:rPr>
            <w:sz w:val="24"/>
            <w:szCs w:val="24"/>
          </w:rPr>
          <w:t xml:space="preserve"> </w:t>
        </w:r>
      </w:ins>
      <w:r w:rsidR="002F3A7E" w:rsidRPr="00A27F93">
        <w:rPr>
          <w:sz w:val="24"/>
          <w:szCs w:val="24"/>
        </w:rPr>
        <w:t xml:space="preserve">were affected by either deer or pigs.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002F3A7E" w:rsidRPr="00A27F93">
        <w:rPr>
          <w:i/>
          <w:sz w:val="24"/>
          <w:szCs w:val="24"/>
        </w:rPr>
        <w:t xml:space="preserve"> </w:t>
      </w:r>
      <w:r w:rsidR="002F3A7E" w:rsidRPr="00A27F93">
        <w:rPr>
          <w:sz w:val="24"/>
          <w:szCs w:val="24"/>
        </w:rPr>
        <w:t xml:space="preserve">all contain a large number of </w:t>
      </w:r>
      <w:r w:rsidR="00030265" w:rsidRPr="00A27F93">
        <w:rPr>
          <w:sz w:val="24"/>
          <w:szCs w:val="24"/>
        </w:rPr>
        <w:t xml:space="preserve">small </w:t>
      </w:r>
      <w:r w:rsidR="002F3A7E" w:rsidRPr="00A27F93">
        <w:rPr>
          <w:sz w:val="24"/>
          <w:szCs w:val="24"/>
        </w:rPr>
        <w:t>seeds per fruit</w:t>
      </w:r>
      <w:r w:rsidR="007914E4" w:rsidRPr="00A27F93">
        <w:rPr>
          <w:sz w:val="24"/>
          <w:szCs w:val="24"/>
        </w:rPr>
        <w:t>, contributing to the numbers we recorded germinating from pig scats</w:t>
      </w:r>
      <w:r w:rsidR="002F3A7E"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002F3A7E" w:rsidRPr="00A27F93">
        <w:rPr>
          <w:sz w:val="24"/>
          <w:szCs w:val="24"/>
        </w:rPr>
        <w:t xml:space="preserve">and </w:t>
      </w:r>
      <w:r w:rsidR="005F2F61">
        <w:rPr>
          <w:sz w:val="24"/>
          <w:szCs w:val="24"/>
        </w:rPr>
        <w:t xml:space="preserve">sweet or pungent when ripe, </w:t>
      </w:r>
      <w:r w:rsidR="002F3A7E"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3D3DE2">
        <w:rPr>
          <w:sz w:val="24"/>
          <w:szCs w:val="24"/>
        </w:rPr>
        <w:t>40</w:t>
      </w:r>
      <w:r w:rsidR="00E15965" w:rsidRPr="00A27F93">
        <w:rPr>
          <w:sz w:val="24"/>
          <w:szCs w:val="24"/>
        </w:rPr>
        <w:t>].</w:t>
      </w:r>
      <w:r w:rsidR="007914E4" w:rsidRPr="00A27F93">
        <w:rPr>
          <w:sz w:val="24"/>
          <w:szCs w:val="24"/>
        </w:rPr>
        <w:t xml:space="preserve"> </w:t>
      </w:r>
      <w:ins w:id="95" w:author="Haldre Rogers" w:date="2017-08-25T08:25:00Z">
        <w:r>
          <w:rPr>
            <w:sz w:val="24"/>
            <w:szCs w:val="24"/>
          </w:rPr>
          <w:t>In terms of traits providing defense from herbivory, n</w:t>
        </w:r>
      </w:ins>
      <w:del w:id="96" w:author="Haldre Rogers" w:date="2017-08-25T08:25:00Z">
        <w:r w:rsidR="00AE5032" w:rsidDel="00F01F19">
          <w:rPr>
            <w:sz w:val="24"/>
            <w:szCs w:val="24"/>
          </w:rPr>
          <w:delText>N</w:delText>
        </w:r>
      </w:del>
      <w:r w:rsidR="00AE5032">
        <w:rPr>
          <w:sz w:val="24"/>
          <w:szCs w:val="24"/>
        </w:rPr>
        <w:t xml:space="preserve">one of the seedling species that we planted had obvious physical </w:t>
      </w:r>
      <w:proofErr w:type="spellStart"/>
      <w:r w:rsidR="00AE5032">
        <w:rPr>
          <w:sz w:val="24"/>
          <w:szCs w:val="24"/>
        </w:rPr>
        <w:t>defences</w:t>
      </w:r>
      <w:proofErr w:type="spellEnd"/>
      <w:r w:rsidR="00AE5032">
        <w:rPr>
          <w:sz w:val="24"/>
          <w:szCs w:val="24"/>
        </w:rPr>
        <w:t xml:space="preserve"> such as thorns or spikes</w:t>
      </w:r>
      <w:del w:id="97" w:author="Haldre Rogers" w:date="2017-08-25T08:25:00Z">
        <w:r w:rsidR="00AE5032" w:rsidDel="00F01F19">
          <w:rPr>
            <w:sz w:val="24"/>
            <w:szCs w:val="24"/>
          </w:rPr>
          <w:delText xml:space="preserve"> to deter herbivores</w:delText>
        </w:r>
      </w:del>
      <w:r w:rsidR="00AE5032">
        <w:rPr>
          <w:sz w:val="24"/>
          <w:szCs w:val="24"/>
        </w:rPr>
        <w:t xml:space="preserve">.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 xml:space="preserve">dling plots, </w:t>
      </w:r>
      <w:ins w:id="98" w:author="Haldre Rogers" w:date="2017-08-25T08:26:00Z">
        <w:r>
          <w:rPr>
            <w:sz w:val="24"/>
            <w:szCs w:val="24"/>
          </w:rPr>
          <w:t>s</w:t>
        </w:r>
      </w:ins>
      <w:del w:id="99" w:author="Haldre Rogers" w:date="2017-08-25T08:26:00Z">
        <w:r w:rsidR="00E15965" w:rsidRPr="00A27F93" w:rsidDel="00F01F19">
          <w:rPr>
            <w:sz w:val="24"/>
            <w:szCs w:val="24"/>
          </w:rPr>
          <w:delText>we assume</w:delText>
        </w:r>
        <w:r w:rsidR="00D738FD" w:rsidRPr="00A27F93" w:rsidDel="00F01F19">
          <w:rPr>
            <w:sz w:val="24"/>
            <w:szCs w:val="24"/>
          </w:rPr>
          <w:delText xml:space="preserve"> that these characteristics contribute to their survival in the presence of deer. S</w:delText>
        </w:r>
      </w:del>
      <w:r w:rsidR="00D738FD" w:rsidRPr="00A27F93">
        <w:rPr>
          <w:sz w:val="24"/>
          <w:szCs w:val="24"/>
        </w:rPr>
        <w:t xml:space="preserve">tudies on </w:t>
      </w:r>
      <w:r w:rsidR="00AD233B" w:rsidRPr="00A27F93">
        <w:rPr>
          <w:sz w:val="24"/>
          <w:szCs w:val="24"/>
        </w:rPr>
        <w:t>other species of</w:t>
      </w:r>
      <w:r w:rsidR="00D738FD" w:rsidRPr="00A27F93">
        <w:rPr>
          <w:sz w:val="24"/>
          <w:szCs w:val="24"/>
        </w:rPr>
        <w:t xml:space="preserve"> deer suggest their selective browsing depends on chemical composition of </w:t>
      </w:r>
      <w:r w:rsidR="00D738FD" w:rsidRPr="00A27F93">
        <w:rPr>
          <w:sz w:val="24"/>
          <w:szCs w:val="24"/>
        </w:rPr>
        <w:lastRenderedPageBreak/>
        <w:t xml:space="preserve">different plants. For example, </w:t>
      </w:r>
      <w:del w:id="100" w:author="Haldre Rogers" w:date="2017-08-25T08:26:00Z">
        <w:r w:rsidR="00D738FD" w:rsidRPr="00A27F93" w:rsidDel="00F01F19">
          <w:rPr>
            <w:sz w:val="24"/>
            <w:szCs w:val="24"/>
          </w:rPr>
          <w:delText xml:space="preserve">they </w:delText>
        </w:r>
      </w:del>
      <w:ins w:id="101" w:author="Haldre Rogers" w:date="2017-08-25T08:26:00Z">
        <w:r>
          <w:rPr>
            <w:sz w:val="24"/>
            <w:szCs w:val="24"/>
          </w:rPr>
          <w:t>deer</w:t>
        </w:r>
        <w:r w:rsidRPr="00A27F93">
          <w:rPr>
            <w:sz w:val="24"/>
            <w:szCs w:val="24"/>
          </w:rPr>
          <w:t xml:space="preserve"> </w:t>
        </w:r>
      </w:ins>
      <w:r w:rsidR="00AD233B" w:rsidRPr="00A27F93">
        <w:rPr>
          <w:sz w:val="24"/>
          <w:szCs w:val="24"/>
        </w:rPr>
        <w:t>tended to avoid plants with high amounts of tannic acid</w:t>
      </w:r>
      <w:r w:rsidR="00D738FD" w:rsidRPr="00A27F93">
        <w:rPr>
          <w:sz w:val="24"/>
          <w:szCs w:val="24"/>
        </w:rPr>
        <w:t xml:space="preserve"> [</w:t>
      </w:r>
      <w:r w:rsidR="003D3DE2">
        <w:rPr>
          <w:sz w:val="24"/>
          <w:szCs w:val="24"/>
        </w:rPr>
        <w:t>41,42</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3D3DE2">
        <w:rPr>
          <w:sz w:val="24"/>
          <w:szCs w:val="24"/>
        </w:rPr>
        <w:t>3</w:t>
      </w:r>
      <w:r w:rsidR="007F3358" w:rsidRPr="00A27F93">
        <w:rPr>
          <w:sz w:val="24"/>
          <w:szCs w:val="24"/>
        </w:rPr>
        <w:t>,</w:t>
      </w:r>
      <w:r w:rsidR="00296C2C" w:rsidRPr="00A27F93">
        <w:rPr>
          <w:sz w:val="24"/>
          <w:szCs w:val="24"/>
        </w:rPr>
        <w:t>4</w:t>
      </w:r>
      <w:r w:rsidR="003D3DE2">
        <w:rPr>
          <w:sz w:val="24"/>
          <w:szCs w:val="24"/>
        </w:rPr>
        <w:t>4</w:t>
      </w:r>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w:t>
      </w:r>
      <w:r w:rsidR="003D3DE2">
        <w:rPr>
          <w:sz w:val="24"/>
          <w:szCs w:val="24"/>
        </w:rPr>
        <w:t>6</w:t>
      </w:r>
      <w:r w:rsidR="002D5B9D">
        <w:rPr>
          <w:sz w:val="24"/>
          <w:szCs w:val="24"/>
        </w:rPr>
        <w:t>-</w:t>
      </w:r>
      <w:r w:rsidR="004C75C9">
        <w:rPr>
          <w:sz w:val="24"/>
          <w:szCs w:val="24"/>
        </w:rPr>
        <w:t>4</w:t>
      </w:r>
      <w:r w:rsidR="003D3DE2">
        <w:rPr>
          <w:sz w:val="24"/>
          <w:szCs w:val="24"/>
        </w:rPr>
        <w:t>8</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consumed by deer in our open seedling plots</w:t>
      </w:r>
      <w:ins w:id="102" w:author="Haldre Rogers" w:date="2017-08-25T08:26:00Z">
        <w:r w:rsidR="00880683">
          <w:rPr>
            <w:sz w:val="24"/>
            <w:szCs w:val="24"/>
          </w:rPr>
          <w:t xml:space="preserve"> indicating that these chemical defenses might not provide adequate protection from deer herbivory</w:t>
        </w:r>
      </w:ins>
      <w:r w:rsidR="00BE1D8E" w:rsidRPr="00A27F93">
        <w:rPr>
          <w:sz w:val="24"/>
          <w:szCs w:val="24"/>
        </w:rPr>
        <w:t xml:space="preserve">. </w:t>
      </w:r>
      <w:del w:id="103" w:author="Haldre Rogers" w:date="2017-08-25T08:27:00Z">
        <w:r w:rsidR="00296C2C" w:rsidRPr="00A27F93" w:rsidDel="00880683">
          <w:rPr>
            <w:sz w:val="24"/>
            <w:szCs w:val="24"/>
          </w:rPr>
          <w:delText xml:space="preserve">This, rather than just origin or status as native, contributed to their susceptibility in Guam. </w:delText>
        </w:r>
      </w:del>
    </w:p>
    <w:bookmarkEnd w:id="86"/>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w:t>
      </w:r>
      <w:bookmarkStart w:id="104" w:name="_GoBack"/>
      <w:bookmarkEnd w:id="104"/>
      <w:r w:rsidR="008C6C8D" w:rsidRPr="00A27F93">
        <w:rPr>
          <w:sz w:val="24"/>
          <w:szCs w:val="24"/>
        </w:rPr>
        <w:t>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05"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105"/>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160BC26B" w:rsidR="008C6C8D" w:rsidRPr="00A27F93" w:rsidRDefault="00D61A36" w:rsidP="002C2AB0">
      <w:pPr>
        <w:pStyle w:val="CommentText"/>
        <w:spacing w:after="0" w:line="480" w:lineRule="auto"/>
        <w:ind w:firstLine="720"/>
        <w:rPr>
          <w:sz w:val="24"/>
          <w:szCs w:val="24"/>
        </w:rPr>
      </w:pPr>
      <w:r w:rsidRPr="00A27F93">
        <w:rPr>
          <w:sz w:val="24"/>
          <w:szCs w:val="24"/>
        </w:rPr>
        <w:lastRenderedPageBreak/>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06"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r w:rsidR="003D3DE2">
        <w:rPr>
          <w:sz w:val="24"/>
          <w:szCs w:val="24"/>
        </w:rPr>
        <w:t>9</w:t>
      </w:r>
      <w:r w:rsidR="003D0D40">
        <w:rPr>
          <w:sz w:val="24"/>
          <w:szCs w:val="24"/>
        </w:rPr>
        <w:t>-</w:t>
      </w:r>
      <w:r w:rsidR="003D3DE2">
        <w:rPr>
          <w:sz w:val="24"/>
          <w:szCs w:val="24"/>
        </w:rPr>
        <w:t>51</w:t>
      </w:r>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3E5F14" w:rsidRPr="00A27F93">
        <w:rPr>
          <w:sz w:val="24"/>
          <w:szCs w:val="24"/>
        </w:rPr>
        <w:t xml:space="preserve"> </w:t>
      </w:r>
      <w:bookmarkEnd w:id="106"/>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30B7A5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r w:rsidR="003D3DE2">
        <w:t>2</w:t>
      </w:r>
      <w:r w:rsidR="003D0D40">
        <w:t>-5</w:t>
      </w:r>
      <w:r w:rsidR="003D3DE2">
        <w:t>4</w:t>
      </w:r>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r w:rsidR="003D3DE2">
        <w:t>5</w:t>
      </w:r>
      <w:r w:rsidR="003D0D40">
        <w:t>,5</w:t>
      </w:r>
      <w:r w:rsidR="003D3DE2">
        <w:t>6</w:t>
      </w:r>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r w:rsidR="00B54247">
        <w:t>7</w:t>
      </w:r>
      <w:r w:rsidR="003D0D40">
        <w:t>,5</w:t>
      </w:r>
      <w:r w:rsidR="00B54247">
        <w:t>8</w:t>
      </w:r>
      <w:r w:rsidR="00F00ED8" w:rsidRPr="00A27F93">
        <w:t>]</w:t>
      </w:r>
      <w:r w:rsidR="007934AD" w:rsidRPr="00A27F93">
        <w:fldChar w:fldCharType="end"/>
      </w:r>
      <w:r w:rsidRPr="00A27F93">
        <w:t xml:space="preserve">.  </w:t>
      </w:r>
      <w:bookmarkStart w:id="107" w:name="_Hlk485373908"/>
      <w:bookmarkStart w:id="108"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07"/>
      <w:r w:rsidR="00262206" w:rsidRPr="00A27F93">
        <w:t xml:space="preserve"> A similar study in the clay soils of Guam would </w:t>
      </w:r>
      <w:r w:rsidR="00262206" w:rsidRPr="00A27F93">
        <w:lastRenderedPageBreak/>
        <w:t xml:space="preserve">likely produce different results. </w:t>
      </w:r>
      <w:bookmarkEnd w:id="108"/>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B54247">
        <w:t>9</w:t>
      </w:r>
      <w:r w:rsidR="00F00ED8" w:rsidRPr="00A27F93">
        <w:t>]</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B54247">
        <w:t>5</w:t>
      </w:r>
      <w:r w:rsidR="00F00ED8" w:rsidRPr="00A27F93">
        <w:t>]</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65A3A32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w:t>
      </w:r>
      <w:r w:rsidR="00B54247">
        <w:t>60-62</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B54247">
        <w:t>3</w:t>
      </w:r>
      <w:r w:rsidR="00F00ED8" w:rsidRPr="00A27F93">
        <w:t>]</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B54247">
        <w:t>4</w:t>
      </w:r>
      <w:r w:rsidR="00F00ED8" w:rsidRPr="00A27F93">
        <w:t>]</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lastRenderedPageBreak/>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7"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w:t>
      </w:r>
      <w:proofErr w:type="spellStart"/>
      <w:r w:rsidRPr="00A27F93">
        <w:t>Gawel</w:t>
      </w:r>
      <w:proofErr w:type="spellEnd"/>
      <w:r w:rsidRPr="00A27F93">
        <w:t xml:space="preserve">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lastRenderedPageBreak/>
        <w:tab/>
        <w:t xml:space="preserve">Ann Marie </w:t>
      </w:r>
      <w:proofErr w:type="spellStart"/>
      <w:r w:rsidRPr="00A27F93">
        <w:t>Gawel</w:t>
      </w:r>
      <w:proofErr w:type="spellEnd"/>
      <w:r w:rsidRPr="00A27F93">
        <w:t xml:space="preserve">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bookmarkStart w:id="109" w:name="_Hlk491383469"/>
    <w:p w14:paraId="2A6E4FEB" w14:textId="77777777" w:rsidR="003B780A" w:rsidRPr="00A27F93" w:rsidRDefault="003B780A" w:rsidP="003B780A">
      <w:r w:rsidRPr="00A27F93">
        <w:fldChar w:fldCharType="begin" w:fldLock="1"/>
      </w:r>
      <w:r w:rsidRPr="00A27F93">
        <w:instrText xml:space="preserve"> ADDIN PAPERS2_CITATIONS &lt;papers2_bibliography/&gt;</w:instrText>
      </w:r>
      <w:r w:rsidRPr="00A27F93">
        <w:fldChar w:fldCharType="separate"/>
      </w:r>
      <w:r w:rsidRPr="00A27F93">
        <w:t xml:space="preserve">1. Seastedt, T. R. &amp; Hobbs, R. J. 2008 Management of novel ecosystems: are novel approaches required? </w:t>
      </w:r>
      <w:r w:rsidRPr="00A27F93">
        <w:rPr>
          <w:i/>
        </w:rPr>
        <w:t>Frontiers in Ecology and Evolution</w:t>
      </w:r>
      <w:r w:rsidRPr="00A27F93">
        <w:t xml:space="preserve"> </w:t>
      </w:r>
      <w:r w:rsidRPr="00A27F93">
        <w:rPr>
          <w:b/>
        </w:rPr>
        <w:t>6</w:t>
      </w:r>
      <w:r w:rsidRPr="00A27F93">
        <w:t>, 547. (doi:10.1890/070046)</w:t>
      </w:r>
    </w:p>
    <w:p w14:paraId="64FCB453" w14:textId="77777777" w:rsidR="003B780A" w:rsidRPr="00A27F93" w:rsidRDefault="003B780A" w:rsidP="003B780A">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8" w:history="1">
        <w:r w:rsidRPr="00A27F93">
          <w:rPr>
            <w:rStyle w:val="Hyperlink"/>
          </w:rPr>
          <w:t>doi: 10.1016/j.tree.2009.05.012</w:t>
        </w:r>
      </w:hyperlink>
      <w:r w:rsidRPr="00A27F93">
        <w:rPr>
          <w:rStyle w:val="Hyperlink"/>
          <w:color w:val="auto"/>
          <w:u w:val="none"/>
        </w:rPr>
        <w:t>)</w:t>
      </w:r>
    </w:p>
    <w:p w14:paraId="4D9EB8B5" w14:textId="77777777" w:rsidR="003B780A" w:rsidRPr="00A27F93" w:rsidRDefault="003B780A" w:rsidP="003B780A">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5D20C873" w14:textId="77777777" w:rsidR="003B780A" w:rsidRPr="00A27F93" w:rsidRDefault="003B780A" w:rsidP="003B780A">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4DB6D5AB" w14:textId="77777777" w:rsidR="003B780A" w:rsidRPr="00A27F93" w:rsidRDefault="003B780A" w:rsidP="003B780A">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9" w:history="1">
        <w:r w:rsidRPr="00A27F93">
          <w:rPr>
            <w:rStyle w:val="Hyperlink"/>
          </w:rPr>
          <w:t>doi: 10.1890/1540-9295(2004)002[0354:apfasi]2.0.co;2</w:t>
        </w:r>
      </w:hyperlink>
      <w:r w:rsidRPr="00A27F93">
        <w:rPr>
          <w:rStyle w:val="Hyperlink"/>
          <w:color w:val="auto"/>
          <w:u w:val="none"/>
        </w:rPr>
        <w:t>)</w:t>
      </w:r>
    </w:p>
    <w:p w14:paraId="7A2FDE8E" w14:textId="77777777" w:rsidR="003B780A" w:rsidRPr="00A27F93" w:rsidRDefault="003B780A" w:rsidP="003B780A">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20" w:history="1">
        <w:r w:rsidRPr="00A27F93">
          <w:rPr>
            <w:rStyle w:val="Hyperlink"/>
          </w:rPr>
          <w:t>doi: 10.1016/s0378-1127(97)00191-6</w:t>
        </w:r>
      </w:hyperlink>
      <w:r w:rsidRPr="00A27F93">
        <w:rPr>
          <w:rStyle w:val="Hyperlink"/>
          <w:color w:val="auto"/>
          <w:u w:val="none"/>
        </w:rPr>
        <w:t>)</w:t>
      </w:r>
    </w:p>
    <w:p w14:paraId="1979DAD6" w14:textId="77777777" w:rsidR="003B780A" w:rsidRPr="00A27F93" w:rsidRDefault="003B780A" w:rsidP="003B780A">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21" w:history="1">
        <w:r w:rsidRPr="00A27F93">
          <w:rPr>
            <w:rStyle w:val="Hyperlink"/>
          </w:rPr>
          <w:t>doi: 10.1556/comec.11.2010.1.3</w:t>
        </w:r>
      </w:hyperlink>
      <w:r w:rsidRPr="00A27F93">
        <w:t>)</w:t>
      </w:r>
    </w:p>
    <w:p w14:paraId="72CCF0EC" w14:textId="77777777" w:rsidR="003B780A" w:rsidRPr="00A27F93" w:rsidRDefault="003B780A" w:rsidP="003B780A">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3B437BE1" w14:textId="77777777" w:rsidR="003B780A" w:rsidRPr="00A27F93" w:rsidRDefault="003B780A" w:rsidP="003B780A">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2" w:history="1">
        <w:r w:rsidRPr="00A27F93">
          <w:rPr>
            <w:rStyle w:val="Hyperlink"/>
            <w:color w:val="auto"/>
            <w:u w:val="none"/>
          </w:rPr>
          <w:t>doi: 10.1890/12-2150.1</w:t>
        </w:r>
      </w:hyperlink>
      <w:r w:rsidRPr="00A27F93">
        <w:rPr>
          <w:rStyle w:val="Hyperlink"/>
          <w:color w:val="auto"/>
          <w:u w:val="none"/>
        </w:rPr>
        <w:t>)</w:t>
      </w:r>
    </w:p>
    <w:p w14:paraId="26F4412E" w14:textId="77777777" w:rsidR="003B780A" w:rsidRPr="00A27F93" w:rsidRDefault="003B780A" w:rsidP="003B780A">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3" w:history="1">
        <w:r w:rsidRPr="00A27F93">
          <w:rPr>
            <w:rStyle w:val="Hyperlink"/>
            <w:color w:val="auto"/>
            <w:u w:val="none"/>
          </w:rPr>
          <w:t>doi: 10.1007/978-4-431-09429-6</w:t>
        </w:r>
      </w:hyperlink>
      <w:r w:rsidRPr="00A27F93">
        <w:rPr>
          <w:rStyle w:val="Hyperlink"/>
          <w:color w:val="auto"/>
          <w:u w:val="none"/>
        </w:rPr>
        <w:t>)</w:t>
      </w:r>
    </w:p>
    <w:p w14:paraId="03753E68" w14:textId="77777777" w:rsidR="003B780A" w:rsidRPr="00A27F93" w:rsidRDefault="003B780A" w:rsidP="003B780A">
      <w:r w:rsidRPr="00A27F93">
        <w:t xml:space="preserve">11. Allombert, S., Stockton, S. &amp; Martin,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43E7D434" w14:textId="77777777" w:rsidR="003B780A" w:rsidRPr="00A27F93" w:rsidRDefault="003B780A" w:rsidP="003B780A">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2FC4A01D" w14:textId="77777777" w:rsidR="003B780A" w:rsidRPr="00A27F93" w:rsidRDefault="003B780A" w:rsidP="003B780A">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253F4E7B" w14:textId="77777777" w:rsidR="003B780A" w:rsidRPr="00A27F93" w:rsidRDefault="003B780A" w:rsidP="003B780A">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4" w:history="1">
        <w:r w:rsidRPr="00A27F93">
          <w:rPr>
            <w:rStyle w:val="Hyperlink"/>
            <w:color w:val="auto"/>
            <w:u w:val="none"/>
          </w:rPr>
          <w:t>doi: 10.1111/j.1523-1739.1988.tb00199.x</w:t>
        </w:r>
      </w:hyperlink>
      <w:r w:rsidRPr="00A27F93">
        <w:t>)</w:t>
      </w:r>
    </w:p>
    <w:p w14:paraId="08B28547" w14:textId="77777777" w:rsidR="003B780A" w:rsidRPr="00A27F93" w:rsidRDefault="003B780A" w:rsidP="003B780A">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3AF97EF" w14:textId="77777777" w:rsidR="003B780A" w:rsidRPr="00A27F93" w:rsidRDefault="003B780A" w:rsidP="003B780A">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42648CEE" w14:textId="77777777" w:rsidR="003B780A" w:rsidRPr="00A27F93" w:rsidRDefault="003B780A" w:rsidP="003B780A">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67F6FE3" w14:textId="77777777" w:rsidR="003B780A" w:rsidRPr="00A27F93" w:rsidRDefault="003B780A" w:rsidP="003B780A">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01F420C0" w14:textId="77777777" w:rsidR="003B780A" w:rsidRPr="00A27F93" w:rsidRDefault="003B780A" w:rsidP="003B780A">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0D990B98" w14:textId="77777777" w:rsidR="003B780A" w:rsidRPr="00584BA9" w:rsidRDefault="003B780A" w:rsidP="003B780A">
      <w:pPr>
        <w:rPr>
          <w:b/>
          <w:i/>
        </w:rPr>
      </w:pPr>
      <w:r w:rsidRPr="00A27F93">
        <w:t xml:space="preserve">20. Fritts, T. H. &amp; Rodda, G. H. 1998 The role of introduced species in the degradation of island ecosystems: a case history of Guam. </w:t>
      </w:r>
      <w:r w:rsidRPr="00A27F93">
        <w:rPr>
          <w:i/>
        </w:rPr>
        <w:t>Annual review of Ecology and Systematics</w:t>
      </w:r>
      <w:r>
        <w:rPr>
          <w:i/>
        </w:rPr>
        <w:t xml:space="preserve"> </w:t>
      </w:r>
      <w:r>
        <w:rPr>
          <w:b/>
        </w:rPr>
        <w:t>29</w:t>
      </w:r>
      <w:r>
        <w:rPr>
          <w:b/>
          <w:i/>
        </w:rPr>
        <w:t xml:space="preserve">, </w:t>
      </w:r>
      <w:r w:rsidRPr="00584BA9">
        <w:t>113-140.</w:t>
      </w:r>
      <w:r>
        <w:t xml:space="preserve"> (doi:</w:t>
      </w:r>
      <w:r w:rsidRPr="00584BA9">
        <w:t>10.1146/annurev.ecolsys.29.1.113</w:t>
      </w:r>
      <w:r>
        <w:t>)</w:t>
      </w:r>
    </w:p>
    <w:p w14:paraId="435E6F48" w14:textId="77777777" w:rsidR="003B780A" w:rsidRDefault="003B780A" w:rsidP="003B780A">
      <w:r>
        <w:t>21</w:t>
      </w:r>
      <w:r w:rsidRPr="00A27F93">
        <w:t xml:space="preserve">.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xml:space="preserve">, 46-57. </w:t>
      </w:r>
    </w:p>
    <w:p w14:paraId="18DFFC51" w14:textId="77777777" w:rsidR="003B780A" w:rsidRPr="00A27F93" w:rsidRDefault="003B780A" w:rsidP="003B780A">
      <w:r>
        <w:t>22</w:t>
      </w:r>
      <w:r w:rsidRPr="00A27F93">
        <w:t xml:space="preserve">.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63DF7D20" w14:textId="77777777" w:rsidR="003B780A" w:rsidRPr="00A27F93" w:rsidRDefault="003B780A" w:rsidP="003B780A">
      <w:r>
        <w:t>23</w:t>
      </w:r>
      <w:r w:rsidRPr="00A27F93">
        <w:t xml:space="preserve">.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0FD01C54" w14:textId="77777777" w:rsidR="003B780A" w:rsidRPr="00A27F93" w:rsidRDefault="003B780A" w:rsidP="003B780A">
      <w:r>
        <w:t xml:space="preserve">24. </w:t>
      </w:r>
      <w:r w:rsidRPr="00A27F93">
        <w:t>Conry, P. J. 1989 Ecology of the wild (feral) pig (</w:t>
      </w:r>
      <w:r w:rsidRPr="00A27F93">
        <w:rPr>
          <w:i/>
        </w:rPr>
        <w:t>Sus scrofa</w:t>
      </w:r>
      <w:r w:rsidRPr="00A27F93">
        <w:t>) on Guam. Guam Division of Aquatic and Wildlife Resources. (doi:10.2527/jas1984.582482x)</w:t>
      </w:r>
    </w:p>
    <w:p w14:paraId="3DDB84FA" w14:textId="77777777" w:rsidR="003B780A" w:rsidRPr="00A27F93" w:rsidRDefault="003B780A" w:rsidP="003B780A">
      <w:r>
        <w:t>25</w:t>
      </w:r>
      <w:r w:rsidRPr="00A27F93">
        <w:t xml:space="preserve">.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29894915" w14:textId="77777777" w:rsidR="003B780A" w:rsidRDefault="003B780A" w:rsidP="003B780A">
      <w:r>
        <w:t>26</w:t>
      </w:r>
      <w:r w:rsidRPr="00A27F93">
        <w:t>.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12C57170" w14:textId="77777777" w:rsidR="003B780A" w:rsidRPr="00A27F93" w:rsidRDefault="003B780A" w:rsidP="003B780A">
      <w:r>
        <w:t>27</w:t>
      </w:r>
      <w:r w:rsidRPr="00A27F93">
        <w:t>. Safford, W. E. 1905 Useful Plants of Guam (Facsimile Edition Reprint). 566pp. Guam: Jillette Leon Guerrero / Guamology Publishing. (</w:t>
      </w:r>
      <w:hyperlink r:id="rId25" w:history="1">
        <w:r w:rsidRPr="00A27F93">
          <w:rPr>
            <w:rStyle w:val="Hyperlink"/>
            <w:color w:val="auto"/>
            <w:u w:val="none"/>
          </w:rPr>
          <w:t>doi: 10.5962/bhl.title.55033</w:t>
        </w:r>
      </w:hyperlink>
      <w:r w:rsidRPr="00A27F93">
        <w:t>)</w:t>
      </w:r>
    </w:p>
    <w:p w14:paraId="3B9DA21D" w14:textId="77777777" w:rsidR="003B780A" w:rsidRPr="00A27F93" w:rsidRDefault="003B780A" w:rsidP="003B780A">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296116DE" w14:textId="77777777" w:rsidR="003B780A" w:rsidRPr="00FE0DB1" w:rsidRDefault="003B780A" w:rsidP="003B780A">
      <w:r w:rsidRPr="00A27F93">
        <w:t xml:space="preserve">29. </w:t>
      </w:r>
      <w:r w:rsidRPr="00FE0DB1">
        <w:t>Knutson, K., &amp; Vogt, S. 2003. US Air Force, Andersen Air Force Base, Guam and US Navy, Pearl Harbor, Hawaii. Unpublished manuscript.</w:t>
      </w:r>
      <w:r>
        <w:t xml:space="preserve"> </w:t>
      </w:r>
    </w:p>
    <w:p w14:paraId="0CB6FE72" w14:textId="77777777" w:rsidR="003B780A" w:rsidRPr="00A27F93" w:rsidRDefault="003B780A" w:rsidP="003B780A">
      <w:r>
        <w:t xml:space="preserve">30. </w:t>
      </w:r>
      <w:r w:rsidRPr="00A27F93">
        <w:t>Raulerson, L. &amp; Rinehart, A. F. 1991 Trees and Shrubs of the Northern Mariana Islands. Coastal Resources Management, Saipan, Northern Mariana Islands. 120 pp. (doi:10.5962/bhl.title.100395)</w:t>
      </w:r>
    </w:p>
    <w:p w14:paraId="634C0CF1" w14:textId="77777777" w:rsidR="003B780A" w:rsidRPr="00A27F93" w:rsidRDefault="003B780A" w:rsidP="003B780A">
      <w:r>
        <w:t>31</w:t>
      </w:r>
      <w:r w:rsidRPr="00A27F93">
        <w:t>. Mylroie, J.E.,  J.W. Jenson, D. Taborosi, J.M.U. Jocson, D.T. Vann and C. Wexel - Karst features of Guam in terms of a general model of carbonate island karst.</w:t>
      </w:r>
    </w:p>
    <w:p w14:paraId="779955DC" w14:textId="77777777" w:rsidR="003B780A" w:rsidRPr="00A27F93" w:rsidRDefault="003B780A" w:rsidP="003B780A">
      <w:r w:rsidRPr="00A27F93">
        <w:rPr>
          <w:i/>
        </w:rPr>
        <w:t>Journal of Cave and Karst Studies</w:t>
      </w:r>
      <w:r w:rsidRPr="00A27F93">
        <w:t xml:space="preserve"> </w:t>
      </w:r>
      <w:r w:rsidRPr="00A27F93">
        <w:rPr>
          <w:b/>
        </w:rPr>
        <w:t>63</w:t>
      </w:r>
      <w:r w:rsidRPr="00A27F93">
        <w:t>, 9-22.</w:t>
      </w:r>
    </w:p>
    <w:p w14:paraId="507FD0BB" w14:textId="77777777" w:rsidR="003B780A" w:rsidRPr="00A27F93" w:rsidRDefault="003B780A" w:rsidP="003B780A">
      <w:r>
        <w:t>32</w:t>
      </w:r>
      <w:r w:rsidRPr="00A27F93">
        <w:t xml:space="preserve">. </w:t>
      </w:r>
      <w:r>
        <w:t>The University of Guam - Water and Environmental Research Institute, and Island Research and Education Initiative</w:t>
      </w:r>
      <w:r w:rsidRPr="006927EB">
        <w:t xml:space="preserve">. </w:t>
      </w:r>
      <w:r>
        <w:t xml:space="preserve">Digital atlas of northern Guam [Internet], accessed 2017 Aug 20. Available from: </w:t>
      </w:r>
      <w:r w:rsidRPr="003A2CA9">
        <w:t>http://north.hydroguam.net/index.php</w:t>
      </w:r>
      <w:r w:rsidRPr="00A27F93">
        <w:t>3</w:t>
      </w:r>
      <w:r>
        <w:t>4</w:t>
      </w:r>
      <w:r w:rsidRPr="00A27F93">
        <w:t>.</w:t>
      </w:r>
    </w:p>
    <w:p w14:paraId="527780DB" w14:textId="77777777" w:rsidR="003B780A" w:rsidRPr="00A27F93" w:rsidRDefault="003B780A" w:rsidP="003B780A">
      <w:r>
        <w:t>33</w:t>
      </w:r>
      <w:r w:rsidRPr="00A27F93">
        <w:t xml:space="preserve">. Fosberg, F. R. 1960 The Vegetation of Micronesia, 1: General Descriptions, the Vegetation of the Mariana Islands, and a Detailed Consideration of the Vegetation of Guam. B. </w:t>
      </w:r>
      <w:r w:rsidRPr="00A27F93">
        <w:rPr>
          <w:i/>
        </w:rPr>
        <w:t>American Museum of Natural History.</w:t>
      </w:r>
      <w:r w:rsidRPr="00A27F93">
        <w:t xml:space="preserve"> </w:t>
      </w:r>
      <w:r w:rsidRPr="00A27F93">
        <w:rPr>
          <w:b/>
          <w:bCs/>
        </w:rPr>
        <w:t>119</w:t>
      </w:r>
      <w:r w:rsidRPr="00A27F93">
        <w:rPr>
          <w:bCs/>
        </w:rPr>
        <w:t xml:space="preserve">, </w:t>
      </w:r>
      <w:r w:rsidRPr="00A27F93">
        <w:t>53-75. (doi:10.2307/1932008)</w:t>
      </w:r>
    </w:p>
    <w:p w14:paraId="4D97331D" w14:textId="77777777" w:rsidR="003B780A" w:rsidRDefault="003B780A" w:rsidP="003B780A">
      <w:r>
        <w:t xml:space="preserve">34. </w:t>
      </w:r>
      <w:r w:rsidRPr="00A27F93">
        <w:t xml:space="preserve">Stone, B. C. 1970 Flora of Guam. </w:t>
      </w:r>
      <w:r w:rsidRPr="00A27F93">
        <w:rPr>
          <w:i/>
        </w:rPr>
        <w:t>Micronesica</w:t>
      </w:r>
      <w:r w:rsidRPr="00A27F93">
        <w:t xml:space="preserve"> </w:t>
      </w:r>
      <w:r w:rsidRPr="00A27F93">
        <w:rPr>
          <w:b/>
        </w:rPr>
        <w:t>6</w:t>
      </w:r>
      <w:r w:rsidRPr="00A27F93">
        <w:t xml:space="preserve">, 1-659. </w:t>
      </w:r>
    </w:p>
    <w:p w14:paraId="3C90CC68" w14:textId="77777777" w:rsidR="003B780A" w:rsidRPr="00A27F93" w:rsidRDefault="003B780A" w:rsidP="003B780A">
      <w:r>
        <w:t xml:space="preserve">35. </w:t>
      </w:r>
      <w:r w:rsidRPr="00A27F93">
        <w:t>R Core Team (2017). R: A language and environment for statistical computing. R Foundation for Statistical Computing, Vienna, Austria. URL https://www.R-project.org/.</w:t>
      </w:r>
    </w:p>
    <w:p w14:paraId="19FE88B3" w14:textId="77777777" w:rsidR="003B780A" w:rsidRPr="00A27F93" w:rsidRDefault="003B780A" w:rsidP="003B780A">
      <w:r w:rsidRPr="00A27F93">
        <w:t>3</w:t>
      </w:r>
      <w:r>
        <w:t>6</w:t>
      </w:r>
      <w:r w:rsidRPr="00A27F93">
        <w:t xml:space="preserve">. Burnham, K. P. &amp; Anderson, D. R. 2004 Multimodel inference understanding AIC and BIC in model selection. </w:t>
      </w:r>
      <w:r w:rsidRPr="00A27F93">
        <w:rPr>
          <w:i/>
        </w:rPr>
        <w:t>Sociological methods &amp; research</w:t>
      </w:r>
      <w:r w:rsidRPr="00A27F93">
        <w:t xml:space="preserve"> </w:t>
      </w:r>
      <w:r w:rsidRPr="00A27F93">
        <w:rPr>
          <w:b/>
        </w:rPr>
        <w:t>33</w:t>
      </w:r>
      <w:r w:rsidRPr="00A27F93">
        <w:t xml:space="preserve">, </w:t>
      </w:r>
      <w:r w:rsidRPr="00A27F93">
        <w:rPr>
          <w:shd w:val="clear" w:color="auto" w:fill="FFFFFF"/>
        </w:rPr>
        <w:t>261-304</w:t>
      </w:r>
      <w:r w:rsidRPr="00A27F93">
        <w:t>. (doi:10.1177/0049124104268644)</w:t>
      </w:r>
    </w:p>
    <w:p w14:paraId="54CF097A" w14:textId="77777777" w:rsidR="003B780A" w:rsidRPr="00A27F93" w:rsidRDefault="003B780A" w:rsidP="003B780A">
      <w:r w:rsidRPr="00A27F93">
        <w:lastRenderedPageBreak/>
        <w:t>3</w:t>
      </w:r>
      <w:r>
        <w:t>7</w:t>
      </w:r>
      <w:r w:rsidRPr="00A27F93">
        <w:t xml:space="preserve">. Engeman, R. M., Massei, G. &amp; Sage, M. 2013 Monitoring wild pig populations: a review of methods. </w:t>
      </w:r>
      <w:r w:rsidRPr="00A27F93">
        <w:rPr>
          <w:i/>
        </w:rPr>
        <w:t xml:space="preserve">Environmental Science and Pollution Research </w:t>
      </w:r>
      <w:r w:rsidRPr="00A27F93">
        <w:rPr>
          <w:b/>
        </w:rPr>
        <w:t>20</w:t>
      </w:r>
      <w:r w:rsidRPr="00A27F93">
        <w:t>, 8077-8091. (doi:10.1007/s11356-013-2002-5)</w:t>
      </w:r>
    </w:p>
    <w:p w14:paraId="25AB6DFB" w14:textId="77777777" w:rsidR="003B780A" w:rsidRPr="00A27F93" w:rsidRDefault="003B780A" w:rsidP="003B780A">
      <w:r w:rsidRPr="00A27F93">
        <w:t>3</w:t>
      </w:r>
      <w:r>
        <w:t>8</w:t>
      </w:r>
      <w:r w:rsidRPr="00A27F93">
        <w:t xml:space="preserve">. Brown, J. E., Bauman, J. M., Lawrie, J. F. &amp; Rocha, O. J. 2012 The structure of morphological and genetic diversity in natural populations of </w:t>
      </w:r>
      <w:r w:rsidRPr="00A27F93">
        <w:rPr>
          <w:i/>
        </w:rPr>
        <w:t>Carica papaya</w:t>
      </w:r>
      <w:r w:rsidRPr="00A27F93">
        <w:t xml:space="preserve"> (Caricaceae) in Costa Rica. </w:t>
      </w:r>
      <w:r w:rsidRPr="00A27F93">
        <w:rPr>
          <w:i/>
        </w:rPr>
        <w:t>Biotropica</w:t>
      </w:r>
      <w:r w:rsidRPr="00A27F93">
        <w:t xml:space="preserve"> </w:t>
      </w:r>
      <w:r w:rsidRPr="00A27F93">
        <w:rPr>
          <w:b/>
        </w:rPr>
        <w:t>44</w:t>
      </w:r>
      <w:r w:rsidRPr="00A27F93">
        <w:t>, 179-188. (doi:10.1111/j.1744-7429.2011.00779.x)</w:t>
      </w:r>
    </w:p>
    <w:p w14:paraId="3CA6F5CC" w14:textId="77777777" w:rsidR="003B780A" w:rsidRPr="00A27F93" w:rsidRDefault="003B780A" w:rsidP="003B780A">
      <w:r w:rsidRPr="00A27F93">
        <w:t>3</w:t>
      </w:r>
      <w:r>
        <w:t>9</w:t>
      </w:r>
      <w:r w:rsidRPr="00A27F93">
        <w:t xml:space="preserve">. Manner, H. I., Thaman, R. R. &amp; Hassall, D. C. 1984 Phosphate mining induced vegetation changes on Nauru Island. </w:t>
      </w:r>
      <w:r w:rsidRPr="00A27F93">
        <w:rPr>
          <w:i/>
        </w:rPr>
        <w:t>Ecology</w:t>
      </w:r>
      <w:r w:rsidRPr="00A27F93">
        <w:t xml:space="preserve"> </w:t>
      </w:r>
      <w:r w:rsidRPr="00A27F93">
        <w:rPr>
          <w:b/>
        </w:rPr>
        <w:t>65</w:t>
      </w:r>
      <w:r w:rsidRPr="00A27F93">
        <w:t>, 1454-1465. (doi:10.2307/1939126)</w:t>
      </w:r>
    </w:p>
    <w:p w14:paraId="6C30751D" w14:textId="77777777" w:rsidR="003B780A" w:rsidRDefault="003B780A" w:rsidP="003B780A">
      <w:r>
        <w:t>40</w:t>
      </w:r>
      <w:r w:rsidRPr="00A27F93">
        <w:t xml:space="preserve">. Fricke, E. C., &amp; Wright, S. </w:t>
      </w:r>
      <w:r>
        <w:t>J. (2016). The mechanical defens</w:t>
      </w:r>
      <w:r w:rsidRPr="00A27F93">
        <w:t xml:space="preserve">e advantage of small seeds. </w:t>
      </w:r>
      <w:r w:rsidRPr="00A27F93">
        <w:rPr>
          <w:i/>
        </w:rPr>
        <w:t>Ecology Letters</w:t>
      </w:r>
      <w:r w:rsidRPr="00A27F93">
        <w:t xml:space="preserve">, </w:t>
      </w:r>
      <w:r w:rsidRPr="00A27F93">
        <w:rPr>
          <w:b/>
        </w:rPr>
        <w:t>19</w:t>
      </w:r>
      <w:r w:rsidRPr="00A27F93">
        <w:t>, 987-991.</w:t>
      </w:r>
      <w:r>
        <w:t>(doi:</w:t>
      </w:r>
      <w:r w:rsidRPr="00DC4FD7">
        <w:t xml:space="preserve"> 10.1111/ele.12637</w:t>
      </w:r>
      <w:r>
        <w:t xml:space="preserve">) </w:t>
      </w:r>
    </w:p>
    <w:p w14:paraId="1A09C9DB" w14:textId="77777777" w:rsidR="003B780A" w:rsidRPr="00A27F93" w:rsidRDefault="003B780A" w:rsidP="003B780A">
      <w:r>
        <w:t>41. Bergvall, U.A. and Leimar, O.</w:t>
      </w:r>
      <w:r w:rsidRPr="00A27F93">
        <w:t xml:space="preserve"> 2005. Plant secondary compounds and the frequency of food types affect food choice by mammalian herbivores. </w:t>
      </w:r>
      <w:r w:rsidRPr="00A27F93">
        <w:rPr>
          <w:i/>
        </w:rPr>
        <w:t>Ecology</w:t>
      </w:r>
      <w:r w:rsidRPr="00A27F93">
        <w:t xml:space="preserve"> </w:t>
      </w:r>
      <w:r w:rsidRPr="00A27F93">
        <w:rPr>
          <w:b/>
        </w:rPr>
        <w:t>86</w:t>
      </w:r>
      <w:r w:rsidRPr="00A27F93">
        <w:t>, 2450-2460.</w:t>
      </w:r>
      <w:r>
        <w:t xml:space="preserve"> (doi: </w:t>
      </w:r>
      <w:r w:rsidRPr="00DC4FD7">
        <w:t>10.1890/04-0978</w:t>
      </w:r>
      <w:r>
        <w:t xml:space="preserve">) (doi: </w:t>
      </w:r>
      <w:r w:rsidRPr="00DC4FD7">
        <w:t>10.1890/04-0978</w:t>
      </w:r>
      <w:r>
        <w:t>)</w:t>
      </w:r>
    </w:p>
    <w:p w14:paraId="049194D4" w14:textId="77777777" w:rsidR="003B780A" w:rsidRPr="00A27F93" w:rsidRDefault="003B780A" w:rsidP="003B780A">
      <w:r>
        <w:t>42</w:t>
      </w:r>
      <w:r w:rsidRPr="00A27F93">
        <w:t>. Clauss, M., Lason, K., Gehrke, J., Lechner-Doll, M., Fickel, J., Grune, T., &amp; Streich, W. J. 2003. Captive roe deer (</w:t>
      </w:r>
      <w:r w:rsidRPr="00A27F93">
        <w:rPr>
          <w:i/>
        </w:rPr>
        <w:t>Capreolus capreolus</w:t>
      </w:r>
      <w:r w:rsidRPr="00A27F93">
        <w:t xml:space="preserve">) select for low amounts of tannic acid but not quebracho: fluctuation of preferences and potential benefits. </w:t>
      </w:r>
      <w:r w:rsidRPr="00A27F93">
        <w:rPr>
          <w:i/>
        </w:rPr>
        <w:t>Comparative Biochemistry and Physiology Part B: Biochemistry and Molecular Biology</w:t>
      </w:r>
      <w:r w:rsidRPr="00A27F93">
        <w:t xml:space="preserve"> </w:t>
      </w:r>
      <w:r w:rsidRPr="00A27F93">
        <w:rPr>
          <w:b/>
        </w:rPr>
        <w:t>136</w:t>
      </w:r>
      <w:r w:rsidRPr="00A27F93">
        <w:t>, 369-382.</w:t>
      </w:r>
      <w:r>
        <w:t xml:space="preserve">(doi: </w:t>
      </w:r>
      <w:r w:rsidRPr="00575D70">
        <w:t>10.1016/S1096-4959(03)00244-6</w:t>
      </w:r>
      <w:r>
        <w:t>)</w:t>
      </w:r>
    </w:p>
    <w:p w14:paraId="60073A51" w14:textId="77777777" w:rsidR="003B780A" w:rsidRPr="00A27F93" w:rsidRDefault="003B780A" w:rsidP="003B780A">
      <w:r w:rsidRPr="00A27F93">
        <w:t>4</w:t>
      </w:r>
      <w:r>
        <w:t>3. Lavate, S.</w:t>
      </w:r>
      <w:r w:rsidRPr="00A27F93">
        <w:t>M., Chandrakant</w:t>
      </w:r>
      <w:r>
        <w:t>, D.,</w:t>
      </w:r>
      <w:r w:rsidRPr="00A27F93">
        <w:t xml:space="preserve"> Shendkar,</w:t>
      </w:r>
      <w:r>
        <w:t xml:space="preserve"> D., and </w:t>
      </w:r>
      <w:r w:rsidRPr="00A27F93">
        <w:t>Deshpande</w:t>
      </w:r>
      <w:r>
        <w:t>, N.R.</w:t>
      </w:r>
      <w:r w:rsidRPr="00A27F93">
        <w:t xml:space="preserve">.  2014. Phytochemical Screening and Nutritional Analysis of medicinal plant - </w:t>
      </w:r>
      <w:r w:rsidRPr="00A27F93">
        <w:rPr>
          <w:i/>
        </w:rPr>
        <w:t>Aglaia lawii</w:t>
      </w:r>
      <w:r w:rsidRPr="00A27F93">
        <w:t xml:space="preserve">. </w:t>
      </w:r>
      <w:r w:rsidRPr="00A27F93">
        <w:rPr>
          <w:i/>
        </w:rPr>
        <w:t>International Journal of PharmTech Research</w:t>
      </w:r>
      <w:r w:rsidRPr="00A27F93">
        <w:t xml:space="preserve"> </w:t>
      </w:r>
      <w:r w:rsidRPr="00A27F93">
        <w:rPr>
          <w:b/>
        </w:rPr>
        <w:t>6</w:t>
      </w:r>
      <w:r w:rsidRPr="00A27F93">
        <w:t>, 1540-1545.</w:t>
      </w:r>
      <w:r>
        <w:t xml:space="preserve"> </w:t>
      </w:r>
    </w:p>
    <w:p w14:paraId="10552333" w14:textId="77777777" w:rsidR="003B780A" w:rsidRPr="00A27F93" w:rsidRDefault="003B780A" w:rsidP="003B780A">
      <w:r w:rsidRPr="00A27F93">
        <w:t>4</w:t>
      </w:r>
      <w:r>
        <w:t>4</w:t>
      </w:r>
      <w:r w:rsidRPr="00A27F93">
        <w:t xml:space="preserve">. Manjari, G., Saran, S., Rao, A. V. B., &amp; Devipriya, S. P. (2017). Phytochemical screening of </w:t>
      </w:r>
      <w:r w:rsidRPr="00264A0E">
        <w:rPr>
          <w:i/>
        </w:rPr>
        <w:t>Aglaia elaeagnoidea</w:t>
      </w:r>
      <w:r w:rsidRPr="00A27F93">
        <w:t xml:space="preserve"> and their efficacy on antioxidant and antimicrobial growth. </w:t>
      </w:r>
      <w:r w:rsidRPr="00A27F93">
        <w:rPr>
          <w:i/>
        </w:rPr>
        <w:t>International Journal of Ayurveda and Pharma Research</w:t>
      </w:r>
      <w:r w:rsidRPr="00A27F93">
        <w:t xml:space="preserve"> </w:t>
      </w:r>
      <w:r w:rsidRPr="00A27F93">
        <w:rPr>
          <w:b/>
        </w:rPr>
        <w:t>5</w:t>
      </w:r>
      <w:r w:rsidRPr="00A27F93">
        <w:t xml:space="preserve">, 7-13. </w:t>
      </w:r>
    </w:p>
    <w:p w14:paraId="2D3412FA" w14:textId="77777777" w:rsidR="003B780A" w:rsidRPr="00A27F93" w:rsidRDefault="003B780A" w:rsidP="003B780A">
      <w:r w:rsidRPr="00A27F93">
        <w:t>4</w:t>
      </w:r>
      <w:r>
        <w:t>5</w:t>
      </w:r>
      <w:r w:rsidRPr="00A27F93">
        <w:t>. 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41C8C42E" w14:textId="77777777" w:rsidR="003B780A" w:rsidRPr="00A27F93" w:rsidRDefault="003B780A" w:rsidP="003B780A">
      <w:r w:rsidRPr="00A27F93">
        <w:t>4</w:t>
      </w:r>
      <w:r>
        <w:t>6</w:t>
      </w:r>
      <w:r w:rsidRPr="00A27F93">
        <w:t xml:space="preserve">. Rajendran, R., &amp; Krishnakumar, E. 2010. Anti-arthritic activity of </w:t>
      </w:r>
      <w:r w:rsidRPr="00A27F93">
        <w:rPr>
          <w:i/>
        </w:rPr>
        <w:t>Premna serratifolia</w:t>
      </w:r>
      <w:r w:rsidRPr="00A27F93">
        <w:t xml:space="preserve"> Linn., wood against adjuvant induced arthritis. </w:t>
      </w:r>
      <w:r w:rsidRPr="00A27F93">
        <w:rPr>
          <w:i/>
        </w:rPr>
        <w:t>Avicenna journal of medical biotechnology</w:t>
      </w:r>
      <w:r w:rsidRPr="00A27F93">
        <w:t xml:space="preserve"> </w:t>
      </w:r>
      <w:r w:rsidRPr="00A27F93">
        <w:rPr>
          <w:b/>
        </w:rPr>
        <w:t>2</w:t>
      </w:r>
      <w:r w:rsidRPr="00A27F93">
        <w:t>, 101-106.</w:t>
      </w:r>
    </w:p>
    <w:p w14:paraId="4E1AFDDD" w14:textId="77777777" w:rsidR="003B780A" w:rsidRDefault="003B780A" w:rsidP="003B780A">
      <w:r w:rsidRPr="00A27F93">
        <w:t>4</w:t>
      </w:r>
      <w:r>
        <w:t>7</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7C89E95D" w14:textId="77777777" w:rsidR="003B780A" w:rsidRPr="00A27F93" w:rsidRDefault="003B780A" w:rsidP="003B780A">
      <w:r>
        <w:t xml:space="preserve">48.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1CA8C12" w14:textId="77777777" w:rsidR="003B780A" w:rsidRPr="00A27F93" w:rsidRDefault="003B780A" w:rsidP="003B780A">
      <w:r>
        <w:t>49</w:t>
      </w:r>
      <w:r w:rsidRPr="00A27F93">
        <w:t xml:space="preserve">. Aplet, G. H., Anderson, S. J. &amp; Stone, C. P. 1991 Association between feral pig disturbance and the composition of some alien plant assemblages in Hawaii Volcanoes National Park. </w:t>
      </w:r>
      <w:r w:rsidRPr="00A27F93">
        <w:rPr>
          <w:i/>
        </w:rPr>
        <w:t>Vegetatio</w:t>
      </w:r>
      <w:r w:rsidRPr="00A27F93">
        <w:t xml:space="preserve"> </w:t>
      </w:r>
      <w:r w:rsidRPr="00A27F93">
        <w:rPr>
          <w:b/>
        </w:rPr>
        <w:t>95</w:t>
      </w:r>
      <w:r w:rsidRPr="00A27F93">
        <w:t>, 55-62. (doi:10.1007/bf00124953)</w:t>
      </w:r>
    </w:p>
    <w:p w14:paraId="626C6EF8" w14:textId="77777777" w:rsidR="003B780A" w:rsidRPr="00A27F93" w:rsidRDefault="003B780A" w:rsidP="003B780A">
      <w:r>
        <w:t>50</w:t>
      </w:r>
      <w:r w:rsidRPr="00A27F93">
        <w:t xml:space="preserve">. Cole, R. J. &amp; Litton, C. M. 2014 Vegetation response to removal of non-native feral pigs from Hawaiian tropical montane wet forest. </w:t>
      </w:r>
      <w:r w:rsidRPr="00A27F93">
        <w:rPr>
          <w:i/>
        </w:rPr>
        <w:t>Biological invasions</w:t>
      </w:r>
      <w:r w:rsidRPr="00A27F93">
        <w:t xml:space="preserve"> </w:t>
      </w:r>
      <w:r w:rsidRPr="00A27F93">
        <w:rPr>
          <w:b/>
        </w:rPr>
        <w:t>16</w:t>
      </w:r>
      <w:r w:rsidRPr="00A27F93">
        <w:t>, 125-140. (doi:10.1007/s10530-013-0508-x)</w:t>
      </w:r>
    </w:p>
    <w:p w14:paraId="74EA1787" w14:textId="77777777" w:rsidR="003B780A" w:rsidRPr="00A27F93" w:rsidRDefault="003B780A" w:rsidP="003B780A">
      <w:r>
        <w:t>51</w:t>
      </w:r>
      <w:r w:rsidRPr="00A27F93">
        <w:t xml:space="preserve">.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53958469" w14:textId="77777777" w:rsidR="003B780A" w:rsidRPr="00A27F93" w:rsidRDefault="003B780A" w:rsidP="003B780A">
      <w:pPr>
        <w:rPr>
          <w:i/>
        </w:rPr>
      </w:pPr>
      <w:r>
        <w:t>52</w:t>
      </w:r>
      <w:r w:rsidRPr="00A27F93">
        <w:t xml:space="preserve">. Nogueira, S. 2009 Ecological impacts of feral pigs in the Hawaiian Islands. </w:t>
      </w:r>
      <w:r w:rsidRPr="00A27F93">
        <w:rPr>
          <w:i/>
        </w:rPr>
        <w:t xml:space="preserve">Biodiversity and Conservation </w:t>
      </w:r>
      <w:r w:rsidRPr="00A27F93">
        <w:rPr>
          <w:b/>
        </w:rPr>
        <w:t>18</w:t>
      </w:r>
      <w:r w:rsidRPr="00A27F93">
        <w:rPr>
          <w:i/>
        </w:rPr>
        <w:t xml:space="preserve">, </w:t>
      </w:r>
      <w:r w:rsidRPr="00A27F93">
        <w:t>3677.</w:t>
      </w:r>
    </w:p>
    <w:p w14:paraId="2A059F6A" w14:textId="77777777" w:rsidR="003B780A" w:rsidRPr="00A27F93" w:rsidRDefault="003B780A" w:rsidP="003B780A">
      <w:r>
        <w:lastRenderedPageBreak/>
        <w:t>53</w:t>
      </w:r>
      <w:r w:rsidRPr="00A27F93">
        <w:t xml:space="preserve">. Kotanen, P. M. 1995 Responses of vegetation to a changing regime of disturbance: effects of feral pigs in a Californian coastal prairie. </w:t>
      </w:r>
      <w:r w:rsidRPr="00A27F93">
        <w:rPr>
          <w:i/>
        </w:rPr>
        <w:t>Ecography</w:t>
      </w:r>
      <w:r w:rsidRPr="00A27F93">
        <w:t xml:space="preserve"> </w:t>
      </w:r>
      <w:r w:rsidRPr="00A27F93">
        <w:rPr>
          <w:b/>
        </w:rPr>
        <w:t>18</w:t>
      </w:r>
      <w:r w:rsidRPr="00A27F93">
        <w:t>, 190-199. (doi:10.1111/j.1600-0587.1995.tb00340.x)</w:t>
      </w:r>
    </w:p>
    <w:p w14:paraId="34C1753C" w14:textId="77777777" w:rsidR="003B780A" w:rsidRPr="00A27F93" w:rsidRDefault="003B780A" w:rsidP="003B780A">
      <w:r>
        <w:t>54</w:t>
      </w:r>
      <w:r w:rsidRPr="00A27F93">
        <w:t xml:space="preserve">. Spear, D. &amp; Chown, S. L. 2009 Non‐indigenous ungulates as a threat to biodiversity. </w:t>
      </w:r>
      <w:r w:rsidRPr="00A27F93">
        <w:rPr>
          <w:i/>
        </w:rPr>
        <w:t xml:space="preserve">Journal of Zoology </w:t>
      </w:r>
      <w:r w:rsidRPr="00A27F93">
        <w:rPr>
          <w:b/>
          <w:bCs/>
        </w:rPr>
        <w:t>279</w:t>
      </w:r>
      <w:r w:rsidRPr="00A27F93">
        <w:t>, 1-17. (doi: 10.1111/j.1469-7998.2009.00604.x)</w:t>
      </w:r>
    </w:p>
    <w:p w14:paraId="7CBB3C76" w14:textId="77777777" w:rsidR="003B780A" w:rsidRPr="00A27F93" w:rsidRDefault="003B780A" w:rsidP="003B780A">
      <w:r>
        <w:t>55</w:t>
      </w:r>
      <w:r w:rsidRPr="00A27F93">
        <w:t>. O'Connor, S. J. &amp; Kelly, D. 2012 Seed dispersal of matai (</w:t>
      </w:r>
      <w:r w:rsidRPr="00A27F93">
        <w:rPr>
          <w:i/>
        </w:rPr>
        <w:t>Prumnopitys taxifolia</w:t>
      </w:r>
      <w:r w:rsidRPr="00A27F93">
        <w:t>) by feral pigs (</w:t>
      </w:r>
      <w:r w:rsidRPr="00A27F93">
        <w:rPr>
          <w:i/>
        </w:rPr>
        <w:t>Sus scrofa</w:t>
      </w:r>
      <w:r w:rsidRPr="00A27F93">
        <w:t xml:space="preserve">). </w:t>
      </w:r>
      <w:r w:rsidRPr="00A27F93">
        <w:rPr>
          <w:i/>
        </w:rPr>
        <w:t xml:space="preserve">New Zealand Journal of Ecology </w:t>
      </w:r>
      <w:r w:rsidRPr="00A27F93">
        <w:rPr>
          <w:b/>
        </w:rPr>
        <w:t>36</w:t>
      </w:r>
      <w:r w:rsidRPr="00A27F93">
        <w:t>, 228-231.</w:t>
      </w:r>
    </w:p>
    <w:p w14:paraId="360B6784" w14:textId="77777777" w:rsidR="003B780A" w:rsidRPr="00A27F93" w:rsidRDefault="003B780A" w:rsidP="003B780A">
      <w:r>
        <w:t>56</w:t>
      </w:r>
      <w:r w:rsidRPr="00A27F93">
        <w:t xml:space="preserve">. Desbiez, A., Keuroghlian, A., Piovezan, U. &amp; Bodmer, R. E. 2011 Invasive species and bushmeat hunting contributing to wildlife conservation: the case of feral pigs in a Neotropical wetland. </w:t>
      </w:r>
      <w:r w:rsidRPr="00A27F93">
        <w:rPr>
          <w:i/>
        </w:rPr>
        <w:t xml:space="preserve">Oryx </w:t>
      </w:r>
      <w:r w:rsidRPr="00A27F93">
        <w:rPr>
          <w:rStyle w:val="Emphasis"/>
          <w:b/>
          <w:i w:val="0"/>
        </w:rPr>
        <w:t>45</w:t>
      </w:r>
      <w:r w:rsidRPr="00A27F93">
        <w:rPr>
          <w:rStyle w:val="Emphasis"/>
          <w:i w:val="0"/>
        </w:rPr>
        <w:t>, 78-83. (</w:t>
      </w:r>
      <w:hyperlink r:id="rId26" w:history="1">
        <w:r w:rsidRPr="00A27F93">
          <w:rPr>
            <w:rStyle w:val="Hyperlink"/>
            <w:color w:val="auto"/>
            <w:u w:val="none"/>
          </w:rPr>
          <w:t>doi: 10.1017/s0030605310001304</w:t>
        </w:r>
      </w:hyperlink>
      <w:r w:rsidRPr="00A27F93">
        <w:rPr>
          <w:rStyle w:val="Hyperlink"/>
          <w:color w:val="auto"/>
          <w:u w:val="none"/>
        </w:rPr>
        <w:t>)</w:t>
      </w:r>
    </w:p>
    <w:p w14:paraId="6E8EF51D" w14:textId="77777777" w:rsidR="003B780A" w:rsidRPr="00A27F93" w:rsidRDefault="003B780A" w:rsidP="003B780A">
      <w:r>
        <w:t>57</w:t>
      </w:r>
      <w:r w:rsidRPr="00A27F93">
        <w:t xml:space="preserve">. </w:t>
      </w:r>
      <w:r w:rsidRPr="00A27F93">
        <w:rPr>
          <w:lang w:val="en-GB"/>
        </w:rPr>
        <w:t xml:space="preserve">De Garine-Wichatitsky, M., P. Duncan, A. Labbé, B. Suprin, P. Chardonnet, and D. Maillard. 2003. A review of the diet of rusa deer </w:t>
      </w:r>
      <w:r w:rsidRPr="00A27F93">
        <w:rPr>
          <w:i/>
          <w:iCs/>
          <w:lang w:val="en-GB"/>
        </w:rPr>
        <w:t>Cervus timorensis russa</w:t>
      </w:r>
      <w:r w:rsidRPr="00A27F93">
        <w:rPr>
          <w:lang w:val="en-GB"/>
        </w:rPr>
        <w:t xml:space="preserve"> in New Caledonia: Are the endemic plants defenceless against this introduced, eruptive, ruminant? </w:t>
      </w:r>
      <w:r w:rsidRPr="00A27F93">
        <w:rPr>
          <w:i/>
          <w:lang w:val="en-GB"/>
        </w:rPr>
        <w:t>Pacific Conservatin Biology</w:t>
      </w:r>
      <w:r w:rsidRPr="00A27F93">
        <w:rPr>
          <w:lang w:val="en-GB"/>
        </w:rPr>
        <w:t xml:space="preserve"> </w:t>
      </w:r>
      <w:r w:rsidRPr="00A27F93">
        <w:rPr>
          <w:b/>
          <w:bCs/>
          <w:lang w:val="en-GB"/>
        </w:rPr>
        <w:t>9</w:t>
      </w:r>
      <w:r w:rsidRPr="00A27F93">
        <w:rPr>
          <w:lang w:val="en-GB"/>
        </w:rPr>
        <w:t>, 136-145. (</w:t>
      </w:r>
      <w:hyperlink r:id="rId27" w:history="1">
        <w:r w:rsidRPr="00A27F93">
          <w:rPr>
            <w:rStyle w:val="Hyperlink"/>
            <w:lang w:val="en-GB"/>
          </w:rPr>
          <w:t>doi: 10.1071/pc030136</w:t>
        </w:r>
      </w:hyperlink>
      <w:r w:rsidRPr="00A27F93">
        <w:t>)</w:t>
      </w:r>
    </w:p>
    <w:p w14:paraId="7D5E4248" w14:textId="77777777" w:rsidR="003B780A" w:rsidRPr="00A27F93" w:rsidRDefault="003B780A" w:rsidP="003B780A">
      <w:r>
        <w:t>58</w:t>
      </w:r>
      <w:r w:rsidRPr="00A27F93">
        <w:t>. Klinger, R. C. &amp; Schuyler, P. T. 1994 Vegetation response to the removal of feral sheep from Santa Cruz Island.</w:t>
      </w:r>
      <w:r w:rsidRPr="00A27F93">
        <w:rPr>
          <w:rFonts w:eastAsia="Times New Roman"/>
          <w:lang w:val="en-GB" w:eastAsia="ja-JP"/>
        </w:rPr>
        <w:t xml:space="preserve"> </w:t>
      </w:r>
      <w:r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Pr="00A27F93">
        <w:t xml:space="preserve"> . </w:t>
      </w:r>
    </w:p>
    <w:p w14:paraId="2421C1F6" w14:textId="77777777" w:rsidR="003B780A" w:rsidRPr="00A27F93" w:rsidRDefault="003B780A" w:rsidP="003B780A">
      <w:r>
        <w:t>59</w:t>
      </w:r>
      <w:r w:rsidRPr="00A27F93">
        <w:t>. Kessler, C. C. 2002 Eradication of feral goats and pigs and consequences for other biota on Sarigan Island, Commonwealth of the Northern Mariana Islands. In Veitch, C.R. and Clout, M.N. (eds.). Turning the tide: eradication of invasive species. IUCN SSC Invasive Species Specialist Group. IUCN, Gland, Switzerland and Cambridge, UK.</w:t>
      </w:r>
    </w:p>
    <w:p w14:paraId="3E1AD34F" w14:textId="77777777" w:rsidR="003B780A" w:rsidRPr="00A27F93" w:rsidRDefault="003B780A" w:rsidP="003B780A">
      <w:r>
        <w:t>60</w:t>
      </w:r>
      <w:r w:rsidRPr="00A27F93">
        <w:t xml:space="preserve">. Cabin, R. J., Weller, S. G. &amp; Lorence, D. H. 2000 Effects of long‐term ungulate exclusion and recent alien species control on the preservation and restoration of a Hawaiian tropical dry forest. </w:t>
      </w:r>
      <w:r w:rsidRPr="00A27F93">
        <w:rPr>
          <w:i/>
        </w:rPr>
        <w:t>Conservation Biology</w:t>
      </w:r>
      <w:r w:rsidRPr="00A27F93">
        <w:t xml:space="preserve"> </w:t>
      </w:r>
      <w:r w:rsidRPr="00A27F93">
        <w:rPr>
          <w:b/>
          <w:bCs/>
        </w:rPr>
        <w:t>14</w:t>
      </w:r>
      <w:r w:rsidRPr="00A27F93">
        <w:t>, 439-453. (</w:t>
      </w:r>
      <w:hyperlink r:id="rId28" w:history="1">
        <w:r w:rsidRPr="00A27F93">
          <w:rPr>
            <w:rStyle w:val="Hyperlink"/>
            <w:color w:val="auto"/>
            <w:u w:val="none"/>
          </w:rPr>
          <w:t>doi: 10.1046/j.1523-1739.2000.99006.x</w:t>
        </w:r>
      </w:hyperlink>
      <w:r w:rsidRPr="00A27F93">
        <w:t>)</w:t>
      </w:r>
    </w:p>
    <w:p w14:paraId="2629487B" w14:textId="77777777" w:rsidR="003B780A" w:rsidRPr="00A27F93" w:rsidRDefault="003B780A" w:rsidP="003B780A">
      <w:r>
        <w:t>61</w:t>
      </w:r>
      <w:r w:rsidRPr="00A27F93">
        <w:t xml:space="preserve">. Zavaleta, E. S., Hobbs, R. J. &amp; Mooney, H. A. 2001 Viewing invasive species removal in a whole-ecosystem context. </w:t>
      </w:r>
      <w:r w:rsidRPr="00A27F93">
        <w:rPr>
          <w:i/>
        </w:rPr>
        <w:t xml:space="preserve">Trends in Ecology &amp; Evolution </w:t>
      </w:r>
      <w:r w:rsidRPr="00A27F93">
        <w:rPr>
          <w:b/>
        </w:rPr>
        <w:t>16</w:t>
      </w:r>
      <w:r w:rsidRPr="00A27F93">
        <w:t>, 454-459 (doi:10.1016/S0169-5347(01)02194-2)</w:t>
      </w:r>
    </w:p>
    <w:p w14:paraId="18CE54CD" w14:textId="77777777" w:rsidR="003B780A" w:rsidRPr="00A27F93" w:rsidRDefault="003B780A" w:rsidP="003B780A">
      <w:r>
        <w:t>62</w:t>
      </w:r>
      <w:r w:rsidRPr="00A27F93">
        <w:t>. Donlan, C. J., Campbell, K., Cabrera, W. &amp; Lavoie, C. 2007 Recovery of the Galápagos Rail (</w:t>
      </w:r>
      <w:r w:rsidRPr="00A27F93">
        <w:rPr>
          <w:i/>
        </w:rPr>
        <w:t>Laterallus spilonotus</w:t>
      </w:r>
      <w:r w:rsidRPr="00A27F93">
        <w:t xml:space="preserve">) following the removal of invasive mammals. </w:t>
      </w:r>
      <w:r w:rsidRPr="00A27F93">
        <w:rPr>
          <w:i/>
        </w:rPr>
        <w:t xml:space="preserve">Biological Conservation </w:t>
      </w:r>
      <w:r w:rsidRPr="00A27F93">
        <w:rPr>
          <w:b/>
        </w:rPr>
        <w:t>138</w:t>
      </w:r>
      <w:r w:rsidRPr="00A27F93">
        <w:t>, 520-524. (doi:10.1016/j.biocon.2007.05.013)</w:t>
      </w:r>
    </w:p>
    <w:p w14:paraId="3E980634" w14:textId="77777777" w:rsidR="003B780A" w:rsidRPr="00A27F93" w:rsidRDefault="003B780A" w:rsidP="003B780A">
      <w:r>
        <w:t>63</w:t>
      </w:r>
      <w:r w:rsidRPr="00A27F93">
        <w:t xml:space="preserve">. Hobbs R.J., Hallett L.M., Ehrlich P.R., Mooney H.A. 2011 Intervention ecology: applying ecological science in the twenty-first century. </w:t>
      </w:r>
      <w:r w:rsidRPr="00A27F93">
        <w:rPr>
          <w:i/>
        </w:rPr>
        <w:t>BioScience</w:t>
      </w:r>
      <w:r w:rsidRPr="00A27F93">
        <w:t xml:space="preserve">. </w:t>
      </w:r>
      <w:r w:rsidRPr="00A27F93">
        <w:rPr>
          <w:b/>
        </w:rPr>
        <w:t>61</w:t>
      </w:r>
      <w:r w:rsidRPr="00A27F93">
        <w:t>, 442-50. (doi:10.1525/bio.2011.61.6.6)</w:t>
      </w:r>
    </w:p>
    <w:p w14:paraId="6932C88A" w14:textId="77777777" w:rsidR="003B780A" w:rsidRDefault="003B780A" w:rsidP="003B780A">
      <w:r>
        <w:t>64</w:t>
      </w:r>
      <w:r w:rsidRPr="00A27F93">
        <w:t xml:space="preserve">. Armstrong, D. P. &amp; Seddon, P. J. 2008 Directions in reintroduction biology. </w:t>
      </w:r>
      <w:r w:rsidRPr="00A27F93">
        <w:rPr>
          <w:i/>
        </w:rPr>
        <w:t>Trends in Ecology &amp; Evolution</w:t>
      </w:r>
      <w:r w:rsidRPr="00A27F93">
        <w:fldChar w:fldCharType="end"/>
      </w:r>
      <w:r w:rsidRPr="00A27F93">
        <w:t xml:space="preserve"> </w:t>
      </w:r>
      <w:r w:rsidRPr="00A27F93">
        <w:rPr>
          <w:b/>
        </w:rPr>
        <w:t>23</w:t>
      </w:r>
      <w:r w:rsidRPr="00A27F93">
        <w:t>, 20-25. (</w:t>
      </w:r>
      <w:proofErr w:type="spellStart"/>
      <w:r w:rsidRPr="00A27F93">
        <w:t>doi</w:t>
      </w:r>
      <w:proofErr w:type="spellEnd"/>
      <w:r w:rsidRPr="00A27F93">
        <w:t>: 10.1016/j.tree.2007.10.003)</w:t>
      </w:r>
    </w:p>
    <w:p w14:paraId="5C443331" w14:textId="77777777" w:rsidR="003B780A" w:rsidRPr="00D33090" w:rsidRDefault="003B780A" w:rsidP="003B780A"/>
    <w:bookmarkEnd w:id="109"/>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ldre Rogers" w:date="2017-08-25T07:57:00Z" w:initials="HR">
    <w:p w14:paraId="21EDCCE6" w14:textId="2D5CF886" w:rsidR="00010239" w:rsidRDefault="00010239">
      <w:pPr>
        <w:pStyle w:val="CommentText"/>
      </w:pPr>
      <w:r>
        <w:rPr>
          <w:rStyle w:val="CommentReference"/>
        </w:rPr>
        <w:annotationRef/>
      </w:r>
      <w:r>
        <w:t xml:space="preserve">Read this and see what you think. It felt really out of place in the paragraph below, but I didn't want to move it too much </w:t>
      </w:r>
      <w:proofErr w:type="spellStart"/>
      <w:r>
        <w:t>bc</w:t>
      </w:r>
      <w:proofErr w:type="spellEnd"/>
      <w:r>
        <w:t xml:space="preserve"> I know it will mess with your citations. I think you might need to switch citation 28 and 29, though. </w:t>
      </w:r>
    </w:p>
  </w:comment>
  <w:comment w:id="39" w:author="Haldre Rogers" w:date="2017-08-25T08:01:00Z" w:initials="HR">
    <w:p w14:paraId="49D1524D" w14:textId="3996B153" w:rsidR="00010239" w:rsidRDefault="00010239">
      <w:pPr>
        <w:pStyle w:val="CommentText"/>
      </w:pPr>
      <w:r>
        <w:rPr>
          <w:rStyle w:val="CommentReference"/>
        </w:rPr>
        <w:annotationRef/>
      </w:r>
      <w:r>
        <w:t>Add something pointing them to sup materials (whatever tables &amp; figures are appropriate)</w:t>
      </w:r>
    </w:p>
  </w:comment>
  <w:comment w:id="48" w:author="Haldre Rogers" w:date="2017-08-25T08:05:00Z" w:initials="HR">
    <w:p w14:paraId="198C82D5" w14:textId="0F75EE39" w:rsidR="00010239" w:rsidRDefault="00010239">
      <w:pPr>
        <w:pStyle w:val="CommentText"/>
      </w:pPr>
      <w:r>
        <w:rPr>
          <w:rStyle w:val="CommentReference"/>
        </w:rPr>
        <w:annotationRef/>
      </w:r>
      <w:r>
        <w:t>Add this in</w:t>
      </w:r>
    </w:p>
  </w:comment>
  <w:comment w:id="83" w:author="Haldre Rogers" w:date="2017-08-25T08:20:00Z" w:initials="HR">
    <w:p w14:paraId="5182BDB7" w14:textId="0545EF91" w:rsidR="00F01F19" w:rsidRDefault="00F01F19">
      <w:pPr>
        <w:pStyle w:val="CommentText"/>
      </w:pPr>
      <w:r>
        <w:rPr>
          <w:rStyle w:val="CommentReference"/>
        </w:rPr>
        <w:annotationRef/>
      </w:r>
      <w:r>
        <w:t xml:space="preserve">This is the part that belongs in methods… but we can leave here for now, and try to move it later if they will let us. </w:t>
      </w:r>
    </w:p>
  </w:comment>
  <w:comment w:id="84" w:author="Haldre Rogers" w:date="2017-08-25T08:22:00Z" w:initials="HR">
    <w:p w14:paraId="4D32BE27" w14:textId="6F26E17B" w:rsidR="00F01F19" w:rsidRDefault="00F01F19">
      <w:pPr>
        <w:pStyle w:val="CommentText"/>
      </w:pPr>
      <w:r>
        <w:rPr>
          <w:rStyle w:val="CommentReference"/>
        </w:rPr>
        <w:annotationRef/>
      </w:r>
      <w:r>
        <w:t xml:space="preserve">This is where I think Creighton would want you to take a </w:t>
      </w:r>
      <w:proofErr w:type="spellStart"/>
      <w:r>
        <w:t>funcational</w:t>
      </w:r>
      <w:proofErr w:type="spellEnd"/>
      <w:r>
        <w:t xml:space="preserve"> approach as well… move the end part up about functional roles of species regardless of their origin (</w:t>
      </w:r>
      <w:proofErr w:type="spellStart"/>
      <w:r>
        <w:t>e..g</w:t>
      </w:r>
      <w:proofErr w:type="spellEnd"/>
      <w:r>
        <w:t xml:space="preserve"> make this into a pigs move early successional </w:t>
      </w:r>
      <w:proofErr w:type="spellStart"/>
      <w:r>
        <w:t>speices</w:t>
      </w:r>
      <w:proofErr w:type="spellEnd"/>
      <w:r>
        <w:t xml:space="preserve"> around, which play an important role in the forest). And then talk about the native/non-native. But we don't need to do that… just thought it's worth </w:t>
      </w:r>
      <w:proofErr w:type="spellStart"/>
      <w:r>
        <w:t>metnioneing</w:t>
      </w:r>
      <w:proofErr w:type="spell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DCCE6" w15:done="0"/>
  <w15:commentEx w15:paraId="49D1524D" w15:done="0"/>
  <w15:commentEx w15:paraId="198C82D5" w15:done="0"/>
  <w15:commentEx w15:paraId="5182BDB7" w15:done="0"/>
  <w15:commentEx w15:paraId="4D32BE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5BD95" w14:textId="77777777" w:rsidR="00471A2A" w:rsidRDefault="00471A2A">
      <w:r>
        <w:separator/>
      </w:r>
    </w:p>
  </w:endnote>
  <w:endnote w:type="continuationSeparator" w:id="0">
    <w:p w14:paraId="40D0DBF7" w14:textId="77777777" w:rsidR="00471A2A" w:rsidRDefault="00471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A9020" w14:textId="77777777" w:rsidR="00471A2A" w:rsidRDefault="00471A2A">
      <w:r>
        <w:separator/>
      </w:r>
    </w:p>
  </w:footnote>
  <w:footnote w:type="continuationSeparator" w:id="0">
    <w:p w14:paraId="6B2F416B" w14:textId="77777777" w:rsidR="00471A2A" w:rsidRDefault="00471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27198" w14:textId="01B9280E" w:rsidR="003B780A" w:rsidRDefault="003B780A"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880683">
      <w:rPr>
        <w:rStyle w:val="PageNumber"/>
        <w:noProof/>
      </w:rPr>
      <w:t>16</w:t>
    </w:r>
    <w:r>
      <w:rPr>
        <w:rStyle w:val="PageNumber"/>
      </w:rPr>
      <w:fldChar w:fldCharType="end"/>
    </w:r>
  </w:p>
  <w:p w14:paraId="264C8BE4" w14:textId="77777777" w:rsidR="003B780A" w:rsidRDefault="003B780A" w:rsidP="002E0F5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dre Rogers">
    <w15:presenceInfo w15:providerId="None" w15:userId="Haldre 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0239"/>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A05E8"/>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5B9D"/>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B780A"/>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1A2A"/>
    <w:rsid w:val="00473626"/>
    <w:rsid w:val="0047467B"/>
    <w:rsid w:val="004818F0"/>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6410"/>
    <w:rsid w:val="00877AB8"/>
    <w:rsid w:val="00880683"/>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205"/>
    <w:rsid w:val="00A23E67"/>
    <w:rsid w:val="00A2757F"/>
    <w:rsid w:val="00A27F93"/>
    <w:rsid w:val="00A30E46"/>
    <w:rsid w:val="00A34EF7"/>
    <w:rsid w:val="00A42CB5"/>
    <w:rsid w:val="00A44460"/>
    <w:rsid w:val="00A46AB0"/>
    <w:rsid w:val="00A46B92"/>
    <w:rsid w:val="00A47988"/>
    <w:rsid w:val="00A51944"/>
    <w:rsid w:val="00A53291"/>
    <w:rsid w:val="00A61E30"/>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AA8"/>
    <w:rsid w:val="00B40D2B"/>
    <w:rsid w:val="00B4106A"/>
    <w:rsid w:val="00B41914"/>
    <w:rsid w:val="00B4211E"/>
    <w:rsid w:val="00B42D7A"/>
    <w:rsid w:val="00B463D5"/>
    <w:rsid w:val="00B472AD"/>
    <w:rsid w:val="00B47790"/>
    <w:rsid w:val="00B47F00"/>
    <w:rsid w:val="00B51D37"/>
    <w:rsid w:val="00B54247"/>
    <w:rsid w:val="00B55F57"/>
    <w:rsid w:val="00B62AE0"/>
    <w:rsid w:val="00B707C9"/>
    <w:rsid w:val="00B75CAE"/>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2D88"/>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4F7D"/>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1F19"/>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ldre@iastate.edu" TargetMode="External"/><Relationship Id="rId20" Type="http://schemas.openxmlformats.org/officeDocument/2006/relationships/hyperlink" Target="http://dx.doi.org/10.1016/s0378-1127(97)00191-6" TargetMode="External"/><Relationship Id="rId21" Type="http://schemas.openxmlformats.org/officeDocument/2006/relationships/hyperlink" Target="http://dx.doi.org/10.1556/comec.11.2010.1.3" TargetMode="External"/><Relationship Id="rId22" Type="http://schemas.openxmlformats.org/officeDocument/2006/relationships/hyperlink" Target="http://dx.doi.org/10.1890/12-2150.1" TargetMode="External"/><Relationship Id="rId23" Type="http://schemas.openxmlformats.org/officeDocument/2006/relationships/hyperlink" Target="http://dx.doi.org/10.1007/978-4-431-09429-6" TargetMode="External"/><Relationship Id="rId24" Type="http://schemas.openxmlformats.org/officeDocument/2006/relationships/hyperlink" Target="http://dx.doi.org/10.1111/j.1523-1739.1988.tb00199.x" TargetMode="External"/><Relationship Id="rId25" Type="http://schemas.openxmlformats.org/officeDocument/2006/relationships/hyperlink" Target="http://dx.doi.org/10.5962/bhl.title.55033" TargetMode="External"/><Relationship Id="rId26" Type="http://schemas.openxmlformats.org/officeDocument/2006/relationships/hyperlink" Target="http://dx.doi.org/10.1017/s0030605310001304" TargetMode="External"/><Relationship Id="rId27" Type="http://schemas.openxmlformats.org/officeDocument/2006/relationships/hyperlink" Target="http://dx.doi.org/10.1071/pc030136" TargetMode="External"/><Relationship Id="rId28" Type="http://schemas.openxmlformats.org/officeDocument/2006/relationships/hyperlink" Target="http://dx.doi.org/10.1046/j.1523-1739.2000.99006.x" TargetMode="Externa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mailto:rhmiller@uguam.uog.edu" TargetMode="External"/><Relationship Id="rId11" Type="http://schemas.openxmlformats.org/officeDocument/2006/relationships/hyperlink" Target="mailto:alexander.kerr@aya.yale.edu" TargetMode="External"/><Relationship Id="rId12" Type="http://schemas.openxmlformats.org/officeDocument/2006/relationships/header" Target="head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mailto:Joseph_Schwagerl@fws.gov" TargetMode="External"/><Relationship Id="rId16" Type="http://schemas.openxmlformats.org/officeDocument/2006/relationships/hyperlink" Target="mailto:cari_eggleston@fws.gov" TargetMode="External"/><Relationship Id="rId17" Type="http://schemas.openxmlformats.org/officeDocument/2006/relationships/hyperlink" Target="http://dx.doi.org/10.5061/dryad.sp5ff" TargetMode="External"/><Relationship Id="rId18" Type="http://schemas.openxmlformats.org/officeDocument/2006/relationships/hyperlink" Target="http://dx.doi.org/10.1016/j.tree.2009.05.012" TargetMode="External"/><Relationship Id="rId19" Type="http://schemas.openxmlformats.org/officeDocument/2006/relationships/hyperlink" Target="http://dx.doi.org/10.1890/1540-9295(2004)002%5b0354:apfasi%5d2.0.co;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ngawel@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96217-C94D-BE4D-A105-6AC3FA76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19296</Words>
  <Characters>109992</Characters>
  <Application>Microsoft Macintosh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Haldre Rogers</cp:lastModifiedBy>
  <cp:revision>3</cp:revision>
  <cp:lastPrinted>2015-12-14T02:40:00Z</cp:lastPrinted>
  <dcterms:created xsi:type="dcterms:W3CDTF">2017-08-25T06:12:00Z</dcterms:created>
  <dcterms:modified xsi:type="dcterms:W3CDTF">2017-08-25T13:29:00Z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