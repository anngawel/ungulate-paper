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40D8095E"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ins w:id="0" w:author="Haldre Rogers" w:date="2017-08-24T21:03:00Z">
        <w:r w:rsidR="00A61E30">
          <w:t xml:space="preserve">. Also, </w:t>
        </w:r>
      </w:ins>
      <w:del w:id="1" w:author="Haldre Rogers" w:date="2017-08-24T21:03:00Z">
        <w:r w:rsidR="00D12966" w:rsidRPr="00A27F93" w:rsidDel="00A61E30">
          <w:delText xml:space="preserve">, and </w:delText>
        </w:r>
      </w:del>
      <w:ins w:id="2" w:author="Haldre Rogers" w:date="2017-08-24T21:02:00Z">
        <w:r w:rsidR="00A61E30">
          <w:t>many</w:t>
        </w:r>
      </w:ins>
      <w:del w:id="3" w:author="Haldre Rogers" w:date="2017-08-24T21:02:00Z">
        <w:r w:rsidR="00D12966" w:rsidRPr="00A27F93" w:rsidDel="00A61E30">
          <w:delText>mo</w:delText>
        </w:r>
        <w:r w:rsidR="008B0188" w:rsidRPr="00A27F93" w:rsidDel="00A61E30">
          <w:delText>re</w:delText>
        </w:r>
      </w:del>
      <w:ins w:id="4" w:author="Haldre Rogers" w:date="2017-08-24T21:02:00Z">
        <w:r w:rsidR="00A61E30">
          <w:t xml:space="preserve"> viable</w:t>
        </w:r>
      </w:ins>
      <w:r w:rsidR="008B0188" w:rsidRPr="00A27F93">
        <w:t xml:space="preserve"> seeds were found in pig scats </w:t>
      </w:r>
      <w:del w:id="5" w:author="Haldre Rogers" w:date="2017-08-24T21:03:00Z">
        <w:r w:rsidR="008B0188" w:rsidRPr="00A27F93" w:rsidDel="00A61E30">
          <w:delText xml:space="preserve">than </w:delText>
        </w:r>
      </w:del>
      <w:ins w:id="6" w:author="Haldre Rogers" w:date="2017-08-24T21:03:00Z">
        <w:r w:rsidR="00A61E30">
          <w:t>whereas few were found in</w:t>
        </w:r>
        <w:r w:rsidR="00A61E30" w:rsidRPr="00A27F93">
          <w:t xml:space="preserve"> </w:t>
        </w:r>
      </w:ins>
      <w:r w:rsidR="008B0188" w:rsidRPr="00A27F93">
        <w:t>deer scats</w:t>
      </w:r>
      <w:r w:rsidR="00D12966" w:rsidRPr="00A27F93">
        <w:t xml:space="preserve">, suggesting that </w:t>
      </w:r>
      <w:r w:rsidR="00E9264C" w:rsidRPr="00A27F93">
        <w:t>pigs</w:t>
      </w:r>
      <w:ins w:id="7" w:author="Haldre Rogers" w:date="2017-08-24T21:02:00Z">
        <w:r w:rsidR="00A61E30">
          <w:t xml:space="preserve">, but not deer, </w:t>
        </w:r>
      </w:ins>
      <w:del w:id="8" w:author="Haldre Rogers" w:date="2017-08-24T21:02:00Z">
        <w:r w:rsidR="00393018" w:rsidRPr="00A27F93" w:rsidDel="00A61E30">
          <w:delText xml:space="preserve"> </w:delText>
        </w:r>
      </w:del>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del w:id="9" w:author="Haldre Rogers" w:date="2017-08-24T21:04:00Z">
        <w:r w:rsidR="00E13253" w:rsidRPr="00A27F93" w:rsidDel="00A61E30">
          <w:delText xml:space="preserve">surprising </w:delText>
        </w:r>
      </w:del>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4B2811E7"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w:t>
      </w:r>
      <w:ins w:id="10" w:author="Ann Marie Gawel" w:date="2017-08-21T17:29:00Z">
        <w:r w:rsidR="00436BC3">
          <w:rPr>
            <w:i/>
          </w:rPr>
          <w:t>u</w:t>
        </w:r>
      </w:ins>
      <w:del w:id="11" w:author="Ann Marie Gawel" w:date="2017-08-21T17:29:00Z">
        <w:r w:rsidR="006E70F1" w:rsidRPr="00A27F93" w:rsidDel="00436BC3">
          <w:rPr>
            <w:i/>
          </w:rPr>
          <w:delText>a</w:delText>
        </w:r>
      </w:del>
      <w:r w:rsidR="006E70F1" w:rsidRPr="00A27F93">
        <w:rPr>
          <w:i/>
        </w:rPr>
        <w:t>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del w:id="12" w:author="Haldre Rogers" w:date="2017-08-24T21:07:00Z">
        <w:r w:rsidR="000F40BE" w:rsidRPr="00A27F93" w:rsidDel="00A61E30">
          <w:delText xml:space="preserve"> damaging</w:delText>
        </w:r>
      </w:del>
      <w:r w:rsidR="000F40BE" w:rsidRPr="00A27F93">
        <w:t>,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xml:space="preserve">. Rooting kills or physically damages seedlings and </w:t>
      </w:r>
      <w:del w:id="13" w:author="Haldre Rogers" w:date="2017-08-24T21:07:00Z">
        <w:r w:rsidRPr="00A27F93" w:rsidDel="00A61E30">
          <w:delText xml:space="preserve">can </w:delText>
        </w:r>
      </w:del>
      <w:r w:rsidRPr="00A27F93">
        <w:t>alter</w:t>
      </w:r>
      <w:ins w:id="14" w:author="Haldre Rogers" w:date="2017-08-24T21:07:00Z">
        <w:r w:rsidR="00A61E30">
          <w:t>s</w:t>
        </w:r>
      </w:ins>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moveFromRangeStart w:id="15" w:author="Haldre Rogers" w:date="2017-08-24T21:09:00Z" w:name="move491372326"/>
      <w:commentRangeStart w:id="16"/>
      <w:moveFrom w:id="17" w:author="Haldre Rogers" w:date="2017-08-24T21:09:00Z">
        <w:r w:rsidR="00412C82" w:rsidRPr="00A27F93" w:rsidDel="00A61E30">
          <w:t xml:space="preserve">Like ungulates in other systems, both deer and pigs are </w:t>
        </w:r>
        <w:r w:rsidRPr="00A27F93" w:rsidDel="00A61E30">
          <w:t xml:space="preserve">thought to have negative effects on plant communities in </w:t>
        </w:r>
        <w:r w:rsidR="000F3756" w:rsidRPr="00A27F93" w:rsidDel="00A61E30">
          <w:t>Guam</w:t>
        </w:r>
        <w:r w:rsidRPr="00A27F93" w:rsidDel="00A61E30">
          <w:t xml:space="preserve"> </w:t>
        </w:r>
        <w:r w:rsidR="00DB6BC2" w:rsidRPr="00A27F93" w:rsidDel="00A61E30">
          <w:fldChar w:fldCharType="begin" w:fldLock="1"/>
        </w:r>
        <w:r w:rsidR="00DB6BC2" w:rsidRPr="00A27F93" w:rsidDel="00A61E30">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rsidDel="00A61E30">
          <w:fldChar w:fldCharType="separate"/>
        </w:r>
        <w:r w:rsidR="00F00ED8" w:rsidRPr="00A27F93" w:rsidDel="00A61E30">
          <w:t>[20-22]</w:t>
        </w:r>
        <w:r w:rsidR="00DB6BC2" w:rsidRPr="00A27F93" w:rsidDel="00A61E30">
          <w:fldChar w:fldCharType="end"/>
        </w:r>
        <w:r w:rsidRPr="00A27F93" w:rsidDel="00A61E30">
          <w:t xml:space="preserve">. </w:t>
        </w:r>
        <w:commentRangeEnd w:id="16"/>
        <w:r w:rsidR="00A61E30" w:rsidDel="00A61E30">
          <w:rPr>
            <w:rStyle w:val="CommentReference"/>
          </w:rPr>
          <w:commentReference w:id="16"/>
        </w:r>
      </w:moveFrom>
      <w:moveFromRangeEnd w:id="15"/>
    </w:p>
    <w:p w14:paraId="0DB65996" w14:textId="77777777" w:rsidR="00A61E30" w:rsidRDefault="008C6C8D" w:rsidP="00FB5A61">
      <w:pPr>
        <w:spacing w:line="480" w:lineRule="auto"/>
        <w:ind w:firstLine="720"/>
        <w:rPr>
          <w:ins w:id="18" w:author="Haldre Rogers" w:date="2017-08-24T21:09:00Z"/>
        </w:rPr>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19" w:name="_Hlk485126673"/>
      <w:r w:rsidR="00763863" w:rsidRPr="00A27F93">
        <w:t>Deer were introduced to the wild in Guam in 1772 by Spanish Governor Mariano Tobias as game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19"/>
      <w:r w:rsidR="002835A5" w:rsidRPr="00A27F93">
        <w:t xml:space="preserve">We have no evidence that wild boar have ever been introduced to Guam. </w:t>
      </w:r>
    </w:p>
    <w:p w14:paraId="58452CF5" w14:textId="77777777" w:rsidR="00A61E30" w:rsidRPr="00A27F93" w:rsidDel="00A61E30" w:rsidRDefault="00A61E30" w:rsidP="00A61E30">
      <w:pPr>
        <w:spacing w:line="480" w:lineRule="auto"/>
        <w:ind w:firstLine="720"/>
        <w:rPr>
          <w:del w:id="20" w:author="Haldre Rogers" w:date="2017-08-24T21:10:00Z"/>
        </w:rPr>
      </w:pPr>
      <w:moveToRangeStart w:id="21" w:author="Haldre Rogers" w:date="2017-08-24T21:09:00Z" w:name="move491372326"/>
      <w:commentRangeStart w:id="22"/>
      <w:moveTo w:id="23" w:author="Haldre Rogers" w:date="2017-08-24T21:09:00Z">
        <w:r w:rsidRPr="00A27F93">
          <w:t xml:space="preserve">Like ungulates in other systems, both deer and pigs are thought to have negative effects on plant communities in Guam </w:t>
        </w:r>
        <w:commentRangeStart w:id="24"/>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[20-22]</w:t>
        </w:r>
        <w:r w:rsidRPr="00A27F93">
          <w:fldChar w:fldCharType="end"/>
        </w:r>
      </w:moveTo>
      <w:commentRangeEnd w:id="24"/>
      <w:r>
        <w:rPr>
          <w:rStyle w:val="CommentReference"/>
        </w:rPr>
        <w:commentReference w:id="24"/>
      </w:r>
      <w:moveTo w:id="25" w:author="Haldre Rogers" w:date="2017-08-24T21:09:00Z">
        <w:r w:rsidRPr="00A27F93">
          <w:t xml:space="preserve">. </w:t>
        </w:r>
        <w:commentRangeEnd w:id="22"/>
        <w:r>
          <w:rPr>
            <w:rStyle w:val="CommentReference"/>
          </w:rPr>
          <w:commentReference w:id="22"/>
        </w:r>
      </w:moveTo>
    </w:p>
    <w:moveToRangeEnd w:id="21"/>
    <w:p w14:paraId="2CAB23AF" w14:textId="27978CC9" w:rsidR="008C6C8D" w:rsidRPr="00A27F93" w:rsidRDefault="003B0F5E" w:rsidP="00A61E30">
      <w:pPr>
        <w:spacing w:line="480" w:lineRule="auto"/>
        <w:ind w:firstLine="720"/>
      </w:pPr>
      <w:r w:rsidRPr="00A27F93">
        <w:t>D</w:t>
      </w:r>
      <w:r w:rsidR="008C6C8D"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008C6C8D" w:rsidRPr="00A27F93">
        <w:t>.</w:t>
      </w:r>
      <w:r w:rsidR="00BB6ADD" w:rsidRPr="00A27F93">
        <w:t xml:space="preserve"> </w:t>
      </w:r>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w:t>
      </w:r>
      <w:r w:rsidR="008C6C8D" w:rsidRPr="00A27F93">
        <w:lastRenderedPageBreak/>
        <w:t>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75E80EA1"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26" w:name="_Hlk485214743"/>
      <w:r w:rsidR="009D6134" w:rsidRPr="00A27F93">
        <w:t xml:space="preserve">This karst is extremely porous and easily weathered by water, creating sharp </w:t>
      </w:r>
      <w:del w:id="27" w:author="Haldre Rogers" w:date="2017-08-24T21:11:00Z">
        <w:r w:rsidR="006C01F9" w:rsidRPr="00A27F93" w:rsidDel="00A61E30">
          <w:delText xml:space="preserve">and porous </w:delText>
        </w:r>
      </w:del>
      <w:r w:rsidR="006C01F9" w:rsidRPr="00A27F93">
        <w:t>features that hold very little topsoil [</w:t>
      </w:r>
      <w:r w:rsidR="0086737F" w:rsidRPr="00A27F93">
        <w:t xml:space="preserve">30,32]. </w:t>
      </w:r>
      <w:bookmarkStart w:id="28" w:name="_Hlk485302597"/>
      <w:r w:rsidR="006D61F6" w:rsidRPr="00A27F93">
        <w:t>It is extremely rugged</w:t>
      </w:r>
      <w:del w:id="29" w:author="Haldre Rogers" w:date="2017-08-24T21:12:00Z">
        <w:r w:rsidR="006D61F6" w:rsidRPr="00A27F93" w:rsidDel="00A61E30">
          <w:delText xml:space="preserve"> and difficult to walk on</w:delText>
        </w:r>
      </w:del>
      <w:r w:rsidR="006D61F6" w:rsidRPr="00A27F93">
        <w:t>, with small crevasses and holes throughout.</w:t>
      </w:r>
      <w:ins w:id="30" w:author="Ann Marie Gawel" w:date="2017-08-24T01:02:00Z">
        <w:r w:rsidR="00FE761E">
          <w:t xml:space="preserve"> </w:t>
        </w:r>
        <w:bookmarkStart w:id="31" w:name="_Hlk491301486"/>
        <w:r w:rsidR="00FE761E">
          <w:t xml:space="preserve">While a variety of karst types exist in northern Guam, </w:t>
        </w:r>
      </w:ins>
      <w:ins w:id="32" w:author="Ann Marie Gawel" w:date="2017-08-24T01:03:00Z">
        <w:r w:rsidR="00FE761E">
          <w:t xml:space="preserve">our seedling plot and transect sites all occurred on </w:t>
        </w:r>
      </w:ins>
      <w:ins w:id="33" w:author="Ann Marie Gawel" w:date="2017-08-24T01:04:00Z">
        <w:r w:rsidR="00FE761E">
          <w:t xml:space="preserve">reef </w:t>
        </w:r>
        <w:proofErr w:type="spellStart"/>
        <w:r w:rsidR="00FE761E">
          <w:t>facies</w:t>
        </w:r>
        <w:proofErr w:type="spellEnd"/>
        <w:r w:rsidR="00FE761E">
          <w:t xml:space="preserve"> and detrital </w:t>
        </w:r>
        <w:proofErr w:type="spellStart"/>
        <w:r w:rsidR="00FE761E">
          <w:t>facies</w:t>
        </w:r>
        <w:proofErr w:type="spellEnd"/>
        <w:r w:rsidR="00FE761E">
          <w:t xml:space="preserve"> of what is classified as Mariana Limestone – that is, </w:t>
        </w:r>
      </w:ins>
      <w:proofErr w:type="spellStart"/>
      <w:ins w:id="34" w:author="Ann Marie Gawel" w:date="2017-08-24T01:09:00Z">
        <w:r w:rsidR="006927EB">
          <w:t>Plio</w:t>
        </w:r>
        <w:proofErr w:type="spellEnd"/>
        <w:r w:rsidR="006927EB">
          <w:t>-Pleistocene reef and lagoon that comprises 75% of Guam</w:t>
        </w:r>
      </w:ins>
      <w:ins w:id="35" w:author="Ann Marie Gawel" w:date="2017-08-24T01:10:00Z">
        <w:r w:rsidR="006927EB">
          <w:t>’s karst formations [33]</w:t>
        </w:r>
      </w:ins>
      <w:ins w:id="36" w:author="Ann Marie Gawel" w:date="2017-08-24T01:29:00Z">
        <w:r w:rsidR="00BC160A">
          <w:t>.</w:t>
        </w:r>
      </w:ins>
    </w:p>
    <w:bookmarkEnd w:id="26"/>
    <w:bookmarkEnd w:id="28"/>
    <w:bookmarkEnd w:id="31"/>
    <w:p w14:paraId="53A3278F" w14:textId="3E2AEF72" w:rsidR="009D6134" w:rsidRPr="00A27F93" w:rsidRDefault="000F3756" w:rsidP="007E03FE">
      <w:pPr>
        <w:spacing w:line="480" w:lineRule="auto"/>
        <w:ind w:firstLine="720"/>
      </w:pPr>
      <w:r w:rsidRPr="00A27F93">
        <w:t>Guam</w:t>
      </w:r>
      <w:ins w:id="37" w:author="Haldre Rogers" w:date="2017-08-24T21:13:00Z">
        <w:r w:rsidR="00A61E30">
          <w:t xml:space="preserve">'s </w:t>
        </w:r>
      </w:ins>
      <w:del w:id="38" w:author="Haldre Rogers" w:date="2017-08-24T21:13:00Z">
        <w:r w:rsidRPr="00A27F93" w:rsidDel="00A61E30">
          <w:delText xml:space="preserve"> contains</w:delText>
        </w:r>
        <w:r w:rsidR="008C6C8D" w:rsidRPr="00A27F93" w:rsidDel="00A61E30">
          <w:delText xml:space="preserve"> a variety of habitats, but </w:delText>
        </w:r>
      </w:del>
      <w:r w:rsidR="008C6C8D" w:rsidRPr="00A27F93">
        <w:t xml:space="preserve">karst forests were chosen as the focus of this study because they contain a larger variety of native and endemic tree species relative to other habitats, such as savannah or ravine </w:t>
      </w:r>
      <w:r w:rsidR="008C6C8D" w:rsidRPr="00A27F93">
        <w:lastRenderedPageBreak/>
        <w:t xml:space="preserve">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39"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w:t>
      </w:r>
      <w:commentRangeStart w:id="40"/>
      <w:r w:rsidR="007201E3" w:rsidRPr="00A27F93">
        <w:t xml:space="preserve">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w:t>
      </w:r>
      <w:ins w:id="41" w:author="Ann Marie Gawel" w:date="2017-08-21T17:35:00Z">
        <w:r w:rsidR="006E0931">
          <w:t>birds</w:t>
        </w:r>
      </w:ins>
      <w:del w:id="42" w:author="Ann Marie Gawel" w:date="2017-08-21T17:35:00Z">
        <w:r w:rsidR="009F4D04" w:rsidDel="006E0931">
          <w:delText>scat</w:delText>
        </w:r>
      </w:del>
      <w:r w:rsidR="00525047" w:rsidRPr="00A27F93">
        <w:t xml:space="preserve">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39"/>
      <w:commentRangeEnd w:id="40"/>
      <w:r w:rsidR="00A61E30">
        <w:rPr>
          <w:rStyle w:val="CommentReference"/>
        </w:rPr>
        <w:commentReference w:id="40"/>
      </w:r>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1AC329B9" w:rsidR="008C6C8D" w:rsidRPr="00A27F93" w:rsidRDefault="008C6C8D" w:rsidP="00446B8D">
      <w:pPr>
        <w:spacing w:line="480" w:lineRule="auto"/>
      </w:pPr>
      <w:r w:rsidRPr="00A27F93">
        <w:tab/>
      </w:r>
      <w:bookmarkStart w:id="43"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moveToRangeStart w:id="44" w:author="Ann Marie Gawel" w:date="2017-08-24T00:51:00Z" w:name="move491299197"/>
      <w:moveTo w:id="45" w:author="Ann Marie Gawel" w:date="2017-08-24T00:51:00Z">
        <w:r w:rsidR="0027188F" w:rsidRPr="00A27F93">
          <w:t xml:space="preserve">Each seedling plot covered an area of about 3.5 m x 5.5 m. </w:t>
        </w:r>
      </w:moveTo>
      <w:moveToRangeEnd w:id="44"/>
      <w:r w:rsidRPr="00A27F93">
        <w:t xml:space="preserve">The fenced and unfenced plots were placed so that individual pairs had similar canopy cover, rockiness, and </w:t>
      </w:r>
      <w:del w:id="46" w:author="Ann Marie Gawel" w:date="2017-08-20T21:18:00Z">
        <w:r w:rsidRPr="00A27F93" w:rsidDel="00D83C3E">
          <w:delText>forest structure</w:delText>
        </w:r>
      </w:del>
      <w:ins w:id="47" w:author="Ann Marie Gawel" w:date="2017-08-20T21:18:00Z">
        <w:r w:rsidR="00D83C3E">
          <w:t>adult tree</w:t>
        </w:r>
      </w:ins>
      <w:ins w:id="48" w:author="Ann Marie Gawel" w:date="2017-08-24T00:51:00Z">
        <w:r w:rsidR="0027188F">
          <w:t xml:space="preserve"> composition and density</w:t>
        </w:r>
      </w:ins>
      <w:r w:rsidRPr="00A27F93">
        <w:t>.</w:t>
      </w:r>
      <w:ins w:id="49" w:author="Ann Marie Gawel" w:date="2017-08-24T00:51:00Z">
        <w:r w:rsidR="0027188F">
          <w:t xml:space="preserve"> </w:t>
        </w:r>
      </w:ins>
      <w:ins w:id="50" w:author="Ann Marie Gawel" w:date="2017-08-24T00:54:00Z">
        <w:r w:rsidR="0027188F">
          <w:t>V</w:t>
        </w:r>
        <w:r w:rsidR="0027188F" w:rsidRPr="00A27F93">
          <w:t xml:space="preserve">ery little differed between them in </w:t>
        </w:r>
        <w:r w:rsidR="0027188F">
          <w:t>topography and ground cover</w:t>
        </w:r>
        <w:r w:rsidR="0027188F" w:rsidRPr="00A27F93">
          <w:t xml:space="preserve">. </w:t>
        </w:r>
      </w:ins>
      <w:ins w:id="51" w:author="Ann Marie Gawel" w:date="2017-08-24T00:51:00Z">
        <w:r w:rsidR="0027188F">
          <w:t xml:space="preserve">While species composition of adult trees already present was almost impossible to match exactly, </w:t>
        </w:r>
      </w:ins>
      <w:ins w:id="52" w:author="Ann Marie Gawel" w:date="2017-08-24T00:53:00Z">
        <w:r w:rsidR="0027188F">
          <w:t xml:space="preserve">species composition often overlapped, and </w:t>
        </w:r>
      </w:ins>
      <w:ins w:id="53" w:author="Ann Marie Gawel" w:date="2017-08-24T00:51:00Z">
        <w:r w:rsidR="0027188F">
          <w:t xml:space="preserve">we found no </w:t>
        </w:r>
      </w:ins>
      <w:ins w:id="54" w:author="Ann Marie Gawel" w:date="2017-08-24T00:52:00Z">
        <w:r w:rsidR="0027188F">
          <w:t xml:space="preserve">significant </w:t>
        </w:r>
      </w:ins>
      <w:ins w:id="55" w:author="Ann Marie Gawel" w:date="2017-08-24T00:51:00Z">
        <w:r w:rsidR="0027188F">
          <w:t xml:space="preserve">differences </w:t>
        </w:r>
      </w:ins>
      <w:ins w:id="56" w:author="Ann Marie Gawel" w:date="2017-08-24T00:52:00Z">
        <w:r w:rsidR="0027188F">
          <w:t>between</w:t>
        </w:r>
      </w:ins>
      <w:ins w:id="57" w:author="Ann Marie Gawel" w:date="2017-08-24T00:51:00Z">
        <w:r w:rsidR="0027188F">
          <w:t xml:space="preserve"> </w:t>
        </w:r>
      </w:ins>
      <w:ins w:id="58" w:author="Ann Marie Gawel" w:date="2017-08-24T00:52:00Z">
        <w:r w:rsidR="0027188F">
          <w:t>numbers of adult trees, average diameter at breast height, and average height of adult trees between paired plots.</w:t>
        </w:r>
      </w:ins>
      <w:r w:rsidRPr="00A27F93">
        <w:t xml:space="preserve"> </w:t>
      </w:r>
      <w:moveFromRangeStart w:id="59" w:author="Ann Marie Gawel" w:date="2017-08-24T00:51:00Z" w:name="move491299197"/>
      <w:moveFrom w:id="60" w:author="Ann Marie Gawel" w:date="2017-08-24T00:51:00Z">
        <w:r w:rsidRPr="00A27F93" w:rsidDel="0027188F">
          <w:t>Each seedling plot covered an area of about 3.5 m x 5.5 m.</w:t>
        </w:r>
        <w:r w:rsidR="0061793A" w:rsidRPr="00A27F93" w:rsidDel="0027188F">
          <w:t xml:space="preserve"> </w:t>
        </w:r>
      </w:moveFrom>
      <w:bookmarkStart w:id="61" w:name="_Hlk483912156"/>
      <w:moveFromRangeEnd w:id="59"/>
      <w:del w:id="62" w:author="Ann Marie Gawel" w:date="2017-08-24T00:54:00Z">
        <w:r w:rsidR="0061793A" w:rsidRPr="00A27F93" w:rsidDel="0027188F">
          <w:delText xml:space="preserve">Since the </w:delText>
        </w:r>
        <w:r w:rsidR="00B35246" w:rsidRPr="00A27F93" w:rsidDel="0027188F">
          <w:delText xml:space="preserve">paired </w:delText>
        </w:r>
        <w:r w:rsidR="0061793A" w:rsidRPr="00A27F93" w:rsidDel="0027188F">
          <w:delText xml:space="preserve">plots were adjacent, very little differed between them in </w:delText>
        </w:r>
      </w:del>
      <w:del w:id="63" w:author="Ann Marie Gawel" w:date="2017-08-24T00:48:00Z">
        <w:r w:rsidR="0061793A" w:rsidRPr="00A27F93" w:rsidDel="0027188F">
          <w:delText xml:space="preserve">canopy </w:delText>
        </w:r>
      </w:del>
      <w:del w:id="64" w:author="Ann Marie Gawel" w:date="2017-08-24T00:54:00Z">
        <w:r w:rsidR="0061793A" w:rsidRPr="00A27F93" w:rsidDel="0027188F">
          <w:delText>composition</w:delText>
        </w:r>
      </w:del>
      <w:del w:id="65" w:author="Ann Marie Gawel" w:date="2017-08-20T21:19:00Z">
        <w:r w:rsidR="0061793A" w:rsidRPr="00A27F93" w:rsidDel="00D83C3E">
          <w:delText xml:space="preserve"> and cover</w:delText>
        </w:r>
      </w:del>
      <w:del w:id="66" w:author="Ann Marie Gawel" w:date="2017-08-24T00:54:00Z">
        <w:r w:rsidR="0061793A" w:rsidRPr="00A27F93" w:rsidDel="0027188F">
          <w:delText xml:space="preserve">. </w:delText>
        </w:r>
      </w:del>
      <w:ins w:id="67" w:author="Ann Marie Gawel" w:date="2017-08-24T00:49:00Z">
        <w:r w:rsidR="0027188F">
          <w:t>All of our sites had over 70% canopy cover</w:t>
        </w:r>
      </w:ins>
      <w:ins w:id="68" w:author="Ann Marie Gawel" w:date="2017-08-24T00:50:00Z">
        <w:r w:rsidR="0027188F">
          <w:t>, and w</w:t>
        </w:r>
      </w:ins>
      <w:del w:id="69" w:author="Ann Marie Gawel" w:date="2017-08-24T00:50:00Z">
        <w:r w:rsidR="00B35246" w:rsidRPr="00A27F93" w:rsidDel="0027188F">
          <w:delText>W</w:delText>
        </w:r>
      </w:del>
      <w:r w:rsidR="00B35246" w:rsidRPr="00A27F93">
        <w:t xml:space="preserve">e </w:t>
      </w:r>
      <w:del w:id="70" w:author="Ann Marie Gawel" w:date="2017-08-24T00:58:00Z">
        <w:r w:rsidR="00B35246" w:rsidRPr="00A27F93" w:rsidDel="00183D81">
          <w:delText>also</w:delText>
        </w:r>
        <w:r w:rsidR="0061793A" w:rsidRPr="00A27F93" w:rsidDel="00183D81">
          <w:delText xml:space="preserve"> </w:delText>
        </w:r>
      </w:del>
      <w:del w:id="71" w:author="Ann Marie Gawel" w:date="2017-08-24T00:48:00Z">
        <w:r w:rsidR="0061793A" w:rsidRPr="00A27F93" w:rsidDel="0027188F">
          <w:delText xml:space="preserve">consciously </w:delText>
        </w:r>
      </w:del>
      <w:r w:rsidR="0061793A" w:rsidRPr="00A27F93">
        <w:t>avoid</w:t>
      </w:r>
      <w:r w:rsidR="00144F19" w:rsidRPr="00A27F93">
        <w:t xml:space="preserve">ed </w:t>
      </w:r>
      <w:del w:id="72" w:author="Ann Marie Gawel" w:date="2017-08-21T08:40:00Z">
        <w:r w:rsidR="00144F19" w:rsidRPr="00A27F93" w:rsidDel="00025C58">
          <w:delText xml:space="preserve">large </w:delText>
        </w:r>
      </w:del>
      <w:r w:rsidR="00144F19" w:rsidRPr="00A27F93">
        <w:t>gaps</w:t>
      </w:r>
      <w:del w:id="73" w:author="Ann Marie Gawel" w:date="2017-08-21T08:41:00Z">
        <w:r w:rsidR="00144F19" w:rsidRPr="00A27F93" w:rsidDel="002F5F51">
          <w:delText xml:space="preserve"> </w:delText>
        </w:r>
      </w:del>
      <w:del w:id="74" w:author="Ann Marie Gawel" w:date="2017-08-21T08:40:00Z">
        <w:r w:rsidR="00144F19" w:rsidRPr="00A27F93" w:rsidDel="002F5F51">
          <w:delText>in canopy cover</w:delText>
        </w:r>
      </w:del>
      <w:r w:rsidR="00144F19" w:rsidRPr="00A27F93">
        <w:t>,</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61"/>
      <w:r w:rsidR="0061793A" w:rsidRPr="00A27F93">
        <w:t xml:space="preserve"> </w:t>
      </w:r>
      <w:bookmarkEnd w:id="43"/>
    </w:p>
    <w:p w14:paraId="5932026E" w14:textId="70303455"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del w:id="75" w:author="Ann Marie Gawel" w:date="2017-08-21T18:29:00Z">
        <w:r w:rsidRPr="00A27F93" w:rsidDel="00184A99">
          <w:rPr>
            <w:i/>
            <w:iCs/>
          </w:rPr>
          <w:delText>Psychotria</w:delText>
        </w:r>
        <w:r w:rsidR="00DE5606" w:rsidRPr="00A27F93" w:rsidDel="00184A99">
          <w:rPr>
            <w:i/>
            <w:iCs/>
          </w:rPr>
          <w:delText xml:space="preserve"> </w:delText>
        </w:r>
        <w:r w:rsidRPr="00A27F93" w:rsidDel="00184A99">
          <w:rPr>
            <w:i/>
            <w:iCs/>
          </w:rPr>
          <w:delText>mariannensis</w:delText>
        </w:r>
      </w:del>
      <w:proofErr w:type="spellStart"/>
      <w:ins w:id="76" w:author="Ann Marie Gawel" w:date="2017-08-21T18:29:00Z">
        <w:r w:rsidR="00184A99">
          <w:rPr>
            <w:i/>
            <w:iCs/>
          </w:rPr>
          <w:t>Psychotria</w:t>
        </w:r>
        <w:proofErr w:type="spellEnd"/>
        <w:r w:rsidR="00184A99">
          <w:rPr>
            <w:i/>
            <w:iCs/>
          </w:rPr>
          <w:t xml:space="preserve"> </w:t>
        </w:r>
        <w:proofErr w:type="spellStart"/>
        <w:r w:rsidR="00184A99">
          <w:rPr>
            <w:i/>
            <w:iCs/>
          </w:rPr>
          <w:t>mariana</w:t>
        </w:r>
      </w:ins>
      <w:proofErr w:type="spellEnd"/>
      <w:r w:rsidRPr="00A27F93">
        <w:t xml:space="preserve">. </w:t>
      </w:r>
      <w:r w:rsidR="0061793A" w:rsidRPr="00A27F93">
        <w:t xml:space="preserve">All are common components of Guam’s limestone karst </w:t>
      </w:r>
      <w:r w:rsidR="0061793A" w:rsidRPr="00A27F93">
        <w:lastRenderedPageBreak/>
        <w:t xml:space="preserve">forests, although the non-native </w:t>
      </w:r>
      <w:r w:rsidR="0061793A" w:rsidRPr="00A27F93">
        <w:rPr>
          <w:i/>
        </w:rPr>
        <w:t>C. papaya</w:t>
      </w:r>
      <w:r w:rsidR="0061793A" w:rsidRPr="00A27F93">
        <w:t xml:space="preserve"> tends to favor edges, and </w:t>
      </w:r>
      <w:del w:id="77" w:author="Ann Marie Gawel" w:date="2017-08-21T18:29:00Z">
        <w:r w:rsidR="0061793A" w:rsidRPr="00A27F93" w:rsidDel="001F377F">
          <w:rPr>
            <w:i/>
          </w:rPr>
          <w:delText>P. mariannensis</w:delText>
        </w:r>
      </w:del>
      <w:ins w:id="78" w:author="Ann Marie Gawel" w:date="2017-08-21T18:29:00Z">
        <w:r w:rsidR="001F377F">
          <w:rPr>
            <w:i/>
          </w:rPr>
          <w:t xml:space="preserve">P. </w:t>
        </w:r>
        <w:proofErr w:type="spellStart"/>
        <w:r w:rsidR="001F377F">
          <w:rPr>
            <w:i/>
          </w:rPr>
          <w:t>mariana</w:t>
        </w:r>
      </w:ins>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4026DA87"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del w:id="79" w:author="Ann Marie Gawel" w:date="2017-08-24T03:47:00Z">
        <w:r w:rsidR="00BD25B6" w:rsidRPr="00A27F93" w:rsidDel="00DD2D88">
          <w:delText>Mortality was not significantly different for seedlings that had been in seedling plots for a longer time, so final counts were used even though some seedlings had been in the ground for longer (see Results</w:delText>
        </w:r>
        <w:r w:rsidR="00524BD7" w:rsidRPr="00A27F93" w:rsidDel="00DD2D88">
          <w:delText xml:space="preserve"> section</w:delText>
        </w:r>
        <w:r w:rsidR="00BD25B6" w:rsidRPr="00A27F93" w:rsidDel="00DD2D88">
          <w:delText xml:space="preserve">). </w:delText>
        </w:r>
      </w:del>
    </w:p>
    <w:p w14:paraId="7404B1AA" w14:textId="39FCA8E3"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ins w:id="80" w:author="Ann Marie Gawel" w:date="2017-08-24T01:12:00Z">
        <w:r w:rsidR="006927EB">
          <w:t>4</w:t>
        </w:r>
      </w:ins>
      <w:del w:id="81" w:author="Ann Marie Gawel" w:date="2017-08-24T01:12:00Z">
        <w:r w:rsidR="00F00ED8" w:rsidRPr="00A27F93" w:rsidDel="006927EB">
          <w:delText>2</w:delText>
        </w:r>
      </w:del>
      <w:r w:rsidR="00F00ED8" w:rsidRPr="00A27F93">
        <w:t>]</w:t>
      </w:r>
      <w:r w:rsidR="00872B40" w:rsidRPr="00A27F93">
        <w:fldChar w:fldCharType="end"/>
      </w:r>
      <w:r w:rsidRPr="00A27F93">
        <w:t xml:space="preserve">. </w:t>
      </w:r>
      <w:commentRangeStart w:id="82"/>
      <w:r w:rsidRPr="00A27F93">
        <w:t>Fencing</w:t>
      </w:r>
      <w:commentRangeEnd w:id="82"/>
      <w:r w:rsidR="0087030C">
        <w:rPr>
          <w:rStyle w:val="CommentReference"/>
        </w:rPr>
        <w:commentReference w:id="82"/>
      </w:r>
      <w:r w:rsidRPr="00A27F93">
        <w:t xml:space="preserve"> was considered a fixed effect, whereas site was considered a random effect. We </w:t>
      </w:r>
      <w:proofErr w:type="spellStart"/>
      <w:r w:rsidRPr="00A27F93">
        <w:t>analysed</w:t>
      </w:r>
      <w:proofErr w:type="spellEnd"/>
      <w:r w:rsidRPr="00A27F93">
        <w:t xml:space="preserve"> seedling survival for each species separately. Factors were considered to have a significant effect on </w:t>
      </w:r>
      <w:r w:rsidRPr="00A27F93">
        <w:lastRenderedPageBreak/>
        <w:t xml:space="preserve">seedling survival if they reduced </w:t>
      </w:r>
      <w:proofErr w:type="spellStart"/>
      <w:r w:rsidRPr="00A27F93">
        <w:t>Akaike</w:t>
      </w:r>
      <w:proofErr w:type="spellEnd"/>
      <w:r w:rsidRPr="00A27F93">
        <w:t xml:space="preserv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ins w:id="83" w:author="Ann Marie Gawel" w:date="2017-08-24T01:12:00Z">
        <w:r w:rsidR="006927EB">
          <w:t>5</w:t>
        </w:r>
      </w:ins>
      <w:del w:id="84" w:author="Ann Marie Gawel" w:date="2017-08-24T01:12:00Z">
        <w:r w:rsidR="00F00ED8" w:rsidRPr="00A27F93" w:rsidDel="006927EB">
          <w:delText>3</w:delText>
        </w:r>
      </w:del>
      <w:r w:rsidR="00F00ED8" w:rsidRPr="00A27F93">
        <w:t>]</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proofErr w:type="spellStart"/>
      <w:r w:rsidR="00E228B9">
        <w:t>ie</w:t>
      </w:r>
      <w:proofErr w:type="spellEnd"/>
      <w:r w:rsidR="00E228B9">
        <w:t>.</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4C681D66"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t>
      </w:r>
      <w:r w:rsidR="00553B96" w:rsidRPr="00A27F93">
        <w:lastRenderedPageBreak/>
        <w:t>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commentRangeStart w:id="85"/>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commentRangeEnd w:id="85"/>
      <w:r w:rsidR="0087030C">
        <w:rPr>
          <w:rStyle w:val="CommentReference"/>
        </w:rPr>
        <w:commentReference w:id="85"/>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del w:id="86" w:author="Ann Marie Gawel" w:date="2017-08-21T21:52:00Z">
        <w:r w:rsidR="008C6C8D" w:rsidRPr="00A27F93" w:rsidDel="009A6E9A">
          <w:delText xml:space="preserve">between </w:delText>
        </w:r>
      </w:del>
      <w:ins w:id="87" w:author="Ann Marie Gawel" w:date="2017-08-21T21:52:00Z">
        <w:r w:rsidR="009A6E9A">
          <w:t>among</w:t>
        </w:r>
        <w:r w:rsidR="009A6E9A" w:rsidRPr="00A27F93">
          <w:t xml:space="preserve"> </w:t>
        </w:r>
      </w:ins>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ins w:id="88" w:author="Ann Marie Gawel" w:date="2017-08-24T01:23:00Z">
        <w:r w:rsidR="003A2CA9">
          <w:t>5</w:t>
        </w:r>
      </w:ins>
      <w:del w:id="89" w:author="Ann Marie Gawel" w:date="2017-08-24T01:23:00Z">
        <w:r w:rsidR="00F00ED8" w:rsidRPr="00A27F93" w:rsidDel="003A2CA9">
          <w:delText>4</w:delText>
        </w:r>
      </w:del>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0D9E6C97"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5"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6"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w:t>
      </w:r>
      <w:r w:rsidRPr="00A27F93">
        <w:lastRenderedPageBreak/>
        <w:t xml:space="preserve">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77777777" w:rsidR="000A05E8" w:rsidRDefault="008C6C8D" w:rsidP="00563C6A">
      <w:pPr>
        <w:spacing w:line="480" w:lineRule="auto"/>
        <w:rPr>
          <w:ins w:id="90" w:author="Haldre Rogers" w:date="2017-08-24T21:28:00Z"/>
        </w:rPr>
      </w:pPr>
      <w:r w:rsidRPr="00A27F93">
        <w:tab/>
      </w:r>
      <w:del w:id="91" w:author="Ann Marie Gawel" w:date="2017-08-24T04:04:00Z">
        <w:r w:rsidRPr="00A27F93" w:rsidDel="008112E3">
          <w:delText>Seedling survival in seedling plots varied depending on species</w:delText>
        </w:r>
        <w:r w:rsidR="00B40D2B" w:rsidRPr="00A27F93" w:rsidDel="008112E3">
          <w:delText xml:space="preserve"> </w:delText>
        </w:r>
        <w:r w:rsidRPr="00A27F93" w:rsidDel="008112E3">
          <w:delText xml:space="preserve">and fencing treatment. </w:delText>
        </w:r>
      </w:del>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w:t>
      </w:r>
      <w:ins w:id="92" w:author="Ann Marie Gawel" w:date="2017-08-24T02:23:00Z">
        <w:r w:rsidR="00F93283">
          <w:t xml:space="preserve"> between treatment and species, and between treatment and length of time</w:t>
        </w:r>
      </w:ins>
      <w:r w:rsidR="00B472AD" w:rsidRPr="00A27F93">
        <w:t xml:space="preserve">. </w:t>
      </w:r>
      <w:del w:id="93" w:author="Ann Marie Gawel" w:date="2017-08-24T04:04:00Z">
        <w:r w:rsidR="00B472AD" w:rsidRPr="00A27F93" w:rsidDel="008112E3">
          <w:delText>However, t</w:delText>
        </w:r>
        <w:r w:rsidR="0001361E" w:rsidRPr="00A27F93" w:rsidDel="008112E3">
          <w:delText xml:space="preserve">he full </w:delText>
        </w:r>
      </w:del>
      <w:del w:id="94" w:author="Ann Marie Gawel" w:date="2017-08-24T02:22:00Z">
        <w:r w:rsidR="00B472AD" w:rsidRPr="00A27F93" w:rsidDel="00F93283">
          <w:delText xml:space="preserve">three-way </w:delText>
        </w:r>
      </w:del>
      <w:del w:id="95" w:author="Ann Marie Gawel" w:date="2017-08-24T04:04:00Z">
        <w:r w:rsidR="0001361E" w:rsidRPr="00A27F93" w:rsidDel="008112E3">
          <w:delText>model was not a better fit</w:delText>
        </w:r>
        <w:r w:rsidR="00B472AD" w:rsidRPr="00A27F93" w:rsidDel="008112E3">
          <w:delText xml:space="preserve"> than the model with species and treatment with interaction</w:delText>
        </w:r>
        <w:r w:rsidR="006A230C" w:rsidRPr="00A27F93" w:rsidDel="008112E3">
          <w:delText>, indicating that length of time did not contribute to explaining survival</w:delText>
        </w:r>
        <w:r w:rsidR="00B472AD" w:rsidRPr="00A27F93" w:rsidDel="008112E3">
          <w:delText xml:space="preserve">. </w:delText>
        </w:r>
      </w:del>
      <w:ins w:id="96" w:author="Haldre Rogers" w:date="2017-08-24T21:27:00Z">
        <w:r w:rsidR="000A05E8">
          <w:t>T</w:t>
        </w:r>
      </w:ins>
      <w:del w:id="97" w:author="Haldre Rogers" w:date="2017-08-24T21:27:00Z">
        <w:r w:rsidR="00B472AD" w:rsidRPr="00A27F93" w:rsidDel="000A05E8">
          <w:delText>AICc for the</w:delText>
        </w:r>
      </w:del>
      <w:ins w:id="98" w:author="Ann Marie Gawel" w:date="2017-08-24T04:08:00Z">
        <w:del w:id="99" w:author="Haldre Rogers" w:date="2017-08-24T21:27:00Z">
          <w:r w:rsidR="001A67DE" w:rsidDel="000A05E8">
            <w:delText xml:space="preserve"> </w:delText>
          </w:r>
        </w:del>
      </w:ins>
      <w:del w:id="100" w:author="Haldre Rogers" w:date="2017-08-24T21:27:00Z">
        <w:r w:rsidR="00B472AD" w:rsidRPr="00A27F93" w:rsidDel="000A05E8">
          <w:delText xml:space="preserve"> </w:delText>
        </w:r>
        <w:r w:rsidR="00182964" w:rsidRPr="00A27F93" w:rsidDel="000A05E8">
          <w:delText>model with the three-way interaction</w:delText>
        </w:r>
        <w:r w:rsidR="00B472AD" w:rsidRPr="00A27F93" w:rsidDel="000A05E8">
          <w:delText xml:space="preserve"> was</w:delText>
        </w:r>
      </w:del>
      <w:ins w:id="101" w:author="Ann Marie Gawel" w:date="2017-08-24T04:05:00Z">
        <w:del w:id="102" w:author="Haldre Rogers" w:date="2017-08-24T21:27:00Z">
          <w:r w:rsidR="008112E3" w:rsidDel="000A05E8">
            <w:delText>full model was 664.25, while t</w:delText>
          </w:r>
        </w:del>
        <w:r w:rsidR="008112E3">
          <w:t xml:space="preserve">he best fit model </w:t>
        </w:r>
        <w:del w:id="103" w:author="Haldre Rogers" w:date="2017-08-24T21:27:00Z">
          <w:r w:rsidR="008112E3" w:rsidDel="000A05E8">
            <w:delText>had</w:delText>
          </w:r>
        </w:del>
      </w:ins>
      <w:ins w:id="104" w:author="Haldre Rogers" w:date="2017-08-24T21:27:00Z">
        <w:r w:rsidR="000A05E8">
          <w:t>included</w:t>
        </w:r>
      </w:ins>
      <w:ins w:id="105" w:author="Ann Marie Gawel" w:date="2017-08-24T04:05:00Z">
        <w:r w:rsidR="008112E3">
          <w:t xml:space="preserve"> species, length of time in plots, treatment, and interaction between species and treatment</w:t>
        </w:r>
        <w:del w:id="106" w:author="Haldre Rogers" w:date="2017-08-24T21:28:00Z">
          <w:r w:rsidR="008112E3" w:rsidDel="000A05E8">
            <w:delText xml:space="preserve"> </w:delText>
          </w:r>
        </w:del>
      </w:ins>
      <w:ins w:id="107" w:author="Haldre Rogers" w:date="2017-08-24T21:28:00Z">
        <w:r w:rsidR="000A05E8">
          <w:t xml:space="preserve"> (Table __)</w:t>
        </w:r>
      </w:ins>
      <w:ins w:id="108" w:author="Ann Marie Gawel" w:date="2017-08-24T04:05:00Z">
        <w:del w:id="109" w:author="Haldre Rogers" w:date="2017-08-24T21:28:00Z">
          <w:r w:rsidR="008112E3" w:rsidDel="000A05E8">
            <w:delText xml:space="preserve">with an AICc of </w:delText>
          </w:r>
        </w:del>
      </w:ins>
      <w:ins w:id="110" w:author="Ann Marie Gawel" w:date="2017-08-24T04:07:00Z">
        <w:del w:id="111" w:author="Haldre Rogers" w:date="2017-08-24T21:28:00Z">
          <w:r w:rsidR="008112E3" w:rsidDel="000A05E8">
            <w:delText>593.59</w:delText>
          </w:r>
        </w:del>
        <w:r w:rsidR="008112E3">
          <w:t>.</w:t>
        </w:r>
      </w:ins>
      <w:r w:rsidR="00B472AD" w:rsidRPr="00A27F93">
        <w:t xml:space="preserve"> </w:t>
      </w:r>
      <w:del w:id="112" w:author="Ann Marie Gawel" w:date="2017-08-24T04:07:00Z">
        <w:r w:rsidR="00B472AD" w:rsidRPr="00A27F93" w:rsidDel="008112E3">
          <w:delText xml:space="preserve">672.12, higher than AICc of 612.89 for </w:delText>
        </w:r>
        <w:r w:rsidR="00182964" w:rsidRPr="00A27F93" w:rsidDel="008112E3">
          <w:delText xml:space="preserve">just the </w:delText>
        </w:r>
        <w:r w:rsidR="00B472AD" w:rsidRPr="00A27F93" w:rsidDel="008112E3">
          <w:delText>species and treatment</w:delText>
        </w:r>
        <w:r w:rsidR="00182964" w:rsidRPr="00A27F93" w:rsidDel="008112E3">
          <w:delText xml:space="preserve"> interaction</w:delText>
        </w:r>
        <w:r w:rsidR="00B472AD" w:rsidRPr="00A27F93" w:rsidDel="008112E3">
          <w:delText xml:space="preserve">. </w:delText>
        </w:r>
        <w:r w:rsidR="00DA08FC" w:rsidRPr="00A27F93" w:rsidDel="008112E3">
          <w:delText>The best fit model predicting survival strongly depended on species. However, when we looked at each species specifically, we saw that</w:delText>
        </w:r>
        <w:r w:rsidR="009F7F40" w:rsidRPr="00A27F93" w:rsidDel="008112E3">
          <w:delText xml:space="preserve"> treatment did affect survival</w:delText>
        </w:r>
      </w:del>
      <w:del w:id="113" w:author="Ann Marie Gawel" w:date="2017-08-24T01:41:00Z">
        <w:r w:rsidR="009F7F40" w:rsidRPr="00A27F93" w:rsidDel="003A6B82">
          <w:delText xml:space="preserve"> (see Table 1 for AICc values)</w:delText>
        </w:r>
      </w:del>
      <w:del w:id="114" w:author="Ann Marie Gawel" w:date="2017-08-24T04:07:00Z">
        <w:r w:rsidR="009F7F40" w:rsidRPr="00A27F93" w:rsidDel="008112E3">
          <w:delText xml:space="preserve">. </w:delText>
        </w:r>
      </w:del>
      <w:ins w:id="115" w:author="Ann Marie Gawel" w:date="2017-08-24T04:09:00Z">
        <w:r w:rsidR="001A67DE">
          <w:t xml:space="preserve"> </w:t>
        </w:r>
      </w:ins>
      <w:ins w:id="116" w:author="Ann Marie Gawel" w:date="2017-08-24T04:11:00Z">
        <w:r w:rsidR="001A67DE">
          <w:t xml:space="preserve">Length of time </w:t>
        </w:r>
      </w:ins>
      <w:ins w:id="117" w:author="Ann Marie Gawel" w:date="2017-08-24T04:12:00Z">
        <w:r w:rsidR="001A67DE">
          <w:t xml:space="preserve">and species are correlated because planting was staggered due to species. However, a model with treatment by species was better fit than a model with treatment by time. </w:t>
        </w:r>
      </w:ins>
      <w:ins w:id="118" w:author="Ann Marie Gawel" w:date="2017-08-24T04:15:00Z">
        <w:r w:rsidR="001A67DE">
          <w:t xml:space="preserve">We were interested primarily in treatment effects, and since species and length of time are correlated, we analyzed treatment effects separately for each species. </w:t>
        </w:r>
      </w:ins>
    </w:p>
    <w:p w14:paraId="2C4C87F0" w14:textId="48489195" w:rsidR="008C6C8D" w:rsidRPr="00A27F93" w:rsidRDefault="008C6C8D" w:rsidP="000A05E8">
      <w:pPr>
        <w:spacing w:line="480" w:lineRule="auto"/>
        <w:ind w:firstLine="720"/>
        <w:pPrChange w:id="119" w:author="Haldre Rogers" w:date="2017-08-24T21:28:00Z">
          <w:pPr>
            <w:spacing w:line="480" w:lineRule="auto"/>
          </w:pPr>
        </w:pPrChange>
      </w:pP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del w:id="120" w:author="Ann Marie Gawel" w:date="2017-08-24T04:16:00Z">
        <w:r w:rsidR="00830B4E" w:rsidRPr="00A27F93" w:rsidDel="001A67DE">
          <w:delText xml:space="preserve"> (Table 1)</w:delText>
        </w:r>
      </w:del>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121" w:name="_Hlk485388296"/>
      <w:r w:rsidR="00E64CA9">
        <w:t>Almost all mortality observed in seedling plots was in the form of deer herbivory – evident by leaves and stems being cut from the seedlings – instead of disturbed by uprooting by pigs.</w:t>
      </w:r>
    </w:p>
    <w:bookmarkEnd w:id="121"/>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20B0E468" w:rsidR="008C6C8D" w:rsidRPr="00A27F93" w:rsidRDefault="008C6C8D" w:rsidP="000E18E6">
      <w:pPr>
        <w:spacing w:line="480" w:lineRule="auto"/>
        <w:ind w:firstLine="720"/>
      </w:pPr>
      <w:del w:id="122" w:author="Haldre Rogers" w:date="2017-08-24T21:30:00Z">
        <w:r w:rsidRPr="00A27F93" w:rsidDel="000A05E8">
          <w:lastRenderedPageBreak/>
          <w:delText xml:space="preserve">We collected and observed germination </w:delText>
        </w:r>
        <w:r w:rsidR="006B55C3" w:rsidRPr="00A27F93" w:rsidDel="000A05E8">
          <w:delText>from a</w:delText>
        </w:r>
        <w:r w:rsidRPr="00A27F93" w:rsidDel="000A05E8">
          <w:delText xml:space="preserve"> total of 20 deer </w:delText>
        </w:r>
        <w:r w:rsidR="009F7F40" w:rsidRPr="00A27F93" w:rsidDel="000A05E8">
          <w:delText>scats</w:delText>
        </w:r>
        <w:r w:rsidRPr="00A27F93" w:rsidDel="000A05E8">
          <w:delText xml:space="preserve">. </w:delText>
        </w:r>
      </w:del>
      <w:r w:rsidRPr="00A27F93">
        <w:t>Only four of the 20 deer</w:t>
      </w:r>
      <w:r w:rsidR="00F03034" w:rsidRPr="00A27F93">
        <w:t xml:space="preserve"> </w:t>
      </w:r>
      <w:r w:rsidR="009F7F40" w:rsidRPr="00A27F93">
        <w:t>scats</w:t>
      </w:r>
      <w:r w:rsidRPr="00A27F93">
        <w:t xml:space="preserve"> collected produced seedlings (20%)</w:t>
      </w:r>
      <w:ins w:id="123" w:author="Haldre Rogers" w:date="2017-08-24T21:29:00Z">
        <w:r w:rsidR="000A05E8">
          <w:t>, and o</w:t>
        </w:r>
      </w:ins>
      <w:del w:id="124" w:author="Haldre Rogers" w:date="2017-08-24T21:29:00Z">
        <w:r w:rsidRPr="00A27F93" w:rsidDel="000A05E8">
          <w:delText xml:space="preserve">. </w:delText>
        </w:r>
        <w:r w:rsidR="007A7DDD" w:rsidRPr="00A27F93" w:rsidDel="000A05E8">
          <w:delText>O</w:delText>
        </w:r>
      </w:del>
      <w:r w:rsidR="007A7DDD" w:rsidRPr="00A27F93">
        <w:t xml:space="preserve">nly 13 </w:t>
      </w:r>
      <w:del w:id="125" w:author="Haldre Rogers" w:date="2017-08-24T21:30:00Z">
        <w:r w:rsidR="007A7DDD" w:rsidRPr="00A27F93" w:rsidDel="000A05E8">
          <w:delText xml:space="preserve">individual </w:delText>
        </w:r>
      </w:del>
      <w:r w:rsidR="007A7DDD" w:rsidRPr="00A27F93">
        <w:t>seedlings</w:t>
      </w:r>
      <w:ins w:id="126" w:author="Haldre Rogers" w:date="2017-08-24T21:30:00Z">
        <w:r w:rsidR="000A05E8" w:rsidRPr="000A05E8">
          <w:t xml:space="preserve"> </w:t>
        </w:r>
        <w:r w:rsidR="000A05E8" w:rsidRPr="00A27F93">
          <w:t>germinated</w:t>
        </w:r>
      </w:ins>
      <w:r w:rsidR="007A7DDD" w:rsidRPr="00A27F93">
        <w:t xml:space="preserve">, from four different species of non-native plants and two unknown species </w:t>
      </w:r>
      <w:del w:id="127" w:author="Haldre Rogers" w:date="2017-08-24T21:30:00Z">
        <w:r w:rsidR="007A7DDD" w:rsidRPr="00A27F93" w:rsidDel="000A05E8">
          <w:delText xml:space="preserve">germinated </w:delText>
        </w:r>
      </w:del>
      <w:del w:id="128" w:author="Haldre Rogers" w:date="2017-08-24T21:29:00Z">
        <w:r w:rsidR="007A7DDD" w:rsidRPr="00A27F93" w:rsidDel="000A05E8">
          <w:delText>from 2</w:delText>
        </w:r>
        <w:r w:rsidR="00182964" w:rsidRPr="00A27F93" w:rsidDel="000A05E8">
          <w:delText xml:space="preserve">0 deer scats </w:delText>
        </w:r>
      </w:del>
      <w:r w:rsidR="00182964" w:rsidRPr="00A27F93">
        <w:t>(Table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proofErr w:type="spellStart"/>
      <w:r w:rsidRPr="00A27F93">
        <w:rPr>
          <w:i/>
          <w:iCs/>
        </w:rPr>
        <w:t>Vitex</w:t>
      </w:r>
      <w:proofErr w:type="spellEnd"/>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proofErr w:type="spellStart"/>
      <w:r w:rsidRPr="00A27F93">
        <w:rPr>
          <w:i/>
          <w:iCs/>
        </w:rPr>
        <w:t>Mikania</w:t>
      </w:r>
      <w:proofErr w:type="spellEnd"/>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w:t>
      </w:r>
      <w:ins w:id="129" w:author="Haldre Rogers" w:date="2017-08-24T21:32:00Z">
        <w:r w:rsidR="000A05E8">
          <w:t xml:space="preserve">, and were found separate from the </w:t>
        </w:r>
      </w:ins>
      <w:ins w:id="130" w:author="Haldre Rogers" w:date="2017-08-24T21:33:00Z">
        <w:r w:rsidR="000A05E8">
          <w:t xml:space="preserve">scat samples </w:t>
        </w:r>
      </w:ins>
      <w:ins w:id="131" w:author="Haldre Rogers" w:date="2017-08-24T21:32:00Z">
        <w:r w:rsidR="000A05E8">
          <w:t>within the planting trays,</w:t>
        </w:r>
      </w:ins>
      <w:r w:rsidR="00984EAB" w:rsidRPr="00A27F93">
        <w:t xml:space="preserve"> were excluded from this count</w:t>
      </w:r>
      <w:del w:id="132" w:author="Haldre Rogers" w:date="2017-08-24T21:31:00Z">
        <w:r w:rsidR="00984EAB" w:rsidRPr="00A27F93" w:rsidDel="000A05E8">
          <w:delText>, and all germinated in</w:delText>
        </w:r>
        <w:r w:rsidR="00FB7078" w:rsidDel="000A05E8">
          <w:delText xml:space="preserve"> the soil around the deer scat</w:delText>
        </w:r>
        <w:r w:rsidR="00984EAB" w:rsidRPr="00A27F93" w:rsidDel="000A05E8">
          <w:delText>s</w:delText>
        </w:r>
      </w:del>
      <w:r w:rsidR="00984EAB" w:rsidRPr="00A27F93">
        <w:t xml:space="preserve">.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w:t>
      </w:r>
      <w:ins w:id="133" w:author="Haldre Rogers" w:date="2017-08-24T21:32:00Z">
        <w:r w:rsidR="000A05E8">
          <w:t xml:space="preserve">, </w:t>
        </w:r>
      </w:ins>
      <w:del w:id="134" w:author="Haldre Rogers" w:date="2017-08-24T21:32:00Z">
        <w:r w:rsidR="00984EAB" w:rsidRPr="00A27F93" w:rsidDel="000A05E8">
          <w:delText xml:space="preserve"> and </w:delText>
        </w:r>
      </w:del>
      <w:r w:rsidR="00984EAB" w:rsidRPr="00A27F93">
        <w:t xml:space="preserve">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135"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135"/>
    </w:p>
    <w:p w14:paraId="6DA2AB11" w14:textId="6A14B00E"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commentRangeStart w:id="136"/>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 xml:space="preserve">potentially fruiting trees. We used a similar approach to calculate the proportional abundance of </w:t>
      </w:r>
      <w:r w:rsidR="00827B8C" w:rsidRPr="00A27F93">
        <w:lastRenderedPageBreak/>
        <w:t>seedling species found</w:t>
      </w:r>
      <w:r w:rsidR="00290C60" w:rsidRPr="00A27F93">
        <w:t xml:space="preserve"> in pig</w:t>
      </w:r>
      <w:r w:rsidR="00FB7078">
        <w:t xml:space="preserve"> and deer scats</w:t>
      </w:r>
      <w:r w:rsidR="00290C60" w:rsidRPr="00A27F93">
        <w:t xml:space="preserve">: the total number of </w:t>
      </w:r>
      <w:ins w:id="137" w:author="Ann Marie Gawel" w:date="2017-08-15T12:37:00Z">
        <w:r w:rsidR="001265D9">
          <w:t xml:space="preserve">scats that has a given species of seedling germinating from it, divided by the total number of either deer or pig scats that we had collected. </w:t>
        </w:r>
      </w:ins>
      <w:commentRangeEnd w:id="136"/>
      <w:r w:rsidR="000A05E8">
        <w:rPr>
          <w:rStyle w:val="CommentReference"/>
        </w:rPr>
        <w:commentReference w:id="136"/>
      </w:r>
      <w:ins w:id="138" w:author="Ann Marie Gawel" w:date="2017-08-15T12:37:00Z">
        <w:r w:rsidR="001265D9">
          <w:t xml:space="preserve">For example, </w:t>
        </w:r>
        <w:proofErr w:type="spellStart"/>
        <w:r w:rsidR="001265D9" w:rsidRPr="00DB6B9E">
          <w:rPr>
            <w:i/>
            <w:rPrChange w:id="139" w:author="Ann Marie Gawel" w:date="2017-08-20T15:55:00Z">
              <w:rPr/>
            </w:rPrChange>
          </w:rPr>
          <w:t>Car</w:t>
        </w:r>
        <w:r w:rsidR="00F1425C" w:rsidRPr="00DB6B9E">
          <w:rPr>
            <w:i/>
            <w:rPrChange w:id="140" w:author="Ann Marie Gawel" w:date="2017-08-20T15:55:00Z">
              <w:rPr/>
            </w:rPrChange>
          </w:rPr>
          <w:t>ica</w:t>
        </w:r>
        <w:proofErr w:type="spellEnd"/>
        <w:r w:rsidR="00F1425C" w:rsidRPr="00DB6B9E">
          <w:rPr>
            <w:i/>
            <w:rPrChange w:id="141" w:author="Ann Marie Gawel" w:date="2017-08-20T15:55:00Z">
              <w:rPr/>
            </w:rPrChange>
          </w:rPr>
          <w:t xml:space="preserve"> papaya</w:t>
        </w:r>
        <w:r w:rsidR="00F1425C">
          <w:t xml:space="preserve"> seeds </w:t>
        </w:r>
      </w:ins>
      <w:ins w:id="142" w:author="Ann Marie Gawel" w:date="2017-08-20T15:55:00Z">
        <w:r w:rsidR="00DB6B9E">
          <w:t>germinated</w:t>
        </w:r>
      </w:ins>
      <w:ins w:id="143" w:author="Ann Marie Gawel" w:date="2017-08-15T12:37:00Z">
        <w:r w:rsidR="00F1425C">
          <w:t xml:space="preserve"> in 16</w:t>
        </w:r>
        <w:r w:rsidR="001265D9">
          <w:t xml:space="preserve"> out of 31 pigs scats. Therefore, the proportional abundance was </w:t>
        </w:r>
        <w:r w:rsidR="00F1425C">
          <w:t>16</w:t>
        </w:r>
        <w:r w:rsidR="001265D9">
          <w:t xml:space="preserve"> divided by 31, or </w:t>
        </w:r>
      </w:ins>
      <w:ins w:id="144" w:author="Ann Marie Gawel" w:date="2017-08-15T12:39:00Z">
        <w:r w:rsidR="00F178F4">
          <w:t>0.52</w:t>
        </w:r>
        <w:r w:rsidR="001265D9">
          <w:t xml:space="preserve">. Because multiple species occurred in some single scats, the values for proportional abundance in scats do not necessarily add up to 1. </w:t>
        </w:r>
      </w:ins>
      <w:del w:id="145" w:author="Ann Marie Gawel" w:date="2017-08-15T12:40:00Z">
        <w:r w:rsidR="00290C60" w:rsidRPr="00A27F93" w:rsidDel="001265D9">
          <w:delText xml:space="preserve">seedlings that germinated from pig scat for a given species was divided by the total number of seedlings of all species that germinated from pig scats. </w:delText>
        </w:r>
      </w:del>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7B656545"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ins w:id="146" w:author="Ann Marie Gawel" w:date="2017-08-21T21:57:00Z">
        <w:r w:rsidR="003D5CD9">
          <w:t>metrics</w:t>
        </w:r>
      </w:ins>
      <w:del w:id="147" w:author="Ann Marie Gawel" w:date="2017-08-21T21:57:00Z">
        <w:r w:rsidR="00FE1FBD" w:rsidDel="003D5CD9">
          <w:delText>numbers</w:delText>
        </w:r>
      </w:del>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1998DE3C" w:rsidR="00843E95" w:rsidRPr="00A27F93" w:rsidRDefault="001C5DCD" w:rsidP="00843E95">
      <w:pPr>
        <w:spacing w:line="480" w:lineRule="auto"/>
        <w:ind w:firstLine="720"/>
      </w:pPr>
      <w:r w:rsidRPr="00A27F93">
        <w:t xml:space="preserve">We found that </w:t>
      </w:r>
      <w:del w:id="148" w:author="Haldre Rogers" w:date="2017-08-24T21:54:00Z">
        <w:r w:rsidRPr="00A27F93" w:rsidDel="00A23205">
          <w:delText>a group of</w:delText>
        </w:r>
      </w:del>
      <w:ins w:id="149" w:author="Haldre Rogers" w:date="2017-08-24T21:54:00Z">
        <w:r w:rsidR="00A23205">
          <w:t>two</w:t>
        </w:r>
      </w:ins>
      <w:r w:rsidRPr="00A27F93">
        <w:t xml:space="preserve"> </w:t>
      </w:r>
      <w:del w:id="150" w:author="Haldre Rogers" w:date="2017-08-24T21:53:00Z">
        <w:r w:rsidRPr="00A27F93" w:rsidDel="00A23205">
          <w:delText xml:space="preserve">invasive </w:delText>
        </w:r>
      </w:del>
      <w:ins w:id="151" w:author="Haldre Rogers" w:date="2017-08-24T21:53:00Z">
        <w:r w:rsidR="00A23205">
          <w:t>non-native</w:t>
        </w:r>
        <w:r w:rsidR="00A23205" w:rsidRPr="00A27F93">
          <w:t xml:space="preserve"> </w:t>
        </w:r>
      </w:ins>
      <w:r w:rsidRPr="00A27F93">
        <w:t>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 xml:space="preserve">shape forest community </w:t>
      </w:r>
      <w:r w:rsidRPr="00A27F93">
        <w:lastRenderedPageBreak/>
        <w:t>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del w:id="152" w:author="Haldre Rogers" w:date="2017-08-24T21:39:00Z">
        <w:r w:rsidR="004F7675" w:rsidRPr="00A27F93" w:rsidDel="00104DE4">
          <w:delText xml:space="preserve">However, </w:delText>
        </w:r>
        <w:r w:rsidR="00267071" w:rsidRPr="00A27F93" w:rsidDel="00104DE4">
          <w:delText xml:space="preserve">the sheer number of native seeds counted germinating from pig scats came primarily from two </w:delText>
        </w:r>
      </w:del>
      <w:del w:id="153" w:author="Haldre Rogers" w:date="2017-08-24T21:37:00Z">
        <w:r w:rsidR="00267071" w:rsidRPr="00A27F93" w:rsidDel="00104DE4">
          <w:delText>man</w:delText>
        </w:r>
        <w:r w:rsidR="002A042D" w:rsidRPr="00A27F93" w:rsidDel="00104DE4">
          <w:delText>y</w:delText>
        </w:r>
        <w:r w:rsidR="00267071" w:rsidRPr="00A27F93" w:rsidDel="00104DE4">
          <w:delText xml:space="preserve">-seeded </w:delText>
        </w:r>
      </w:del>
      <w:del w:id="154" w:author="Haldre Rogers" w:date="2017-08-24T21:39:00Z">
        <w:r w:rsidR="00267071" w:rsidRPr="00A27F93" w:rsidDel="00104DE4">
          <w:delText xml:space="preserve">species </w:delText>
        </w:r>
      </w:del>
      <w:del w:id="155" w:author="Haldre Rogers" w:date="2017-08-24T21:37:00Z">
        <w:r w:rsidR="00267071" w:rsidRPr="00A27F93" w:rsidDel="00104DE4">
          <w:delText xml:space="preserve">of </w:delText>
        </w:r>
      </w:del>
      <w:del w:id="156" w:author="Haldre Rogers" w:date="2017-08-24T21:39:00Z">
        <w:r w:rsidR="00267071" w:rsidRPr="00A27F93" w:rsidDel="00104DE4">
          <w:delText xml:space="preserve">fruits: </w:delText>
        </w:r>
        <w:r w:rsidR="00267071" w:rsidRPr="00A27F93" w:rsidDel="00104DE4">
          <w:rPr>
            <w:i/>
          </w:rPr>
          <w:delText>Morinda citrifolia</w:delText>
        </w:r>
        <w:r w:rsidR="00267071" w:rsidRPr="00A27F93" w:rsidDel="00104DE4">
          <w:delText xml:space="preserve"> and </w:delText>
        </w:r>
        <w:r w:rsidR="00267071" w:rsidRPr="00A27F93" w:rsidDel="00104DE4">
          <w:rPr>
            <w:i/>
          </w:rPr>
          <w:delText>Ficus prolixa</w:delText>
        </w:r>
        <w:r w:rsidR="00267071" w:rsidRPr="00A27F93" w:rsidDel="00104DE4">
          <w:delText xml:space="preserve">. </w:delText>
        </w:r>
      </w:del>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w:t>
      </w:r>
      <w:ins w:id="157" w:author="Haldre Rogers" w:date="2017-08-24T21:56:00Z">
        <w:r w:rsidR="00A23205">
          <w:t xml:space="preserve"> </w:t>
        </w:r>
      </w:ins>
      <w:del w:id="158" w:author="Haldre Rogers" w:date="2017-08-24T21:56:00Z">
        <w:r w:rsidR="004F7675" w:rsidRPr="00A27F93" w:rsidDel="00A23205">
          <w:delText xml:space="preserve"> </w:delText>
        </w:r>
        <w:r w:rsidR="00596569" w:rsidRPr="00A27F93" w:rsidDel="00A23205">
          <w:delText>Even i</w:delText>
        </w:r>
      </w:del>
      <w:ins w:id="159" w:author="Haldre Rogers" w:date="2017-08-24T21:56:00Z">
        <w:r w:rsidR="00A23205">
          <w:t>I</w:t>
        </w:r>
      </w:ins>
      <w:r w:rsidR="00596569" w:rsidRPr="00A27F93">
        <w:t xml:space="preserve">n a </w:t>
      </w:r>
      <w:ins w:id="160" w:author="Haldre Rogers" w:date="2017-08-24T21:57:00Z">
        <w:r w:rsidR="006D5B4C">
          <w:t>novel eco</w:t>
        </w:r>
      </w:ins>
      <w:r w:rsidR="00596569" w:rsidRPr="00A27F93">
        <w:t xml:space="preserve">system completely lacking native seed dispersers, the negative effects of </w:t>
      </w:r>
      <w:ins w:id="161" w:author="Haldre Rogers" w:date="2017-08-24T21:58:00Z">
        <w:r w:rsidR="006D5B4C">
          <w:t xml:space="preserve">non-native </w:t>
        </w:r>
      </w:ins>
      <w:r w:rsidR="00596569" w:rsidRPr="00A27F93">
        <w:t>deer on seedling pres</w:t>
      </w:r>
      <w:r w:rsidR="00843E95" w:rsidRPr="00A27F93">
        <w:t>ence and abundance</w:t>
      </w:r>
      <w:del w:id="162" w:author="Haldre Rogers" w:date="2017-08-24T21:58:00Z">
        <w:r w:rsidR="00843E95" w:rsidRPr="00A27F93" w:rsidDel="006D5B4C">
          <w:delText xml:space="preserve"> was striking</w:delText>
        </w:r>
      </w:del>
      <w:ins w:id="163" w:author="Haldre Rogers" w:date="2017-08-24T21:55:00Z">
        <w:r w:rsidR="00A23205">
          <w:t xml:space="preserve"> </w:t>
        </w:r>
      </w:ins>
      <w:ins w:id="164" w:author="Haldre Rogers" w:date="2017-08-24T21:56:00Z">
        <w:r w:rsidR="006D5B4C">
          <w:t xml:space="preserve">and the potential for </w:t>
        </w:r>
        <w:r w:rsidR="00A23205">
          <w:t>non-native pigs</w:t>
        </w:r>
      </w:ins>
      <w:ins w:id="165" w:author="Haldre Rogers" w:date="2017-08-24T21:58:00Z">
        <w:r w:rsidR="006D5B4C">
          <w:t xml:space="preserve"> to </w:t>
        </w:r>
      </w:ins>
      <w:ins w:id="166" w:author="Haldre Rogers" w:date="2017-08-24T21:56:00Z">
        <w:r w:rsidR="006D5B4C">
          <w:t xml:space="preserve">fill a missing </w:t>
        </w:r>
      </w:ins>
      <w:ins w:id="167" w:author="Haldre Rogers" w:date="2017-08-24T21:59:00Z">
        <w:r w:rsidR="006D5B4C">
          <w:t>ecological</w:t>
        </w:r>
      </w:ins>
      <w:ins w:id="168" w:author="Haldre Rogers" w:date="2017-08-24T21:56:00Z">
        <w:r w:rsidR="006D5B4C">
          <w:t xml:space="preserve"> </w:t>
        </w:r>
      </w:ins>
      <w:ins w:id="169" w:author="Haldre Rogers" w:date="2017-08-24T21:59:00Z">
        <w:r w:rsidR="006D5B4C">
          <w:t xml:space="preserve">function </w:t>
        </w:r>
      </w:ins>
      <w:ins w:id="170" w:author="Haldre Rogers" w:date="2017-08-24T21:55:00Z">
        <w:r w:rsidR="006D5B4C">
          <w:t>provide support for a</w:t>
        </w:r>
        <w:r w:rsidR="00A23205">
          <w:t xml:space="preserve"> management </w:t>
        </w:r>
      </w:ins>
      <w:ins w:id="171" w:author="Haldre Rogers" w:date="2017-08-24T21:57:00Z">
        <w:r w:rsidR="006D5B4C">
          <w:t xml:space="preserve">approach </w:t>
        </w:r>
      </w:ins>
      <w:ins w:id="172" w:author="Haldre Rogers" w:date="2017-08-24T21:55:00Z">
        <w:r w:rsidR="00A23205">
          <w:t xml:space="preserve">based on functional roles rather than </w:t>
        </w:r>
      </w:ins>
      <w:ins w:id="173" w:author="Haldre Rogers" w:date="2017-08-24T21:56:00Z">
        <w:r w:rsidR="006D5B4C">
          <w:t>native/non-native</w:t>
        </w:r>
        <w:r w:rsidR="00A23205">
          <w:t xml:space="preserve"> status.</w:t>
        </w:r>
      </w:ins>
      <w:del w:id="174" w:author="Haldre Rogers" w:date="2017-08-24T21:55:00Z">
        <w:r w:rsidR="00843E95" w:rsidRPr="00A27F93" w:rsidDel="00A23205">
          <w:delText>.</w:delText>
        </w:r>
      </w:del>
    </w:p>
    <w:p w14:paraId="59AB553C" w14:textId="4B795816"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w:t>
      </w:r>
      <w:ins w:id="175" w:author="Haldre Rogers" w:date="2017-08-24T21:40:00Z">
        <w:r w:rsidR="00104DE4" w:rsidRPr="00A27F93">
          <w:rPr>
            <w:sz w:val="24"/>
            <w:szCs w:val="24"/>
          </w:rPr>
          <w:t xml:space="preserve">species </w:t>
        </w:r>
        <w:r w:rsidR="00104DE4">
          <w:rPr>
            <w:sz w:val="24"/>
            <w:szCs w:val="24"/>
          </w:rPr>
          <w:t xml:space="preserve">that produce </w:t>
        </w:r>
      </w:ins>
      <w:del w:id="176" w:author="Haldre Rogers" w:date="2017-08-24T21:40:00Z">
        <w:r w:rsidRPr="00A27F93" w:rsidDel="00104DE4">
          <w:rPr>
            <w:sz w:val="24"/>
            <w:szCs w:val="24"/>
          </w:rPr>
          <w:delText xml:space="preserve">many-seeded </w:delText>
        </w:r>
      </w:del>
      <w:r w:rsidRPr="00A27F93">
        <w:rPr>
          <w:sz w:val="24"/>
          <w:szCs w:val="24"/>
        </w:rPr>
        <w:t xml:space="preserve">fruit </w:t>
      </w:r>
      <w:del w:id="177" w:author="Haldre Rogers" w:date="2017-08-24T21:40:00Z">
        <w:r w:rsidRPr="00A27F93" w:rsidDel="00104DE4">
          <w:rPr>
            <w:sz w:val="24"/>
            <w:szCs w:val="24"/>
          </w:rPr>
          <w:delText>species with</w:delText>
        </w:r>
      </w:del>
      <w:ins w:id="178" w:author="Haldre Rogers" w:date="2017-08-24T21:40:00Z">
        <w:r w:rsidR="00104DE4">
          <w:rPr>
            <w:sz w:val="24"/>
            <w:szCs w:val="24"/>
          </w:rPr>
          <w:t xml:space="preserve">containing </w:t>
        </w:r>
      </w:ins>
      <w:ins w:id="179" w:author="Haldre Rogers" w:date="2017-08-24T21:50:00Z">
        <w:r w:rsidR="00A23205">
          <w:rPr>
            <w:sz w:val="24"/>
            <w:szCs w:val="24"/>
          </w:rPr>
          <w:t>numerous</w:t>
        </w:r>
      </w:ins>
      <w:r w:rsidRPr="00A27F93">
        <w:rPr>
          <w:sz w:val="24"/>
          <w:szCs w:val="24"/>
        </w:rPr>
        <w:t xml:space="preserve"> small seeds. The high number of </w:t>
      </w:r>
      <w:r w:rsidR="00030265" w:rsidRPr="00A27F93">
        <w:rPr>
          <w:sz w:val="24"/>
          <w:szCs w:val="24"/>
        </w:rPr>
        <w:t xml:space="preserve">small </w:t>
      </w:r>
      <w:r w:rsidRPr="00A27F93">
        <w:rPr>
          <w:sz w:val="24"/>
          <w:szCs w:val="24"/>
        </w:rPr>
        <w:t xml:space="preserve">seeds </w:t>
      </w:r>
      <w:del w:id="180" w:author="Haldre Rogers" w:date="2017-08-24T21:40:00Z">
        <w:r w:rsidRPr="00A27F93" w:rsidDel="00104DE4">
          <w:rPr>
            <w:sz w:val="24"/>
            <w:szCs w:val="24"/>
          </w:rPr>
          <w:delText xml:space="preserve">per fruit </w:delText>
        </w:r>
      </w:del>
      <w:r w:rsidRPr="00A27F93">
        <w:rPr>
          <w:sz w:val="24"/>
          <w:szCs w:val="24"/>
        </w:rPr>
        <w:t xml:space="preserve">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w:t>
      </w:r>
      <w:del w:id="181" w:author="Haldre Rogers" w:date="2017-08-24T21:41:00Z">
        <w:r w:rsidRPr="00A27F93" w:rsidDel="00104DE4">
          <w:rPr>
            <w:sz w:val="24"/>
            <w:szCs w:val="24"/>
          </w:rPr>
          <w:delText>contributes to the likelihood of germinating from scat</w:delText>
        </w:r>
      </w:del>
      <w:ins w:id="182" w:author="Haldre Rogers" w:date="2017-08-24T21:41:00Z">
        <w:r w:rsidR="00104DE4">
          <w:rPr>
            <w:sz w:val="24"/>
            <w:szCs w:val="24"/>
          </w:rPr>
          <w:t>means that</w:t>
        </w:r>
      </w:ins>
      <w:r w:rsidRPr="00A27F93">
        <w:rPr>
          <w:sz w:val="24"/>
          <w:szCs w:val="24"/>
        </w:rPr>
        <w:t xml:space="preserve"> </w:t>
      </w:r>
      <w:ins w:id="183" w:author="Haldre Rogers" w:date="2017-08-24T21:41:00Z">
        <w:r w:rsidR="00104DE4">
          <w:rPr>
            <w:sz w:val="24"/>
            <w:szCs w:val="24"/>
          </w:rPr>
          <w:t xml:space="preserve">there are many opportunities for germination </w:t>
        </w:r>
      </w:ins>
      <w:r w:rsidRPr="00A27F93">
        <w:rPr>
          <w:sz w:val="24"/>
          <w:szCs w:val="24"/>
        </w:rPr>
        <w:t xml:space="preserve">once </w:t>
      </w:r>
      <w:del w:id="184" w:author="Haldre Rogers" w:date="2017-08-24T21:42:00Z">
        <w:r w:rsidRPr="00A27F93" w:rsidDel="00104DE4">
          <w:rPr>
            <w:sz w:val="24"/>
            <w:szCs w:val="24"/>
          </w:rPr>
          <w:delText xml:space="preserve">the </w:delText>
        </w:r>
      </w:del>
      <w:ins w:id="185" w:author="Haldre Rogers" w:date="2017-08-24T21:42:00Z">
        <w:r w:rsidR="00104DE4">
          <w:rPr>
            <w:sz w:val="24"/>
            <w:szCs w:val="24"/>
          </w:rPr>
          <w:t>a single</w:t>
        </w:r>
        <w:r w:rsidR="00104DE4" w:rsidRPr="00A27F93">
          <w:rPr>
            <w:sz w:val="24"/>
            <w:szCs w:val="24"/>
          </w:rPr>
          <w:t xml:space="preserve"> </w:t>
        </w:r>
      </w:ins>
      <w:r w:rsidRPr="00A27F93">
        <w:rPr>
          <w:sz w:val="24"/>
          <w:szCs w:val="24"/>
        </w:rPr>
        <w:t xml:space="preserve">fruit is encountered by a pig in the forest. </w:t>
      </w:r>
      <w:bookmarkStart w:id="186" w:name="_Hlk485901715"/>
      <w:del w:id="187" w:author="Haldre Rogers" w:date="2017-08-24T21:50:00Z">
        <w:r w:rsidR="00441662" w:rsidRPr="00441662" w:rsidDel="00A23205">
          <w:rPr>
            <w:sz w:val="24"/>
            <w:szCs w:val="24"/>
          </w:rPr>
          <w:delText xml:space="preserve">We know from unpublished data from a related project that </w:delText>
        </w:r>
      </w:del>
      <w:r w:rsidR="00441662" w:rsidRPr="00441662">
        <w:rPr>
          <w:i/>
          <w:sz w:val="24"/>
          <w:szCs w:val="24"/>
        </w:rPr>
        <w:t xml:space="preserve">M. </w:t>
      </w:r>
      <w:proofErr w:type="spellStart"/>
      <w:r w:rsidR="00441662" w:rsidRPr="00441662">
        <w:rPr>
          <w:i/>
          <w:sz w:val="24"/>
          <w:szCs w:val="24"/>
        </w:rPr>
        <w:t>citrifolia</w:t>
      </w:r>
      <w:proofErr w:type="spellEnd"/>
      <w:r w:rsidR="00441662" w:rsidRPr="00441662">
        <w:rPr>
          <w:sz w:val="24"/>
          <w:szCs w:val="24"/>
        </w:rPr>
        <w:t xml:space="preserve"> has an average of about 120, </w:t>
      </w:r>
      <w:proofErr w:type="spellStart"/>
      <w:r w:rsidR="00441662" w:rsidRPr="00441662">
        <w:rPr>
          <w:i/>
          <w:sz w:val="24"/>
          <w:szCs w:val="24"/>
        </w:rPr>
        <w:t>Ficus</w:t>
      </w:r>
      <w:proofErr w:type="spellEnd"/>
      <w:r w:rsidR="00441662" w:rsidRPr="00441662">
        <w:rPr>
          <w:i/>
          <w:sz w:val="24"/>
          <w:szCs w:val="24"/>
        </w:rPr>
        <w:t xml:space="preserve"> </w:t>
      </w:r>
      <w:proofErr w:type="spellStart"/>
      <w:r w:rsidR="00441662" w:rsidRPr="00441662">
        <w:rPr>
          <w:i/>
          <w:sz w:val="24"/>
          <w:szCs w:val="24"/>
        </w:rPr>
        <w:t>prolixa</w:t>
      </w:r>
      <w:proofErr w:type="spellEnd"/>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ins w:id="188" w:author="Haldre Rogers" w:date="2017-08-24T21:50:00Z">
        <w:r w:rsidR="00A23205">
          <w:rPr>
            <w:sz w:val="24"/>
            <w:szCs w:val="24"/>
          </w:rPr>
          <w:t xml:space="preserve"> (</w:t>
        </w:r>
        <w:proofErr w:type="spellStart"/>
        <w:r w:rsidR="00A23205">
          <w:rPr>
            <w:sz w:val="24"/>
            <w:szCs w:val="24"/>
          </w:rPr>
          <w:t>unpub</w:t>
        </w:r>
        <w:proofErr w:type="spellEnd"/>
        <w:r w:rsidR="00A23205">
          <w:rPr>
            <w:sz w:val="24"/>
            <w:szCs w:val="24"/>
          </w:rPr>
          <w:t>. data)</w:t>
        </w:r>
      </w:ins>
      <w:r w:rsidR="00441662" w:rsidRPr="00441662">
        <w:rPr>
          <w:sz w:val="24"/>
          <w:szCs w:val="24"/>
        </w:rPr>
        <w:t>.</w:t>
      </w:r>
      <w:bookmarkEnd w:id="186"/>
      <w:r w:rsidR="00441662">
        <w:rPr>
          <w:sz w:val="24"/>
          <w:szCs w:val="24"/>
        </w:rPr>
        <w:t xml:space="preserve"> </w:t>
      </w:r>
      <w:r w:rsidRPr="00A27F93">
        <w:rPr>
          <w:sz w:val="24"/>
          <w:szCs w:val="24"/>
        </w:rPr>
        <w:t xml:space="preserve">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w:t>
      </w:r>
      <w:ins w:id="189" w:author="Ann Marie Gawel" w:date="2017-08-24T01:23:00Z">
        <w:r w:rsidR="003A2CA9">
          <w:rPr>
            <w:sz w:val="24"/>
            <w:szCs w:val="24"/>
          </w:rPr>
          <w:t>6</w:t>
        </w:r>
      </w:ins>
      <w:del w:id="190" w:author="Ann Marie Gawel" w:date="2017-08-24T01:23:00Z">
        <w:r w:rsidR="00F00ED8" w:rsidRPr="00A27F93" w:rsidDel="003A2CA9">
          <w:rPr>
            <w:sz w:val="24"/>
            <w:szCs w:val="24"/>
          </w:rPr>
          <w:delText>5</w:delText>
        </w:r>
      </w:del>
      <w:r w:rsidR="00F00ED8" w:rsidRPr="00A27F93">
        <w:rPr>
          <w:sz w:val="24"/>
          <w:szCs w:val="24"/>
        </w:rPr>
        <w:t>,3</w:t>
      </w:r>
      <w:ins w:id="191" w:author="Ann Marie Gawel" w:date="2017-08-24T01:23:00Z">
        <w:r w:rsidR="003A2CA9">
          <w:rPr>
            <w:sz w:val="24"/>
            <w:szCs w:val="24"/>
          </w:rPr>
          <w:t>7</w:t>
        </w:r>
      </w:ins>
      <w:del w:id="192" w:author="Ann Marie Gawel" w:date="2017-08-24T01:23:00Z">
        <w:r w:rsidR="00F00ED8" w:rsidRPr="00A27F93" w:rsidDel="003A2CA9">
          <w:rPr>
            <w:sz w:val="24"/>
            <w:szCs w:val="24"/>
          </w:rPr>
          <w:delText>6</w:delText>
        </w:r>
      </w:del>
      <w:r w:rsidR="00F00ED8" w:rsidRPr="00A27F93">
        <w:rPr>
          <w:sz w:val="24"/>
          <w:szCs w:val="24"/>
        </w:rPr>
        <w:t>]</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xml:space="preserve">. It is </w:t>
      </w:r>
      <w:del w:id="193" w:author="Haldre Rogers" w:date="2017-08-24T21:51:00Z">
        <w:r w:rsidRPr="00A27F93" w:rsidDel="00A23205">
          <w:rPr>
            <w:sz w:val="24"/>
            <w:szCs w:val="24"/>
          </w:rPr>
          <w:delText xml:space="preserve">similarly </w:delText>
        </w:r>
      </w:del>
      <w:r w:rsidRPr="00A27F93">
        <w:rPr>
          <w:sz w:val="24"/>
          <w:szCs w:val="24"/>
        </w:rPr>
        <w:t>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w:t>
      </w:r>
      <w:r w:rsidRPr="00A27F93">
        <w:rPr>
          <w:sz w:val="24"/>
          <w:szCs w:val="24"/>
        </w:rPr>
        <w:lastRenderedPageBreak/>
        <w:t xml:space="preserve">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47B41372" w:rsidR="00843E95" w:rsidRPr="00A27F93" w:rsidRDefault="002F3A7E" w:rsidP="004335A2">
      <w:pPr>
        <w:pStyle w:val="CommentText"/>
        <w:spacing w:after="0" w:line="480" w:lineRule="auto"/>
        <w:ind w:firstLine="720"/>
        <w:rPr>
          <w:sz w:val="24"/>
          <w:szCs w:val="24"/>
        </w:rPr>
      </w:pPr>
      <w:bookmarkStart w:id="194"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w:t>
      </w:r>
      <w:ins w:id="195" w:author="Ann Marie Gawel" w:date="2017-08-24T01:23:00Z">
        <w:r w:rsidR="003A2CA9">
          <w:rPr>
            <w:sz w:val="24"/>
            <w:szCs w:val="24"/>
          </w:rPr>
          <w:t>8</w:t>
        </w:r>
      </w:ins>
      <w:del w:id="196" w:author="Ann Marie Gawel" w:date="2017-08-24T01:23:00Z">
        <w:r w:rsidR="007F3358" w:rsidRPr="00A27F93" w:rsidDel="003A2CA9">
          <w:rPr>
            <w:sz w:val="24"/>
            <w:szCs w:val="24"/>
          </w:rPr>
          <w:delText>7</w:delText>
        </w:r>
      </w:del>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w:t>
      </w:r>
      <w:del w:id="197" w:author="Haldre Rogers" w:date="2017-08-24T22:00:00Z">
        <w:r w:rsidR="00AE5032" w:rsidDel="006D5B4C">
          <w:rPr>
            <w:sz w:val="24"/>
            <w:szCs w:val="24"/>
          </w:rPr>
          <w:delText xml:space="preserve">any </w:delText>
        </w:r>
      </w:del>
      <w:r w:rsidR="00AE5032">
        <w:rPr>
          <w:sz w:val="24"/>
          <w:szCs w:val="24"/>
        </w:rPr>
        <w:t xml:space="preserve">obvious physical </w:t>
      </w:r>
      <w:proofErr w:type="spellStart"/>
      <w:r w:rsidR="00AE5032">
        <w:rPr>
          <w:sz w:val="24"/>
          <w:szCs w:val="24"/>
        </w:rPr>
        <w:t>defences</w:t>
      </w:r>
      <w:proofErr w:type="spellEnd"/>
      <w:r w:rsidR="00AE5032">
        <w:rPr>
          <w:sz w:val="24"/>
          <w:szCs w:val="24"/>
        </w:rPr>
        <w:t xml:space="preserve">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ins w:id="198" w:author="Ann Marie Gawel" w:date="2017-08-24T01:24:00Z">
        <w:r w:rsidR="003A2CA9">
          <w:rPr>
            <w:sz w:val="24"/>
            <w:szCs w:val="24"/>
          </w:rPr>
          <w:t>39,40</w:t>
        </w:r>
      </w:ins>
      <w:del w:id="199" w:author="Ann Marie Gawel" w:date="2017-08-24T01:24:00Z">
        <w:r w:rsidR="007F3358" w:rsidRPr="00A27F93" w:rsidDel="003A2CA9">
          <w:rPr>
            <w:sz w:val="24"/>
            <w:szCs w:val="24"/>
          </w:rPr>
          <w:delText>38,39</w:delText>
        </w:r>
      </w:del>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ins w:id="200" w:author="Ann Marie Gawel" w:date="2017-08-24T01:24:00Z">
        <w:r w:rsidR="003A2CA9">
          <w:rPr>
            <w:sz w:val="24"/>
            <w:szCs w:val="24"/>
          </w:rPr>
          <w:t>2</w:t>
        </w:r>
      </w:ins>
      <w:del w:id="201" w:author="Ann Marie Gawel" w:date="2017-08-24T01:24:00Z">
        <w:r w:rsidR="00296C2C" w:rsidRPr="00A27F93" w:rsidDel="003A2CA9">
          <w:rPr>
            <w:sz w:val="24"/>
            <w:szCs w:val="24"/>
          </w:rPr>
          <w:delText>1</w:delText>
        </w:r>
      </w:del>
      <w:r w:rsidR="007F3358" w:rsidRPr="00A27F93">
        <w:rPr>
          <w:sz w:val="24"/>
          <w:szCs w:val="24"/>
        </w:rPr>
        <w:t>,</w:t>
      </w:r>
      <w:r w:rsidR="00296C2C" w:rsidRPr="00A27F93">
        <w:rPr>
          <w:sz w:val="24"/>
          <w:szCs w:val="24"/>
        </w:rPr>
        <w:t>4</w:t>
      </w:r>
      <w:ins w:id="202" w:author="Ann Marie Gawel" w:date="2017-08-24T01:24:00Z">
        <w:r w:rsidR="003A2CA9">
          <w:rPr>
            <w:sz w:val="24"/>
            <w:szCs w:val="24"/>
          </w:rPr>
          <w:t>3</w:t>
        </w:r>
      </w:ins>
      <w:del w:id="203" w:author="Ann Marie Gawel" w:date="2017-08-24T01:24:00Z">
        <w:r w:rsidR="00296C2C" w:rsidRPr="00A27F93" w:rsidDel="003A2CA9">
          <w:rPr>
            <w:sz w:val="24"/>
            <w:szCs w:val="24"/>
          </w:rPr>
          <w:delText>2</w:delText>
        </w:r>
      </w:del>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w:t>
      </w:r>
      <w:ins w:id="204" w:author="Ann Marie Gawel" w:date="2017-08-24T01:24:00Z">
        <w:r w:rsidR="003A2CA9">
          <w:rPr>
            <w:sz w:val="24"/>
            <w:szCs w:val="24"/>
          </w:rPr>
          <w:t>4</w:t>
        </w:r>
      </w:ins>
      <w:del w:id="205" w:author="Ann Marie Gawel" w:date="2017-08-24T01:24:00Z">
        <w:r w:rsidR="00296C2C" w:rsidRPr="00A27F93" w:rsidDel="003A2CA9">
          <w:rPr>
            <w:sz w:val="24"/>
            <w:szCs w:val="24"/>
          </w:rPr>
          <w:delText>3</w:delText>
        </w:r>
      </w:del>
      <w:r w:rsidR="00296C2C" w:rsidRPr="00A27F93">
        <w:rPr>
          <w:sz w:val="24"/>
          <w:szCs w:val="24"/>
        </w:rPr>
        <w:t>,4</w:t>
      </w:r>
      <w:ins w:id="206" w:author="Ann Marie Gawel" w:date="2017-08-24T01:24:00Z">
        <w:r w:rsidR="003A2CA9">
          <w:rPr>
            <w:sz w:val="24"/>
            <w:szCs w:val="24"/>
          </w:rPr>
          <w:t>5</w:t>
        </w:r>
      </w:ins>
      <w:del w:id="207" w:author="Ann Marie Gawel" w:date="2017-08-24T01:24:00Z">
        <w:r w:rsidR="00296C2C" w:rsidRPr="00A27F93" w:rsidDel="003A2CA9">
          <w:rPr>
            <w:sz w:val="24"/>
            <w:szCs w:val="24"/>
          </w:rPr>
          <w:delText>4</w:delText>
        </w:r>
      </w:del>
      <w:r w:rsidR="00296C2C" w:rsidRPr="00A27F93">
        <w:rPr>
          <w:sz w:val="24"/>
          <w:szCs w:val="24"/>
        </w:rPr>
        <w:t>,4</w:t>
      </w:r>
      <w:ins w:id="208" w:author="Ann Marie Gawel" w:date="2017-08-24T01:24:00Z">
        <w:r w:rsidR="003A2CA9">
          <w:rPr>
            <w:sz w:val="24"/>
            <w:szCs w:val="24"/>
          </w:rPr>
          <w:t>6</w:t>
        </w:r>
      </w:ins>
      <w:del w:id="209" w:author="Ann Marie Gawel" w:date="2017-08-24T01:24:00Z">
        <w:r w:rsidR="00296C2C" w:rsidRPr="00A27F93" w:rsidDel="003A2CA9">
          <w:rPr>
            <w:sz w:val="24"/>
            <w:szCs w:val="24"/>
          </w:rPr>
          <w:delText>5</w:delText>
        </w:r>
      </w:del>
      <w:r w:rsidR="004C75C9">
        <w:rPr>
          <w:sz w:val="24"/>
          <w:szCs w:val="24"/>
        </w:rPr>
        <w:t>, 4</w:t>
      </w:r>
      <w:ins w:id="210" w:author="Ann Marie Gawel" w:date="2017-08-24T01:24:00Z">
        <w:r w:rsidR="003A2CA9">
          <w:rPr>
            <w:sz w:val="24"/>
            <w:szCs w:val="24"/>
          </w:rPr>
          <w:t>7</w:t>
        </w:r>
      </w:ins>
      <w:del w:id="211" w:author="Ann Marie Gawel" w:date="2017-08-24T01:24:00Z">
        <w:r w:rsidR="004C75C9" w:rsidDel="003A2CA9">
          <w:rPr>
            <w:sz w:val="24"/>
            <w:szCs w:val="24"/>
          </w:rPr>
          <w:delText>6</w:delText>
        </w:r>
      </w:del>
      <w:r w:rsidR="00296C2C" w:rsidRPr="00A27F93">
        <w:rPr>
          <w:sz w:val="24"/>
          <w:szCs w:val="24"/>
        </w:rPr>
        <w:t>]</w:t>
      </w:r>
      <w:r w:rsidR="00BE1D8E" w:rsidRPr="00A27F93">
        <w:rPr>
          <w:sz w:val="24"/>
          <w:szCs w:val="24"/>
        </w:rPr>
        <w:t>, suggestive of potent chemical properties, but</w:t>
      </w:r>
      <w:ins w:id="212" w:author="Haldre Rogers" w:date="2017-08-24T22:02:00Z">
        <w:r w:rsidR="006D5B4C">
          <w:rPr>
            <w:sz w:val="24"/>
            <w:szCs w:val="24"/>
          </w:rPr>
          <w:t xml:space="preserve"> </w:t>
        </w:r>
      </w:ins>
      <w:del w:id="213" w:author="Haldre Rogers" w:date="2017-08-24T22:02:00Z">
        <w:r w:rsidR="00BE1D8E" w:rsidRPr="00A27F93" w:rsidDel="006D5B4C">
          <w:rPr>
            <w:sz w:val="24"/>
            <w:szCs w:val="24"/>
          </w:rPr>
          <w:delText xml:space="preserve">, in contrast, </w:delText>
        </w:r>
      </w:del>
      <w:del w:id="214" w:author="Haldre Rogers" w:date="2017-08-24T22:01:00Z">
        <w:r w:rsidR="00296C2C" w:rsidRPr="00A27F93" w:rsidDel="006D5B4C">
          <w:rPr>
            <w:sz w:val="24"/>
            <w:szCs w:val="24"/>
          </w:rPr>
          <w:delText xml:space="preserve">were </w:delText>
        </w:r>
      </w:del>
      <w:r w:rsidR="00296C2C" w:rsidRPr="00A27F93">
        <w:rPr>
          <w:sz w:val="24"/>
          <w:szCs w:val="24"/>
        </w:rPr>
        <w:t>all</w:t>
      </w:r>
      <w:r w:rsidR="00BE1D8E" w:rsidRPr="00A27F93">
        <w:rPr>
          <w:sz w:val="24"/>
          <w:szCs w:val="24"/>
        </w:rPr>
        <w:t xml:space="preserve"> </w:t>
      </w:r>
      <w:ins w:id="215" w:author="Haldre Rogers" w:date="2017-08-24T22:01:00Z">
        <w:r w:rsidR="006D5B4C" w:rsidRPr="00A27F93">
          <w:rPr>
            <w:sz w:val="24"/>
            <w:szCs w:val="24"/>
          </w:rPr>
          <w:t xml:space="preserve">were </w:t>
        </w:r>
      </w:ins>
      <w:r w:rsidR="00BE1D8E" w:rsidRPr="00A27F93">
        <w:rPr>
          <w:sz w:val="24"/>
          <w:szCs w:val="24"/>
        </w:rPr>
        <w:t>consumed by deer in our open seedling plots</w:t>
      </w:r>
      <w:del w:id="216" w:author="Haldre Rogers" w:date="2017-08-24T22:01:00Z">
        <w:r w:rsidR="00BE1D8E" w:rsidRPr="00A27F93" w:rsidDel="006D5B4C">
          <w:rPr>
            <w:sz w:val="24"/>
            <w:szCs w:val="24"/>
          </w:rPr>
          <w:delText xml:space="preserve"> instead of avoided</w:delText>
        </w:r>
      </w:del>
      <w:r w:rsidR="00BE1D8E" w:rsidRPr="00A27F93">
        <w:rPr>
          <w:sz w:val="24"/>
          <w:szCs w:val="24"/>
        </w:rPr>
        <w:t xml:space="preserve">. </w:t>
      </w:r>
      <w:commentRangeStart w:id="217"/>
      <w:r w:rsidR="00296C2C" w:rsidRPr="00A27F93">
        <w:rPr>
          <w:sz w:val="24"/>
          <w:szCs w:val="24"/>
        </w:rPr>
        <w:t>This, rather than just origin or status as native, contributed to their susceptibility in Guam.</w:t>
      </w:r>
      <w:commentRangeEnd w:id="217"/>
      <w:r w:rsidR="006D5B4C">
        <w:rPr>
          <w:rStyle w:val="CommentReference"/>
        </w:rPr>
        <w:commentReference w:id="217"/>
      </w:r>
      <w:r w:rsidR="00296C2C" w:rsidRPr="00A27F93">
        <w:rPr>
          <w:sz w:val="24"/>
          <w:szCs w:val="24"/>
        </w:rPr>
        <w:t xml:space="preserve"> </w:t>
      </w:r>
    </w:p>
    <w:bookmarkEnd w:id="194"/>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lastRenderedPageBreak/>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218"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218"/>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0784C783"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219"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ins w:id="220" w:author="Ann Marie Gawel" w:date="2017-08-24T01:24:00Z">
        <w:r w:rsidR="003A2CA9">
          <w:rPr>
            <w:sz w:val="24"/>
            <w:szCs w:val="24"/>
          </w:rPr>
          <w:t>8</w:t>
        </w:r>
      </w:ins>
      <w:del w:id="221" w:author="Ann Marie Gawel" w:date="2017-08-24T01:24:00Z">
        <w:r w:rsidR="003D0D40" w:rsidDel="003A2CA9">
          <w:rPr>
            <w:sz w:val="24"/>
            <w:szCs w:val="24"/>
          </w:rPr>
          <w:delText>7</w:delText>
        </w:r>
      </w:del>
      <w:r w:rsidR="003D0D40">
        <w:rPr>
          <w:sz w:val="24"/>
          <w:szCs w:val="24"/>
        </w:rPr>
        <w:t>-</w:t>
      </w:r>
      <w:ins w:id="222" w:author="Ann Marie Gawel" w:date="2017-08-24T01:24:00Z">
        <w:r w:rsidR="003A2CA9">
          <w:rPr>
            <w:sz w:val="24"/>
            <w:szCs w:val="24"/>
          </w:rPr>
          <w:t>50</w:t>
        </w:r>
      </w:ins>
      <w:del w:id="223" w:author="Ann Marie Gawel" w:date="2017-08-24T01:24:00Z">
        <w:r w:rsidR="003D0D40" w:rsidDel="003A2CA9">
          <w:rPr>
            <w:sz w:val="24"/>
            <w:szCs w:val="24"/>
          </w:rPr>
          <w:delText>49</w:delText>
        </w:r>
      </w:del>
      <w:r w:rsidR="00F00ED8" w:rsidRPr="00A27F93">
        <w:rPr>
          <w:sz w:val="24"/>
          <w:szCs w:val="24"/>
        </w:rPr>
        <w:t>]</w:t>
      </w:r>
      <w:r w:rsidR="00A913DA" w:rsidRPr="00A27F93">
        <w:rPr>
          <w:sz w:val="24"/>
          <w:szCs w:val="24"/>
        </w:rPr>
        <w:fldChar w:fldCharType="end"/>
      </w:r>
      <w:r w:rsidR="00A913DA" w:rsidRPr="00A27F93">
        <w:rPr>
          <w:sz w:val="24"/>
          <w:szCs w:val="24"/>
        </w:rPr>
        <w:t xml:space="preserve">. These </w:t>
      </w:r>
      <w:del w:id="224" w:author="Haldre Rogers" w:date="2017-08-24T22:05:00Z">
        <w:r w:rsidR="00A913DA" w:rsidRPr="00A27F93" w:rsidDel="006D5B4C">
          <w:rPr>
            <w:sz w:val="24"/>
            <w:szCs w:val="24"/>
          </w:rPr>
          <w:delText>damaging proces</w:delText>
        </w:r>
        <w:r w:rsidR="00CC51B0" w:rsidRPr="00A27F93" w:rsidDel="006D5B4C">
          <w:rPr>
            <w:sz w:val="24"/>
            <w:szCs w:val="24"/>
          </w:rPr>
          <w:delText>ses</w:delText>
        </w:r>
      </w:del>
      <w:ins w:id="225" w:author="Haldre Rogers" w:date="2017-08-24T22:05:00Z">
        <w:r w:rsidR="006D5B4C">
          <w:rPr>
            <w:sz w:val="24"/>
            <w:szCs w:val="24"/>
          </w:rPr>
          <w:t>impacts</w:t>
        </w:r>
      </w:ins>
      <w:r w:rsidR="00CC51B0" w:rsidRPr="00A27F93">
        <w:rPr>
          <w:sz w:val="24"/>
          <w:szCs w:val="24"/>
        </w:rPr>
        <w:t xml:space="preserve"> are unlikely to </w:t>
      </w:r>
      <w:del w:id="226" w:author="Haldre Rogers" w:date="2017-08-24T22:05:00Z">
        <w:r w:rsidR="00CC51B0" w:rsidRPr="00A27F93" w:rsidDel="006D5B4C">
          <w:rPr>
            <w:sz w:val="24"/>
            <w:szCs w:val="24"/>
          </w:rPr>
          <w:delText>impact</w:delText>
        </w:r>
        <w:r w:rsidR="00267071" w:rsidRPr="00A27F93" w:rsidDel="006D5B4C">
          <w:rPr>
            <w:sz w:val="24"/>
            <w:szCs w:val="24"/>
          </w:rPr>
          <w:delText xml:space="preserve"> </w:delText>
        </w:r>
      </w:del>
      <w:ins w:id="227" w:author="Haldre Rogers" w:date="2017-08-24T22:05:00Z">
        <w:r w:rsidR="006D5B4C">
          <w:rPr>
            <w:sz w:val="24"/>
            <w:szCs w:val="24"/>
          </w:rPr>
          <w:t>be as severe in</w:t>
        </w:r>
        <w:r w:rsidR="006D5B4C" w:rsidRPr="00A27F93">
          <w:rPr>
            <w:sz w:val="24"/>
            <w:szCs w:val="24"/>
          </w:rPr>
          <w:t xml:space="preserve"> </w:t>
        </w:r>
      </w:ins>
      <w:r w:rsidR="00267071" w:rsidRPr="00A27F93">
        <w:rPr>
          <w:sz w:val="24"/>
          <w:szCs w:val="24"/>
        </w:rPr>
        <w:t xml:space="preserve">the rocky substrates </w:t>
      </w:r>
      <w:ins w:id="228" w:author="Haldre Rogers" w:date="2017-08-24T22:05:00Z">
        <w:r w:rsidR="006D5B4C">
          <w:rPr>
            <w:sz w:val="24"/>
            <w:szCs w:val="24"/>
          </w:rPr>
          <w:t>of Guam's</w:t>
        </w:r>
      </w:ins>
      <w:del w:id="229" w:author="Haldre Rogers" w:date="2017-08-24T22:05:00Z">
        <w:r w:rsidR="00267071" w:rsidRPr="00A27F93" w:rsidDel="006D5B4C">
          <w:rPr>
            <w:sz w:val="24"/>
            <w:szCs w:val="24"/>
          </w:rPr>
          <w:delText>in</w:delText>
        </w:r>
      </w:del>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ins w:id="230" w:author="Haldre Rogers" w:date="2017-08-24T22:05:00Z">
        <w:r w:rsidR="006D5B4C">
          <w:rPr>
            <w:sz w:val="24"/>
            <w:szCs w:val="24"/>
          </w:rPr>
          <w:t>Rather,</w:t>
        </w:r>
      </w:ins>
      <w:ins w:id="231" w:author="Haldre Rogers" w:date="2017-08-24T22:06:00Z">
        <w:r w:rsidR="006D5B4C">
          <w:rPr>
            <w:sz w:val="24"/>
            <w:szCs w:val="24"/>
          </w:rPr>
          <w:t xml:space="preserve"> r</w:t>
        </w:r>
      </w:ins>
      <w:del w:id="232" w:author="Haldre Rogers" w:date="2017-08-24T22:05:00Z">
        <w:r w:rsidR="009E3889" w:rsidRPr="00A27F93" w:rsidDel="006D5B4C">
          <w:rPr>
            <w:sz w:val="24"/>
            <w:szCs w:val="24"/>
          </w:rPr>
          <w:delText>R</w:delText>
        </w:r>
      </w:del>
      <w:r w:rsidR="009E3889" w:rsidRPr="00A27F93">
        <w:rPr>
          <w:sz w:val="24"/>
          <w:szCs w:val="24"/>
        </w:rPr>
        <w:t>emoving pigs</w:t>
      </w:r>
      <w:r w:rsidR="00A913DA" w:rsidRPr="00A27F93">
        <w:rPr>
          <w:sz w:val="24"/>
          <w:szCs w:val="24"/>
        </w:rPr>
        <w:t xml:space="preserve"> </w:t>
      </w:r>
      <w:ins w:id="233" w:author="Haldre Rogers" w:date="2017-08-24T22:05:00Z">
        <w:r w:rsidR="006D5B4C">
          <w:rPr>
            <w:sz w:val="24"/>
            <w:szCs w:val="24"/>
          </w:rPr>
          <w:t>from the limestone forests on</w:t>
        </w:r>
      </w:ins>
      <w:del w:id="234" w:author="Haldre Rogers" w:date="2017-08-24T22:05:00Z">
        <w:r w:rsidR="00A913DA" w:rsidRPr="00A27F93" w:rsidDel="006D5B4C">
          <w:rPr>
            <w:sz w:val="24"/>
            <w:szCs w:val="24"/>
          </w:rPr>
          <w:delText>in</w:delText>
        </w:r>
      </w:del>
      <w:r w:rsidR="00A913DA" w:rsidRPr="00A27F93">
        <w:rPr>
          <w:sz w:val="24"/>
          <w:szCs w:val="24"/>
        </w:rPr>
        <w:t xml:space="preserve"> Guam</w:t>
      </w:r>
      <w:r w:rsidR="009E3889" w:rsidRPr="00A27F93">
        <w:rPr>
          <w:sz w:val="24"/>
          <w:szCs w:val="24"/>
        </w:rPr>
        <w:t xml:space="preserve"> could </w:t>
      </w:r>
      <w:r w:rsidR="009E3889" w:rsidRPr="00A27F93">
        <w:rPr>
          <w:sz w:val="24"/>
          <w:szCs w:val="24"/>
        </w:rPr>
        <w:lastRenderedPageBreak/>
        <w:t>have detrimental effects to plant species that have been lim</w:t>
      </w:r>
      <w:r w:rsidR="007440D4" w:rsidRPr="00A27F93">
        <w:rPr>
          <w:sz w:val="24"/>
          <w:szCs w:val="24"/>
        </w:rPr>
        <w:t>ited by the lack of dispersers</w:t>
      </w:r>
      <w:del w:id="235" w:author="Haldre Rogers" w:date="2017-08-24T22:06:00Z">
        <w:r w:rsidR="0067740A" w:rsidRPr="00A27F93" w:rsidDel="006D5B4C">
          <w:rPr>
            <w:sz w:val="24"/>
            <w:szCs w:val="24"/>
          </w:rPr>
          <w:delText>, especially in limestone karst forests</w:delText>
        </w:r>
        <w:r w:rsidR="00EC26A4" w:rsidRPr="00A27F93" w:rsidDel="006D5B4C">
          <w:rPr>
            <w:sz w:val="24"/>
            <w:szCs w:val="24"/>
          </w:rPr>
          <w:delText>, where they are less likely to cause damage through rooting and wallowing</w:delText>
        </w:r>
      </w:del>
      <w:r w:rsidR="007440D4" w:rsidRPr="00A27F93">
        <w:rPr>
          <w:sz w:val="24"/>
          <w:szCs w:val="24"/>
        </w:rPr>
        <w:t>.</w:t>
      </w:r>
      <w:r w:rsidR="003E5F14" w:rsidRPr="00A27F93">
        <w:rPr>
          <w:sz w:val="24"/>
          <w:szCs w:val="24"/>
        </w:rPr>
        <w:t xml:space="preserve"> </w:t>
      </w:r>
      <w:bookmarkEnd w:id="219"/>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72BE36F9"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ins w:id="236" w:author="Ann Marie Gawel" w:date="2017-08-24T01:24:00Z">
        <w:r w:rsidR="003A2CA9">
          <w:t>1</w:t>
        </w:r>
      </w:ins>
      <w:del w:id="237" w:author="Ann Marie Gawel" w:date="2017-08-24T01:24:00Z">
        <w:r w:rsidR="003D0D40" w:rsidDel="003A2CA9">
          <w:delText>0</w:delText>
        </w:r>
      </w:del>
      <w:r w:rsidR="003D0D40">
        <w:t>-5</w:t>
      </w:r>
      <w:ins w:id="238" w:author="Ann Marie Gawel" w:date="2017-08-24T01:24:00Z">
        <w:r w:rsidR="003A2CA9">
          <w:t>3</w:t>
        </w:r>
      </w:ins>
      <w:del w:id="239" w:author="Ann Marie Gawel" w:date="2017-08-24T01:24:00Z">
        <w:r w:rsidR="00F00ED8" w:rsidRPr="00A27F93" w:rsidDel="003A2CA9">
          <w:delText>2</w:delText>
        </w:r>
      </w:del>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ins w:id="240" w:author="Ann Marie Gawel" w:date="2017-08-24T01:25:00Z">
        <w:r w:rsidR="003A2CA9">
          <w:t>4</w:t>
        </w:r>
      </w:ins>
      <w:del w:id="241" w:author="Ann Marie Gawel" w:date="2017-08-24T01:25:00Z">
        <w:r w:rsidR="003D0D40" w:rsidDel="003A2CA9">
          <w:delText>3</w:delText>
        </w:r>
      </w:del>
      <w:r w:rsidR="003D0D40">
        <w:t>,5</w:t>
      </w:r>
      <w:ins w:id="242" w:author="Ann Marie Gawel" w:date="2017-08-24T01:25:00Z">
        <w:r w:rsidR="003A2CA9">
          <w:t>5</w:t>
        </w:r>
      </w:ins>
      <w:del w:id="243" w:author="Ann Marie Gawel" w:date="2017-08-24T01:25:00Z">
        <w:r w:rsidR="00F00ED8" w:rsidRPr="00A27F93" w:rsidDel="003A2CA9">
          <w:delText>4</w:delText>
        </w:r>
      </w:del>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ins w:id="244" w:author="Ann Marie Gawel" w:date="2017-08-24T01:25:00Z">
        <w:r w:rsidR="003A2CA9">
          <w:t>6</w:t>
        </w:r>
      </w:ins>
      <w:del w:id="245" w:author="Ann Marie Gawel" w:date="2017-08-24T01:25:00Z">
        <w:r w:rsidR="003D0D40" w:rsidDel="003A2CA9">
          <w:delText>5</w:delText>
        </w:r>
      </w:del>
      <w:r w:rsidR="003D0D40">
        <w:t>,5</w:t>
      </w:r>
      <w:ins w:id="246" w:author="Ann Marie Gawel" w:date="2017-08-24T01:25:00Z">
        <w:r w:rsidR="003A2CA9">
          <w:t>7</w:t>
        </w:r>
      </w:ins>
      <w:del w:id="247" w:author="Ann Marie Gawel" w:date="2017-08-24T01:25:00Z">
        <w:r w:rsidR="00F00ED8" w:rsidRPr="00A27F93" w:rsidDel="003A2CA9">
          <w:delText>6</w:delText>
        </w:r>
      </w:del>
      <w:r w:rsidR="00F00ED8" w:rsidRPr="00A27F93">
        <w:t>]</w:t>
      </w:r>
      <w:r w:rsidR="007934AD" w:rsidRPr="00A27F93">
        <w:fldChar w:fldCharType="end"/>
      </w:r>
      <w:r w:rsidRPr="00A27F93">
        <w:t xml:space="preserve">.  </w:t>
      </w:r>
      <w:bookmarkStart w:id="248" w:name="_Hlk485373908"/>
      <w:bookmarkStart w:id="249"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248"/>
      <w:r w:rsidR="00262206" w:rsidRPr="00A27F93">
        <w:t xml:space="preserve"> A similar study in the clay soils of Guam would likely produce different results. </w:t>
      </w:r>
      <w:bookmarkEnd w:id="249"/>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Natural resource managers would be aided by discerning which non-native species serve important functio</w:t>
      </w:r>
      <w:bookmarkStart w:id="250" w:name="_GoBack"/>
      <w:bookmarkEnd w:id="250"/>
      <w:r w:rsidRPr="00A27F93">
        <w:t>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w:t>
      </w:r>
      <w:r w:rsidRPr="00A27F93">
        <w:lastRenderedPageBreak/>
        <w:t xml:space="preserve">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7"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lastRenderedPageBreak/>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8"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9"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20"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21"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2"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3"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4"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5"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46B5E872" w:rsidR="00F00ED8" w:rsidRDefault="00296C2C" w:rsidP="00F00ED8">
      <w:pPr>
        <w:rPr>
          <w:ins w:id="251" w:author="Ann Marie Gawel" w:date="2017-08-24T01:12:00Z"/>
        </w:rPr>
      </w:pPr>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4BA3463D" w14:textId="48CD6524" w:rsidR="006927EB" w:rsidRPr="00A27F93" w:rsidDel="003A2CA9" w:rsidRDefault="006927EB" w:rsidP="00F00ED8">
      <w:pPr>
        <w:rPr>
          <w:del w:id="252" w:author="Ann Marie Gawel" w:date="2017-08-24T01:20:00Z"/>
        </w:rPr>
      </w:pPr>
      <w:ins w:id="253" w:author="Ann Marie Gawel" w:date="2017-08-24T01:12:00Z">
        <w:r>
          <w:t xml:space="preserve">33. </w:t>
        </w:r>
      </w:ins>
      <w:ins w:id="254" w:author="Ann Marie Gawel" w:date="2017-08-24T01:15:00Z">
        <w:r>
          <w:t xml:space="preserve">The University of Guam - </w:t>
        </w:r>
      </w:ins>
      <w:ins w:id="255" w:author="Ann Marie Gawel" w:date="2017-08-24T01:14:00Z">
        <w:r>
          <w:t>Water and Environmental Research Institute</w:t>
        </w:r>
      </w:ins>
      <w:ins w:id="256" w:author="Ann Marie Gawel" w:date="2017-08-24T01:17:00Z">
        <w:r w:rsidR="003A2CA9">
          <w:t>, and Island Research and Education Initiative</w:t>
        </w:r>
      </w:ins>
      <w:ins w:id="257" w:author="Ann Marie Gawel" w:date="2017-08-24T01:14:00Z">
        <w:r w:rsidRPr="006927EB">
          <w:t xml:space="preserve">. </w:t>
        </w:r>
      </w:ins>
      <w:ins w:id="258" w:author="Ann Marie Gawel" w:date="2017-08-24T01:15:00Z">
        <w:r>
          <w:t>Digital atlas of northern Guam</w:t>
        </w:r>
      </w:ins>
      <w:ins w:id="259" w:author="Ann Marie Gawel" w:date="2017-08-24T01:14:00Z">
        <w:r w:rsidR="003A2CA9">
          <w:t xml:space="preserve"> [Internet], accessed </w:t>
        </w:r>
        <w:r>
          <w:t>2017 Aug</w:t>
        </w:r>
        <w:r w:rsidR="003A2CA9">
          <w:t xml:space="preserve"> 20. Available from: </w:t>
        </w:r>
      </w:ins>
      <w:ins w:id="260" w:author="Ann Marie Gawel" w:date="2017-08-24T01:20:00Z">
        <w:r w:rsidR="003A2CA9" w:rsidRPr="003A2CA9">
          <w:t>http://north.hydroguam.net/index.php</w:t>
        </w:r>
      </w:ins>
    </w:p>
    <w:p w14:paraId="61522DBB" w14:textId="559FA892" w:rsidR="00F00ED8" w:rsidRPr="00A27F93" w:rsidRDefault="00296C2C" w:rsidP="00F00ED8">
      <w:r w:rsidRPr="00A27F93">
        <w:t>3</w:t>
      </w:r>
      <w:ins w:id="261" w:author="Ann Marie Gawel" w:date="2017-08-24T01:20:00Z">
        <w:r w:rsidR="003A2CA9">
          <w:t>4</w:t>
        </w:r>
      </w:ins>
      <w:del w:id="262" w:author="Ann Marie Gawel" w:date="2017-08-24T01:20:00Z">
        <w:r w:rsidRPr="00A27F93" w:rsidDel="003A2CA9">
          <w:delText>3</w:delText>
        </w:r>
      </w:del>
      <w:r w:rsidR="00F00ED8" w:rsidRPr="00A27F93">
        <w:t>. R Core Team (2017). R: A language and environment for statistical computing. R Foundation for Statistical Computing, Vienna, Austria. URL https://www.R-project.org/.</w:t>
      </w:r>
    </w:p>
    <w:p w14:paraId="28B152ED" w14:textId="540D1A00" w:rsidR="00F00ED8" w:rsidRPr="00A27F93" w:rsidRDefault="00296C2C" w:rsidP="00F00ED8">
      <w:r w:rsidRPr="00A27F93">
        <w:t>3</w:t>
      </w:r>
      <w:ins w:id="263" w:author="Ann Marie Gawel" w:date="2017-08-24T01:20:00Z">
        <w:r w:rsidR="003A2CA9">
          <w:t>5</w:t>
        </w:r>
      </w:ins>
      <w:del w:id="264" w:author="Ann Marie Gawel" w:date="2017-08-24T01:20:00Z">
        <w:r w:rsidRPr="00A27F93" w:rsidDel="003A2CA9">
          <w:delText>4</w:delText>
        </w:r>
      </w:del>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31D79CBB" w:rsidR="00F00ED8" w:rsidRPr="00A27F93" w:rsidRDefault="00296C2C" w:rsidP="00F00ED8">
      <w:r w:rsidRPr="00A27F93">
        <w:t>3</w:t>
      </w:r>
      <w:ins w:id="265" w:author="Ann Marie Gawel" w:date="2017-08-24T01:20:00Z">
        <w:r w:rsidR="003A2CA9">
          <w:t>6</w:t>
        </w:r>
      </w:ins>
      <w:del w:id="266" w:author="Ann Marie Gawel" w:date="2017-08-24T01:20:00Z">
        <w:r w:rsidRPr="00A27F93" w:rsidDel="003A2CA9">
          <w:delText>5</w:delText>
        </w:r>
      </w:del>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3ECF165D" w:rsidR="00F00ED8" w:rsidRPr="00A27F93" w:rsidRDefault="00296C2C" w:rsidP="00F00ED8">
      <w:r w:rsidRPr="00A27F93">
        <w:lastRenderedPageBreak/>
        <w:t>3</w:t>
      </w:r>
      <w:ins w:id="267" w:author="Ann Marie Gawel" w:date="2017-08-24T01:20:00Z">
        <w:r w:rsidR="003A2CA9">
          <w:t>7</w:t>
        </w:r>
      </w:ins>
      <w:del w:id="268" w:author="Ann Marie Gawel" w:date="2017-08-24T01:20:00Z">
        <w:r w:rsidRPr="00A27F93" w:rsidDel="003A2CA9">
          <w:delText>6</w:delText>
        </w:r>
      </w:del>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7BA3CB30" w:rsidR="00F00ED8" w:rsidRPr="00A27F93" w:rsidRDefault="00296C2C" w:rsidP="00F00ED8">
      <w:r w:rsidRPr="00A27F93">
        <w:t>3</w:t>
      </w:r>
      <w:ins w:id="269" w:author="Ann Marie Gawel" w:date="2017-08-24T01:20:00Z">
        <w:r w:rsidR="003A2CA9">
          <w:t>8</w:t>
        </w:r>
      </w:ins>
      <w:del w:id="270" w:author="Ann Marie Gawel" w:date="2017-08-24T01:20:00Z">
        <w:r w:rsidRPr="00A27F93" w:rsidDel="003A2CA9">
          <w:delText>7</w:delText>
        </w:r>
      </w:del>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2A242B8F" w:rsidR="00DC4FD7" w:rsidRDefault="00296C2C" w:rsidP="00DC4FD7">
      <w:r w:rsidRPr="00A27F93">
        <w:t>3</w:t>
      </w:r>
      <w:ins w:id="271" w:author="Ann Marie Gawel" w:date="2017-08-24T01:20:00Z">
        <w:r w:rsidR="003A2CA9">
          <w:t>9</w:t>
        </w:r>
      </w:ins>
      <w:del w:id="272" w:author="Ann Marie Gawel" w:date="2017-08-24T01:20:00Z">
        <w:r w:rsidRPr="00A27F93" w:rsidDel="003A2CA9">
          <w:delText>8</w:delText>
        </w:r>
      </w:del>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335F73FC" w:rsidR="005A78A8" w:rsidRPr="00A27F93" w:rsidRDefault="003A2CA9" w:rsidP="00DC4FD7">
      <w:ins w:id="273" w:author="Ann Marie Gawel" w:date="2017-08-24T01:20:00Z">
        <w:r>
          <w:t>40</w:t>
        </w:r>
      </w:ins>
      <w:del w:id="274" w:author="Ann Marie Gawel" w:date="2017-08-24T01:20:00Z">
        <w:r w:rsidR="00296C2C" w:rsidRPr="00A27F93" w:rsidDel="003A2CA9">
          <w:delText>39</w:delText>
        </w:r>
      </w:del>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5A76C2CA" w:rsidR="00AD233B" w:rsidRPr="00A27F93" w:rsidRDefault="003A2CA9">
      <w:ins w:id="275" w:author="Ann Marie Gawel" w:date="2017-08-24T01:21:00Z">
        <w:r>
          <w:t>41</w:t>
        </w:r>
      </w:ins>
      <w:del w:id="276" w:author="Ann Marie Gawel" w:date="2017-08-24T01:21:00Z">
        <w:r w:rsidR="00296C2C" w:rsidRPr="00A27F93" w:rsidDel="003A2CA9">
          <w:delText>40</w:delText>
        </w:r>
      </w:del>
      <w:r w:rsidR="00AD233B" w:rsidRPr="00A27F93">
        <w:t>. Clauss, M., Lason, K., Gehrke, J., Lechner-Doll, M., Fickel, J., Grune, T., &amp; Stre</w:t>
      </w:r>
      <w:r w:rsidR="00296C2C"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391E064B" w:rsidR="007F3358" w:rsidRPr="00A27F93" w:rsidRDefault="00296C2C">
      <w:r w:rsidRPr="00A27F93">
        <w:t>4</w:t>
      </w:r>
      <w:ins w:id="277" w:author="Ann Marie Gawel" w:date="2017-08-24T01:21:00Z">
        <w:r w:rsidR="003A2CA9">
          <w:t>2</w:t>
        </w:r>
      </w:ins>
      <w:del w:id="278" w:author="Ann Marie Gawel" w:date="2017-08-24T01:21:00Z">
        <w:r w:rsidRPr="00A27F93" w:rsidDel="003A2CA9">
          <w:delText>1</w:delText>
        </w:r>
      </w:del>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32930E9D" w:rsidR="007F3358" w:rsidRPr="00A27F93" w:rsidRDefault="00296C2C">
      <w:r w:rsidRPr="00A27F93">
        <w:t>4</w:t>
      </w:r>
      <w:ins w:id="279" w:author="Ann Marie Gawel" w:date="2017-08-24T01:21:00Z">
        <w:r w:rsidR="003A2CA9">
          <w:t>3</w:t>
        </w:r>
      </w:ins>
      <w:del w:id="280" w:author="Ann Marie Gawel" w:date="2017-08-24T01:21:00Z">
        <w:r w:rsidRPr="00A27F93" w:rsidDel="003A2CA9">
          <w:delText>2</w:delText>
        </w:r>
      </w:del>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259591A5" w:rsidR="00BE1D8E" w:rsidRPr="00A27F93" w:rsidRDefault="00296C2C">
      <w:r w:rsidRPr="00A27F93">
        <w:t>4</w:t>
      </w:r>
      <w:ins w:id="281" w:author="Ann Marie Gawel" w:date="2017-08-24T01:21:00Z">
        <w:r w:rsidR="003A2CA9">
          <w:t>4</w:t>
        </w:r>
      </w:ins>
      <w:del w:id="282" w:author="Ann Marie Gawel" w:date="2017-08-24T01:21:00Z">
        <w:r w:rsidRPr="00A27F93" w:rsidDel="003A2CA9">
          <w:delText>3</w:delText>
        </w:r>
      </w:del>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408D893C" w:rsidR="00BE1D8E" w:rsidRPr="00A27F93" w:rsidRDefault="00296C2C">
      <w:r w:rsidRPr="00A27F93">
        <w:t>4</w:t>
      </w:r>
      <w:ins w:id="283" w:author="Ann Marie Gawel" w:date="2017-08-24T01:21:00Z">
        <w:r w:rsidR="003A2CA9">
          <w:t>5</w:t>
        </w:r>
      </w:ins>
      <w:del w:id="284" w:author="Ann Marie Gawel" w:date="2017-08-24T01:21:00Z">
        <w:r w:rsidRPr="00A27F93" w:rsidDel="003A2CA9">
          <w:delText>4</w:delText>
        </w:r>
      </w:del>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5149F132" w:rsidR="00296C2C" w:rsidRDefault="00296C2C">
      <w:r w:rsidRPr="00A27F93">
        <w:t>4</w:t>
      </w:r>
      <w:ins w:id="285" w:author="Ann Marie Gawel" w:date="2017-08-24T01:21:00Z">
        <w:r w:rsidR="003A2CA9">
          <w:t>6</w:t>
        </w:r>
      </w:ins>
      <w:del w:id="286" w:author="Ann Marie Gawel" w:date="2017-08-24T01:21:00Z">
        <w:r w:rsidRPr="00A27F93" w:rsidDel="003A2CA9">
          <w:delText>5</w:delText>
        </w:r>
      </w:del>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78FA2ADA" w:rsidR="00DC4FD7" w:rsidRPr="00A27F93" w:rsidRDefault="00DC4FD7">
      <w:r>
        <w:t>4</w:t>
      </w:r>
      <w:ins w:id="287" w:author="Ann Marie Gawel" w:date="2017-08-24T01:21:00Z">
        <w:r w:rsidR="003A2CA9">
          <w:t>7</w:t>
        </w:r>
      </w:ins>
      <w:del w:id="288" w:author="Ann Marie Gawel" w:date="2017-08-24T01:21:00Z">
        <w:r w:rsidDel="003A2CA9">
          <w:delText>6</w:delText>
        </w:r>
      </w:del>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505646D1" w:rsidR="00F00ED8" w:rsidRPr="00A27F93" w:rsidRDefault="00DC4FD7">
      <w:r>
        <w:t>4</w:t>
      </w:r>
      <w:ins w:id="289" w:author="Ann Marie Gawel" w:date="2017-08-24T01:21:00Z">
        <w:r w:rsidR="003A2CA9">
          <w:t>8</w:t>
        </w:r>
      </w:ins>
      <w:del w:id="290" w:author="Ann Marie Gawel" w:date="2017-08-24T01:21:00Z">
        <w:r w:rsidDel="003A2CA9">
          <w:delText>7</w:delText>
        </w:r>
      </w:del>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1724975E" w:rsidR="00F00ED8" w:rsidRPr="00A27F93" w:rsidRDefault="00DC4FD7">
      <w:r>
        <w:t>4</w:t>
      </w:r>
      <w:ins w:id="291" w:author="Ann Marie Gawel" w:date="2017-08-24T01:21:00Z">
        <w:r w:rsidR="003A2CA9">
          <w:t>9</w:t>
        </w:r>
      </w:ins>
      <w:del w:id="292" w:author="Ann Marie Gawel" w:date="2017-08-24T01:21:00Z">
        <w:r w:rsidDel="003A2CA9">
          <w:delText>8</w:delText>
        </w:r>
      </w:del>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3FAE934C" w:rsidR="00F00ED8" w:rsidRPr="00A27F93" w:rsidRDefault="003A2CA9">
      <w:ins w:id="293" w:author="Ann Marie Gawel" w:date="2017-08-24T01:21:00Z">
        <w:r>
          <w:t>50</w:t>
        </w:r>
      </w:ins>
      <w:del w:id="294" w:author="Ann Marie Gawel" w:date="2017-08-24T01:21:00Z">
        <w:r w:rsidR="00DC4FD7" w:rsidDel="003A2CA9">
          <w:delText>49</w:delText>
        </w:r>
      </w:del>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0724565F" w:rsidR="00432AB5" w:rsidRPr="00A27F93" w:rsidRDefault="00DC4FD7">
      <w:pPr>
        <w:rPr>
          <w:i/>
        </w:rPr>
      </w:pPr>
      <w:r>
        <w:t>5</w:t>
      </w:r>
      <w:ins w:id="295" w:author="Ann Marie Gawel" w:date="2017-08-24T01:21:00Z">
        <w:r w:rsidR="003A2CA9">
          <w:t>1</w:t>
        </w:r>
      </w:ins>
      <w:del w:id="296" w:author="Ann Marie Gawel" w:date="2017-08-24T01:21:00Z">
        <w:r w:rsidDel="003A2CA9">
          <w:delText>0</w:delText>
        </w:r>
      </w:del>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25A4DBF4" w:rsidR="00F00ED8" w:rsidRPr="00A27F93" w:rsidRDefault="00DC4FD7">
      <w:r>
        <w:t>5</w:t>
      </w:r>
      <w:ins w:id="297" w:author="Ann Marie Gawel" w:date="2017-08-24T01:21:00Z">
        <w:r w:rsidR="003A2CA9">
          <w:t>2</w:t>
        </w:r>
      </w:ins>
      <w:del w:id="298" w:author="Ann Marie Gawel" w:date="2017-08-24T01:21:00Z">
        <w:r w:rsidDel="003A2CA9">
          <w:delText>1</w:delText>
        </w:r>
      </w:del>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1AA20DF0" w:rsidR="00F00ED8" w:rsidRPr="00A27F93" w:rsidRDefault="00DC4FD7">
      <w:r>
        <w:t>5</w:t>
      </w:r>
      <w:ins w:id="299" w:author="Ann Marie Gawel" w:date="2017-08-24T01:21:00Z">
        <w:r w:rsidR="003A2CA9">
          <w:t>3</w:t>
        </w:r>
      </w:ins>
      <w:del w:id="300" w:author="Ann Marie Gawel" w:date="2017-08-24T01:21:00Z">
        <w:r w:rsidDel="003A2CA9">
          <w:delText>2</w:delText>
        </w:r>
      </w:del>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00635433" w:rsidR="00F00ED8" w:rsidRPr="00A27F93" w:rsidRDefault="00DC4FD7">
      <w:r>
        <w:lastRenderedPageBreak/>
        <w:t>5</w:t>
      </w:r>
      <w:ins w:id="301" w:author="Ann Marie Gawel" w:date="2017-08-24T01:21:00Z">
        <w:r w:rsidR="003A2CA9">
          <w:t>4</w:t>
        </w:r>
      </w:ins>
      <w:del w:id="302" w:author="Ann Marie Gawel" w:date="2017-08-24T01:21:00Z">
        <w:r w:rsidDel="003A2CA9">
          <w:delText>3</w:delText>
        </w:r>
      </w:del>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55F253F5" w:rsidR="00F00ED8" w:rsidRPr="00A27F93" w:rsidRDefault="00DC4FD7">
      <w:r>
        <w:t>5</w:t>
      </w:r>
      <w:ins w:id="303" w:author="Ann Marie Gawel" w:date="2017-08-24T01:22:00Z">
        <w:r w:rsidR="003A2CA9">
          <w:t>5</w:t>
        </w:r>
      </w:ins>
      <w:del w:id="304" w:author="Ann Marie Gawel" w:date="2017-08-24T01:22:00Z">
        <w:r w:rsidDel="003A2CA9">
          <w:delText>4</w:delText>
        </w:r>
      </w:del>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6"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131C3D31" w:rsidR="00F00ED8" w:rsidRPr="00A27F93" w:rsidRDefault="00DC4FD7">
      <w:r>
        <w:t>5</w:t>
      </w:r>
      <w:ins w:id="305" w:author="Ann Marie Gawel" w:date="2017-08-24T01:22:00Z">
        <w:r w:rsidR="003A2CA9">
          <w:t>6</w:t>
        </w:r>
      </w:ins>
      <w:del w:id="306" w:author="Ann Marie Gawel" w:date="2017-08-24T01:22:00Z">
        <w:r w:rsidDel="003A2CA9">
          <w:delText>5</w:delText>
        </w:r>
      </w:del>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7" w:history="1">
        <w:r w:rsidR="00432AB5" w:rsidRPr="00A27F93">
          <w:rPr>
            <w:rStyle w:val="Hyperlink"/>
            <w:lang w:val="en-GB"/>
          </w:rPr>
          <w:t>doi: 10.1071/pc030136</w:t>
        </w:r>
      </w:hyperlink>
      <w:r w:rsidR="00432AB5" w:rsidRPr="00A27F93">
        <w:t>)</w:t>
      </w:r>
    </w:p>
    <w:p w14:paraId="48D96112" w14:textId="073F1489" w:rsidR="00F00ED8" w:rsidRPr="00A27F93" w:rsidRDefault="00DC4FD7">
      <w:r>
        <w:t>5</w:t>
      </w:r>
      <w:ins w:id="307" w:author="Ann Marie Gawel" w:date="2017-08-24T01:22:00Z">
        <w:r w:rsidR="003A2CA9">
          <w:t>7</w:t>
        </w:r>
      </w:ins>
      <w:del w:id="308" w:author="Ann Marie Gawel" w:date="2017-08-24T01:22:00Z">
        <w:r w:rsidDel="003A2CA9">
          <w:delText>6</w:delText>
        </w:r>
      </w:del>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06DD18E4" w:rsidR="00F00ED8" w:rsidRPr="00A27F93" w:rsidRDefault="00DC4FD7">
      <w:r>
        <w:t>5</w:t>
      </w:r>
      <w:ins w:id="309" w:author="Ann Marie Gawel" w:date="2017-08-24T01:22:00Z">
        <w:r w:rsidR="003A2CA9">
          <w:t>8</w:t>
        </w:r>
      </w:ins>
      <w:del w:id="310" w:author="Ann Marie Gawel" w:date="2017-08-24T01:22:00Z">
        <w:r w:rsidDel="003A2CA9">
          <w:delText>7</w:delText>
        </w:r>
      </w:del>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0F85E9FA" w:rsidR="00432AB5" w:rsidRPr="00A27F93" w:rsidRDefault="00DC4FD7">
      <w:r>
        <w:t>5</w:t>
      </w:r>
      <w:ins w:id="311" w:author="Ann Marie Gawel" w:date="2017-08-24T01:22:00Z">
        <w:r w:rsidR="003A2CA9">
          <w:t>9</w:t>
        </w:r>
      </w:ins>
      <w:del w:id="312" w:author="Ann Marie Gawel" w:date="2017-08-24T01:22:00Z">
        <w:r w:rsidDel="003A2CA9">
          <w:delText>8</w:delText>
        </w:r>
      </w:del>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8" w:history="1">
        <w:r w:rsidR="00432AB5" w:rsidRPr="00A27F93">
          <w:rPr>
            <w:rStyle w:val="Hyperlink"/>
            <w:color w:val="auto"/>
            <w:u w:val="none"/>
          </w:rPr>
          <w:t>doi: 10.1046/j.1523-1739.2000.99006.x</w:t>
        </w:r>
      </w:hyperlink>
      <w:r w:rsidR="00432AB5" w:rsidRPr="00A27F93">
        <w:t>)</w:t>
      </w:r>
    </w:p>
    <w:p w14:paraId="48990264" w14:textId="53DA5E3A" w:rsidR="00F00ED8" w:rsidRPr="00A27F93" w:rsidRDefault="003A2CA9">
      <w:ins w:id="313" w:author="Ann Marie Gawel" w:date="2017-08-24T01:22:00Z">
        <w:r>
          <w:t>60</w:t>
        </w:r>
      </w:ins>
      <w:del w:id="314" w:author="Ann Marie Gawel" w:date="2017-08-24T01:22:00Z">
        <w:r w:rsidR="00DC4FD7" w:rsidDel="003A2CA9">
          <w:delText>59</w:delText>
        </w:r>
      </w:del>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719A59F6" w:rsidR="00F00ED8" w:rsidRPr="00A27F93" w:rsidRDefault="00DC4FD7">
      <w:r>
        <w:t>6</w:t>
      </w:r>
      <w:ins w:id="315" w:author="Ann Marie Gawel" w:date="2017-08-24T01:22:00Z">
        <w:r w:rsidR="003A2CA9">
          <w:t>1</w:t>
        </w:r>
      </w:ins>
      <w:del w:id="316" w:author="Ann Marie Gawel" w:date="2017-08-24T01:22:00Z">
        <w:r w:rsidDel="003A2CA9">
          <w:delText>0</w:delText>
        </w:r>
      </w:del>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4982E436" w:rsidR="00F00ED8" w:rsidRPr="00A27F93" w:rsidRDefault="00DC4FD7">
      <w:r>
        <w:t>6</w:t>
      </w:r>
      <w:ins w:id="317" w:author="Ann Marie Gawel" w:date="2017-08-24T01:22:00Z">
        <w:r w:rsidR="003A2CA9">
          <w:t>2</w:t>
        </w:r>
      </w:ins>
      <w:del w:id="318" w:author="Ann Marie Gawel" w:date="2017-08-24T01:22:00Z">
        <w:r w:rsidDel="003A2CA9">
          <w:delText>1</w:delText>
        </w:r>
      </w:del>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68FEA14A" w:rsidR="008C6C8D" w:rsidRDefault="00DC4FD7" w:rsidP="004B3F92">
      <w:r>
        <w:t>6</w:t>
      </w:r>
      <w:ins w:id="319" w:author="Ann Marie Gawel" w:date="2017-08-24T01:22:00Z">
        <w:r w:rsidR="003A2CA9">
          <w:t>3</w:t>
        </w:r>
      </w:ins>
      <w:del w:id="320" w:author="Ann Marie Gawel" w:date="2017-08-24T01:22:00Z">
        <w:r w:rsidDel="003A2CA9">
          <w:delText>2</w:delText>
        </w:r>
      </w:del>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w:t>
      </w:r>
      <w:proofErr w:type="spellStart"/>
      <w:r w:rsidR="00FB1CF7" w:rsidRPr="00A27F93">
        <w:t>doi</w:t>
      </w:r>
      <w:proofErr w:type="spellEnd"/>
      <w:r w:rsidR="00FB1CF7" w:rsidRPr="00A27F93">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Haldre Rogers" w:date="2017-08-24T21:08:00Z" w:initials="HR">
    <w:p w14:paraId="5A33AABC" w14:textId="59B34C40" w:rsidR="00A61E30" w:rsidRDefault="00A61E30">
      <w:pPr>
        <w:pStyle w:val="CommentText"/>
      </w:pPr>
      <w:r>
        <w:rPr>
          <w:rStyle w:val="CommentReference"/>
        </w:rPr>
        <w:annotationRef/>
      </w:r>
      <w:r>
        <w:t xml:space="preserve">Guam comes out of nowhere here.. need to move this down to the next paragraph. </w:t>
      </w:r>
    </w:p>
  </w:comment>
  <w:comment w:id="24" w:author="Haldre Rogers" w:date="2017-08-24T21:11:00Z" w:initials="HR">
    <w:p w14:paraId="6F5D9DC4" w14:textId="182FE8AE" w:rsidR="00A61E30" w:rsidRDefault="00A61E30">
      <w:pPr>
        <w:pStyle w:val="CommentText"/>
      </w:pPr>
      <w:r>
        <w:rPr>
          <w:rStyle w:val="CommentReference"/>
        </w:rPr>
        <w:annotationRef/>
      </w:r>
      <w:r>
        <w:t xml:space="preserve">Might add something about pig/deer densities here. </w:t>
      </w:r>
    </w:p>
  </w:comment>
  <w:comment w:id="22" w:author="Haldre Rogers" w:date="2017-08-24T21:08:00Z" w:initials="HR">
    <w:p w14:paraId="70DAAAA9" w14:textId="25733B20" w:rsidR="00A61E30" w:rsidRDefault="00A61E30" w:rsidP="00A61E30">
      <w:pPr>
        <w:pStyle w:val="CommentText"/>
      </w:pPr>
      <w:r>
        <w:rPr>
          <w:rStyle w:val="CommentReference"/>
        </w:rPr>
        <w:annotationRef/>
      </w:r>
      <w:r>
        <w:t>G</w:t>
      </w:r>
      <w:r>
        <w:t xml:space="preserve">uam comes out of nowhere when this sentence was above. Moved it down, but now need to change references. </w:t>
      </w:r>
    </w:p>
  </w:comment>
  <w:comment w:id="40" w:author="Haldre Rogers" w:date="2017-08-24T21:13:00Z" w:initials="HR">
    <w:p w14:paraId="0FC3EDC9" w14:textId="6106701E" w:rsidR="00A61E30" w:rsidRDefault="00A61E30">
      <w:pPr>
        <w:pStyle w:val="CommentText"/>
      </w:pPr>
      <w:r>
        <w:rPr>
          <w:rStyle w:val="CommentReference"/>
        </w:rPr>
        <w:annotationRef/>
      </w:r>
      <w:r>
        <w:t xml:space="preserve">I'm not really sure what you mean here. </w:t>
      </w:r>
    </w:p>
  </w:comment>
  <w:comment w:id="82" w:author="Haldre Rogers" w:date="2017-08-24T21:20:00Z" w:initials="HR">
    <w:p w14:paraId="2A095CC9" w14:textId="5B1DC42D" w:rsidR="0087030C" w:rsidRDefault="0087030C">
      <w:pPr>
        <w:pStyle w:val="CommentText"/>
      </w:pPr>
      <w:r>
        <w:rPr>
          <w:rStyle w:val="CommentReference"/>
        </w:rPr>
        <w:annotationRef/>
      </w:r>
      <w:r>
        <w:t xml:space="preserve">Should include a statement that says, "After determining that the effect of the treatment (open or </w:t>
      </w:r>
      <w:proofErr w:type="spellStart"/>
      <w:r>
        <w:t>exclosure</w:t>
      </w:r>
      <w:proofErr w:type="spellEnd"/>
      <w:r>
        <w:t xml:space="preserve">) was not dependent upon the the duration of time seedlings were growing (Table S1), we </w:t>
      </w:r>
      <w:proofErr w:type="spellStart"/>
      <w:r>
        <w:t>analysed</w:t>
      </w:r>
      <w:proofErr w:type="spellEnd"/>
      <w:r>
        <w:t xml:space="preserve"> seedling survival separately…. </w:t>
      </w:r>
    </w:p>
  </w:comment>
  <w:comment w:id="85" w:author="Haldre Rogers" w:date="2017-08-24T21:25:00Z" w:initials="HR">
    <w:p w14:paraId="4811C2DA" w14:textId="3DABD6CE" w:rsidR="0087030C" w:rsidRDefault="0087030C">
      <w:pPr>
        <w:pStyle w:val="CommentText"/>
      </w:pPr>
      <w:r>
        <w:rPr>
          <w:rStyle w:val="CommentReference"/>
        </w:rPr>
        <w:annotationRef/>
      </w:r>
      <w:r>
        <w:t xml:space="preserve">Here's where you should add in Vogt paper. </w:t>
      </w:r>
    </w:p>
  </w:comment>
  <w:comment w:id="136" w:author="Haldre Rogers" w:date="2017-08-24T21:35:00Z" w:initials="HR">
    <w:p w14:paraId="6B945649" w14:textId="458A0E64" w:rsidR="000A05E8" w:rsidRDefault="000A05E8">
      <w:pPr>
        <w:pStyle w:val="CommentText"/>
      </w:pPr>
      <w:r>
        <w:rPr>
          <w:rStyle w:val="CommentReference"/>
        </w:rPr>
        <w:annotationRef/>
      </w:r>
      <w:r>
        <w:t xml:space="preserve">This all seems like it belongs in the methods. </w:t>
      </w:r>
    </w:p>
  </w:comment>
  <w:comment w:id="217" w:author="Haldre Rogers" w:date="2017-08-24T22:03:00Z" w:initials="HR">
    <w:p w14:paraId="625ADF3E" w14:textId="1B0A9E6C" w:rsidR="006D5B4C" w:rsidRDefault="006D5B4C">
      <w:pPr>
        <w:pStyle w:val="CommentText"/>
      </w:pPr>
      <w:r>
        <w:rPr>
          <w:rStyle w:val="CommentReference"/>
        </w:rPr>
        <w:annotationRef/>
      </w:r>
      <w:r>
        <w:t>I'm not sure what is meant here by origin…?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33AABC" w15:done="0"/>
  <w15:commentEx w15:paraId="6F5D9DC4" w15:done="0"/>
  <w15:commentEx w15:paraId="70DAAAA9" w15:done="0"/>
  <w15:commentEx w15:paraId="0FC3EDC9" w15:done="0"/>
  <w15:commentEx w15:paraId="2A095CC9" w15:done="0"/>
  <w15:commentEx w15:paraId="4811C2DA" w15:done="0"/>
  <w15:commentEx w15:paraId="6B945649" w15:done="0"/>
  <w15:commentEx w15:paraId="625ADF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75A7E" w14:textId="77777777" w:rsidR="00B81F6A" w:rsidRDefault="00B81F6A">
      <w:r>
        <w:separator/>
      </w:r>
    </w:p>
  </w:endnote>
  <w:endnote w:type="continuationSeparator" w:id="0">
    <w:p w14:paraId="369F1D29" w14:textId="77777777" w:rsidR="00B81F6A" w:rsidRDefault="00B8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3FF17" w14:textId="77777777" w:rsidR="00B81F6A" w:rsidRDefault="00B81F6A">
      <w:r>
        <w:separator/>
      </w:r>
    </w:p>
  </w:footnote>
  <w:footnote w:type="continuationSeparator" w:id="0">
    <w:p w14:paraId="5632B828" w14:textId="77777777" w:rsidR="00B81F6A" w:rsidRDefault="00B81F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27198" w14:textId="23187C6B" w:rsidR="00184A99" w:rsidRDefault="00184A99"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D37F67">
      <w:rPr>
        <w:rStyle w:val="PageNumber"/>
        <w:noProof/>
      </w:rPr>
      <w:t>19</w:t>
    </w:r>
    <w:r>
      <w:rPr>
        <w:rStyle w:val="PageNumber"/>
      </w:rPr>
      <w:fldChar w:fldCharType="end"/>
    </w:r>
  </w:p>
  <w:p w14:paraId="264C8BE4" w14:textId="77777777" w:rsidR="00184A99" w:rsidRDefault="00184A99" w:rsidP="002E0F5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dre Rogers">
    <w15:presenceInfo w15:providerId="None" w15:userId="Haldre Rogers"/>
  </w15:person>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A05E8"/>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1F377F"/>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205"/>
    <w:rsid w:val="00A23E67"/>
    <w:rsid w:val="00A2757F"/>
    <w:rsid w:val="00A27F93"/>
    <w:rsid w:val="00A30E46"/>
    <w:rsid w:val="00A34EF7"/>
    <w:rsid w:val="00A42CB5"/>
    <w:rsid w:val="00A44460"/>
    <w:rsid w:val="00A46AB0"/>
    <w:rsid w:val="00A46B92"/>
    <w:rsid w:val="00A47988"/>
    <w:rsid w:val="00A51944"/>
    <w:rsid w:val="00A53291"/>
    <w:rsid w:val="00A61E30"/>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2D88"/>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ldre@iastate.edu" TargetMode="External"/><Relationship Id="rId20" Type="http://schemas.openxmlformats.org/officeDocument/2006/relationships/hyperlink" Target="http://dx.doi.org/10.1016/s0378-1127(97)00191-6" TargetMode="External"/><Relationship Id="rId21" Type="http://schemas.openxmlformats.org/officeDocument/2006/relationships/hyperlink" Target="http://dx.doi.org/10.1556/comec.11.2010.1.3" TargetMode="External"/><Relationship Id="rId22" Type="http://schemas.openxmlformats.org/officeDocument/2006/relationships/hyperlink" Target="http://dx.doi.org/10.1890/12-2150.1" TargetMode="External"/><Relationship Id="rId23" Type="http://schemas.openxmlformats.org/officeDocument/2006/relationships/hyperlink" Target="http://dx.doi.org/10.1007/978-4-431-09429-6" TargetMode="External"/><Relationship Id="rId24" Type="http://schemas.openxmlformats.org/officeDocument/2006/relationships/hyperlink" Target="http://dx.doi.org/10.1111/j.1523-1739.1988.tb00199.x" TargetMode="External"/><Relationship Id="rId25" Type="http://schemas.openxmlformats.org/officeDocument/2006/relationships/hyperlink" Target="http://dx.doi.org/10.5962/bhl.title.55033" TargetMode="External"/><Relationship Id="rId26" Type="http://schemas.openxmlformats.org/officeDocument/2006/relationships/hyperlink" Target="http://dx.doi.org/10.1017/s0030605310001304" TargetMode="External"/><Relationship Id="rId27" Type="http://schemas.openxmlformats.org/officeDocument/2006/relationships/hyperlink" Target="http://dx.doi.org/10.1071/pc030136" TargetMode="External"/><Relationship Id="rId28" Type="http://schemas.openxmlformats.org/officeDocument/2006/relationships/hyperlink" Target="http://dx.doi.org/10.1046/j.1523-1739.2000.99006.x" TargetMode="Externa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mailto:rhmiller@uguam.uog.edu" TargetMode="External"/><Relationship Id="rId11" Type="http://schemas.openxmlformats.org/officeDocument/2006/relationships/hyperlink" Target="mailto:alexander.kerr@aya.yale.edu" TargetMode="External"/><Relationship Id="rId12" Type="http://schemas.openxmlformats.org/officeDocument/2006/relationships/header" Target="head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mailto:Joseph_Schwagerl@fws.gov" TargetMode="External"/><Relationship Id="rId16" Type="http://schemas.openxmlformats.org/officeDocument/2006/relationships/hyperlink" Target="mailto:cari_eggleston@fws.gov" TargetMode="External"/><Relationship Id="rId17" Type="http://schemas.openxmlformats.org/officeDocument/2006/relationships/hyperlink" Target="http://dx.doi.org/10.5061/dryad.sp5ff" TargetMode="External"/><Relationship Id="rId18" Type="http://schemas.openxmlformats.org/officeDocument/2006/relationships/hyperlink" Target="http://dx.doi.org/10.1016/j.tree.2009.05.012" TargetMode="External"/><Relationship Id="rId19" Type="http://schemas.openxmlformats.org/officeDocument/2006/relationships/hyperlink" Target="http://dx.doi.org/10.1890/1540-9295(2004)002%5b0354:apfasi%5d2.0.co;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ngawel@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FC9EA-C157-E049-98E7-752001F4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22</Pages>
  <Words>19137</Words>
  <Characters>109087</Characters>
  <Application>Microsoft Macintosh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Haldre Rogers</cp:lastModifiedBy>
  <cp:revision>9</cp:revision>
  <cp:lastPrinted>2015-12-14T02:40:00Z</cp:lastPrinted>
  <dcterms:created xsi:type="dcterms:W3CDTF">2017-08-15T06:52:00Z</dcterms:created>
  <dcterms:modified xsi:type="dcterms:W3CDTF">2017-08-25T03:07:00Z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