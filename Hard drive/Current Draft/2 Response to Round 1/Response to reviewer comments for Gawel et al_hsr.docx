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869FC" w14:textId="77777777" w:rsidR="00367107" w:rsidRPr="002F5FA1" w:rsidRDefault="00367107"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Response to reviewer comments for Gawel et al.</w:t>
      </w:r>
    </w:p>
    <w:p w14:paraId="5426D0C5" w14:textId="77777777" w:rsidR="00FD07D9" w:rsidRPr="002F5FA1" w:rsidRDefault="00FD07D9"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Responses are italicized</w:t>
      </w:r>
    </w:p>
    <w:p w14:paraId="702408CE" w14:textId="77777777" w:rsidR="00367107" w:rsidRPr="002F5FA1" w:rsidRDefault="00367107" w:rsidP="0051509E">
      <w:pPr>
        <w:autoSpaceDE w:val="0"/>
        <w:autoSpaceDN w:val="0"/>
        <w:adjustRightInd w:val="0"/>
        <w:rPr>
          <w:rFonts w:ascii="Times New Roman" w:hAnsi="Times New Roman" w:cs="Times New Roman"/>
          <w:sz w:val="24"/>
          <w:szCs w:val="24"/>
          <w:lang w:val="en-GB"/>
        </w:rPr>
      </w:pPr>
    </w:p>
    <w:p w14:paraId="17A1868B" w14:textId="6362E316" w:rsidR="0051509E" w:rsidRPr="002F5FA1" w:rsidRDefault="00E41137" w:rsidP="00B06BA1">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Reviewer 1</w:t>
      </w:r>
    </w:p>
    <w:p w14:paraId="63AEC06C" w14:textId="77777777" w:rsidR="00B06BA1" w:rsidRPr="002F5FA1" w:rsidRDefault="00B06BA1" w:rsidP="00B06BA1">
      <w:pPr>
        <w:autoSpaceDE w:val="0"/>
        <w:autoSpaceDN w:val="0"/>
        <w:adjustRightInd w:val="0"/>
        <w:outlineLvl w:val="0"/>
        <w:rPr>
          <w:rFonts w:ascii="Times New Roman" w:hAnsi="Times New Roman" w:cs="Times New Roman"/>
          <w:sz w:val="24"/>
          <w:szCs w:val="24"/>
          <w:lang w:val="en-GB"/>
        </w:rPr>
      </w:pPr>
    </w:p>
    <w:p w14:paraId="2AB33D3E" w14:textId="77777777" w:rsidR="0051509E" w:rsidRPr="002F5FA1" w:rsidRDefault="0051509E" w:rsidP="0051509E">
      <w:pPr>
        <w:autoSpaceDE w:val="0"/>
        <w:autoSpaceDN w:val="0"/>
        <w:adjustRightInd w:val="0"/>
        <w:rPr>
          <w:rFonts w:ascii="Times New Roman" w:hAnsi="Times New Roman" w:cs="Times New Roman"/>
          <w:i/>
          <w:iCs/>
          <w:sz w:val="24"/>
          <w:szCs w:val="24"/>
          <w:lang w:val="en-GB"/>
        </w:rPr>
      </w:pPr>
      <w:r w:rsidRPr="002F5FA1">
        <w:rPr>
          <w:rFonts w:ascii="Times New Roman" w:hAnsi="Times New Roman" w:cs="Times New Roman"/>
          <w:sz w:val="24"/>
          <w:szCs w:val="24"/>
          <w:lang w:val="en-GB"/>
        </w:rPr>
        <w:t xml:space="preserve">Review of Gawel et al. (RSOS-170151): </w:t>
      </w:r>
      <w:r w:rsidRPr="002F5FA1">
        <w:rPr>
          <w:rFonts w:ascii="Times New Roman" w:hAnsi="Times New Roman" w:cs="Times New Roman"/>
          <w:i/>
          <w:iCs/>
          <w:sz w:val="24"/>
          <w:szCs w:val="24"/>
          <w:lang w:val="en-GB"/>
        </w:rPr>
        <w:t>Contrasting ecological roles of non-native ungulates in</w:t>
      </w:r>
    </w:p>
    <w:p w14:paraId="39413696" w14:textId="77777777" w:rsidR="0051509E" w:rsidRPr="002F5FA1" w:rsidRDefault="0051509E" w:rsidP="0051509E">
      <w:pPr>
        <w:autoSpaceDE w:val="0"/>
        <w:autoSpaceDN w:val="0"/>
        <w:adjustRightInd w:val="0"/>
        <w:rPr>
          <w:rFonts w:ascii="Times New Roman" w:hAnsi="Times New Roman" w:cs="Times New Roman"/>
          <w:i/>
          <w:iCs/>
          <w:sz w:val="24"/>
          <w:szCs w:val="24"/>
          <w:lang w:val="en-GB"/>
        </w:rPr>
      </w:pPr>
      <w:r w:rsidRPr="002F5FA1">
        <w:rPr>
          <w:rFonts w:ascii="Times New Roman" w:hAnsi="Times New Roman" w:cs="Times New Roman"/>
          <w:i/>
          <w:iCs/>
          <w:sz w:val="24"/>
          <w:szCs w:val="24"/>
          <w:lang w:val="en-GB"/>
        </w:rPr>
        <w:t>a novel eco</w:t>
      </w:r>
      <w:r w:rsidR="0075671C" w:rsidRPr="002F5FA1">
        <w:rPr>
          <w:rFonts w:ascii="Times New Roman" w:hAnsi="Times New Roman" w:cs="Times New Roman"/>
          <w:i/>
          <w:iCs/>
          <w:sz w:val="24"/>
          <w:szCs w:val="24"/>
          <w:lang w:val="en-GB"/>
        </w:rPr>
        <w:t>s</w:t>
      </w:r>
      <w:r w:rsidRPr="002F5FA1">
        <w:rPr>
          <w:rFonts w:ascii="Times New Roman" w:hAnsi="Times New Roman" w:cs="Times New Roman"/>
          <w:i/>
          <w:iCs/>
          <w:sz w:val="24"/>
          <w:szCs w:val="24"/>
          <w:lang w:val="en-GB"/>
        </w:rPr>
        <w:t>ystem</w:t>
      </w:r>
    </w:p>
    <w:p w14:paraId="15D7E1C6"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Gawel et al. present an interesting study documenting the roles of two non-native, invasive</w:t>
      </w:r>
    </w:p>
    <w:p w14:paraId="15FD3522"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ungulates – feral pigs and Philippine deer – on forest communities in Guam in what are today</w:t>
      </w:r>
    </w:p>
    <w:p w14:paraId="2DEC28C7"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novel ecosystems (i.e., combination of native and nonnative species dominance). Specifically,</w:t>
      </w:r>
    </w:p>
    <w:p w14:paraId="57E52273"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they examine the role that each of these non-native ungulates has on plant community</w:t>
      </w:r>
    </w:p>
    <w:p w14:paraId="0C676C8C"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composition via seed dispersal and seed survival. They combine field and greenhouse studies to</w:t>
      </w:r>
    </w:p>
    <w:p w14:paraId="76BBF75F"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document that deer in this system have pronounced negative impacts on plant communities via</w:t>
      </w:r>
    </w:p>
    <w:p w14:paraId="240DE06A"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seedling browsing (and lack of seed dispersal). In turn, feral pigs are highlighted as being</w:t>
      </w:r>
    </w:p>
    <w:p w14:paraId="4367015F"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important seed dispersers for both native and nonnative plants, while having no negative impacts</w:t>
      </w:r>
    </w:p>
    <w:p w14:paraId="61AC828F"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on seedlings. The importance of feral pigs as seed dispersers is highlighted given the almost</w:t>
      </w:r>
    </w:p>
    <w:p w14:paraId="32199B1D"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complete lack of native dispersers (e.g., birds) in Guam today.</w:t>
      </w:r>
    </w:p>
    <w:p w14:paraId="1B608858"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Understanding how nonnative ungulates impact native plant communities has received</w:t>
      </w:r>
    </w:p>
    <w:p w14:paraId="615B6585"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increasing attention, while few (if any?) studies have examined this important question in a novel</w:t>
      </w:r>
    </w:p>
    <w:p w14:paraId="0A527916"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ecosystem that consists of mixtures of native and non-native species. I found the article to be</w:t>
      </w:r>
    </w:p>
    <w:p w14:paraId="18FBE556"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well-written and concise (perhaps a bit too concise, see below). It is an interesting question that</w:t>
      </w:r>
    </w:p>
    <w:p w14:paraId="1299CB6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is not isolated to the island of Guam (although I felt the authors could do a better job of</w:t>
      </w:r>
    </w:p>
    <w:p w14:paraId="311C892E"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providing more context for how widespread the issue of nonnative ungulates in novel ecosystems</w:t>
      </w:r>
    </w:p>
    <w:p w14:paraId="2EC778FD"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really is globally). Despite these positive aspects, I feel like the article as currently written needs</w:t>
      </w:r>
    </w:p>
    <w:p w14:paraId="35793C21" w14:textId="7676BFA8"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attention to a few important items, highlighted below.</w:t>
      </w:r>
      <w:r w:rsidR="00B06BA1" w:rsidRPr="002F5FA1">
        <w:rPr>
          <w:rFonts w:ascii="Times New Roman" w:hAnsi="Times New Roman" w:cs="Times New Roman"/>
          <w:sz w:val="24"/>
          <w:szCs w:val="24"/>
          <w:lang w:val="en-GB"/>
        </w:rPr>
        <w:t xml:space="preserve"> </w:t>
      </w:r>
    </w:p>
    <w:p w14:paraId="07049D00" w14:textId="77777777" w:rsidR="00FD07D9" w:rsidRPr="002F5FA1" w:rsidRDefault="00FD07D9" w:rsidP="0051509E">
      <w:pPr>
        <w:autoSpaceDE w:val="0"/>
        <w:autoSpaceDN w:val="0"/>
        <w:adjustRightInd w:val="0"/>
        <w:rPr>
          <w:rFonts w:ascii="Times New Roman" w:hAnsi="Times New Roman" w:cs="Times New Roman"/>
          <w:sz w:val="24"/>
          <w:szCs w:val="24"/>
          <w:lang w:val="en-GB"/>
        </w:rPr>
      </w:pPr>
    </w:p>
    <w:p w14:paraId="5707C8C3" w14:textId="77777777" w:rsidR="0051509E" w:rsidRPr="002F5FA1" w:rsidRDefault="0051509E" w:rsidP="0075671C">
      <w:pPr>
        <w:autoSpaceDE w:val="0"/>
        <w:autoSpaceDN w:val="0"/>
        <w:adjustRightInd w:val="0"/>
        <w:outlineLvl w:val="0"/>
        <w:rPr>
          <w:rFonts w:ascii="Times New Roman" w:hAnsi="Times New Roman" w:cs="Times New Roman"/>
          <w:b/>
          <w:bCs/>
          <w:sz w:val="24"/>
          <w:szCs w:val="24"/>
          <w:lang w:val="en-GB"/>
        </w:rPr>
      </w:pPr>
      <w:r w:rsidRPr="002F5FA1">
        <w:rPr>
          <w:rFonts w:ascii="Times New Roman" w:hAnsi="Times New Roman" w:cs="Times New Roman"/>
          <w:b/>
          <w:bCs/>
          <w:sz w:val="24"/>
          <w:szCs w:val="24"/>
          <w:lang w:val="en-GB"/>
        </w:rPr>
        <w:t>Major Items:</w:t>
      </w:r>
    </w:p>
    <w:p w14:paraId="60ADD0C8"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1) </w:t>
      </w:r>
      <w:r w:rsidRPr="002F5FA1">
        <w:rPr>
          <w:rFonts w:ascii="Times New Roman" w:hAnsi="Times New Roman" w:cs="Times New Roman"/>
          <w:b/>
          <w:bCs/>
          <w:sz w:val="24"/>
          <w:szCs w:val="24"/>
          <w:lang w:val="en-GB"/>
        </w:rPr>
        <w:t>Lack of information on Study Site</w:t>
      </w:r>
      <w:r w:rsidRPr="002F5FA1">
        <w:rPr>
          <w:rFonts w:ascii="Times New Roman" w:hAnsi="Times New Roman" w:cs="Times New Roman"/>
          <w:sz w:val="24"/>
          <w:szCs w:val="24"/>
          <w:lang w:val="en-GB"/>
        </w:rPr>
        <w:t>: The article is concise, and I appreciate that. However, I</w:t>
      </w:r>
    </w:p>
    <w:p w14:paraId="072F70BC"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feel like there is some pretty important information missing, largely from the Methods</w:t>
      </w:r>
    </w:p>
    <w:p w14:paraId="42049B3D"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(although at 4x the length of the Introduction, I found the Methods section to already be long</w:t>
      </w:r>
    </w:p>
    <w:p w14:paraId="45C43CD1" w14:textId="77777777" w:rsidR="0075671C"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compared to other sections). </w:t>
      </w:r>
    </w:p>
    <w:p w14:paraId="145DE69C" w14:textId="77777777" w:rsidR="0075671C" w:rsidRPr="002F5FA1" w:rsidRDefault="0075671C" w:rsidP="0051509E">
      <w:pPr>
        <w:autoSpaceDE w:val="0"/>
        <w:autoSpaceDN w:val="0"/>
        <w:adjustRightInd w:val="0"/>
        <w:rPr>
          <w:rFonts w:ascii="Times New Roman" w:hAnsi="Times New Roman" w:cs="Times New Roman"/>
          <w:sz w:val="24"/>
          <w:szCs w:val="24"/>
          <w:lang w:val="en-GB"/>
        </w:rPr>
      </w:pPr>
    </w:p>
    <w:p w14:paraId="045DEFCB" w14:textId="2DEA4D28"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First, I feel like the authors need to provide a fair bit more</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information on the species composition of the “novel ecosystem” within which they are</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working. For example, it would be very informative to know the average densities and</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 xml:space="preserve">importance (e.g., via basal area) of the dominant species, both the native and the </w:t>
      </w:r>
      <w:r w:rsidR="00A623AB" w:rsidRPr="002F5FA1">
        <w:rPr>
          <w:rFonts w:ascii="Times New Roman" w:hAnsi="Times New Roman" w:cs="Times New Roman"/>
          <w:sz w:val="24"/>
          <w:szCs w:val="24"/>
          <w:lang w:val="en-GB"/>
        </w:rPr>
        <w:t xml:space="preserve">non-native </w:t>
      </w:r>
      <w:r w:rsidRPr="002F5FA1">
        <w:rPr>
          <w:rFonts w:ascii="Times New Roman" w:hAnsi="Times New Roman" w:cs="Times New Roman"/>
          <w:sz w:val="24"/>
          <w:szCs w:val="24"/>
          <w:lang w:val="en-GB"/>
        </w:rPr>
        <w:t>components of the overall community. Also, what proportion of the forest do the selected</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study species make up? As currently written there is a lot of attention on this being a novel</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ecosystem, but zero information to support that and zero information to support the</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importance of the selected study species. In addition to information on the overall study site</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species composition, I feel that the authors need to do the same for the small fenced</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exclosures they studied. As written, they simply say on lines 79-81 that the fenced and</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unfenced plots “had similar canopy cover, rockiness, and forest structure”, but provide no</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data to support this. A table of the dominant species with densities and some estimate of</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importance (e.g., basal area, biomass, etc.) is warranted at a minimum, but it should also be</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pretty easy to run some analyses to see just how similar they were (t-test of species</w:t>
      </w:r>
    </w:p>
    <w:p w14:paraId="22C4FB37" w14:textId="77777777" w:rsidR="0075671C"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composition in paired fenced vs. unfenced sites?). </w:t>
      </w:r>
    </w:p>
    <w:p w14:paraId="79E636DB" w14:textId="77777777" w:rsidR="0075671C" w:rsidRPr="002F5FA1" w:rsidRDefault="0075671C" w:rsidP="0051509E">
      <w:pPr>
        <w:autoSpaceDE w:val="0"/>
        <w:autoSpaceDN w:val="0"/>
        <w:adjustRightInd w:val="0"/>
        <w:rPr>
          <w:rFonts w:ascii="Times New Roman" w:hAnsi="Times New Roman" w:cs="Times New Roman"/>
          <w:sz w:val="24"/>
          <w:szCs w:val="24"/>
          <w:lang w:val="en-GB"/>
        </w:rPr>
      </w:pPr>
    </w:p>
    <w:p w14:paraId="7503F53E" w14:textId="77777777" w:rsidR="006A4D77" w:rsidRPr="002F5FA1" w:rsidRDefault="006A4D77"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RESPONSE</w:t>
      </w:r>
    </w:p>
    <w:p w14:paraId="1E832A1E" w14:textId="4594B581" w:rsidR="000D2A3F" w:rsidRPr="002F5FA1" w:rsidRDefault="000E0887"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 xml:space="preserve"> </w:t>
      </w:r>
      <w:r w:rsidR="00FB41C8" w:rsidRPr="002F5FA1">
        <w:rPr>
          <w:rFonts w:ascii="Times New Roman" w:hAnsi="Times New Roman" w:cs="Times New Roman"/>
          <w:i/>
          <w:sz w:val="24"/>
          <w:szCs w:val="24"/>
          <w:lang w:val="en-GB"/>
        </w:rPr>
        <w:t>Thank you, expanding on those details w</w:t>
      </w:r>
      <w:r w:rsidR="002B689F" w:rsidRPr="002F5FA1">
        <w:rPr>
          <w:rFonts w:ascii="Times New Roman" w:hAnsi="Times New Roman" w:cs="Times New Roman"/>
          <w:i/>
          <w:sz w:val="24"/>
          <w:szCs w:val="24"/>
          <w:lang w:val="en-GB"/>
        </w:rPr>
        <w:t xml:space="preserve">ould definitely help place this study in </w:t>
      </w:r>
      <w:r w:rsidR="00FB41C8" w:rsidRPr="002F5FA1">
        <w:rPr>
          <w:rFonts w:ascii="Times New Roman" w:hAnsi="Times New Roman" w:cs="Times New Roman"/>
          <w:i/>
          <w:sz w:val="24"/>
          <w:szCs w:val="24"/>
          <w:lang w:val="en-GB"/>
        </w:rPr>
        <w:t xml:space="preserve">better context. </w:t>
      </w:r>
      <w:r w:rsidR="00665560" w:rsidRPr="002F5FA1">
        <w:rPr>
          <w:rFonts w:ascii="Times New Roman" w:hAnsi="Times New Roman" w:cs="Times New Roman"/>
          <w:i/>
          <w:sz w:val="24"/>
          <w:szCs w:val="24"/>
          <w:lang w:val="en-GB"/>
        </w:rPr>
        <w:t>We added a figure to demonstrate the dimensions of our vegetation and scat count belt transects as well as a figure to supplementary material with the locations of our seedling plots and transect sites on Guam, relative to where limestone karst forest is located.</w:t>
      </w:r>
      <w:r w:rsidR="00665560" w:rsidRPr="002F5FA1">
        <w:rPr>
          <w:rFonts w:ascii="Times New Roman" w:hAnsi="Times New Roman" w:cs="Times New Roman"/>
          <w:sz w:val="24"/>
          <w:szCs w:val="24"/>
          <w:lang w:val="en-GB"/>
        </w:rPr>
        <w:t xml:space="preserve"> </w:t>
      </w:r>
      <w:r w:rsidR="00367107" w:rsidRPr="002F5FA1">
        <w:rPr>
          <w:rFonts w:ascii="Times New Roman" w:hAnsi="Times New Roman" w:cs="Times New Roman"/>
          <w:i/>
          <w:sz w:val="24"/>
          <w:szCs w:val="24"/>
          <w:lang w:val="en-GB"/>
        </w:rPr>
        <w:t>We</w:t>
      </w:r>
      <w:r w:rsidR="00665560" w:rsidRPr="002F5FA1">
        <w:rPr>
          <w:rFonts w:ascii="Times New Roman" w:hAnsi="Times New Roman" w:cs="Times New Roman"/>
          <w:i/>
          <w:sz w:val="24"/>
          <w:szCs w:val="24"/>
          <w:lang w:val="en-GB"/>
        </w:rPr>
        <w:t xml:space="preserve"> also</w:t>
      </w:r>
      <w:r w:rsidR="00367107" w:rsidRPr="002F5FA1">
        <w:rPr>
          <w:rFonts w:ascii="Times New Roman" w:hAnsi="Times New Roman" w:cs="Times New Roman"/>
          <w:i/>
          <w:sz w:val="24"/>
          <w:szCs w:val="24"/>
          <w:lang w:val="en-GB"/>
        </w:rPr>
        <w:t xml:space="preserve"> added more details to the “Study area” subsection of our Meth</w:t>
      </w:r>
      <w:r w:rsidR="000D2A3F" w:rsidRPr="002F5FA1">
        <w:rPr>
          <w:rFonts w:ascii="Times New Roman" w:hAnsi="Times New Roman" w:cs="Times New Roman"/>
          <w:i/>
          <w:sz w:val="24"/>
          <w:szCs w:val="24"/>
          <w:lang w:val="en-GB"/>
        </w:rPr>
        <w:t>ods that highlight why these forests are still novel ecosystems, and how we chose them:</w:t>
      </w:r>
    </w:p>
    <w:p w14:paraId="28F38336" w14:textId="77777777" w:rsidR="000D2A3F" w:rsidRPr="002F5FA1" w:rsidRDefault="000D2A3F" w:rsidP="0051509E">
      <w:pPr>
        <w:autoSpaceDE w:val="0"/>
        <w:autoSpaceDN w:val="0"/>
        <w:adjustRightInd w:val="0"/>
        <w:rPr>
          <w:rFonts w:ascii="Times New Roman" w:hAnsi="Times New Roman" w:cs="Times New Roman"/>
          <w:i/>
          <w:sz w:val="24"/>
          <w:szCs w:val="24"/>
          <w:lang w:val="en-GB"/>
        </w:rPr>
      </w:pPr>
    </w:p>
    <w:p w14:paraId="20FD7EF1" w14:textId="502895F0" w:rsidR="000D2A3F" w:rsidRPr="002F5FA1" w:rsidRDefault="000D2A3F"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lang w:val="en-GB"/>
        </w:rPr>
        <w:t>“</w:t>
      </w:r>
      <w:r w:rsidRPr="002F5FA1">
        <w:rPr>
          <w:rFonts w:ascii="Times New Roman" w:hAnsi="Times New Roman" w:cs="Times New Roman"/>
          <w:i/>
          <w:sz w:val="24"/>
          <w:szCs w:val="24"/>
        </w:rPr>
        <w:t xml:space="preserve">We chose sites for this project that were considered native limestone karst forest in order to maintain similarities between sites and maximize the likelihood of discerning differences due to pig and deer abundance rather than other site characteristics like history of disturbance or species composition. Native trees still dominated these sites. However, the relative abundances of vegetation differ from early descriptions of Guam forests </w:t>
      </w:r>
      <w:r w:rsidRPr="002F5FA1">
        <w:rPr>
          <w:rFonts w:ascii="Times New Roman" w:hAnsi="Times New Roman" w:cs="Times New Roman"/>
          <w:i/>
          <w:sz w:val="24"/>
          <w:szCs w:val="24"/>
        </w:rPr>
        <w:fldChar w:fldCharType="begin" w:fldLock="1"/>
      </w:r>
      <w:r w:rsidRPr="002F5FA1">
        <w:rPr>
          <w:rFonts w:ascii="Times New Roman" w:hAnsi="Times New Roman" w:cs="Times New Roman"/>
          <w:i/>
          <w:sz w:val="24"/>
          <w:szCs w:val="24"/>
        </w:rPr>
        <w:instrText xml:space="preserve"> ADDIN PAPERS2_CITATIONS &lt;citation&gt;&lt;uuid&gt;EB7FDE18-4D95-4E20-8F2B-3E946F5CD19A&lt;/uuid&gt;&lt;priority&gt;0&lt;/priority&gt;&lt;publications&gt;&lt;publication&gt;&lt;publication_date&gt;99197000000000000000200000&lt;/publication_date&gt;&lt;publisher&gt;Guam,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Pr="002F5FA1">
        <w:rPr>
          <w:rFonts w:ascii="Times New Roman" w:hAnsi="Times New Roman" w:cs="Times New Roman"/>
          <w:i/>
          <w:sz w:val="24"/>
          <w:szCs w:val="24"/>
        </w:rPr>
        <w:fldChar w:fldCharType="separate"/>
      </w:r>
      <w:r w:rsidRPr="002F5FA1">
        <w:rPr>
          <w:rFonts w:ascii="Times New Roman" w:hAnsi="Times New Roman" w:cs="Times New Roman"/>
          <w:i/>
          <w:sz w:val="24"/>
          <w:szCs w:val="24"/>
        </w:rPr>
        <w:t>[30,31]</w:t>
      </w:r>
      <w:r w:rsidRPr="002F5FA1">
        <w:rPr>
          <w:rFonts w:ascii="Times New Roman" w:hAnsi="Times New Roman" w:cs="Times New Roman"/>
          <w:i/>
          <w:sz w:val="24"/>
          <w:szCs w:val="24"/>
        </w:rPr>
        <w:fldChar w:fldCharType="end"/>
      </w:r>
      <w:r w:rsidRPr="002F5FA1">
        <w:rPr>
          <w:rFonts w:ascii="Times New Roman" w:hAnsi="Times New Roman" w:cs="Times New Roman"/>
          <w:i/>
          <w:sz w:val="24"/>
          <w:szCs w:val="24"/>
        </w:rPr>
        <w:t xml:space="preserve">. This, and especially the absence of native avifauna amongst a mixture of other non-native plants, insects, and mammals </w:t>
      </w:r>
      <w:r w:rsidRPr="002F5FA1">
        <w:rPr>
          <w:rFonts w:ascii="Times New Roman" w:hAnsi="Times New Roman" w:cs="Times New Roman"/>
          <w:i/>
          <w:sz w:val="24"/>
          <w:szCs w:val="24"/>
        </w:rPr>
        <w:fldChar w:fldCharType="begin" w:fldLock="1"/>
      </w:r>
      <w:r w:rsidRPr="002F5FA1">
        <w:rPr>
          <w:rFonts w:ascii="Times New Roman" w:hAnsi="Times New Roman" w:cs="Times New Roman"/>
          <w:i/>
          <w:sz w:val="24"/>
          <w:szCs w:val="24"/>
        </w:rPr>
        <w:instrText xml:space="preserve"> ADDIN PAPERS2_CITATIONS &lt;citation&gt;&lt;uuid&gt;ADA0915B-839C-4599-A4A3-65F9BFC1C126&lt;/uuid&gt;&lt;priority&gt;0&lt;/priority&gt;&lt;publications&gt;&lt;publication&gt;&lt;publication_date&gt;99199800000000000000200000&lt;/publication_date&gt;&lt;subtype&gt;400&lt;/subtype&gt;&lt;title&gt;The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Pr="002F5FA1">
        <w:rPr>
          <w:rFonts w:ascii="Times New Roman" w:hAnsi="Times New Roman" w:cs="Times New Roman"/>
          <w:i/>
          <w:sz w:val="24"/>
          <w:szCs w:val="24"/>
        </w:rPr>
        <w:fldChar w:fldCharType="separate"/>
      </w:r>
      <w:r w:rsidRPr="002F5FA1">
        <w:rPr>
          <w:rFonts w:ascii="Times New Roman" w:hAnsi="Times New Roman" w:cs="Times New Roman"/>
          <w:i/>
          <w:sz w:val="24"/>
          <w:szCs w:val="24"/>
        </w:rPr>
        <w:t>[23]</w:t>
      </w:r>
      <w:r w:rsidRPr="002F5FA1">
        <w:rPr>
          <w:rFonts w:ascii="Times New Roman" w:hAnsi="Times New Roman" w:cs="Times New Roman"/>
          <w:i/>
          <w:sz w:val="24"/>
          <w:szCs w:val="24"/>
        </w:rPr>
        <w:fldChar w:fldCharType="end"/>
      </w:r>
      <w:r w:rsidRPr="002F5FA1">
        <w:rPr>
          <w:rFonts w:ascii="Times New Roman" w:hAnsi="Times New Roman" w:cs="Times New Roman"/>
          <w:i/>
          <w:sz w:val="24"/>
          <w:szCs w:val="24"/>
        </w:rPr>
        <w:t xml:space="preserve"> provided an ideal setting for investigating roles in a novel ecosystem.”</w:t>
      </w:r>
      <w:r w:rsidR="00B06BA1" w:rsidRPr="002F5FA1">
        <w:rPr>
          <w:rFonts w:ascii="Times New Roman" w:hAnsi="Times New Roman" w:cs="Times New Roman"/>
          <w:i/>
          <w:sz w:val="24"/>
          <w:szCs w:val="24"/>
        </w:rPr>
        <w:t xml:space="preserve"> (Lines 81-88)</w:t>
      </w:r>
    </w:p>
    <w:p w14:paraId="37FBB29A" w14:textId="77777777" w:rsidR="005F6717" w:rsidRPr="002F5FA1" w:rsidRDefault="005F6717" w:rsidP="0051509E">
      <w:pPr>
        <w:autoSpaceDE w:val="0"/>
        <w:autoSpaceDN w:val="0"/>
        <w:adjustRightInd w:val="0"/>
        <w:rPr>
          <w:rFonts w:ascii="Times New Roman" w:hAnsi="Times New Roman" w:cs="Times New Roman"/>
          <w:i/>
          <w:sz w:val="24"/>
          <w:szCs w:val="24"/>
        </w:rPr>
      </w:pPr>
    </w:p>
    <w:p w14:paraId="4DFF899F" w14:textId="77777777" w:rsidR="005F6717" w:rsidRPr="002F5FA1" w:rsidRDefault="005F6717"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t>The sites were adjacent, with canopies from individual trees usually overlapping both plots. The species composition of the plots would not differ because there were few other seedlings or adults besides the seedlings that we planted ourselves</w:t>
      </w:r>
      <w:r w:rsidR="00FF1F89" w:rsidRPr="002F5FA1">
        <w:rPr>
          <w:rFonts w:ascii="Times New Roman" w:hAnsi="Times New Roman" w:cs="Times New Roman"/>
          <w:i/>
          <w:sz w:val="24"/>
          <w:szCs w:val="24"/>
        </w:rPr>
        <w:t xml:space="preserve"> in each 3.5-m by 5.5-m plot</w:t>
      </w:r>
      <w:r w:rsidRPr="002F5FA1">
        <w:rPr>
          <w:rFonts w:ascii="Times New Roman" w:hAnsi="Times New Roman" w:cs="Times New Roman"/>
          <w:i/>
          <w:sz w:val="24"/>
          <w:szCs w:val="24"/>
        </w:rPr>
        <w:t>.</w:t>
      </w:r>
      <w:r w:rsidR="00FF1F89" w:rsidRPr="002F5FA1">
        <w:rPr>
          <w:rFonts w:ascii="Times New Roman" w:hAnsi="Times New Roman" w:cs="Times New Roman"/>
          <w:i/>
          <w:sz w:val="24"/>
          <w:szCs w:val="24"/>
        </w:rPr>
        <w:t xml:space="preserve"> We added this text under “Effects of ungulates on seedling survival” subsection of the Methods:</w:t>
      </w:r>
    </w:p>
    <w:p w14:paraId="5F4F8422" w14:textId="77777777" w:rsidR="00FF1F89" w:rsidRPr="002F5FA1" w:rsidRDefault="00FF1F89" w:rsidP="0051509E">
      <w:pPr>
        <w:autoSpaceDE w:val="0"/>
        <w:autoSpaceDN w:val="0"/>
        <w:adjustRightInd w:val="0"/>
        <w:rPr>
          <w:rFonts w:ascii="Times New Roman" w:hAnsi="Times New Roman" w:cs="Times New Roman"/>
          <w:i/>
          <w:sz w:val="24"/>
          <w:szCs w:val="24"/>
        </w:rPr>
      </w:pPr>
    </w:p>
    <w:p w14:paraId="088CF15C" w14:textId="787E5AA7" w:rsidR="00FF1F89" w:rsidRPr="002F5FA1" w:rsidRDefault="00FF1F89"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t xml:space="preserve">“Since the paired plots were adjacent, very little differed between them in canopy composition and cover. We also consciously avoided large gaps in canopy cover, depressions in the substrate, or any other </w:t>
      </w:r>
      <w:r w:rsidR="00A623AB" w:rsidRPr="002F5FA1">
        <w:rPr>
          <w:rFonts w:ascii="Times New Roman" w:hAnsi="Times New Roman" w:cs="Times New Roman"/>
          <w:i/>
          <w:sz w:val="24"/>
          <w:szCs w:val="24"/>
        </w:rPr>
        <w:t xml:space="preserve">features </w:t>
      </w:r>
      <w:r w:rsidRPr="002F5FA1">
        <w:rPr>
          <w:rFonts w:ascii="Times New Roman" w:hAnsi="Times New Roman" w:cs="Times New Roman"/>
          <w:i/>
          <w:sz w:val="24"/>
          <w:szCs w:val="24"/>
        </w:rPr>
        <w:t>that might have caused a difference between the paired plots outside of our treatments.”</w:t>
      </w:r>
      <w:r w:rsidR="00B06BA1" w:rsidRPr="002F5FA1">
        <w:rPr>
          <w:rFonts w:ascii="Times New Roman" w:hAnsi="Times New Roman" w:cs="Times New Roman"/>
          <w:i/>
          <w:sz w:val="24"/>
          <w:szCs w:val="24"/>
        </w:rPr>
        <w:t xml:space="preserve"> (Lines 95-98)</w:t>
      </w:r>
    </w:p>
    <w:p w14:paraId="2682A8B1" w14:textId="75CCFD57" w:rsidR="000E0887" w:rsidRPr="002F5FA1" w:rsidRDefault="000E0887"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t>END RESPONSE</w:t>
      </w:r>
    </w:p>
    <w:p w14:paraId="22140435" w14:textId="75FB272F" w:rsidR="00350376" w:rsidRPr="002F5FA1" w:rsidRDefault="00350376" w:rsidP="0051509E">
      <w:pPr>
        <w:autoSpaceDE w:val="0"/>
        <w:autoSpaceDN w:val="0"/>
        <w:adjustRightInd w:val="0"/>
        <w:rPr>
          <w:rFonts w:ascii="Times New Roman" w:hAnsi="Times New Roman" w:cs="Times New Roman"/>
          <w:sz w:val="24"/>
          <w:szCs w:val="24"/>
        </w:rPr>
      </w:pPr>
    </w:p>
    <w:p w14:paraId="3F1B3D8C" w14:textId="626538A3" w:rsidR="00B06BA1" w:rsidRPr="002F5FA1" w:rsidRDefault="00B06BA1" w:rsidP="0051509E">
      <w:pPr>
        <w:autoSpaceDE w:val="0"/>
        <w:autoSpaceDN w:val="0"/>
        <w:adjustRightInd w:val="0"/>
        <w:rPr>
          <w:rFonts w:ascii="Times New Roman" w:hAnsi="Times New Roman" w:cs="Times New Roman"/>
          <w:sz w:val="24"/>
          <w:szCs w:val="24"/>
        </w:rPr>
      </w:pPr>
      <w:r w:rsidRPr="002F5FA1">
        <w:rPr>
          <w:rFonts w:ascii="Times New Roman" w:hAnsi="Times New Roman" w:cs="Times New Roman"/>
          <w:sz w:val="24"/>
          <w:szCs w:val="24"/>
        </w:rPr>
        <w:t>Reviewer 1 continued:</w:t>
      </w:r>
    </w:p>
    <w:p w14:paraId="5B9C787C" w14:textId="1F12C449" w:rsidR="0075671C" w:rsidRPr="002F5FA1" w:rsidRDefault="0075671C"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Second, the authors should provide a lot more information on the soils in the study site, particularly to help couch the results about feral pigs. It strikes me that these are very unique soils (karst; “calcareous rock – the brittle, fossilized remains of ancient marine organisms”), and the primary way in which feral pigs impact other ecosystems is via rooting and wallowing. If they are unable to root in these soils, it likely has a huge impact on the results seen (and potential comparisons to other studies). </w:t>
      </w:r>
    </w:p>
    <w:p w14:paraId="2E00EA81" w14:textId="527C0B06" w:rsidR="00C25031" w:rsidRPr="002F5FA1" w:rsidRDefault="00C25031" w:rsidP="0075671C">
      <w:pPr>
        <w:autoSpaceDE w:val="0"/>
        <w:autoSpaceDN w:val="0"/>
        <w:adjustRightInd w:val="0"/>
        <w:rPr>
          <w:rFonts w:ascii="Times New Roman" w:hAnsi="Times New Roman" w:cs="Times New Roman"/>
          <w:sz w:val="24"/>
          <w:szCs w:val="24"/>
          <w:lang w:val="en-GB"/>
        </w:rPr>
      </w:pPr>
    </w:p>
    <w:p w14:paraId="7BBFBDF7" w14:textId="79C384CC" w:rsidR="00C25031" w:rsidRPr="002F5FA1" w:rsidRDefault="00C25031" w:rsidP="0075671C">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RESPONSE:</w:t>
      </w:r>
    </w:p>
    <w:p w14:paraId="1647103E" w14:textId="0A297C43" w:rsidR="00F87DC6" w:rsidRPr="002F5FA1" w:rsidRDefault="00C6710A" w:rsidP="0075671C">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We a</w:t>
      </w:r>
      <w:r w:rsidR="00F87DC6" w:rsidRPr="002F5FA1">
        <w:rPr>
          <w:rFonts w:ascii="Times New Roman" w:hAnsi="Times New Roman" w:cs="Times New Roman"/>
          <w:i/>
          <w:sz w:val="24"/>
          <w:szCs w:val="24"/>
          <w:lang w:val="en-GB"/>
        </w:rPr>
        <w:t>dded a few details about feral pigs:</w:t>
      </w:r>
    </w:p>
    <w:p w14:paraId="1CC71859" w14:textId="47E13C45" w:rsidR="0075671C" w:rsidRPr="002F5FA1" w:rsidRDefault="00F87DC6" w:rsidP="0075671C">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lang w:val="en-GB"/>
        </w:rPr>
        <w:t>“</w:t>
      </w:r>
      <w:r w:rsidRPr="002F5FA1">
        <w:rPr>
          <w:rFonts w:ascii="Times New Roman" w:hAnsi="Times New Roman" w:cs="Times New Roman"/>
          <w:i/>
          <w:sz w:val="24"/>
          <w:szCs w:val="24"/>
        </w:rPr>
        <w:t>Deer were introduced to the wild in Guam in 1772 by Spanish Governor Mariano Tobias as game meat [22], while pigs in the forests of Guam are descended from livestock brought by Spanish colonizers in the 1660’s, and subsequently mixed with other livestock throughout the centuries [20].”</w:t>
      </w:r>
      <w:r w:rsidR="00B06BA1" w:rsidRPr="002F5FA1">
        <w:rPr>
          <w:rFonts w:ascii="Times New Roman" w:hAnsi="Times New Roman" w:cs="Times New Roman"/>
          <w:i/>
          <w:sz w:val="24"/>
          <w:szCs w:val="24"/>
        </w:rPr>
        <w:t xml:space="preserve"> (Lines 55-58)</w:t>
      </w:r>
    </w:p>
    <w:p w14:paraId="1242E5A1" w14:textId="2B701B98" w:rsidR="00D61730" w:rsidRPr="002F5FA1" w:rsidRDefault="00D61730" w:rsidP="0075671C">
      <w:pPr>
        <w:autoSpaceDE w:val="0"/>
        <w:autoSpaceDN w:val="0"/>
        <w:adjustRightInd w:val="0"/>
        <w:rPr>
          <w:rFonts w:ascii="Times New Roman" w:hAnsi="Times New Roman" w:cs="Times New Roman"/>
          <w:sz w:val="24"/>
          <w:szCs w:val="24"/>
        </w:rPr>
      </w:pPr>
    </w:p>
    <w:p w14:paraId="06DF625A" w14:textId="2212A3DF" w:rsidR="00D61730" w:rsidRPr="002F5FA1" w:rsidRDefault="00D61730" w:rsidP="0075671C">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t xml:space="preserve">We also added new sources and </w:t>
      </w:r>
      <w:r w:rsidR="004B55D9" w:rsidRPr="002F5FA1">
        <w:rPr>
          <w:rFonts w:ascii="Times New Roman" w:hAnsi="Times New Roman" w:cs="Times New Roman"/>
          <w:i/>
          <w:sz w:val="24"/>
          <w:szCs w:val="24"/>
        </w:rPr>
        <w:t xml:space="preserve">a few </w:t>
      </w:r>
      <w:r w:rsidRPr="002F5FA1">
        <w:rPr>
          <w:rFonts w:ascii="Times New Roman" w:hAnsi="Times New Roman" w:cs="Times New Roman"/>
          <w:i/>
          <w:sz w:val="24"/>
          <w:szCs w:val="24"/>
        </w:rPr>
        <w:t xml:space="preserve">more details on limestone karst </w:t>
      </w:r>
      <w:r w:rsidR="004B55D9" w:rsidRPr="002F5FA1">
        <w:rPr>
          <w:rFonts w:ascii="Times New Roman" w:hAnsi="Times New Roman" w:cs="Times New Roman"/>
          <w:i/>
          <w:sz w:val="24"/>
          <w:szCs w:val="24"/>
        </w:rPr>
        <w:t>substrates to Methods, Study Area:</w:t>
      </w:r>
    </w:p>
    <w:p w14:paraId="7A9A65D1" w14:textId="1040F80B" w:rsidR="004B55D9" w:rsidRPr="002F5FA1" w:rsidRDefault="004B55D9" w:rsidP="0075671C">
      <w:pPr>
        <w:autoSpaceDE w:val="0"/>
        <w:autoSpaceDN w:val="0"/>
        <w:adjustRightInd w:val="0"/>
        <w:rPr>
          <w:rFonts w:ascii="Times New Roman" w:hAnsi="Times New Roman" w:cs="Times New Roman"/>
          <w:i/>
          <w:sz w:val="24"/>
          <w:szCs w:val="24"/>
        </w:rPr>
      </w:pPr>
    </w:p>
    <w:p w14:paraId="2AB8418B" w14:textId="77777777" w:rsidR="00B06BA1" w:rsidRPr="002F5FA1" w:rsidRDefault="004B55D9" w:rsidP="002F5FA1">
      <w:pPr>
        <w:rPr>
          <w:rFonts w:ascii="Times New Roman" w:hAnsi="Times New Roman" w:cs="Times New Roman"/>
          <w:i/>
          <w:sz w:val="24"/>
          <w:szCs w:val="24"/>
        </w:rPr>
      </w:pPr>
      <w:r w:rsidRPr="002F5FA1">
        <w:rPr>
          <w:rFonts w:ascii="Times New Roman" w:hAnsi="Times New Roman" w:cs="Times New Roman"/>
          <w:i/>
          <w:sz w:val="24"/>
          <w:szCs w:val="24"/>
        </w:rPr>
        <w:lastRenderedPageBreak/>
        <w:t>“This karst is extremely porous and easily weathered by water, creating sharp and porous features that hold very little topsoil [30,32].</w:t>
      </w:r>
      <w:r w:rsidR="00B06BA1" w:rsidRPr="002F5FA1">
        <w:rPr>
          <w:rFonts w:ascii="Times New Roman" w:hAnsi="Times New Roman" w:cs="Times New Roman"/>
          <w:i/>
          <w:sz w:val="24"/>
          <w:szCs w:val="24"/>
        </w:rPr>
        <w:t xml:space="preserve"> It is extremely rugged and difficult to walk on, with small crevasses and holes throughout.</w:t>
      </w:r>
      <w:r w:rsidRPr="002F5FA1">
        <w:rPr>
          <w:rFonts w:ascii="Times New Roman" w:hAnsi="Times New Roman" w:cs="Times New Roman"/>
          <w:i/>
          <w:sz w:val="24"/>
          <w:szCs w:val="24"/>
        </w:rPr>
        <w:t>”</w:t>
      </w:r>
      <w:r w:rsidR="00B06BA1" w:rsidRPr="002F5FA1">
        <w:rPr>
          <w:rFonts w:ascii="Times New Roman" w:hAnsi="Times New Roman" w:cs="Times New Roman"/>
          <w:i/>
          <w:sz w:val="24"/>
          <w:szCs w:val="24"/>
        </w:rPr>
        <w:t xml:space="preserve"> (Lines 77-79)</w:t>
      </w:r>
    </w:p>
    <w:p w14:paraId="7B50FFD4" w14:textId="77777777" w:rsidR="00B06BA1" w:rsidRPr="002F5FA1" w:rsidRDefault="00B06BA1" w:rsidP="00B06BA1">
      <w:pPr>
        <w:spacing w:line="480" w:lineRule="auto"/>
        <w:rPr>
          <w:rFonts w:ascii="Times New Roman" w:hAnsi="Times New Roman" w:cs="Times New Roman"/>
          <w:i/>
          <w:sz w:val="24"/>
          <w:szCs w:val="24"/>
        </w:rPr>
      </w:pPr>
      <w:r w:rsidRPr="002F5FA1">
        <w:rPr>
          <w:rFonts w:ascii="Times New Roman" w:hAnsi="Times New Roman" w:cs="Times New Roman"/>
          <w:i/>
          <w:sz w:val="24"/>
          <w:szCs w:val="24"/>
        </w:rPr>
        <w:t>And in the discussion:</w:t>
      </w:r>
    </w:p>
    <w:p w14:paraId="27786DE1" w14:textId="707215AF" w:rsidR="004B55D9" w:rsidRPr="002F5FA1" w:rsidRDefault="00B06BA1" w:rsidP="00B06BA1">
      <w:pPr>
        <w:rPr>
          <w:rFonts w:ascii="Times New Roman" w:hAnsi="Times New Roman" w:cs="Times New Roman"/>
          <w:i/>
          <w:sz w:val="24"/>
          <w:szCs w:val="24"/>
        </w:rPr>
      </w:pPr>
      <w:r w:rsidRPr="002F5FA1">
        <w:rPr>
          <w:rFonts w:ascii="Times New Roman" w:hAnsi="Times New Roman" w:cs="Times New Roman"/>
          <w:i/>
          <w:sz w:val="24"/>
          <w:szCs w:val="24"/>
        </w:rPr>
        <w:t>“</w:t>
      </w:r>
      <w:r w:rsidR="0034508B" w:rsidRPr="002F5FA1">
        <w:rPr>
          <w:rFonts w:ascii="Times New Roman" w:hAnsi="Times New Roman" w:cs="Times New Roman"/>
          <w:i/>
          <w:sz w:val="24"/>
          <w:szCs w:val="24"/>
        </w:rPr>
        <w:t>While the novel ecosystems of Guam provide an important context in determining the relative detriment or benefit of these ungulates, the natural limestone karst forest features, which are easier for deer to traverse in, but more difficult for pigs to root and wallow in, also played a large role in determining this</w:t>
      </w:r>
      <w:r w:rsidRPr="002F5FA1">
        <w:rPr>
          <w:rFonts w:ascii="Times New Roman" w:hAnsi="Times New Roman" w:cs="Times New Roman"/>
          <w:i/>
          <w:sz w:val="24"/>
          <w:szCs w:val="24"/>
        </w:rPr>
        <w:t>. A similar study in the clay soils of Guam would likely produce di</w:t>
      </w:r>
      <w:r w:rsidR="0034508B" w:rsidRPr="002F5FA1">
        <w:rPr>
          <w:rFonts w:ascii="Times New Roman" w:hAnsi="Times New Roman" w:cs="Times New Roman"/>
          <w:i/>
          <w:sz w:val="24"/>
          <w:szCs w:val="24"/>
        </w:rPr>
        <w:t>fferent results.” (Lines 295-300</w:t>
      </w:r>
      <w:r w:rsidRPr="002F5FA1">
        <w:rPr>
          <w:rFonts w:ascii="Times New Roman" w:hAnsi="Times New Roman" w:cs="Times New Roman"/>
          <w:i/>
          <w:sz w:val="24"/>
          <w:szCs w:val="24"/>
        </w:rPr>
        <w:t>)</w:t>
      </w:r>
      <w:r w:rsidR="004B55D9" w:rsidRPr="002F5FA1">
        <w:rPr>
          <w:rFonts w:ascii="Times New Roman" w:hAnsi="Times New Roman" w:cs="Times New Roman"/>
          <w:i/>
          <w:sz w:val="24"/>
          <w:szCs w:val="24"/>
        </w:rPr>
        <w:t xml:space="preserve"> </w:t>
      </w:r>
    </w:p>
    <w:p w14:paraId="3546F2EC" w14:textId="6568A94C" w:rsidR="00F87DC6" w:rsidRPr="002F5FA1" w:rsidRDefault="00B06BA1" w:rsidP="0075671C">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rPr>
        <w:t>END RESPONSE</w:t>
      </w:r>
    </w:p>
    <w:p w14:paraId="1A123A7D" w14:textId="77777777" w:rsidR="00D741C8" w:rsidRPr="002F5FA1" w:rsidRDefault="00D741C8" w:rsidP="0075671C">
      <w:pPr>
        <w:autoSpaceDE w:val="0"/>
        <w:autoSpaceDN w:val="0"/>
        <w:adjustRightInd w:val="0"/>
        <w:rPr>
          <w:rFonts w:ascii="Times New Roman" w:hAnsi="Times New Roman" w:cs="Times New Roman"/>
          <w:sz w:val="24"/>
          <w:szCs w:val="24"/>
          <w:lang w:val="en-GB"/>
        </w:rPr>
      </w:pPr>
    </w:p>
    <w:p w14:paraId="0AA35CA5" w14:textId="7133F134" w:rsidR="00B06BA1" w:rsidRPr="002F5FA1" w:rsidRDefault="006A4D77"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Reviewer 1</w:t>
      </w:r>
      <w:r w:rsidR="00B06BA1" w:rsidRPr="002F5FA1">
        <w:rPr>
          <w:rFonts w:ascii="Times New Roman" w:hAnsi="Times New Roman" w:cs="Times New Roman"/>
          <w:sz w:val="24"/>
          <w:szCs w:val="24"/>
          <w:lang w:val="en-GB"/>
        </w:rPr>
        <w:t>:</w:t>
      </w:r>
    </w:p>
    <w:p w14:paraId="1CFDC602" w14:textId="7B33BB3F" w:rsidR="0075671C" w:rsidRPr="002F5FA1" w:rsidRDefault="0075671C"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Finally, the authors provide no information on ungulate densities for deer and pigs</w:t>
      </w:r>
    </w:p>
    <w:p w14:paraId="4EA1ECA1" w14:textId="77777777" w:rsidR="0075671C" w:rsidRPr="002F5FA1" w:rsidRDefault="0075671C"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in the study area. It is very difficult to interpret the results (and compare to other studies)</w:t>
      </w:r>
    </w:p>
    <w:p w14:paraId="34FFB548" w14:textId="77777777" w:rsidR="0075671C" w:rsidRPr="002F5FA1" w:rsidRDefault="0075671C"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without this information. Also for feral pigs, what are the animals on Guam descendant from</w:t>
      </w:r>
    </w:p>
    <w:p w14:paraId="50DA47FF" w14:textId="77777777" w:rsidR="0075671C" w:rsidRPr="002F5FA1" w:rsidRDefault="0075671C"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(e.g., are they true feral pigs that escaped from domestication, wild boar introduced, or</w:t>
      </w:r>
    </w:p>
    <w:p w14:paraId="6108EE5B" w14:textId="77777777" w:rsidR="0075671C" w:rsidRPr="002F5FA1" w:rsidRDefault="0075671C"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something else?). All three of these items are basic aspects that you would expect to find in</w:t>
      </w:r>
    </w:p>
    <w:p w14:paraId="2EAD0867" w14:textId="77777777" w:rsidR="0075671C" w:rsidRPr="002F5FA1" w:rsidRDefault="0075671C"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the Methods section of any scientific paper, such that the absence from this one is quite</w:t>
      </w:r>
    </w:p>
    <w:p w14:paraId="3F282E1C" w14:textId="0F7818E8" w:rsidR="0075671C" w:rsidRPr="002F5FA1" w:rsidRDefault="0075671C"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striking.</w:t>
      </w:r>
    </w:p>
    <w:p w14:paraId="0D6025AF" w14:textId="3C92588B" w:rsidR="00D741C8" w:rsidRPr="002F5FA1" w:rsidRDefault="00D741C8" w:rsidP="0075671C">
      <w:pPr>
        <w:autoSpaceDE w:val="0"/>
        <w:autoSpaceDN w:val="0"/>
        <w:adjustRightInd w:val="0"/>
        <w:rPr>
          <w:rFonts w:ascii="Times New Roman" w:hAnsi="Times New Roman" w:cs="Times New Roman"/>
          <w:sz w:val="24"/>
          <w:szCs w:val="24"/>
          <w:lang w:val="en-GB"/>
        </w:rPr>
      </w:pPr>
    </w:p>
    <w:p w14:paraId="6D132180" w14:textId="77777777" w:rsidR="00D741C8" w:rsidRPr="00520F98" w:rsidRDefault="00D741C8" w:rsidP="0075671C">
      <w:pPr>
        <w:autoSpaceDE w:val="0"/>
        <w:autoSpaceDN w:val="0"/>
        <w:adjustRightInd w:val="0"/>
        <w:rPr>
          <w:rFonts w:ascii="Times New Roman" w:hAnsi="Times New Roman" w:cs="Times New Roman"/>
          <w:i/>
          <w:sz w:val="24"/>
          <w:szCs w:val="24"/>
          <w:lang w:val="en-GB"/>
        </w:rPr>
      </w:pPr>
      <w:r w:rsidRPr="00520F98">
        <w:rPr>
          <w:rFonts w:ascii="Times New Roman" w:hAnsi="Times New Roman" w:cs="Times New Roman"/>
          <w:i/>
          <w:sz w:val="24"/>
          <w:szCs w:val="24"/>
          <w:lang w:val="en-GB"/>
        </w:rPr>
        <w:t xml:space="preserve">RESPONSE: </w:t>
      </w:r>
    </w:p>
    <w:p w14:paraId="037DC816" w14:textId="70EFC34D" w:rsidR="000D2A3F" w:rsidRPr="002F5FA1" w:rsidRDefault="00270913" w:rsidP="0075671C">
      <w:pPr>
        <w:autoSpaceDE w:val="0"/>
        <w:autoSpaceDN w:val="0"/>
        <w:adjustRightInd w:val="0"/>
        <w:rPr>
          <w:rFonts w:ascii="Times New Roman" w:hAnsi="Times New Roman" w:cs="Times New Roman"/>
          <w:i/>
          <w:color w:val="000000"/>
          <w:sz w:val="24"/>
          <w:szCs w:val="24"/>
        </w:rPr>
      </w:pPr>
      <w:r w:rsidRPr="002F5FA1">
        <w:rPr>
          <w:rFonts w:ascii="Times New Roman" w:hAnsi="Times New Roman" w:cs="Times New Roman"/>
          <w:i/>
          <w:sz w:val="24"/>
          <w:szCs w:val="24"/>
        </w:rPr>
        <w:t>We agree that ungulate numbers would enhance the paper, but w</w:t>
      </w:r>
      <w:r w:rsidR="00350376" w:rsidRPr="002F5FA1">
        <w:rPr>
          <w:rFonts w:ascii="Times New Roman" w:hAnsi="Times New Roman" w:cs="Times New Roman"/>
          <w:i/>
          <w:sz w:val="24"/>
          <w:szCs w:val="24"/>
        </w:rPr>
        <w:t>e do not have ungulate densities</w:t>
      </w:r>
      <w:r w:rsidR="002C2B74" w:rsidRPr="002F5FA1">
        <w:rPr>
          <w:rFonts w:ascii="Times New Roman" w:hAnsi="Times New Roman" w:cs="Times New Roman"/>
          <w:i/>
          <w:sz w:val="24"/>
          <w:szCs w:val="24"/>
        </w:rPr>
        <w:t xml:space="preserve"> for sites in Guam</w:t>
      </w:r>
      <w:r w:rsidR="00350376" w:rsidRPr="002F5FA1">
        <w:rPr>
          <w:rFonts w:ascii="Times New Roman" w:hAnsi="Times New Roman" w:cs="Times New Roman"/>
          <w:i/>
          <w:sz w:val="24"/>
          <w:szCs w:val="24"/>
        </w:rPr>
        <w:t>, and no natural resource agencies or other researchers have attempted to estimate ungulate densities on a wide scale in Guam</w:t>
      </w:r>
      <w:r w:rsidR="00D66043" w:rsidRPr="002F5FA1">
        <w:rPr>
          <w:rFonts w:ascii="Times New Roman" w:hAnsi="Times New Roman" w:cs="Times New Roman"/>
          <w:i/>
          <w:sz w:val="24"/>
          <w:szCs w:val="24"/>
        </w:rPr>
        <w:t>. One unpublished study from 2002 estimated deer abundance along abandoned runways on the Air Forc</w:t>
      </w:r>
      <w:r w:rsidR="002C2B74" w:rsidRPr="002F5FA1">
        <w:rPr>
          <w:rFonts w:ascii="Times New Roman" w:hAnsi="Times New Roman" w:cs="Times New Roman"/>
          <w:i/>
          <w:sz w:val="24"/>
          <w:szCs w:val="24"/>
        </w:rPr>
        <w:t>e Bas</w:t>
      </w:r>
      <w:r w:rsidR="00E71305" w:rsidRPr="002F5FA1">
        <w:rPr>
          <w:rFonts w:ascii="Times New Roman" w:hAnsi="Times New Roman" w:cs="Times New Roman"/>
          <w:i/>
          <w:sz w:val="24"/>
          <w:szCs w:val="24"/>
        </w:rPr>
        <w:t>e using spotlight counts from multiple vehicles (Knutson and Vogt 2002 unpublished). They estimated</w:t>
      </w:r>
      <w:r w:rsidR="002C2B74" w:rsidRPr="002F5FA1">
        <w:rPr>
          <w:rFonts w:ascii="Times New Roman" w:hAnsi="Times New Roman" w:cs="Times New Roman"/>
          <w:i/>
          <w:sz w:val="24"/>
          <w:szCs w:val="24"/>
        </w:rPr>
        <w:t xml:space="preserve"> </w:t>
      </w:r>
      <w:r w:rsidR="00E71305" w:rsidRPr="002F5FA1">
        <w:rPr>
          <w:rFonts w:ascii="Times New Roman" w:hAnsi="Times New Roman" w:cs="Times New Roman"/>
          <w:i/>
          <w:color w:val="000000"/>
          <w:sz w:val="24"/>
          <w:szCs w:val="24"/>
        </w:rPr>
        <w:t>1.83 deer per hectare (95% confidence interval = 1.44-2.21) and feral pig densities of 0.38 pigs per hectare (95% confidence interval = 0.20-0.55)</w:t>
      </w:r>
      <w:r w:rsidR="00520F98">
        <w:rPr>
          <w:rFonts w:ascii="Times New Roman" w:hAnsi="Times New Roman" w:cs="Times New Roman"/>
          <w:i/>
          <w:color w:val="000000"/>
          <w:sz w:val="24"/>
          <w:szCs w:val="24"/>
        </w:rPr>
        <w:t>, indicating that they were very dense in this area of Guam.</w:t>
      </w:r>
      <w:r w:rsidR="002D46FC" w:rsidRPr="002F5FA1">
        <w:rPr>
          <w:rFonts w:ascii="Times New Roman" w:hAnsi="Times New Roman" w:cs="Times New Roman"/>
          <w:i/>
          <w:color w:val="000000"/>
          <w:sz w:val="24"/>
          <w:szCs w:val="24"/>
        </w:rPr>
        <w:t xml:space="preserve"> This effort required multiple vehicles spotlighting along open runways. Much of the habitat that we sampled in is closed canopy with distance-limited visibility and no roadsides or open trails. While three of our sites were located on the same Air Force base</w:t>
      </w:r>
      <w:r w:rsidR="00A06623" w:rsidRPr="002F5FA1">
        <w:rPr>
          <w:rFonts w:ascii="Times New Roman" w:hAnsi="Times New Roman" w:cs="Times New Roman"/>
          <w:i/>
          <w:color w:val="000000"/>
          <w:sz w:val="24"/>
          <w:szCs w:val="24"/>
        </w:rPr>
        <w:t>, we could not reliably use Knutson and Vogt’s numbers for such different habitat type</w:t>
      </w:r>
      <w:r w:rsidR="00520F98">
        <w:rPr>
          <w:rFonts w:ascii="Times New Roman" w:hAnsi="Times New Roman" w:cs="Times New Roman"/>
          <w:i/>
          <w:color w:val="000000"/>
          <w:sz w:val="24"/>
          <w:szCs w:val="24"/>
        </w:rPr>
        <w:t>s</w:t>
      </w:r>
      <w:r w:rsidR="00A06623" w:rsidRPr="002F5FA1">
        <w:rPr>
          <w:rFonts w:ascii="Times New Roman" w:hAnsi="Times New Roman" w:cs="Times New Roman"/>
          <w:i/>
          <w:color w:val="000000"/>
          <w:sz w:val="24"/>
          <w:szCs w:val="24"/>
        </w:rPr>
        <w:t>.</w:t>
      </w:r>
      <w:r w:rsidR="00E4036E" w:rsidRPr="002F5FA1">
        <w:rPr>
          <w:rFonts w:ascii="Times New Roman" w:hAnsi="Times New Roman" w:cs="Times New Roman"/>
          <w:i/>
          <w:color w:val="000000"/>
          <w:sz w:val="24"/>
          <w:szCs w:val="24"/>
        </w:rPr>
        <w:t xml:space="preserve"> Further, there are few reliable and feasible methods for estimating ungulate densities in tropical forests</w:t>
      </w:r>
      <w:r w:rsidR="009A4A3F" w:rsidRPr="002F5FA1">
        <w:rPr>
          <w:rFonts w:ascii="Times New Roman" w:hAnsi="Times New Roman" w:cs="Times New Roman"/>
          <w:i/>
          <w:color w:val="000000"/>
          <w:sz w:val="24"/>
          <w:szCs w:val="24"/>
        </w:rPr>
        <w:t xml:space="preserve"> without knowing </w:t>
      </w:r>
      <w:r w:rsidRPr="002F5FA1">
        <w:rPr>
          <w:rFonts w:ascii="Times New Roman" w:hAnsi="Times New Roman" w:cs="Times New Roman"/>
          <w:i/>
          <w:color w:val="000000"/>
          <w:sz w:val="24"/>
          <w:szCs w:val="24"/>
        </w:rPr>
        <w:t xml:space="preserve">more about </w:t>
      </w:r>
      <w:r w:rsidR="009A4A3F" w:rsidRPr="002F5FA1">
        <w:rPr>
          <w:rFonts w:ascii="Times New Roman" w:hAnsi="Times New Roman" w:cs="Times New Roman"/>
          <w:i/>
          <w:color w:val="000000"/>
          <w:sz w:val="24"/>
          <w:szCs w:val="24"/>
        </w:rPr>
        <w:t xml:space="preserve">the natural history of </w:t>
      </w:r>
      <w:r w:rsidRPr="002F5FA1">
        <w:rPr>
          <w:rFonts w:ascii="Times New Roman" w:hAnsi="Times New Roman" w:cs="Times New Roman"/>
          <w:i/>
          <w:color w:val="000000"/>
          <w:sz w:val="24"/>
          <w:szCs w:val="24"/>
        </w:rPr>
        <w:t xml:space="preserve">the </w:t>
      </w:r>
      <w:r w:rsidR="009A4A3F" w:rsidRPr="002F5FA1">
        <w:rPr>
          <w:rFonts w:ascii="Times New Roman" w:hAnsi="Times New Roman" w:cs="Times New Roman"/>
          <w:i/>
          <w:color w:val="000000"/>
          <w:sz w:val="24"/>
          <w:szCs w:val="24"/>
        </w:rPr>
        <w:t>animal</w:t>
      </w:r>
      <w:r w:rsidRPr="002F5FA1">
        <w:rPr>
          <w:rFonts w:ascii="Times New Roman" w:hAnsi="Times New Roman" w:cs="Times New Roman"/>
          <w:i/>
          <w:color w:val="000000"/>
          <w:sz w:val="24"/>
          <w:szCs w:val="24"/>
        </w:rPr>
        <w:t>s</w:t>
      </w:r>
      <w:r w:rsidR="009A4A3F" w:rsidRPr="002F5FA1">
        <w:rPr>
          <w:rFonts w:ascii="Times New Roman" w:hAnsi="Times New Roman" w:cs="Times New Roman"/>
          <w:i/>
          <w:color w:val="000000"/>
          <w:sz w:val="24"/>
          <w:szCs w:val="24"/>
        </w:rPr>
        <w:t xml:space="preserve"> in this setting – for example, home range or average distance travelled for foraging</w:t>
      </w:r>
      <w:r w:rsidR="00B62EA4" w:rsidRPr="002F5FA1">
        <w:rPr>
          <w:rFonts w:ascii="Times New Roman" w:hAnsi="Times New Roman" w:cs="Times New Roman"/>
          <w:i/>
          <w:color w:val="000000"/>
          <w:sz w:val="24"/>
          <w:szCs w:val="24"/>
        </w:rPr>
        <w:t xml:space="preserve"> (Koster and Hart 1988, Jathanna et al. 2003, Carillo et al. 2008)</w:t>
      </w:r>
      <w:r w:rsidR="009A4A3F" w:rsidRPr="002F5FA1">
        <w:rPr>
          <w:rFonts w:ascii="Times New Roman" w:hAnsi="Times New Roman" w:cs="Times New Roman"/>
          <w:i/>
          <w:color w:val="000000"/>
          <w:sz w:val="24"/>
          <w:szCs w:val="24"/>
        </w:rPr>
        <w:t xml:space="preserve">. Therefore, we </w:t>
      </w:r>
      <w:r w:rsidRPr="002F5FA1">
        <w:rPr>
          <w:rFonts w:ascii="Times New Roman" w:hAnsi="Times New Roman" w:cs="Times New Roman"/>
          <w:i/>
          <w:color w:val="000000"/>
          <w:sz w:val="24"/>
          <w:szCs w:val="24"/>
        </w:rPr>
        <w:t>chose to use relative abundances between sites using</w:t>
      </w:r>
      <w:r w:rsidR="009A4A3F" w:rsidRPr="002F5FA1">
        <w:rPr>
          <w:rFonts w:ascii="Times New Roman" w:hAnsi="Times New Roman" w:cs="Times New Roman"/>
          <w:i/>
          <w:color w:val="000000"/>
          <w:sz w:val="24"/>
          <w:szCs w:val="24"/>
        </w:rPr>
        <w:t xml:space="preserve"> scat counts (other sign such as tracks are impossible to see on karst substrate</w:t>
      </w:r>
      <w:r w:rsidR="00D57843">
        <w:rPr>
          <w:rFonts w:ascii="Times New Roman" w:hAnsi="Times New Roman" w:cs="Times New Roman"/>
          <w:i/>
          <w:color w:val="000000"/>
          <w:sz w:val="24"/>
          <w:szCs w:val="24"/>
        </w:rPr>
        <w:t>).</w:t>
      </w:r>
      <w:r w:rsidR="009A4A3F" w:rsidRPr="002F5FA1">
        <w:rPr>
          <w:rFonts w:ascii="Times New Roman" w:hAnsi="Times New Roman" w:cs="Times New Roman"/>
          <w:i/>
          <w:color w:val="000000"/>
          <w:sz w:val="24"/>
          <w:szCs w:val="24"/>
        </w:rPr>
        <w:t xml:space="preserve"> We added this text</w:t>
      </w:r>
      <w:r w:rsidR="00D93A45" w:rsidRPr="002F5FA1">
        <w:rPr>
          <w:rFonts w:ascii="Times New Roman" w:hAnsi="Times New Roman" w:cs="Times New Roman"/>
          <w:i/>
          <w:color w:val="000000"/>
          <w:sz w:val="24"/>
          <w:szCs w:val="24"/>
        </w:rPr>
        <w:t xml:space="preserve"> to our methods section:</w:t>
      </w:r>
    </w:p>
    <w:p w14:paraId="0B71944A" w14:textId="77777777" w:rsidR="009A4A3F" w:rsidRPr="002F5FA1" w:rsidRDefault="009A4A3F" w:rsidP="0051509E">
      <w:pPr>
        <w:autoSpaceDE w:val="0"/>
        <w:autoSpaceDN w:val="0"/>
        <w:adjustRightInd w:val="0"/>
        <w:rPr>
          <w:rFonts w:ascii="Times New Roman" w:hAnsi="Times New Roman" w:cs="Times New Roman"/>
          <w:color w:val="000000"/>
          <w:sz w:val="24"/>
          <w:szCs w:val="24"/>
        </w:rPr>
      </w:pPr>
    </w:p>
    <w:p w14:paraId="0BB0F77A" w14:textId="77777777" w:rsidR="00C25031" w:rsidRPr="002F5FA1" w:rsidRDefault="00FA5B3E" w:rsidP="0051509E">
      <w:pPr>
        <w:autoSpaceDE w:val="0"/>
        <w:autoSpaceDN w:val="0"/>
        <w:adjustRightInd w:val="0"/>
        <w:rPr>
          <w:rFonts w:ascii="Times New Roman" w:hAnsi="Times New Roman" w:cs="Times New Roman"/>
          <w:i/>
          <w:sz w:val="24"/>
          <w:szCs w:val="24"/>
        </w:rPr>
      </w:pPr>
      <w:bookmarkStart w:id="0" w:name="_Hlk484092141"/>
      <w:r w:rsidRPr="002F5FA1">
        <w:rPr>
          <w:rFonts w:ascii="Times New Roman" w:hAnsi="Times New Roman" w:cs="Times New Roman"/>
          <w:i/>
          <w:sz w:val="24"/>
          <w:szCs w:val="24"/>
        </w:rPr>
        <w:t>“</w:t>
      </w:r>
      <w:bookmarkStart w:id="1" w:name="_Hlk484693648"/>
      <w:r w:rsidR="00541E14" w:rsidRPr="002F5FA1">
        <w:rPr>
          <w:rFonts w:ascii="Times New Roman" w:hAnsi="Times New Roman" w:cs="Times New Roman"/>
          <w:i/>
          <w:sz w:val="24"/>
          <w:szCs w:val="24"/>
        </w:rPr>
        <w:t>Actual ungulate densities in any habitat in Guam are unknown</w:t>
      </w:r>
      <w:r w:rsidR="00300A27" w:rsidRPr="002F5FA1">
        <w:rPr>
          <w:rFonts w:ascii="Times New Roman" w:hAnsi="Times New Roman" w:cs="Times New Roman"/>
          <w:i/>
          <w:sz w:val="24"/>
          <w:szCs w:val="24"/>
        </w:rPr>
        <w:t xml:space="preserve">, but thought to be very high. </w:t>
      </w:r>
      <w:r w:rsidR="00541E14" w:rsidRPr="002F5FA1">
        <w:rPr>
          <w:rFonts w:ascii="Times New Roman" w:hAnsi="Times New Roman" w:cs="Times New Roman"/>
          <w:i/>
          <w:sz w:val="24"/>
          <w:szCs w:val="24"/>
        </w:rPr>
        <w:t xml:space="preserve">  </w:t>
      </w:r>
      <w:r w:rsidR="000E4BF6" w:rsidRPr="002F5FA1">
        <w:rPr>
          <w:rFonts w:ascii="Times New Roman" w:hAnsi="Times New Roman" w:cs="Times New Roman"/>
          <w:i/>
          <w:sz w:val="24"/>
          <w:szCs w:val="24"/>
        </w:rPr>
        <w:t>E</w:t>
      </w:r>
      <w:r w:rsidR="00541E14" w:rsidRPr="002F5FA1">
        <w:rPr>
          <w:rFonts w:ascii="Times New Roman" w:hAnsi="Times New Roman" w:cs="Times New Roman"/>
          <w:i/>
          <w:sz w:val="24"/>
          <w:szCs w:val="24"/>
        </w:rPr>
        <w:t>stimates have rarely ever been attempted because common methods such as spot</w:t>
      </w:r>
    </w:p>
    <w:p w14:paraId="1F529960" w14:textId="307A5DC3" w:rsidR="00E71305" w:rsidRPr="002F5FA1" w:rsidRDefault="00541E14"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t xml:space="preserve">lighting, visual counts on transects, and aerial counts are </w:t>
      </w:r>
      <w:r w:rsidR="00F24484" w:rsidRPr="002F5FA1">
        <w:rPr>
          <w:rFonts w:ascii="Times New Roman" w:hAnsi="Times New Roman" w:cs="Times New Roman"/>
          <w:i/>
          <w:sz w:val="24"/>
          <w:szCs w:val="24"/>
        </w:rPr>
        <w:t xml:space="preserve">unreliable </w:t>
      </w:r>
      <w:r w:rsidRPr="002F5FA1">
        <w:rPr>
          <w:rFonts w:ascii="Times New Roman" w:hAnsi="Times New Roman" w:cs="Times New Roman"/>
          <w:i/>
          <w:sz w:val="24"/>
          <w:szCs w:val="24"/>
        </w:rPr>
        <w:t>in dense tropical forests</w:t>
      </w:r>
      <w:bookmarkEnd w:id="0"/>
      <w:r w:rsidR="00FA5B3E" w:rsidRPr="002F5FA1">
        <w:rPr>
          <w:rFonts w:ascii="Times New Roman" w:hAnsi="Times New Roman" w:cs="Times New Roman"/>
          <w:i/>
          <w:sz w:val="24"/>
          <w:szCs w:val="24"/>
        </w:rPr>
        <w:t>.</w:t>
      </w:r>
      <w:bookmarkEnd w:id="1"/>
      <w:r w:rsidR="00FA5B3E" w:rsidRPr="002F5FA1">
        <w:rPr>
          <w:rFonts w:ascii="Times New Roman" w:hAnsi="Times New Roman" w:cs="Times New Roman"/>
          <w:i/>
          <w:sz w:val="24"/>
          <w:szCs w:val="24"/>
        </w:rPr>
        <w:t>”</w:t>
      </w:r>
      <w:r w:rsidR="00D21019" w:rsidRPr="002F5FA1">
        <w:rPr>
          <w:rFonts w:ascii="Times New Roman" w:hAnsi="Times New Roman" w:cs="Times New Roman"/>
          <w:i/>
          <w:sz w:val="24"/>
          <w:szCs w:val="24"/>
        </w:rPr>
        <w:t>(Lines 153-156)</w:t>
      </w:r>
    </w:p>
    <w:p w14:paraId="3ED2BE15" w14:textId="77777777" w:rsidR="00541E14" w:rsidRPr="002F5FA1" w:rsidRDefault="00541E14" w:rsidP="0051509E">
      <w:pPr>
        <w:autoSpaceDE w:val="0"/>
        <w:autoSpaceDN w:val="0"/>
        <w:adjustRightInd w:val="0"/>
        <w:rPr>
          <w:rFonts w:ascii="Times New Roman" w:hAnsi="Times New Roman" w:cs="Times New Roman"/>
          <w:i/>
          <w:sz w:val="24"/>
          <w:szCs w:val="24"/>
          <w:lang w:val="en-GB"/>
        </w:rPr>
      </w:pPr>
    </w:p>
    <w:p w14:paraId="35D30D09" w14:textId="778A9104" w:rsidR="00541E14" w:rsidRPr="002F5FA1" w:rsidRDefault="00541E14"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We also added this text to the Dis</w:t>
      </w:r>
      <w:r w:rsidR="00D93A45" w:rsidRPr="002F5FA1">
        <w:rPr>
          <w:rFonts w:ascii="Times New Roman" w:hAnsi="Times New Roman" w:cs="Times New Roman"/>
          <w:i/>
          <w:sz w:val="24"/>
          <w:szCs w:val="24"/>
          <w:lang w:val="en-GB"/>
        </w:rPr>
        <w:t>cussion:</w:t>
      </w:r>
    </w:p>
    <w:p w14:paraId="7CA7F133" w14:textId="69737363" w:rsidR="00541E14" w:rsidRPr="002F5FA1" w:rsidRDefault="00FA5B3E"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lastRenderedPageBreak/>
        <w:t>“</w:t>
      </w:r>
      <w:bookmarkStart w:id="2" w:name="_Hlk485215374"/>
      <w:r w:rsidR="00870831" w:rsidRPr="002F5FA1">
        <w:rPr>
          <w:rFonts w:ascii="Times New Roman" w:hAnsi="Times New Roman" w:cs="Times New Roman"/>
          <w:i/>
          <w:sz w:val="24"/>
          <w:szCs w:val="24"/>
        </w:rPr>
        <w:t>We know that pigs are present in these forests, and their wallows are abundant in ravine forests. However,</w:t>
      </w:r>
      <w:r w:rsidR="00541E14" w:rsidRPr="002F5FA1">
        <w:rPr>
          <w:rFonts w:ascii="Times New Roman" w:hAnsi="Times New Roman" w:cs="Times New Roman"/>
          <w:i/>
          <w:sz w:val="24"/>
          <w:szCs w:val="24"/>
        </w:rPr>
        <w:t xml:space="preserve"> unlike </w:t>
      </w:r>
      <w:bookmarkEnd w:id="2"/>
      <w:r w:rsidR="00541E14" w:rsidRPr="002F5FA1">
        <w:rPr>
          <w:rFonts w:ascii="Times New Roman" w:hAnsi="Times New Roman" w:cs="Times New Roman"/>
          <w:i/>
          <w:sz w:val="24"/>
          <w:szCs w:val="24"/>
        </w:rPr>
        <w:t xml:space="preserve">other forest types, the forest floor in a limestone karst forest is rocky and rigid </w:t>
      </w:r>
      <w:r w:rsidR="00541E14" w:rsidRPr="002F5FA1">
        <w:rPr>
          <w:rFonts w:ascii="Times New Roman" w:hAnsi="Times New Roman" w:cs="Times New Roman"/>
          <w:i/>
          <w:sz w:val="24"/>
          <w:szCs w:val="24"/>
        </w:rPr>
        <w:fldChar w:fldCharType="begin" w:fldLock="1"/>
      </w:r>
      <w:r w:rsidR="00541E14" w:rsidRPr="002F5FA1">
        <w:rPr>
          <w:rFonts w:ascii="Times New Roman" w:hAnsi="Times New Roman" w:cs="Times New Roman"/>
          <w:i/>
          <w:sz w:val="24"/>
          <w:szCs w:val="24"/>
        </w:rPr>
        <w:instrText xml:space="preserve"> ADDIN PAPERS2_CITATIONS &lt;citation&gt;&lt;uuid&gt;BB099632-1066-4EB1-8B83-99723DCA5A8E&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541E14" w:rsidRPr="002F5FA1">
        <w:rPr>
          <w:rFonts w:ascii="Times New Roman" w:hAnsi="Times New Roman" w:cs="Times New Roman"/>
          <w:i/>
          <w:sz w:val="24"/>
          <w:szCs w:val="24"/>
        </w:rPr>
        <w:fldChar w:fldCharType="separate"/>
      </w:r>
      <w:r w:rsidR="00541E14" w:rsidRPr="002F5FA1">
        <w:rPr>
          <w:rFonts w:ascii="Times New Roman" w:hAnsi="Times New Roman" w:cs="Times New Roman"/>
          <w:i/>
          <w:sz w:val="24"/>
          <w:szCs w:val="24"/>
        </w:rPr>
        <w:t>[29,31]</w:t>
      </w:r>
      <w:r w:rsidR="00541E14" w:rsidRPr="002F5FA1">
        <w:rPr>
          <w:rFonts w:ascii="Times New Roman" w:hAnsi="Times New Roman" w:cs="Times New Roman"/>
          <w:i/>
          <w:sz w:val="24"/>
          <w:szCs w:val="24"/>
        </w:rPr>
        <w:fldChar w:fldCharType="end"/>
      </w:r>
      <w:r w:rsidR="00541E14" w:rsidRPr="002F5FA1">
        <w:rPr>
          <w:rFonts w:ascii="Times New Roman" w:hAnsi="Times New Roman" w:cs="Times New Roman"/>
          <w:i/>
          <w:sz w:val="24"/>
          <w:szCs w:val="24"/>
        </w:rPr>
        <w:t>, which would be difficult for pigs to root and wallow in, thereby limiting the extent of their damage to seedlings.</w:t>
      </w:r>
      <w:r w:rsidR="003861E1" w:rsidRPr="002F5FA1">
        <w:rPr>
          <w:rFonts w:ascii="Times New Roman" w:hAnsi="Times New Roman" w:cs="Times New Roman"/>
          <w:i/>
          <w:sz w:val="24"/>
          <w:szCs w:val="24"/>
        </w:rPr>
        <w:t xml:space="preserve"> </w:t>
      </w:r>
      <w:r w:rsidR="003861E1" w:rsidRPr="00D57843">
        <w:rPr>
          <w:rFonts w:ascii="Times New Roman" w:hAnsi="Times New Roman" w:cs="Times New Roman"/>
          <w:i/>
          <w:sz w:val="24"/>
          <w:szCs w:val="24"/>
        </w:rPr>
        <w:t xml:space="preserve">In contrast, feral pigs in Hawaii and Malaysia cause seedling mortality, increase erosion, affect biogeochemical cycling, and spread invasive plants </w:t>
      </w:r>
      <w:r w:rsidR="003861E1" w:rsidRPr="00D57843">
        <w:rPr>
          <w:rFonts w:ascii="Times New Roman" w:hAnsi="Times New Roman" w:cs="Times New Roman"/>
          <w:i/>
          <w:sz w:val="24"/>
          <w:szCs w:val="24"/>
        </w:rPr>
        <w:fldChar w:fldCharType="begin" w:fldLock="1"/>
      </w:r>
      <w:r w:rsidR="003861E1" w:rsidRPr="00D57843">
        <w:rPr>
          <w:rFonts w:ascii="Times New Roman" w:hAnsi="Times New Roman" w:cs="Times New Roman"/>
          <w:i/>
          <w:sz w:val="24"/>
          <w:szCs w:val="24"/>
        </w:rPr>
        <w:instrText xml:space="preserve"> ADDIN PAPERS2_CITATIONS &lt;citation&gt;&lt;uuid&gt;83BDCDBA-6F7A-423C-8054-E52D67D66A85&lt;/uuid&gt;&lt;priority&gt;0&lt;/priority&gt;&lt;publications&gt;&lt;publication&gt;&lt;doi&gt;10.1007/bf00124953&lt;/doi&gt;&lt;number&gt;1&lt;/number&gt;&lt;publication_date&gt;99199100000000000000200000&lt;/publication_date&gt;&lt;startpage&gt;55&lt;/startpage&gt;&lt;subtype&gt;400&lt;/subtype&gt;&lt;title&gt;Association between feral pig disturbance and the composition of some alien plant assemblages in Hawaii Volcanoes National Park&lt;/title&gt;&lt;type&gt;400&lt;/type&gt;&lt;volume&gt;95&lt;/volume&gt;&lt;uuid&gt;ccfa905d-d806-4928-972a-4fc22edad6c3&lt;/uuid&gt;&lt;authors&gt;&lt;author&gt;&lt;lastName&gt;Aplet&lt;/lastName&gt;&lt;firstName&gt;G&lt;/firstName&gt;&lt;middleNames&gt;H&lt;/middleNames&gt;&lt;/author&gt;&lt;author&gt;&lt;lastName&gt;Anderson&lt;/lastName&gt;&lt;firstName&gt;S&lt;/firstName&gt;&lt;middleNames&gt;J&lt;/middleNames&gt;&lt;/author&gt;&lt;author&gt;&lt;lastName&gt;Stone&lt;/lastName&gt;&lt;firstName&gt;C&lt;/firstName&gt;&lt;middleNames&gt;P&lt;/middleNames&gt;&lt;/author&gt;&lt;/authors&gt;&lt;editors /&gt;&lt;translators /&gt;&lt;photographers /&gt;&lt;livfe_id /&gt;&lt;citekey&gt;Aplet:1991dw&lt;/citekey&gt;&lt;subtitle p4:nil="true" xmlns:p4="http://www.w3.org/2001/XMLSchema-instance" /&gt;&lt;submission_date /&gt;&lt;revision_date /&gt;&lt;accepted_date /&gt;&lt;is_bundle&gt;0&lt;/is_bundle&gt;&lt;bundle&gt;&lt;type&gt;-100&lt;/type&gt;&lt;subtype&gt;-100&lt;/subtype&gt;&lt;livfeID /&gt;&lt;citekey&gt;:0tw&lt;/citekey&gt;&lt;title&gt;Vegetatio&lt;/title&gt;&lt;/bundle&gt;&lt;url&gt;http://dx.doi.org/10.1007/bf00124953&lt;/url&gt;&lt;/publication&gt;&lt;publication&gt;&lt;doi&gt;10.1007/s10530-013-0508-x&lt;/doi&gt;&lt;number&gt;1&lt;/number&gt;&lt;publication_date&gt;99201400000000000000200000&lt;/publication_date&gt;&lt;startpage&gt;125&lt;/startpage&gt;&lt;subtype&gt;400&lt;/subtype&gt;&lt;title&gt;Vegetation response to removal of non-native feral pigs from Hawaiian tropical montane wet forest&lt;/title&gt;&lt;type&gt;400&lt;/type&gt;&lt;volume&gt;16&lt;/volume&gt;&lt;uuid&gt;7cc719fd-ef69-4cd6-86b2-3c1c7c949126&lt;/uuid&gt;&lt;authors&gt;&lt;author&gt;&lt;lastName&gt;Cole&lt;/lastName&gt;&lt;firstName&gt;R&lt;/firstName&gt;&lt;middleNames&gt;J&lt;/middleNames&gt;&lt;/author&gt;&lt;author&gt;&lt;lastName&gt;Litton&lt;/lastName&gt;&lt;firstName&gt;C&lt;/firstName&gt;&lt;middleNames&gt;M&lt;/middleNames&gt;&lt;/author&gt;&lt;/authors&gt;&lt;editors /&gt;&lt;translators /&gt;&lt;photographers /&gt;&lt;livfe_id /&gt;&lt;citekey&gt;Cole:2014dz&lt;/citekey&gt;&lt;subtitle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-0508-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90e99e2e-5114-45f9-93b8-742c198bf84a&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/&gt;&lt;citekey&gt;Murphy:2014eqba&lt;/citekey&gt;&lt;subtitle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3861E1" w:rsidRPr="00D57843">
        <w:rPr>
          <w:rFonts w:ascii="Times New Roman" w:hAnsi="Times New Roman" w:cs="Times New Roman"/>
          <w:i/>
          <w:sz w:val="24"/>
          <w:szCs w:val="24"/>
        </w:rPr>
        <w:fldChar w:fldCharType="separate"/>
      </w:r>
      <w:r w:rsidR="003861E1" w:rsidRPr="00D57843">
        <w:rPr>
          <w:rFonts w:ascii="Times New Roman" w:hAnsi="Times New Roman" w:cs="Times New Roman"/>
          <w:i/>
          <w:sz w:val="24"/>
          <w:szCs w:val="24"/>
        </w:rPr>
        <w:t>[17,37-39]</w:t>
      </w:r>
      <w:r w:rsidR="003861E1" w:rsidRPr="00D57843">
        <w:rPr>
          <w:rFonts w:ascii="Times New Roman" w:hAnsi="Times New Roman" w:cs="Times New Roman"/>
          <w:i/>
          <w:sz w:val="24"/>
          <w:szCs w:val="24"/>
        </w:rPr>
        <w:fldChar w:fldCharType="end"/>
      </w:r>
      <w:r w:rsidR="003861E1" w:rsidRPr="00D57843">
        <w:rPr>
          <w:rFonts w:ascii="Times New Roman" w:hAnsi="Times New Roman" w:cs="Times New Roman"/>
          <w:i/>
          <w:sz w:val="24"/>
          <w:szCs w:val="24"/>
        </w:rPr>
        <w:t>. These damaging processes are unlikely to impact the rocky substrates in limestone karst forests. Removing pigs in Guam could have detrimental effects to plant species that have been limited by the lack of dispersers, especially in limestone karst forests</w:t>
      </w:r>
      <w:r w:rsidR="00270161" w:rsidRPr="00D57843">
        <w:rPr>
          <w:rFonts w:ascii="Times New Roman" w:hAnsi="Times New Roman" w:cs="Times New Roman"/>
          <w:i/>
          <w:sz w:val="24"/>
          <w:szCs w:val="24"/>
        </w:rPr>
        <w:t xml:space="preserve">, </w:t>
      </w:r>
      <w:bookmarkStart w:id="3" w:name="_Hlk485216069"/>
      <w:r w:rsidR="00270161" w:rsidRPr="00D57843">
        <w:rPr>
          <w:rFonts w:ascii="Times New Roman" w:hAnsi="Times New Roman" w:cs="Times New Roman"/>
          <w:i/>
          <w:sz w:val="24"/>
          <w:szCs w:val="24"/>
        </w:rPr>
        <w:t>where they are less likely to cause damage through rooting and wallowing</w:t>
      </w:r>
      <w:r w:rsidR="003861E1" w:rsidRPr="00D57843">
        <w:rPr>
          <w:rFonts w:ascii="Times New Roman" w:hAnsi="Times New Roman" w:cs="Times New Roman"/>
          <w:i/>
          <w:sz w:val="24"/>
          <w:szCs w:val="24"/>
        </w:rPr>
        <w:t>.</w:t>
      </w:r>
      <w:bookmarkEnd w:id="3"/>
      <w:r w:rsidRPr="00D57843">
        <w:rPr>
          <w:rFonts w:ascii="Times New Roman" w:hAnsi="Times New Roman" w:cs="Times New Roman"/>
          <w:i/>
          <w:sz w:val="24"/>
          <w:szCs w:val="24"/>
        </w:rPr>
        <w:t>”</w:t>
      </w:r>
      <w:r w:rsidR="00D93A45" w:rsidRPr="002F5FA1">
        <w:rPr>
          <w:rFonts w:ascii="Times New Roman" w:hAnsi="Times New Roman" w:cs="Times New Roman"/>
          <w:i/>
          <w:sz w:val="24"/>
          <w:szCs w:val="24"/>
        </w:rPr>
        <w:t xml:space="preserve"> (Lines 277-283)</w:t>
      </w:r>
    </w:p>
    <w:p w14:paraId="51DD370C" w14:textId="77777777" w:rsidR="00541E14" w:rsidRPr="002F5FA1" w:rsidRDefault="00541E14" w:rsidP="0051509E">
      <w:pPr>
        <w:autoSpaceDE w:val="0"/>
        <w:autoSpaceDN w:val="0"/>
        <w:adjustRightInd w:val="0"/>
        <w:rPr>
          <w:rFonts w:ascii="Times New Roman" w:hAnsi="Times New Roman" w:cs="Times New Roman"/>
          <w:i/>
          <w:sz w:val="24"/>
          <w:szCs w:val="24"/>
          <w:lang w:val="en-GB"/>
        </w:rPr>
      </w:pPr>
    </w:p>
    <w:p w14:paraId="2E95BB93" w14:textId="418135A6" w:rsidR="0006705A" w:rsidRPr="002F5FA1" w:rsidRDefault="0006705A" w:rsidP="0075671C">
      <w:pPr>
        <w:autoSpaceDE w:val="0"/>
        <w:autoSpaceDN w:val="0"/>
        <w:adjustRightInd w:val="0"/>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As for origin of pigs and deer, we added th</w:t>
      </w:r>
      <w:r w:rsidR="00D93A45" w:rsidRPr="002F5FA1">
        <w:rPr>
          <w:rFonts w:ascii="Times New Roman" w:hAnsi="Times New Roman" w:cs="Times New Roman"/>
          <w:i/>
          <w:sz w:val="24"/>
          <w:szCs w:val="24"/>
          <w:lang w:val="en-GB"/>
        </w:rPr>
        <w:t>is sentence to the Introduction:</w:t>
      </w:r>
    </w:p>
    <w:p w14:paraId="4149C5AD" w14:textId="77777777" w:rsidR="0006705A" w:rsidRPr="002F5FA1" w:rsidRDefault="0006705A" w:rsidP="0051509E">
      <w:pPr>
        <w:autoSpaceDE w:val="0"/>
        <w:autoSpaceDN w:val="0"/>
        <w:adjustRightInd w:val="0"/>
        <w:rPr>
          <w:rFonts w:ascii="Times New Roman" w:hAnsi="Times New Roman" w:cs="Times New Roman"/>
          <w:i/>
          <w:sz w:val="24"/>
          <w:szCs w:val="24"/>
          <w:lang w:val="en-GB"/>
        </w:rPr>
      </w:pPr>
    </w:p>
    <w:p w14:paraId="46315E6E" w14:textId="5C64C91A" w:rsidR="0006705A" w:rsidRPr="002F5FA1" w:rsidRDefault="00D57843" w:rsidP="0051509E">
      <w:pPr>
        <w:autoSpaceDE w:val="0"/>
        <w:autoSpaceDN w:val="0"/>
        <w:adjustRightInd w:val="0"/>
        <w:rPr>
          <w:rFonts w:ascii="Times New Roman" w:hAnsi="Times New Roman" w:cs="Times New Roman"/>
          <w:i/>
          <w:sz w:val="24"/>
          <w:szCs w:val="24"/>
        </w:rPr>
      </w:pPr>
      <w:r>
        <w:rPr>
          <w:rFonts w:ascii="Times New Roman" w:hAnsi="Times New Roman" w:cs="Times New Roman"/>
          <w:i/>
          <w:sz w:val="24"/>
          <w:szCs w:val="24"/>
        </w:rPr>
        <w:t>“</w:t>
      </w:r>
      <w:r w:rsidR="0006705A" w:rsidRPr="002F5FA1">
        <w:rPr>
          <w:rFonts w:ascii="Times New Roman" w:hAnsi="Times New Roman" w:cs="Times New Roman"/>
          <w:i/>
          <w:sz w:val="24"/>
          <w:szCs w:val="24"/>
        </w:rPr>
        <w:t>Deer were introduced by a colonial Spanish governor in 1772, and feral pigs are believed to be descended from livestock first brought on Spanish ships in the mid-1600’s [20,27].</w:t>
      </w:r>
      <w:r w:rsidR="00AD2D1D" w:rsidRPr="002F5FA1">
        <w:rPr>
          <w:rFonts w:ascii="Times New Roman" w:hAnsi="Times New Roman" w:cs="Times New Roman"/>
          <w:i/>
          <w:sz w:val="24"/>
          <w:szCs w:val="24"/>
        </w:rPr>
        <w:t xml:space="preserve"> </w:t>
      </w:r>
      <w:bookmarkStart w:id="4" w:name="_Hlk485372187"/>
      <w:r w:rsidR="00AD2D1D" w:rsidRPr="002F5FA1">
        <w:rPr>
          <w:rFonts w:ascii="Times New Roman" w:hAnsi="Times New Roman" w:cs="Times New Roman"/>
          <w:i/>
          <w:sz w:val="24"/>
          <w:szCs w:val="24"/>
        </w:rPr>
        <w:t>We have no evidence that wild boar have ever been introduced to Guam.</w:t>
      </w:r>
      <w:bookmarkEnd w:id="4"/>
      <w:r>
        <w:rPr>
          <w:rFonts w:ascii="Times New Roman" w:hAnsi="Times New Roman" w:cs="Times New Roman"/>
          <w:i/>
          <w:sz w:val="24"/>
          <w:szCs w:val="24"/>
        </w:rPr>
        <w:t>”</w:t>
      </w:r>
      <w:r w:rsidR="00D610B7" w:rsidRPr="002F5FA1">
        <w:rPr>
          <w:rFonts w:ascii="Times New Roman" w:hAnsi="Times New Roman" w:cs="Times New Roman"/>
          <w:i/>
          <w:sz w:val="24"/>
          <w:szCs w:val="24"/>
        </w:rPr>
        <w:t xml:space="preserve"> (Lines 55-59)</w:t>
      </w:r>
    </w:p>
    <w:p w14:paraId="19052E54" w14:textId="048DEAFA" w:rsidR="00D93A45" w:rsidRPr="002F5FA1" w:rsidRDefault="00D93A45"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t>END RESPONSE</w:t>
      </w:r>
    </w:p>
    <w:p w14:paraId="6F0080F8" w14:textId="537C3762" w:rsidR="0006705A" w:rsidRPr="002F5FA1" w:rsidRDefault="0006705A" w:rsidP="0051509E">
      <w:pPr>
        <w:autoSpaceDE w:val="0"/>
        <w:autoSpaceDN w:val="0"/>
        <w:adjustRightInd w:val="0"/>
        <w:rPr>
          <w:rFonts w:ascii="Times New Roman" w:hAnsi="Times New Roman" w:cs="Times New Roman"/>
          <w:i/>
          <w:sz w:val="24"/>
          <w:szCs w:val="24"/>
          <w:lang w:val="en-GB"/>
        </w:rPr>
      </w:pPr>
    </w:p>
    <w:p w14:paraId="5F659E24" w14:textId="5A851CF7" w:rsidR="00D93A45" w:rsidRPr="00D57843" w:rsidRDefault="00D93A45" w:rsidP="0051509E">
      <w:pPr>
        <w:autoSpaceDE w:val="0"/>
        <w:autoSpaceDN w:val="0"/>
        <w:adjustRightInd w:val="0"/>
        <w:rPr>
          <w:rFonts w:ascii="Times New Roman" w:hAnsi="Times New Roman" w:cs="Times New Roman"/>
          <w:sz w:val="24"/>
          <w:szCs w:val="24"/>
          <w:lang w:val="en-GB"/>
        </w:rPr>
      </w:pPr>
      <w:r w:rsidRPr="00D57843">
        <w:rPr>
          <w:rFonts w:ascii="Times New Roman" w:hAnsi="Times New Roman" w:cs="Times New Roman"/>
          <w:sz w:val="24"/>
          <w:szCs w:val="24"/>
          <w:lang w:val="en-GB"/>
        </w:rPr>
        <w:t>Reviewer 1</w:t>
      </w:r>
      <w:r w:rsidR="006A4D77" w:rsidRPr="00D57843">
        <w:rPr>
          <w:rFonts w:ascii="Times New Roman" w:hAnsi="Times New Roman" w:cs="Times New Roman"/>
          <w:sz w:val="24"/>
          <w:szCs w:val="24"/>
          <w:lang w:val="en-GB"/>
        </w:rPr>
        <w:t>:</w:t>
      </w:r>
    </w:p>
    <w:p w14:paraId="0160903A"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2) </w:t>
      </w:r>
      <w:r w:rsidRPr="002F5FA1">
        <w:rPr>
          <w:rFonts w:ascii="Times New Roman" w:hAnsi="Times New Roman" w:cs="Times New Roman"/>
          <w:b/>
          <w:bCs/>
          <w:sz w:val="24"/>
          <w:szCs w:val="24"/>
          <w:lang w:val="en-GB"/>
        </w:rPr>
        <w:t>Interpretation of results</w:t>
      </w:r>
      <w:r w:rsidRPr="002F5FA1">
        <w:rPr>
          <w:rFonts w:ascii="Times New Roman" w:hAnsi="Times New Roman" w:cs="Times New Roman"/>
          <w:sz w:val="24"/>
          <w:szCs w:val="24"/>
          <w:lang w:val="en-GB"/>
        </w:rPr>
        <w:t>: I feel like the authors did a pretty good job of framing this study</w:t>
      </w:r>
    </w:p>
    <w:p w14:paraId="7089A45C"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as a novel ecosystem consisting of a mixture of native and nonnative trees, and two</w:t>
      </w:r>
    </w:p>
    <w:p w14:paraId="6B734C77"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nonnative ungulates. However, they go on to interpret almost all of their results based on</w:t>
      </w:r>
    </w:p>
    <w:p w14:paraId="41495DF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native vs. non-native plants, and in doing so I feel like they get away from the novel</w:t>
      </w:r>
    </w:p>
    <w:p w14:paraId="36A622B2"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ecosystem story and muddy the water. For example, a lot of attention is given to seed</w:t>
      </w:r>
    </w:p>
    <w:p w14:paraId="1E8DE45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dispersal of native species over nonnative species in Results. Table 2 and Fig. 2 tell me a</w:t>
      </w:r>
    </w:p>
    <w:p w14:paraId="447D1FF1"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different story: that pigs disperse a lot of a single native species (</w:t>
      </w:r>
      <w:r w:rsidRPr="002F5FA1">
        <w:rPr>
          <w:rFonts w:ascii="Times New Roman" w:hAnsi="Times New Roman" w:cs="Times New Roman"/>
          <w:i/>
          <w:iCs/>
          <w:sz w:val="24"/>
          <w:szCs w:val="24"/>
          <w:lang w:val="en-GB"/>
        </w:rPr>
        <w:t>Morinda citrifolia</w:t>
      </w:r>
      <w:r w:rsidRPr="002F5FA1">
        <w:rPr>
          <w:rFonts w:ascii="Times New Roman" w:hAnsi="Times New Roman" w:cs="Times New Roman"/>
          <w:sz w:val="24"/>
          <w:szCs w:val="24"/>
          <w:lang w:val="en-GB"/>
        </w:rPr>
        <w:t>), but</w:t>
      </w:r>
    </w:p>
    <w:p w14:paraId="0F3F2796"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primarily disperse non-native species. In the context of a novel ecosystem I think this is fine,</w:t>
      </w:r>
    </w:p>
    <w:p w14:paraId="04DE6077"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but as presented it comes across as a hold-over from a prior version of the manuscript where</w:t>
      </w:r>
    </w:p>
    <w:p w14:paraId="622766D5"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the focus was on native vs. nonnative, and not novel ecosystems? I feel like the authors miss</w:t>
      </w:r>
    </w:p>
    <w:p w14:paraId="1CA0DCA9"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a really nice opportunity to consider seed dispersal from the viewpoint of life history</w:t>
      </w:r>
    </w:p>
    <w:p w14:paraId="623E0CB8"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characteristics instead of native vs. nonnative, which would fit well into the novel ecosystem</w:t>
      </w:r>
    </w:p>
    <w:p w14:paraId="017ADA12"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context. For example, it appears that all of the seed dispersed by pigs are from trees with</w:t>
      </w:r>
    </w:p>
    <w:p w14:paraId="610C953E"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fleshy fruits (which makes sense for pigs to disperse). Why not present the results then based</w:t>
      </w:r>
    </w:p>
    <w:p w14:paraId="3AC647E9"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on the life history characteristics of the tree species, and not the simply dichotomy of native</w:t>
      </w:r>
    </w:p>
    <w:p w14:paraId="63C19986"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vs nonnative? You do a good job of setting this up as an important question to ask in a novel</w:t>
      </w:r>
    </w:p>
    <w:p w14:paraId="152B886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ecosystem in the Introduction, but then get away from that context in the interpretation of</w:t>
      </w:r>
    </w:p>
    <w:p w14:paraId="421C2E95" w14:textId="76886152"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results.</w:t>
      </w:r>
    </w:p>
    <w:p w14:paraId="690A73A9" w14:textId="77777777" w:rsidR="000550C2" w:rsidRPr="002F5FA1" w:rsidRDefault="000550C2" w:rsidP="0051509E">
      <w:pPr>
        <w:autoSpaceDE w:val="0"/>
        <w:autoSpaceDN w:val="0"/>
        <w:adjustRightInd w:val="0"/>
        <w:rPr>
          <w:rFonts w:ascii="Times New Roman" w:hAnsi="Times New Roman" w:cs="Times New Roman"/>
          <w:sz w:val="24"/>
          <w:szCs w:val="24"/>
          <w:lang w:val="en-GB"/>
        </w:rPr>
      </w:pPr>
    </w:p>
    <w:p w14:paraId="4E33E431" w14:textId="060AC1B9" w:rsidR="00F07E1E" w:rsidRPr="002F5FA1" w:rsidRDefault="000550C2"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RESPONSE</w:t>
      </w:r>
    </w:p>
    <w:p w14:paraId="544CCDE1" w14:textId="4B6E1B65" w:rsidR="00040B16" w:rsidRPr="002F5FA1" w:rsidRDefault="00270913"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Thank you for these suggestions about how to frame the results in a more compelling manner</w:t>
      </w:r>
      <w:r w:rsidR="00040B16" w:rsidRPr="002F5FA1">
        <w:rPr>
          <w:rFonts w:ascii="Times New Roman" w:hAnsi="Times New Roman" w:cs="Times New Roman"/>
          <w:i/>
          <w:sz w:val="24"/>
          <w:szCs w:val="24"/>
          <w:lang w:val="en-GB"/>
        </w:rPr>
        <w:t xml:space="preserve"> consistent with our novel ecosystem approach of viewing the ecosystem</w:t>
      </w:r>
      <w:r w:rsidRPr="002F5FA1">
        <w:rPr>
          <w:rFonts w:ascii="Times New Roman" w:hAnsi="Times New Roman" w:cs="Times New Roman"/>
          <w:i/>
          <w:sz w:val="24"/>
          <w:szCs w:val="24"/>
          <w:lang w:val="en-GB"/>
        </w:rPr>
        <w:t>.</w:t>
      </w:r>
      <w:r w:rsidR="00040B16" w:rsidRPr="002F5FA1">
        <w:rPr>
          <w:rFonts w:ascii="Times New Roman" w:hAnsi="Times New Roman" w:cs="Times New Roman"/>
          <w:i/>
          <w:sz w:val="24"/>
          <w:szCs w:val="24"/>
          <w:lang w:val="en-GB"/>
        </w:rPr>
        <w:t xml:space="preserve"> We focused on the native/non-native distinction in part because one of the major impacts of pigs in Hawaii is their role in dispersing invasive plants, and therefore we have retained some discussion of the native/non-native distinction. However, we </w:t>
      </w:r>
      <w:r w:rsidR="00F53D10" w:rsidRPr="002F5FA1">
        <w:rPr>
          <w:rFonts w:ascii="Times New Roman" w:hAnsi="Times New Roman" w:cs="Times New Roman"/>
          <w:i/>
          <w:sz w:val="24"/>
          <w:szCs w:val="24"/>
          <w:lang w:val="en-GB"/>
        </w:rPr>
        <w:t>added some information on the properties of these species as well as what we know of s</w:t>
      </w:r>
      <w:r w:rsidR="00D57843">
        <w:rPr>
          <w:rFonts w:ascii="Times New Roman" w:hAnsi="Times New Roman" w:cs="Times New Roman"/>
          <w:i/>
          <w:sz w:val="24"/>
          <w:szCs w:val="24"/>
          <w:lang w:val="en-GB"/>
        </w:rPr>
        <w:t>pecies traits to the Discussion.</w:t>
      </w:r>
      <w:r w:rsidR="00D57843" w:rsidRPr="002F5FA1">
        <w:rPr>
          <w:rFonts w:ascii="Times New Roman" w:hAnsi="Times New Roman" w:cs="Times New Roman"/>
          <w:i/>
          <w:sz w:val="24"/>
          <w:szCs w:val="24"/>
          <w:lang w:val="en-GB"/>
        </w:rPr>
        <w:t xml:space="preserve"> </w:t>
      </w:r>
    </w:p>
    <w:p w14:paraId="07D5721E" w14:textId="14AB4ECB" w:rsidR="000550C2" w:rsidRPr="002F5FA1" w:rsidRDefault="00270913"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 xml:space="preserve"> </w:t>
      </w:r>
      <w:r w:rsidR="00065874" w:rsidRPr="002F5FA1">
        <w:rPr>
          <w:rFonts w:ascii="Times New Roman" w:hAnsi="Times New Roman" w:cs="Times New Roman"/>
          <w:i/>
          <w:sz w:val="24"/>
          <w:szCs w:val="24"/>
          <w:lang w:val="en-GB"/>
        </w:rPr>
        <w:t>Although no studies that we know of have addressed the questions of natural defences directly</w:t>
      </w:r>
      <w:r w:rsidR="00F07E1E" w:rsidRPr="002F5FA1">
        <w:rPr>
          <w:rFonts w:ascii="Times New Roman" w:hAnsi="Times New Roman" w:cs="Times New Roman"/>
          <w:i/>
          <w:sz w:val="24"/>
          <w:szCs w:val="24"/>
          <w:lang w:val="en-GB"/>
        </w:rPr>
        <w:t>,</w:t>
      </w:r>
      <w:r w:rsidR="00065874" w:rsidRPr="002F5FA1">
        <w:rPr>
          <w:rFonts w:ascii="Times New Roman" w:hAnsi="Times New Roman" w:cs="Times New Roman"/>
          <w:i/>
          <w:sz w:val="24"/>
          <w:szCs w:val="24"/>
          <w:lang w:val="en-GB"/>
        </w:rPr>
        <w:t xml:space="preserve"> we know that Guam’s native flora have</w:t>
      </w:r>
      <w:r w:rsidR="00F07E1E" w:rsidRPr="002F5FA1">
        <w:rPr>
          <w:rFonts w:ascii="Times New Roman" w:hAnsi="Times New Roman" w:cs="Times New Roman"/>
          <w:i/>
          <w:sz w:val="24"/>
          <w:szCs w:val="24"/>
          <w:lang w:val="en-GB"/>
        </w:rPr>
        <w:t xml:space="preserve"> </w:t>
      </w:r>
      <w:r w:rsidR="00065874" w:rsidRPr="002F5FA1">
        <w:rPr>
          <w:rFonts w:ascii="Times New Roman" w:hAnsi="Times New Roman" w:cs="Times New Roman"/>
          <w:i/>
          <w:sz w:val="24"/>
          <w:szCs w:val="24"/>
          <w:lang w:val="en-GB"/>
        </w:rPr>
        <w:t xml:space="preserve">that have evolved in the absence of large herbivores </w:t>
      </w:r>
      <w:r w:rsidR="00065874" w:rsidRPr="002F5FA1">
        <w:rPr>
          <w:rFonts w:ascii="Times New Roman" w:hAnsi="Times New Roman" w:cs="Times New Roman"/>
          <w:i/>
          <w:sz w:val="24"/>
          <w:szCs w:val="24"/>
          <w:lang w:val="en-GB"/>
        </w:rPr>
        <w:lastRenderedPageBreak/>
        <w:t>common to continental systems consistent with the native flora</w:t>
      </w:r>
      <w:r w:rsidR="000550C2" w:rsidRPr="002F5FA1">
        <w:rPr>
          <w:rFonts w:ascii="Times New Roman" w:hAnsi="Times New Roman" w:cs="Times New Roman"/>
          <w:i/>
          <w:sz w:val="24"/>
          <w:szCs w:val="24"/>
          <w:lang w:val="en-GB"/>
        </w:rPr>
        <w:t xml:space="preserve"> of many remote oceanic islands </w:t>
      </w:r>
      <w:r w:rsidR="00065874" w:rsidRPr="002F5FA1">
        <w:rPr>
          <w:rFonts w:ascii="Times New Roman" w:hAnsi="Times New Roman" w:cs="Times New Roman"/>
          <w:i/>
          <w:sz w:val="24"/>
          <w:szCs w:val="24"/>
          <w:lang w:val="en-GB"/>
        </w:rPr>
        <w:t>(Courchamp</w:t>
      </w:r>
      <w:r w:rsidR="00D4004F" w:rsidRPr="002F5FA1">
        <w:rPr>
          <w:rFonts w:ascii="Times New Roman" w:hAnsi="Times New Roman" w:cs="Times New Roman"/>
          <w:i/>
          <w:sz w:val="24"/>
          <w:szCs w:val="24"/>
          <w:lang w:val="en-GB"/>
        </w:rPr>
        <w:t xml:space="preserve"> 2003)</w:t>
      </w:r>
      <w:r w:rsidR="0075671C" w:rsidRPr="002F5FA1">
        <w:rPr>
          <w:rFonts w:ascii="Times New Roman" w:hAnsi="Times New Roman" w:cs="Times New Roman"/>
          <w:i/>
          <w:sz w:val="24"/>
          <w:szCs w:val="24"/>
          <w:lang w:val="en-GB"/>
        </w:rPr>
        <w:t xml:space="preserve">. </w:t>
      </w:r>
      <w:r w:rsidR="00D4004F" w:rsidRPr="002F5FA1">
        <w:rPr>
          <w:rFonts w:ascii="Times New Roman" w:hAnsi="Times New Roman" w:cs="Times New Roman"/>
          <w:i/>
          <w:sz w:val="24"/>
          <w:szCs w:val="24"/>
          <w:lang w:val="en-GB"/>
        </w:rPr>
        <w:t>They have no evident physical defences. We have no definitive answer for why deer avoided thes</w:t>
      </w:r>
      <w:r w:rsidR="00EE564A" w:rsidRPr="002F5FA1">
        <w:rPr>
          <w:rFonts w:ascii="Times New Roman" w:hAnsi="Times New Roman" w:cs="Times New Roman"/>
          <w:i/>
          <w:sz w:val="24"/>
          <w:szCs w:val="24"/>
          <w:lang w:val="en-GB"/>
        </w:rPr>
        <w:t xml:space="preserve">e species in our seedling plots and, therefore, </w:t>
      </w:r>
      <w:r w:rsidR="000550C2" w:rsidRPr="002F5FA1">
        <w:rPr>
          <w:rFonts w:ascii="Times New Roman" w:hAnsi="Times New Roman" w:cs="Times New Roman"/>
          <w:i/>
          <w:sz w:val="24"/>
          <w:szCs w:val="24"/>
          <w:lang w:val="en-GB"/>
        </w:rPr>
        <w:t>do not detail conclusions concerning</w:t>
      </w:r>
      <w:r w:rsidR="00EE564A" w:rsidRPr="002F5FA1">
        <w:rPr>
          <w:rFonts w:ascii="Times New Roman" w:hAnsi="Times New Roman" w:cs="Times New Roman"/>
          <w:i/>
          <w:sz w:val="24"/>
          <w:szCs w:val="24"/>
          <w:lang w:val="en-GB"/>
        </w:rPr>
        <w:t xml:space="preserve"> their chemical composition.</w:t>
      </w:r>
      <w:r w:rsidR="00C20232" w:rsidRPr="002F5FA1">
        <w:rPr>
          <w:rFonts w:ascii="Times New Roman" w:hAnsi="Times New Roman" w:cs="Times New Roman"/>
          <w:i/>
          <w:sz w:val="24"/>
          <w:szCs w:val="24"/>
          <w:lang w:val="en-GB"/>
        </w:rPr>
        <w:t xml:space="preserve"> </w:t>
      </w:r>
      <w:r w:rsidR="000550C2" w:rsidRPr="002F5FA1">
        <w:rPr>
          <w:rFonts w:ascii="Times New Roman" w:hAnsi="Times New Roman" w:cs="Times New Roman"/>
          <w:i/>
          <w:sz w:val="24"/>
          <w:szCs w:val="24"/>
          <w:lang w:val="en-GB"/>
        </w:rPr>
        <w:t>However, we included some new citations on species’ traits and chemical composition in a new paragraph of the Discussion:</w:t>
      </w:r>
    </w:p>
    <w:p w14:paraId="0AFA7B25" w14:textId="4652F329" w:rsidR="000550C2" w:rsidRPr="002F5FA1" w:rsidRDefault="000550C2" w:rsidP="0051509E">
      <w:pPr>
        <w:autoSpaceDE w:val="0"/>
        <w:autoSpaceDN w:val="0"/>
        <w:adjustRightInd w:val="0"/>
        <w:rPr>
          <w:rFonts w:ascii="Times New Roman" w:hAnsi="Times New Roman" w:cs="Times New Roman"/>
          <w:i/>
          <w:sz w:val="24"/>
          <w:szCs w:val="24"/>
          <w:lang w:val="en-GB"/>
        </w:rPr>
      </w:pPr>
    </w:p>
    <w:p w14:paraId="774758FD" w14:textId="016ACF00" w:rsidR="000550C2" w:rsidRPr="002F5FA1" w:rsidRDefault="000550C2"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 xml:space="preserve">“Beyond ecology or status as native or non-native, traits of the plant species themselves turned out to be predictive of how they were affected by either deer or pigs. As mentioned above, </w:t>
      </w:r>
      <w:r w:rsidRPr="00D57843">
        <w:rPr>
          <w:rFonts w:ascii="Times New Roman" w:hAnsi="Times New Roman" w:cs="Times New Roman"/>
          <w:sz w:val="24"/>
          <w:szCs w:val="24"/>
          <w:lang w:val="en-GB"/>
        </w:rPr>
        <w:t>M. citrifolia</w:t>
      </w:r>
      <w:r w:rsidRPr="002F5FA1">
        <w:rPr>
          <w:rFonts w:ascii="Times New Roman" w:hAnsi="Times New Roman" w:cs="Times New Roman"/>
          <w:i/>
          <w:sz w:val="24"/>
          <w:szCs w:val="24"/>
          <w:lang w:val="en-GB"/>
        </w:rPr>
        <w:t xml:space="preserve">, </w:t>
      </w:r>
      <w:r w:rsidRPr="00D57843">
        <w:rPr>
          <w:rFonts w:ascii="Times New Roman" w:hAnsi="Times New Roman" w:cs="Times New Roman"/>
          <w:sz w:val="24"/>
          <w:szCs w:val="24"/>
          <w:lang w:val="en-GB"/>
        </w:rPr>
        <w:t xml:space="preserve">Ficus </w:t>
      </w:r>
      <w:r w:rsidRPr="002F5FA1">
        <w:rPr>
          <w:rFonts w:ascii="Times New Roman" w:hAnsi="Times New Roman" w:cs="Times New Roman"/>
          <w:i/>
          <w:sz w:val="24"/>
          <w:szCs w:val="24"/>
          <w:lang w:val="en-GB"/>
        </w:rPr>
        <w:t xml:space="preserve">sp., and </w:t>
      </w:r>
      <w:r w:rsidRPr="00D57843">
        <w:rPr>
          <w:rFonts w:ascii="Times New Roman" w:hAnsi="Times New Roman" w:cs="Times New Roman"/>
          <w:sz w:val="24"/>
          <w:szCs w:val="24"/>
          <w:lang w:val="en-GB"/>
        </w:rPr>
        <w:t>C. papaya</w:t>
      </w:r>
      <w:r w:rsidRPr="002F5FA1">
        <w:rPr>
          <w:rFonts w:ascii="Times New Roman" w:hAnsi="Times New Roman" w:cs="Times New Roman"/>
          <w:i/>
          <w:sz w:val="24"/>
          <w:szCs w:val="24"/>
          <w:lang w:val="en-GB"/>
        </w:rPr>
        <w:t xml:space="preserve"> all contain a large number of small seeds per fruit, contributing to the numbers we recorded germinating from pig scats. They are also fleshy-fruited and sweet or pungent when ripe, all suggesting appeal to pigs when encountered in the forest. Evidence also points to small seed size being advantageous to dispersal [37]. While species-specific studies have rarely been done on the chemical traits of species planted in our seedling plots, we assume that these characteristics contribute to their survival in the presence of deer. Studies on other species of deer suggest their selective browsing depends on chemical composition of different plants. For example, they tended to avoid plants with high amounts of tannic acid [38,39]. We do not have chemical composition studies on the two species that were consistently avoided in seedling exclosures (</w:t>
      </w:r>
      <w:r w:rsidRPr="00D57843">
        <w:rPr>
          <w:rFonts w:ascii="Times New Roman" w:hAnsi="Times New Roman" w:cs="Times New Roman"/>
          <w:sz w:val="24"/>
          <w:szCs w:val="24"/>
          <w:lang w:val="en-GB"/>
        </w:rPr>
        <w:t>O. oppositifolia</w:t>
      </w:r>
      <w:r w:rsidRPr="002F5FA1">
        <w:rPr>
          <w:rFonts w:ascii="Times New Roman" w:hAnsi="Times New Roman" w:cs="Times New Roman"/>
          <w:i/>
          <w:sz w:val="24"/>
          <w:szCs w:val="24"/>
          <w:lang w:val="en-GB"/>
        </w:rPr>
        <w:t xml:space="preserve"> and </w:t>
      </w:r>
      <w:r w:rsidRPr="00D57843">
        <w:rPr>
          <w:rFonts w:ascii="Times New Roman" w:hAnsi="Times New Roman" w:cs="Times New Roman"/>
          <w:sz w:val="24"/>
          <w:szCs w:val="24"/>
          <w:lang w:val="en-GB"/>
        </w:rPr>
        <w:t>A. mariannensis</w:t>
      </w:r>
      <w:r w:rsidRPr="002F5FA1">
        <w:rPr>
          <w:rFonts w:ascii="Times New Roman" w:hAnsi="Times New Roman" w:cs="Times New Roman"/>
          <w:i/>
          <w:sz w:val="24"/>
          <w:szCs w:val="24"/>
          <w:lang w:val="en-GB"/>
        </w:rPr>
        <w:t xml:space="preserve">). However, </w:t>
      </w:r>
      <w:r w:rsidRPr="00D57843">
        <w:rPr>
          <w:rFonts w:ascii="Times New Roman" w:hAnsi="Times New Roman" w:cs="Times New Roman"/>
          <w:sz w:val="24"/>
          <w:szCs w:val="24"/>
          <w:lang w:val="en-GB"/>
        </w:rPr>
        <w:t>O. oppositifolia</w:t>
      </w:r>
      <w:r w:rsidRPr="002F5FA1">
        <w:rPr>
          <w:rFonts w:ascii="Times New Roman" w:hAnsi="Times New Roman" w:cs="Times New Roman"/>
          <w:i/>
          <w:sz w:val="24"/>
          <w:szCs w:val="24"/>
          <w:lang w:val="en-GB"/>
        </w:rPr>
        <w:t xml:space="preserve"> has a thick, milky sap like other Apocynaceae, and other members of the </w:t>
      </w:r>
      <w:r w:rsidRPr="00D57843">
        <w:rPr>
          <w:rFonts w:ascii="Times New Roman" w:hAnsi="Times New Roman" w:cs="Times New Roman"/>
          <w:sz w:val="24"/>
          <w:szCs w:val="24"/>
          <w:lang w:val="en-GB"/>
        </w:rPr>
        <w:t>Aglaia</w:t>
      </w:r>
      <w:r w:rsidRPr="002F5FA1">
        <w:rPr>
          <w:rFonts w:ascii="Times New Roman" w:hAnsi="Times New Roman" w:cs="Times New Roman"/>
          <w:i/>
          <w:sz w:val="24"/>
          <w:szCs w:val="24"/>
          <w:lang w:val="en-GB"/>
        </w:rPr>
        <w:t xml:space="preserve"> genus are known to have high tannin content [41,42], potentially contributing to lower palatability by deer. </w:t>
      </w:r>
      <w:r w:rsidRPr="00D57843">
        <w:rPr>
          <w:rFonts w:ascii="Times New Roman" w:hAnsi="Times New Roman" w:cs="Times New Roman"/>
          <w:sz w:val="24"/>
          <w:szCs w:val="24"/>
          <w:lang w:val="en-GB"/>
        </w:rPr>
        <w:t>M. citrifolia</w:t>
      </w:r>
      <w:r w:rsidR="00D57843">
        <w:rPr>
          <w:rFonts w:ascii="Times New Roman" w:hAnsi="Times New Roman" w:cs="Times New Roman"/>
          <w:i/>
          <w:sz w:val="24"/>
          <w:szCs w:val="24"/>
          <w:lang w:val="en-GB"/>
        </w:rPr>
        <w:t>,</w:t>
      </w:r>
      <w:r w:rsidRPr="002F5FA1">
        <w:rPr>
          <w:rFonts w:ascii="Times New Roman" w:hAnsi="Times New Roman" w:cs="Times New Roman"/>
          <w:i/>
          <w:sz w:val="24"/>
          <w:szCs w:val="24"/>
          <w:lang w:val="en-GB"/>
        </w:rPr>
        <w:t xml:space="preserve"> </w:t>
      </w:r>
      <w:r w:rsidRPr="00D57843">
        <w:rPr>
          <w:rFonts w:ascii="Times New Roman" w:hAnsi="Times New Roman" w:cs="Times New Roman"/>
          <w:sz w:val="24"/>
          <w:szCs w:val="24"/>
          <w:lang w:val="en-GB"/>
        </w:rPr>
        <w:t>P. serratifolia</w:t>
      </w:r>
      <w:r w:rsidRPr="002F5FA1">
        <w:rPr>
          <w:rFonts w:ascii="Times New Roman" w:hAnsi="Times New Roman" w:cs="Times New Roman"/>
          <w:i/>
          <w:sz w:val="24"/>
          <w:szCs w:val="24"/>
          <w:lang w:val="en-GB"/>
        </w:rPr>
        <w:t xml:space="preserve">, </w:t>
      </w:r>
      <w:r w:rsidR="00D57843">
        <w:rPr>
          <w:rFonts w:ascii="Times New Roman" w:hAnsi="Times New Roman" w:cs="Times New Roman"/>
          <w:sz w:val="24"/>
          <w:szCs w:val="24"/>
          <w:lang w:val="en-GB"/>
        </w:rPr>
        <w:t xml:space="preserve">C. papaya, </w:t>
      </w:r>
      <w:r w:rsidRPr="002F5FA1">
        <w:rPr>
          <w:rFonts w:ascii="Times New Roman" w:hAnsi="Times New Roman" w:cs="Times New Roman"/>
          <w:i/>
          <w:sz w:val="24"/>
          <w:szCs w:val="24"/>
          <w:lang w:val="en-GB"/>
        </w:rPr>
        <w:t xml:space="preserve">and other species of </w:t>
      </w:r>
      <w:r w:rsidRPr="00D57843">
        <w:rPr>
          <w:rFonts w:ascii="Times New Roman" w:hAnsi="Times New Roman" w:cs="Times New Roman"/>
          <w:sz w:val="24"/>
          <w:szCs w:val="24"/>
          <w:lang w:val="en-GB"/>
        </w:rPr>
        <w:t>Psychotria</w:t>
      </w:r>
      <w:r w:rsidRPr="002F5FA1">
        <w:rPr>
          <w:rFonts w:ascii="Times New Roman" w:hAnsi="Times New Roman" w:cs="Times New Roman"/>
          <w:i/>
          <w:sz w:val="24"/>
          <w:szCs w:val="24"/>
          <w:lang w:val="en-GB"/>
        </w:rPr>
        <w:t xml:space="preserve"> have documented medicinal uses [27,43,44,45], suggestive of potent chemical properties, but, in contrast, were all consumed by deer in our open seedling plots instead of avoided. Since they have no visible physical defences, the chemical composition of the avoided species surely contributes to their defence against herbivory. The other species that were consumed, although medicinal, were more palatable to deer, suggesting that deer have some tolerance of plants with antimicrobial and other medicinal uses. This, rather than just origin or status as native, contributed to their susceptibility in Guam.” (Lines </w:t>
      </w:r>
      <w:r w:rsidR="00F375E1" w:rsidRPr="002F5FA1">
        <w:rPr>
          <w:rFonts w:ascii="Times New Roman" w:hAnsi="Times New Roman" w:cs="Times New Roman"/>
          <w:i/>
          <w:sz w:val="24"/>
          <w:szCs w:val="24"/>
          <w:lang w:val="en-GB"/>
        </w:rPr>
        <w:t>267-288</w:t>
      </w:r>
      <w:r w:rsidRPr="002F5FA1">
        <w:rPr>
          <w:rFonts w:ascii="Times New Roman" w:hAnsi="Times New Roman" w:cs="Times New Roman"/>
          <w:i/>
          <w:sz w:val="24"/>
          <w:szCs w:val="24"/>
          <w:lang w:val="en-GB"/>
        </w:rPr>
        <w:t>)</w:t>
      </w:r>
    </w:p>
    <w:p w14:paraId="2BC7E156" w14:textId="01C17A95" w:rsidR="000550C2" w:rsidRPr="002F5FA1" w:rsidRDefault="000550C2"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7697600D" w14:textId="5B84BAC3" w:rsidR="008443F9" w:rsidRPr="002F5FA1" w:rsidRDefault="008443F9" w:rsidP="0051509E">
      <w:pPr>
        <w:autoSpaceDE w:val="0"/>
        <w:autoSpaceDN w:val="0"/>
        <w:adjustRightInd w:val="0"/>
        <w:rPr>
          <w:rFonts w:ascii="Times New Roman" w:hAnsi="Times New Roman" w:cs="Times New Roman"/>
          <w:i/>
          <w:sz w:val="24"/>
          <w:szCs w:val="24"/>
          <w:lang w:val="en-GB"/>
        </w:rPr>
      </w:pPr>
    </w:p>
    <w:p w14:paraId="0DFDB76A" w14:textId="3A22E821" w:rsidR="006A4D77" w:rsidRPr="002F5FA1" w:rsidRDefault="006A4D77"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Reviewer 1:</w:t>
      </w:r>
    </w:p>
    <w:p w14:paraId="7939CBAA"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3) </w:t>
      </w:r>
      <w:r w:rsidRPr="002F5FA1">
        <w:rPr>
          <w:rFonts w:ascii="Times New Roman" w:hAnsi="Times New Roman" w:cs="Times New Roman"/>
          <w:b/>
          <w:bCs/>
          <w:sz w:val="24"/>
          <w:szCs w:val="24"/>
          <w:lang w:val="en-GB"/>
        </w:rPr>
        <w:t xml:space="preserve">Over-interpretation of results?: </w:t>
      </w:r>
      <w:r w:rsidRPr="002F5FA1">
        <w:rPr>
          <w:rFonts w:ascii="Times New Roman" w:hAnsi="Times New Roman" w:cs="Times New Roman"/>
          <w:sz w:val="24"/>
          <w:szCs w:val="24"/>
          <w:lang w:val="en-GB"/>
        </w:rPr>
        <w:t>One of the primary take-home points from the article is</w:t>
      </w:r>
    </w:p>
    <w:p w14:paraId="3947434D"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that feral pigs play an important role as seed dispersers in this novel ecosystem. However, I</w:t>
      </w:r>
    </w:p>
    <w:p w14:paraId="7DEDB543"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found this point to be at least somewhat contradictory to other statements in the paper. For</w:t>
      </w:r>
    </w:p>
    <w:p w14:paraId="234FD8CE"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example, the authors state on lines 199-201 that “While the benefits of pigs as seed dispersers</w:t>
      </w:r>
    </w:p>
    <w:p w14:paraId="493D2E47"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were not evident in the seedling community, neither was a negative role for pigs”. I have a</w:t>
      </w:r>
    </w:p>
    <w:p w14:paraId="4B2532A8"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hard time reconciling that statement with others, for example lines 12-13 in the abstract</w:t>
      </w:r>
    </w:p>
    <w:p w14:paraId="6D15413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stating “…suggesting that pigs provide an ecosystem function – seed dispersal – that has</w:t>
      </w:r>
    </w:p>
    <w:p w14:paraId="6373507D"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been lost from Guam”; and lines 213-214 stating “…pigs may be one of the few vertebrate</w:t>
      </w:r>
    </w:p>
    <w:p w14:paraId="59E3BB21"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species moving successional species into edges and gaps”. How is it possible that pigs are</w:t>
      </w:r>
    </w:p>
    <w:p w14:paraId="108EB429"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playing an important role as a seed disperser if they have no impact on the plant community?</w:t>
      </w:r>
    </w:p>
    <w:p w14:paraId="4DA25432"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I find there to be a pretty big difference between lack of a negative role vs. presence of a</w:t>
      </w:r>
    </w:p>
    <w:p w14:paraId="6784F10E"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positive role. Your evidence seems to point to the former, but most of the attention is on the</w:t>
      </w:r>
    </w:p>
    <w:p w14:paraId="72209FB1"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latter.</w:t>
      </w:r>
    </w:p>
    <w:p w14:paraId="689B41EF" w14:textId="3CD0E323" w:rsidR="00C20232" w:rsidRPr="002F5FA1" w:rsidRDefault="00C20232" w:rsidP="0051509E">
      <w:pPr>
        <w:autoSpaceDE w:val="0"/>
        <w:autoSpaceDN w:val="0"/>
        <w:adjustRightInd w:val="0"/>
        <w:rPr>
          <w:rFonts w:ascii="Times New Roman" w:hAnsi="Times New Roman" w:cs="Times New Roman"/>
          <w:sz w:val="24"/>
          <w:szCs w:val="24"/>
          <w:lang w:val="en-GB"/>
        </w:rPr>
      </w:pPr>
    </w:p>
    <w:p w14:paraId="34A69852" w14:textId="6B779BF5" w:rsidR="006A4D77" w:rsidRPr="002F5FA1" w:rsidRDefault="006A4D77"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RESPONSE</w:t>
      </w:r>
    </w:p>
    <w:p w14:paraId="273D58C0" w14:textId="66A70754" w:rsidR="00C20232" w:rsidRPr="002F5FA1" w:rsidRDefault="00627834"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lastRenderedPageBreak/>
        <w:t xml:space="preserve">We appreciate the feedback from this reviewer that the lack of negative role should be emphasised instead of giving the impression that pigs play a positive role. </w:t>
      </w:r>
      <w:r w:rsidR="00C20232" w:rsidRPr="002F5FA1">
        <w:rPr>
          <w:rFonts w:ascii="Times New Roman" w:hAnsi="Times New Roman" w:cs="Times New Roman"/>
          <w:i/>
          <w:sz w:val="24"/>
          <w:szCs w:val="24"/>
          <w:lang w:val="en-GB"/>
        </w:rPr>
        <w:t xml:space="preserve">We soften our language about the role of pigs as dispersers. Instead, we suggest that they are capable of dispersing seeds, but that further studies are needed to truly discern their roles. </w:t>
      </w:r>
    </w:p>
    <w:p w14:paraId="30D10F23" w14:textId="3322DCFE" w:rsidR="006A4D77" w:rsidRPr="002F5FA1" w:rsidRDefault="006A4D77"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778278F1" w14:textId="6CB1A95C" w:rsidR="00C20232" w:rsidRPr="002F5FA1" w:rsidRDefault="00C20232" w:rsidP="0051509E">
      <w:pPr>
        <w:autoSpaceDE w:val="0"/>
        <w:autoSpaceDN w:val="0"/>
        <w:adjustRightInd w:val="0"/>
        <w:rPr>
          <w:rFonts w:ascii="Times New Roman" w:hAnsi="Times New Roman" w:cs="Times New Roman"/>
          <w:sz w:val="24"/>
          <w:szCs w:val="24"/>
          <w:lang w:val="en-GB"/>
        </w:rPr>
      </w:pPr>
    </w:p>
    <w:p w14:paraId="76BB18BE" w14:textId="677634B5" w:rsidR="006A4D77" w:rsidRPr="002F5FA1" w:rsidRDefault="006A4D77"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Reviewer 1:</w:t>
      </w:r>
    </w:p>
    <w:p w14:paraId="7371E039" w14:textId="09A8BBD0" w:rsidR="0051509E" w:rsidRPr="002F5FA1" w:rsidRDefault="0051509E" w:rsidP="006A4D77">
      <w:pPr>
        <w:autoSpaceDE w:val="0"/>
        <w:autoSpaceDN w:val="0"/>
        <w:adjustRightInd w:val="0"/>
        <w:outlineLvl w:val="0"/>
        <w:rPr>
          <w:rFonts w:ascii="Times New Roman" w:hAnsi="Times New Roman" w:cs="Times New Roman"/>
          <w:b/>
          <w:bCs/>
          <w:sz w:val="24"/>
          <w:szCs w:val="24"/>
          <w:lang w:val="en-GB"/>
        </w:rPr>
      </w:pPr>
      <w:r w:rsidRPr="002F5FA1">
        <w:rPr>
          <w:rFonts w:ascii="Times New Roman" w:hAnsi="Times New Roman" w:cs="Times New Roman"/>
          <w:b/>
          <w:bCs/>
          <w:sz w:val="24"/>
          <w:szCs w:val="24"/>
          <w:lang w:val="en-GB"/>
        </w:rPr>
        <w:t>More minor items:</w:t>
      </w:r>
    </w:p>
    <w:p w14:paraId="2939CAF8" w14:textId="77777777" w:rsidR="006A4D77" w:rsidRPr="002F5FA1" w:rsidRDefault="006A4D77" w:rsidP="006A4D77">
      <w:pPr>
        <w:autoSpaceDE w:val="0"/>
        <w:autoSpaceDN w:val="0"/>
        <w:adjustRightInd w:val="0"/>
        <w:outlineLvl w:val="0"/>
        <w:rPr>
          <w:rFonts w:ascii="Times New Roman" w:hAnsi="Times New Roman" w:cs="Times New Roman"/>
          <w:b/>
          <w:bCs/>
          <w:sz w:val="24"/>
          <w:szCs w:val="24"/>
          <w:lang w:val="en-GB"/>
        </w:rPr>
      </w:pPr>
    </w:p>
    <w:p w14:paraId="72B3E67C"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1) I feel like it is important to highlight that you have no true control in this study (i.e., forests</w:t>
      </w:r>
    </w:p>
    <w:p w14:paraId="7A9E25F1"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never impacted by deer and feral pigs on Guam).</w:t>
      </w:r>
    </w:p>
    <w:p w14:paraId="20229B58" w14:textId="09ED92FC" w:rsidR="00C20232" w:rsidRPr="002F5FA1" w:rsidRDefault="00C20232" w:rsidP="0051509E">
      <w:pPr>
        <w:autoSpaceDE w:val="0"/>
        <w:autoSpaceDN w:val="0"/>
        <w:adjustRightInd w:val="0"/>
        <w:rPr>
          <w:rFonts w:ascii="Times New Roman" w:hAnsi="Times New Roman" w:cs="Times New Roman"/>
          <w:sz w:val="24"/>
          <w:szCs w:val="24"/>
          <w:lang w:val="en-GB"/>
        </w:rPr>
      </w:pPr>
    </w:p>
    <w:p w14:paraId="7A2C7AA7" w14:textId="4A376C89" w:rsidR="006A4D77" w:rsidRPr="002F5FA1" w:rsidRDefault="006A4D77"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RESPONSE</w:t>
      </w:r>
    </w:p>
    <w:p w14:paraId="4DFE5327" w14:textId="77777777" w:rsidR="00760E2D" w:rsidRPr="002F5FA1" w:rsidRDefault="00775865"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 xml:space="preserve">This is an important point relevant to many systems dealing with invasive species - </w:t>
      </w:r>
      <w:bookmarkStart w:id="5" w:name="_Hlk485387314"/>
      <w:r w:rsidRPr="002F5FA1">
        <w:rPr>
          <w:rFonts w:ascii="Times New Roman" w:hAnsi="Times New Roman" w:cs="Times New Roman"/>
          <w:i/>
          <w:sz w:val="24"/>
          <w:szCs w:val="24"/>
          <w:lang w:val="en-GB"/>
        </w:rPr>
        <w:t xml:space="preserve">when the invader has been present for decades, they have likely impacted the composition of all forests, so we will never know what an invader-free forest would look like. </w:t>
      </w:r>
      <w:r w:rsidR="003D666C" w:rsidRPr="002F5FA1">
        <w:rPr>
          <w:rFonts w:ascii="Times New Roman" w:hAnsi="Times New Roman" w:cs="Times New Roman"/>
          <w:i/>
          <w:sz w:val="24"/>
          <w:szCs w:val="24"/>
          <w:lang w:val="en-GB"/>
        </w:rPr>
        <w:t>However, using exclosures and gradients, we can study the effects of pig and deer presence &amp; abundance on the current plant community</w:t>
      </w:r>
      <w:bookmarkEnd w:id="5"/>
      <w:r w:rsidR="003D666C" w:rsidRPr="002F5FA1">
        <w:rPr>
          <w:rFonts w:ascii="Times New Roman" w:hAnsi="Times New Roman" w:cs="Times New Roman"/>
          <w:i/>
          <w:sz w:val="24"/>
          <w:szCs w:val="24"/>
          <w:lang w:val="en-GB"/>
        </w:rPr>
        <w:t xml:space="preserve">. </w:t>
      </w:r>
      <w:r w:rsidRPr="002F5FA1">
        <w:rPr>
          <w:rFonts w:ascii="Times New Roman" w:hAnsi="Times New Roman" w:cs="Times New Roman"/>
          <w:i/>
          <w:sz w:val="24"/>
          <w:szCs w:val="24"/>
          <w:lang w:val="en-GB"/>
        </w:rPr>
        <w:t xml:space="preserve">We have acknowledged this in the paper by saying : </w:t>
      </w:r>
    </w:p>
    <w:p w14:paraId="43CED953" w14:textId="173BC652" w:rsidR="00B42944" w:rsidRPr="00F55284" w:rsidRDefault="00775865" w:rsidP="0051509E">
      <w:pPr>
        <w:autoSpaceDE w:val="0"/>
        <w:autoSpaceDN w:val="0"/>
        <w:adjustRightInd w:val="0"/>
        <w:rPr>
          <w:rFonts w:ascii="Times New Roman" w:hAnsi="Times New Roman" w:cs="Times New Roman"/>
          <w:i/>
          <w:sz w:val="24"/>
          <w:szCs w:val="24"/>
          <w:lang w:val="en-GB"/>
        </w:rPr>
      </w:pPr>
      <w:r w:rsidRPr="00F55284">
        <w:rPr>
          <w:rFonts w:ascii="Times New Roman" w:hAnsi="Times New Roman" w:cs="Times New Roman"/>
          <w:i/>
          <w:sz w:val="24"/>
          <w:szCs w:val="24"/>
          <w:lang w:val="en-GB"/>
        </w:rPr>
        <w:t>"</w:t>
      </w:r>
      <w:r w:rsidR="00760E2D" w:rsidRPr="00F55284">
        <w:rPr>
          <w:rFonts w:ascii="Times New Roman" w:hAnsi="Times New Roman" w:cs="Times New Roman"/>
          <w:i/>
          <w:sz w:val="24"/>
          <w:szCs w:val="24"/>
        </w:rPr>
        <w:t>Unfortunately, since both deer and pigs have been present for centuries, we had no true “ungulate-free” control. To remedy this, we used exclosures and gradients of abundance to tease apart what their effects are to plant communities.</w:t>
      </w:r>
      <w:r w:rsidRPr="00F55284">
        <w:rPr>
          <w:rFonts w:ascii="Times New Roman" w:hAnsi="Times New Roman" w:cs="Times New Roman"/>
          <w:i/>
          <w:sz w:val="24"/>
          <w:szCs w:val="24"/>
          <w:lang w:val="en-GB"/>
        </w:rPr>
        <w:t>"</w:t>
      </w:r>
      <w:r w:rsidR="00760E2D" w:rsidRPr="00F55284">
        <w:rPr>
          <w:rFonts w:ascii="Times New Roman" w:hAnsi="Times New Roman" w:cs="Times New Roman"/>
          <w:i/>
          <w:sz w:val="24"/>
          <w:szCs w:val="24"/>
          <w:lang w:val="en-GB"/>
        </w:rPr>
        <w:t xml:space="preserve"> (Lines 294-296)</w:t>
      </w:r>
    </w:p>
    <w:p w14:paraId="11CB5A42" w14:textId="31E8C032" w:rsidR="00760E2D" w:rsidRPr="002F5FA1" w:rsidRDefault="00760E2D"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53C7150D" w14:textId="492201C0" w:rsidR="00760E2D" w:rsidRPr="002F5FA1" w:rsidRDefault="00760E2D" w:rsidP="0051509E">
      <w:pPr>
        <w:autoSpaceDE w:val="0"/>
        <w:autoSpaceDN w:val="0"/>
        <w:adjustRightInd w:val="0"/>
        <w:rPr>
          <w:rFonts w:ascii="Times New Roman" w:hAnsi="Times New Roman" w:cs="Times New Roman"/>
          <w:i/>
          <w:sz w:val="24"/>
          <w:szCs w:val="24"/>
          <w:lang w:val="en-GB"/>
        </w:rPr>
      </w:pPr>
    </w:p>
    <w:p w14:paraId="38A9F672" w14:textId="7DB112FF" w:rsidR="00760E2D" w:rsidRPr="002F5FA1" w:rsidRDefault="00654F9E"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Reviewer 1</w:t>
      </w:r>
      <w:r w:rsidR="00760E2D" w:rsidRPr="002F5FA1">
        <w:rPr>
          <w:rFonts w:ascii="Times New Roman" w:hAnsi="Times New Roman" w:cs="Times New Roman"/>
          <w:i/>
          <w:sz w:val="24"/>
          <w:szCs w:val="24"/>
          <w:lang w:val="en-GB"/>
        </w:rPr>
        <w:t>:</w:t>
      </w:r>
    </w:p>
    <w:p w14:paraId="71742775"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2) Lines 88-89: Seeds came from multiple islands???</w:t>
      </w:r>
    </w:p>
    <w:p w14:paraId="36F9129E" w14:textId="5952EFF7" w:rsidR="00760E2D" w:rsidRPr="002F5FA1" w:rsidRDefault="00760E2D" w:rsidP="0051509E">
      <w:pPr>
        <w:autoSpaceDE w:val="0"/>
        <w:autoSpaceDN w:val="0"/>
        <w:adjustRightInd w:val="0"/>
        <w:rPr>
          <w:rFonts w:ascii="Times New Roman" w:hAnsi="Times New Roman" w:cs="Times New Roman"/>
          <w:sz w:val="24"/>
          <w:szCs w:val="24"/>
          <w:lang w:val="en-GB"/>
        </w:rPr>
      </w:pPr>
    </w:p>
    <w:p w14:paraId="5DCCC2ED" w14:textId="70B1569A" w:rsidR="00760E2D" w:rsidRPr="00F55284" w:rsidRDefault="00760E2D" w:rsidP="0051509E">
      <w:pPr>
        <w:autoSpaceDE w:val="0"/>
        <w:autoSpaceDN w:val="0"/>
        <w:adjustRightInd w:val="0"/>
        <w:rPr>
          <w:rFonts w:ascii="Times New Roman" w:hAnsi="Times New Roman" w:cs="Times New Roman"/>
          <w:i/>
          <w:sz w:val="24"/>
          <w:szCs w:val="24"/>
          <w:lang w:val="en-GB"/>
        </w:rPr>
      </w:pPr>
      <w:r w:rsidRPr="00F55284">
        <w:rPr>
          <w:rFonts w:ascii="Times New Roman" w:hAnsi="Times New Roman" w:cs="Times New Roman"/>
          <w:i/>
          <w:sz w:val="24"/>
          <w:szCs w:val="24"/>
          <w:lang w:val="en-GB"/>
        </w:rPr>
        <w:t>RESPONSE</w:t>
      </w:r>
    </w:p>
    <w:p w14:paraId="67792605" w14:textId="5E5453A5" w:rsidR="00B42944" w:rsidRPr="00F55284" w:rsidRDefault="00B42944" w:rsidP="0075671C">
      <w:pPr>
        <w:autoSpaceDE w:val="0"/>
        <w:autoSpaceDN w:val="0"/>
        <w:adjustRightInd w:val="0"/>
        <w:outlineLvl w:val="0"/>
        <w:rPr>
          <w:rFonts w:ascii="Times New Roman" w:hAnsi="Times New Roman" w:cs="Times New Roman"/>
          <w:i/>
          <w:sz w:val="24"/>
          <w:szCs w:val="24"/>
          <w:lang w:val="en-GB"/>
        </w:rPr>
      </w:pPr>
      <w:r w:rsidRPr="00F55284">
        <w:rPr>
          <w:rFonts w:ascii="Times New Roman" w:hAnsi="Times New Roman" w:cs="Times New Roman"/>
          <w:i/>
          <w:sz w:val="24"/>
          <w:szCs w:val="24"/>
          <w:lang w:val="en-GB"/>
        </w:rPr>
        <w:t>Seedlings were only from Guam. Line was corrected.</w:t>
      </w:r>
    </w:p>
    <w:p w14:paraId="6419CAF7" w14:textId="5C97A4DD" w:rsidR="00760E2D" w:rsidRPr="00F55284" w:rsidRDefault="00760E2D" w:rsidP="0075671C">
      <w:pPr>
        <w:autoSpaceDE w:val="0"/>
        <w:autoSpaceDN w:val="0"/>
        <w:adjustRightInd w:val="0"/>
        <w:outlineLvl w:val="0"/>
        <w:rPr>
          <w:rFonts w:ascii="Times New Roman" w:hAnsi="Times New Roman" w:cs="Times New Roman"/>
          <w:i/>
          <w:sz w:val="24"/>
          <w:szCs w:val="24"/>
          <w:lang w:val="en-GB"/>
        </w:rPr>
      </w:pPr>
      <w:r w:rsidRPr="00F55284">
        <w:rPr>
          <w:rFonts w:ascii="Times New Roman" w:hAnsi="Times New Roman" w:cs="Times New Roman"/>
          <w:i/>
          <w:sz w:val="24"/>
          <w:szCs w:val="24"/>
          <w:lang w:val="en-GB"/>
        </w:rPr>
        <w:t>END RESPONSE</w:t>
      </w:r>
    </w:p>
    <w:p w14:paraId="2DB48D59" w14:textId="409C9FE8" w:rsidR="00B42944" w:rsidRPr="002F5FA1" w:rsidRDefault="00B42944" w:rsidP="0051509E">
      <w:pPr>
        <w:autoSpaceDE w:val="0"/>
        <w:autoSpaceDN w:val="0"/>
        <w:adjustRightInd w:val="0"/>
        <w:rPr>
          <w:rFonts w:ascii="Times New Roman" w:hAnsi="Times New Roman" w:cs="Times New Roman"/>
          <w:i/>
          <w:sz w:val="24"/>
          <w:szCs w:val="24"/>
          <w:lang w:val="en-GB"/>
        </w:rPr>
      </w:pPr>
    </w:p>
    <w:p w14:paraId="53AF5727" w14:textId="2CE96B6C" w:rsidR="00760E2D" w:rsidRPr="002F5FA1" w:rsidRDefault="00654F9E"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Reviewer 1:</w:t>
      </w:r>
    </w:p>
    <w:p w14:paraId="029F48A8"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3) Line 100: sounds like some of the outplanted seedlings were in the ground for 15 months,</w:t>
      </w:r>
    </w:p>
    <w:p w14:paraId="33B306C9"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others only 4. This should be expanded upon in the Results and their interpretation.</w:t>
      </w:r>
    </w:p>
    <w:p w14:paraId="761817DF" w14:textId="2490C9D2" w:rsidR="00B42944" w:rsidRPr="002F5FA1" w:rsidRDefault="00B42944" w:rsidP="0051509E">
      <w:pPr>
        <w:autoSpaceDE w:val="0"/>
        <w:autoSpaceDN w:val="0"/>
        <w:adjustRightInd w:val="0"/>
        <w:rPr>
          <w:rFonts w:ascii="Times New Roman" w:hAnsi="Times New Roman" w:cs="Times New Roman"/>
          <w:sz w:val="24"/>
          <w:szCs w:val="24"/>
          <w:lang w:val="en-GB"/>
        </w:rPr>
      </w:pPr>
    </w:p>
    <w:p w14:paraId="619B3F13" w14:textId="1F3D4314" w:rsidR="00760E2D" w:rsidRPr="00F55284" w:rsidRDefault="00760E2D" w:rsidP="0051509E">
      <w:pPr>
        <w:autoSpaceDE w:val="0"/>
        <w:autoSpaceDN w:val="0"/>
        <w:adjustRightInd w:val="0"/>
        <w:rPr>
          <w:rFonts w:ascii="Times New Roman" w:hAnsi="Times New Roman" w:cs="Times New Roman"/>
          <w:i/>
          <w:sz w:val="24"/>
          <w:szCs w:val="24"/>
          <w:lang w:val="en-GB"/>
        </w:rPr>
      </w:pPr>
      <w:r w:rsidRPr="00F55284">
        <w:rPr>
          <w:rFonts w:ascii="Times New Roman" w:hAnsi="Times New Roman" w:cs="Times New Roman"/>
          <w:i/>
          <w:sz w:val="24"/>
          <w:szCs w:val="24"/>
          <w:lang w:val="en-GB"/>
        </w:rPr>
        <w:t>RESPONSE</w:t>
      </w:r>
    </w:p>
    <w:p w14:paraId="0A0F39DA" w14:textId="133D3650" w:rsidR="00627366" w:rsidRPr="00F55284" w:rsidRDefault="00627834" w:rsidP="003D666C">
      <w:pPr>
        <w:autoSpaceDE w:val="0"/>
        <w:autoSpaceDN w:val="0"/>
        <w:adjustRightInd w:val="0"/>
        <w:rPr>
          <w:rFonts w:ascii="Times New Roman" w:hAnsi="Times New Roman" w:cs="Times New Roman"/>
          <w:i/>
          <w:sz w:val="24"/>
          <w:szCs w:val="24"/>
        </w:rPr>
      </w:pPr>
      <w:r w:rsidRPr="00F55284">
        <w:rPr>
          <w:rFonts w:ascii="Times New Roman" w:hAnsi="Times New Roman" w:cs="Times New Roman"/>
          <w:i/>
          <w:sz w:val="24"/>
          <w:szCs w:val="24"/>
          <w:lang w:val="en-GB"/>
        </w:rPr>
        <w:t>Some seedlings were in the field for longer than others for logistical reasons (fruiting seasons varied, so we staggered seedling planting accordingly. To test whether the effect of ungulates varied by the duration of time seedlings were outplanted, w</w:t>
      </w:r>
      <w:r w:rsidR="00B42944" w:rsidRPr="00F55284">
        <w:rPr>
          <w:rFonts w:ascii="Times New Roman" w:hAnsi="Times New Roman" w:cs="Times New Roman"/>
          <w:i/>
          <w:sz w:val="24"/>
          <w:szCs w:val="24"/>
          <w:lang w:val="en-GB"/>
        </w:rPr>
        <w:t>e included length of time in our GLM full model, but it did not improve model fit</w:t>
      </w:r>
      <w:r w:rsidR="003D666C" w:rsidRPr="00F55284">
        <w:rPr>
          <w:rFonts w:ascii="Times New Roman" w:hAnsi="Times New Roman" w:cs="Times New Roman"/>
          <w:i/>
          <w:sz w:val="24"/>
          <w:szCs w:val="24"/>
          <w:lang w:val="en-GB"/>
        </w:rPr>
        <w:t xml:space="preserve">, so was not included in the best-fit model. </w:t>
      </w:r>
    </w:p>
    <w:p w14:paraId="052B11A7" w14:textId="0DA0BA58" w:rsidR="00627366" w:rsidRPr="002F5FA1" w:rsidRDefault="00760E2D" w:rsidP="0051509E">
      <w:pPr>
        <w:autoSpaceDE w:val="0"/>
        <w:autoSpaceDN w:val="0"/>
        <w:adjustRightInd w:val="0"/>
        <w:rPr>
          <w:rFonts w:ascii="Times New Roman" w:hAnsi="Times New Roman" w:cs="Times New Roman"/>
          <w:i/>
          <w:sz w:val="24"/>
          <w:szCs w:val="24"/>
          <w:lang w:val="en-GB"/>
        </w:rPr>
      </w:pPr>
      <w:r w:rsidRPr="00F55284">
        <w:rPr>
          <w:rFonts w:ascii="Times New Roman" w:hAnsi="Times New Roman" w:cs="Times New Roman"/>
          <w:i/>
          <w:sz w:val="24"/>
          <w:szCs w:val="24"/>
          <w:lang w:val="en-GB"/>
        </w:rPr>
        <w:t>END RESPONSE</w:t>
      </w:r>
    </w:p>
    <w:p w14:paraId="6A196AA7" w14:textId="167679B5" w:rsidR="00760E2D" w:rsidRPr="002F5FA1" w:rsidRDefault="00760E2D" w:rsidP="0051509E">
      <w:pPr>
        <w:autoSpaceDE w:val="0"/>
        <w:autoSpaceDN w:val="0"/>
        <w:adjustRightInd w:val="0"/>
        <w:rPr>
          <w:rFonts w:ascii="Times New Roman" w:hAnsi="Times New Roman" w:cs="Times New Roman"/>
          <w:i/>
          <w:sz w:val="24"/>
          <w:szCs w:val="24"/>
          <w:lang w:val="en-GB"/>
        </w:rPr>
      </w:pPr>
    </w:p>
    <w:p w14:paraId="5A27C981" w14:textId="045FF46A" w:rsidR="00760E2D" w:rsidRPr="002F5FA1" w:rsidRDefault="00654F9E"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Reviewer 1:</w:t>
      </w:r>
    </w:p>
    <w:p w14:paraId="6050E2A5"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4) Lines 114-116: I found it odd that the authors appear to have removed all wind-borne seeds</w:t>
      </w:r>
    </w:p>
    <w:p w14:paraId="1A13CFE0" w14:textId="707675C5"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from the seedling/scat greenhouse trial, yet in lines 164-165 refer to a windborne seedderived</w:t>
      </w:r>
    </w:p>
    <w:p w14:paraId="051A887D"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seedling in deer scat as being accidentally ingested. How do you reconcile that</w:t>
      </w:r>
    </w:p>
    <w:p w14:paraId="65F2DB28"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apparent discrepancy? Were windborne seeds removed from that experiment or not? This</w:t>
      </w:r>
    </w:p>
    <w:p w14:paraId="30CE6CC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lastRenderedPageBreak/>
        <w:t>also goes back to my comment about presenting and interpreting results based on life history</w:t>
      </w:r>
    </w:p>
    <w:p w14:paraId="7A2F6FDE"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characteristics of the studied species, and not just native vs. nonnative.</w:t>
      </w:r>
    </w:p>
    <w:p w14:paraId="08E3A198" w14:textId="6C1D7AB5" w:rsidR="00627366" w:rsidRPr="002F5FA1" w:rsidRDefault="00627366" w:rsidP="0051509E">
      <w:pPr>
        <w:autoSpaceDE w:val="0"/>
        <w:autoSpaceDN w:val="0"/>
        <w:adjustRightInd w:val="0"/>
        <w:rPr>
          <w:rFonts w:ascii="Times New Roman" w:hAnsi="Times New Roman" w:cs="Times New Roman"/>
          <w:sz w:val="24"/>
          <w:szCs w:val="24"/>
          <w:lang w:val="en-GB"/>
        </w:rPr>
      </w:pPr>
    </w:p>
    <w:p w14:paraId="41F95D20" w14:textId="49845315" w:rsidR="00760E2D" w:rsidRPr="002F5FA1" w:rsidRDefault="00760E2D"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RESPONSE</w:t>
      </w:r>
    </w:p>
    <w:p w14:paraId="1FBB0722" w14:textId="77777777" w:rsidR="00627366" w:rsidRPr="002F5FA1" w:rsidRDefault="00627366"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Only one wind-dispersed seed was included in our counts, it was from deer scats. We added this text to lines 198-199:</w:t>
      </w:r>
    </w:p>
    <w:p w14:paraId="650D5EB1" w14:textId="77777777" w:rsidR="00627366" w:rsidRPr="002F5FA1" w:rsidRDefault="00627366" w:rsidP="0051509E">
      <w:pPr>
        <w:autoSpaceDE w:val="0"/>
        <w:autoSpaceDN w:val="0"/>
        <w:adjustRightInd w:val="0"/>
        <w:rPr>
          <w:rFonts w:ascii="Times New Roman" w:hAnsi="Times New Roman" w:cs="Times New Roman"/>
          <w:i/>
          <w:sz w:val="24"/>
          <w:szCs w:val="24"/>
          <w:lang w:val="en-GB"/>
        </w:rPr>
      </w:pPr>
    </w:p>
    <w:p w14:paraId="4CF6A71C" w14:textId="7474378C" w:rsidR="00627366" w:rsidRPr="002F5FA1" w:rsidRDefault="00627366"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lang w:val="en-GB"/>
        </w:rPr>
        <w:t>“</w:t>
      </w:r>
      <w:r w:rsidRPr="002F5FA1">
        <w:rPr>
          <w:rFonts w:ascii="Times New Roman" w:hAnsi="Times New Roman" w:cs="Times New Roman"/>
          <w:i/>
          <w:sz w:val="24"/>
          <w:szCs w:val="24"/>
        </w:rPr>
        <w:t xml:space="preserve">The </w:t>
      </w:r>
      <w:r w:rsidRPr="002F5FA1">
        <w:rPr>
          <w:rFonts w:ascii="Times New Roman" w:hAnsi="Times New Roman" w:cs="Times New Roman"/>
          <w:sz w:val="24"/>
          <w:szCs w:val="24"/>
        </w:rPr>
        <w:t>M. micrantha</w:t>
      </w:r>
      <w:r w:rsidRPr="002F5FA1">
        <w:rPr>
          <w:rFonts w:ascii="Times New Roman" w:hAnsi="Times New Roman" w:cs="Times New Roman"/>
          <w:i/>
          <w:sz w:val="24"/>
          <w:szCs w:val="24"/>
        </w:rPr>
        <w:t xml:space="preserve"> seedling, however, was only found in one tray and sprouting directly </w:t>
      </w:r>
      <w:r w:rsidR="00B53115" w:rsidRPr="002F5FA1">
        <w:rPr>
          <w:rFonts w:ascii="Times New Roman" w:hAnsi="Times New Roman" w:cs="Times New Roman"/>
          <w:i/>
          <w:sz w:val="24"/>
          <w:szCs w:val="24"/>
        </w:rPr>
        <w:t>from one of the deer pellets</w:t>
      </w:r>
      <w:r w:rsidRPr="002F5FA1">
        <w:rPr>
          <w:rFonts w:ascii="Times New Roman" w:hAnsi="Times New Roman" w:cs="Times New Roman"/>
          <w:i/>
          <w:sz w:val="24"/>
          <w:szCs w:val="24"/>
        </w:rPr>
        <w:t xml:space="preserve"> and so was included.”</w:t>
      </w:r>
    </w:p>
    <w:p w14:paraId="2983FDC8" w14:textId="593E9C4F" w:rsidR="00760E2D" w:rsidRPr="002F5FA1" w:rsidRDefault="00760E2D"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t>END RESPONSE</w:t>
      </w:r>
    </w:p>
    <w:p w14:paraId="2D75ABD9" w14:textId="197C6EB8" w:rsidR="00627366" w:rsidRPr="002F5FA1" w:rsidRDefault="00654F9E"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Reviewer 1:</w:t>
      </w:r>
    </w:p>
    <w:p w14:paraId="164E7309"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5) Lines 155-158: What is it based on life history characteristics that would make these two</w:t>
      </w:r>
    </w:p>
    <w:p w14:paraId="5A9FD385"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species unaffected by fencing? Thorns? Defense compounds? I feel like you miss an</w:t>
      </w:r>
    </w:p>
    <w:p w14:paraId="40827872"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important opportunity by not looking at the life history characteristics of both those species</w:t>
      </w:r>
    </w:p>
    <w:p w14:paraId="6853932A"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impacted and those not impacted by deer browsing. This is particularly important given your</w:t>
      </w:r>
    </w:p>
    <w:p w14:paraId="6941A5B8"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contention that deer are selecting for these species by not browsing on them, and more</w:t>
      </w:r>
    </w:p>
    <w:p w14:paraId="167F8087"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information would help bolster that claim.</w:t>
      </w:r>
    </w:p>
    <w:p w14:paraId="3472781C" w14:textId="639468A0" w:rsidR="006B5938" w:rsidRPr="002F5FA1" w:rsidRDefault="006B5938" w:rsidP="0051509E">
      <w:pPr>
        <w:autoSpaceDE w:val="0"/>
        <w:autoSpaceDN w:val="0"/>
        <w:adjustRightInd w:val="0"/>
        <w:rPr>
          <w:rFonts w:ascii="Times New Roman" w:hAnsi="Times New Roman" w:cs="Times New Roman"/>
          <w:sz w:val="24"/>
          <w:szCs w:val="24"/>
          <w:lang w:val="en-GB"/>
        </w:rPr>
      </w:pPr>
    </w:p>
    <w:p w14:paraId="4F7EB49D" w14:textId="31859640" w:rsidR="00760E2D" w:rsidRPr="002F5FA1" w:rsidRDefault="00760E2D"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RESPONSE</w:t>
      </w:r>
    </w:p>
    <w:p w14:paraId="2676A570" w14:textId="6CE1ECB0" w:rsidR="006B5938" w:rsidRPr="002F5FA1" w:rsidRDefault="006B5938" w:rsidP="0075671C">
      <w:pPr>
        <w:autoSpaceDE w:val="0"/>
        <w:autoSpaceDN w:val="0"/>
        <w:adjustRightInd w:val="0"/>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 xml:space="preserve">See response above about natural history of </w:t>
      </w:r>
      <w:r w:rsidRPr="002F5FA1">
        <w:rPr>
          <w:rFonts w:ascii="Times New Roman" w:hAnsi="Times New Roman" w:cs="Times New Roman"/>
          <w:sz w:val="24"/>
          <w:szCs w:val="24"/>
          <w:lang w:val="en-GB"/>
        </w:rPr>
        <w:t>O. oppositifolia</w:t>
      </w:r>
      <w:r w:rsidRPr="002F5FA1">
        <w:rPr>
          <w:rFonts w:ascii="Times New Roman" w:hAnsi="Times New Roman" w:cs="Times New Roman"/>
          <w:i/>
          <w:sz w:val="24"/>
          <w:szCs w:val="24"/>
          <w:lang w:val="en-GB"/>
        </w:rPr>
        <w:t xml:space="preserve"> and </w:t>
      </w:r>
      <w:r w:rsidRPr="002F5FA1">
        <w:rPr>
          <w:rFonts w:ascii="Times New Roman" w:hAnsi="Times New Roman" w:cs="Times New Roman"/>
          <w:sz w:val="24"/>
          <w:szCs w:val="24"/>
          <w:lang w:val="en-GB"/>
        </w:rPr>
        <w:t>A. mariannensis</w:t>
      </w:r>
      <w:r w:rsidRPr="002F5FA1">
        <w:rPr>
          <w:rFonts w:ascii="Times New Roman" w:hAnsi="Times New Roman" w:cs="Times New Roman"/>
          <w:i/>
          <w:sz w:val="24"/>
          <w:szCs w:val="24"/>
          <w:lang w:val="en-GB"/>
        </w:rPr>
        <w:t>.</w:t>
      </w:r>
    </w:p>
    <w:p w14:paraId="32421B2B" w14:textId="4CBD47D6" w:rsidR="00760E2D" w:rsidRPr="002F5FA1" w:rsidRDefault="00760E2D" w:rsidP="0075671C">
      <w:pPr>
        <w:autoSpaceDE w:val="0"/>
        <w:autoSpaceDN w:val="0"/>
        <w:adjustRightInd w:val="0"/>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6468FBC1" w14:textId="4B5D6F09" w:rsidR="00760E2D" w:rsidRPr="002F5FA1" w:rsidRDefault="00760E2D" w:rsidP="0075671C">
      <w:pPr>
        <w:autoSpaceDE w:val="0"/>
        <w:autoSpaceDN w:val="0"/>
        <w:adjustRightInd w:val="0"/>
        <w:outlineLvl w:val="0"/>
        <w:rPr>
          <w:rFonts w:ascii="Times New Roman" w:hAnsi="Times New Roman" w:cs="Times New Roman"/>
          <w:sz w:val="24"/>
          <w:szCs w:val="24"/>
          <w:lang w:val="en-GB"/>
        </w:rPr>
      </w:pPr>
    </w:p>
    <w:p w14:paraId="67699E43" w14:textId="77777777" w:rsidR="00654F9E" w:rsidRPr="002F5FA1" w:rsidRDefault="00654F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Reviewer 1</w:t>
      </w:r>
      <w:r w:rsidR="00760E2D" w:rsidRPr="002F5FA1">
        <w:rPr>
          <w:rFonts w:ascii="Times New Roman" w:hAnsi="Times New Roman" w:cs="Times New Roman"/>
          <w:sz w:val="24"/>
          <w:szCs w:val="24"/>
          <w:lang w:val="en-GB"/>
        </w:rPr>
        <w:t>:</w:t>
      </w:r>
    </w:p>
    <w:p w14:paraId="3C886627" w14:textId="59E96E71"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6) Line 176: Cause and effect? Why not “Effect of community compos</w:t>
      </w:r>
      <w:r w:rsidR="003D666C" w:rsidRPr="002F5FA1">
        <w:rPr>
          <w:rFonts w:ascii="Times New Roman" w:hAnsi="Times New Roman" w:cs="Times New Roman"/>
          <w:sz w:val="24"/>
          <w:szCs w:val="24"/>
          <w:lang w:val="en-GB"/>
        </w:rPr>
        <w:t>i</w:t>
      </w:r>
      <w:r w:rsidRPr="002F5FA1">
        <w:rPr>
          <w:rFonts w:ascii="Times New Roman" w:hAnsi="Times New Roman" w:cs="Times New Roman"/>
          <w:sz w:val="24"/>
          <w:szCs w:val="24"/>
          <w:lang w:val="en-GB"/>
        </w:rPr>
        <w:t>tion on ungulate</w:t>
      </w:r>
    </w:p>
    <w:p w14:paraId="57C3BB83"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abundance”? This seems like a circular argument to me, and without more information it is</w:t>
      </w:r>
    </w:p>
    <w:p w14:paraId="0AFD6629"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impossible to tell if deer activity is driving seedling dynamics, or seedling dynamics are</w:t>
      </w:r>
    </w:p>
    <w:p w14:paraId="3644F701"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driving deer activity (you should be able to tease this apart with the exclosure portion of the</w:t>
      </w:r>
    </w:p>
    <w:p w14:paraId="0EC4BF7A"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study).</w:t>
      </w:r>
    </w:p>
    <w:p w14:paraId="2CF26431" w14:textId="1AE436D5" w:rsidR="00BD6FD2" w:rsidRPr="002F5FA1" w:rsidRDefault="00BD6FD2" w:rsidP="0051509E">
      <w:pPr>
        <w:autoSpaceDE w:val="0"/>
        <w:autoSpaceDN w:val="0"/>
        <w:adjustRightInd w:val="0"/>
        <w:rPr>
          <w:rFonts w:ascii="Times New Roman" w:hAnsi="Times New Roman" w:cs="Times New Roman"/>
          <w:sz w:val="24"/>
          <w:szCs w:val="24"/>
          <w:lang w:val="en-GB"/>
        </w:rPr>
      </w:pPr>
    </w:p>
    <w:p w14:paraId="40185967" w14:textId="16278A96" w:rsidR="00760E2D" w:rsidRPr="002F5FA1" w:rsidRDefault="00760E2D"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RESPONSE</w:t>
      </w:r>
    </w:p>
    <w:p w14:paraId="69FA8078" w14:textId="7C8DBBEB" w:rsidR="00BD6FD2" w:rsidRPr="002F5FA1" w:rsidRDefault="00760E2D"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There is an extensive body of literature (cited throughout the manuscript) on the severe impacts that deer can have on plant communities from species composition to structure and abu</w:t>
      </w:r>
      <w:r w:rsidR="00F55284">
        <w:rPr>
          <w:rFonts w:ascii="Times New Roman" w:hAnsi="Times New Roman" w:cs="Times New Roman"/>
          <w:i/>
          <w:sz w:val="24"/>
          <w:szCs w:val="24"/>
          <w:lang w:val="en-GB"/>
        </w:rPr>
        <w:t>n</w:t>
      </w:r>
      <w:r w:rsidRPr="002F5FA1">
        <w:rPr>
          <w:rFonts w:ascii="Times New Roman" w:hAnsi="Times New Roman" w:cs="Times New Roman"/>
          <w:i/>
          <w:sz w:val="24"/>
          <w:szCs w:val="24"/>
          <w:lang w:val="en-GB"/>
        </w:rPr>
        <w:t xml:space="preserve">dances. </w:t>
      </w:r>
      <w:r w:rsidR="00BD6FD2" w:rsidRPr="002F5FA1">
        <w:rPr>
          <w:rFonts w:ascii="Times New Roman" w:hAnsi="Times New Roman" w:cs="Times New Roman"/>
          <w:i/>
          <w:sz w:val="24"/>
          <w:szCs w:val="24"/>
          <w:lang w:val="en-GB"/>
        </w:rPr>
        <w:t xml:space="preserve">We find it highly unlikely that seedling abundance is driving deer abundance instead of vice versa. </w:t>
      </w:r>
    </w:p>
    <w:p w14:paraId="3E3270A2" w14:textId="4EE80A61" w:rsidR="00760E2D" w:rsidRPr="002F5FA1" w:rsidRDefault="00760E2D"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36E30DB2" w14:textId="77777777" w:rsidR="00760E2D" w:rsidRPr="002F5FA1" w:rsidRDefault="00760E2D" w:rsidP="0051509E">
      <w:pPr>
        <w:autoSpaceDE w:val="0"/>
        <w:autoSpaceDN w:val="0"/>
        <w:adjustRightInd w:val="0"/>
        <w:rPr>
          <w:rFonts w:ascii="Times New Roman" w:hAnsi="Times New Roman" w:cs="Times New Roman"/>
          <w:i/>
          <w:sz w:val="24"/>
          <w:szCs w:val="24"/>
          <w:lang w:val="en-GB"/>
        </w:rPr>
      </w:pPr>
    </w:p>
    <w:p w14:paraId="4A1F5F2C" w14:textId="625E7948" w:rsidR="00BD6FD2" w:rsidRPr="002F5FA1" w:rsidRDefault="00654F9E"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Reviewer 1</w:t>
      </w:r>
      <w:r w:rsidR="00760E2D" w:rsidRPr="002F5FA1">
        <w:rPr>
          <w:rFonts w:ascii="Times New Roman" w:hAnsi="Times New Roman" w:cs="Times New Roman"/>
          <w:i/>
          <w:sz w:val="24"/>
          <w:szCs w:val="24"/>
          <w:lang w:val="en-GB"/>
        </w:rPr>
        <w:t>:</w:t>
      </w:r>
    </w:p>
    <w:p w14:paraId="3093042F"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7) Lines 190-191: Be specific that “ungulates” refers to deer. You just made the distinction</w:t>
      </w:r>
    </w:p>
    <w:p w14:paraId="131459D1"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between deer and pigs, and now go back to referring to ungulates in general (and the main</w:t>
      </w:r>
    </w:p>
    <w:p w14:paraId="0EC65922"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point of your paper is that they need to be considered separately).</w:t>
      </w:r>
    </w:p>
    <w:p w14:paraId="6A561549" w14:textId="393D4954" w:rsidR="00BD6FD2" w:rsidRPr="002F5FA1" w:rsidRDefault="00BD6FD2" w:rsidP="0051509E">
      <w:pPr>
        <w:autoSpaceDE w:val="0"/>
        <w:autoSpaceDN w:val="0"/>
        <w:adjustRightInd w:val="0"/>
        <w:rPr>
          <w:rFonts w:ascii="Times New Roman" w:hAnsi="Times New Roman" w:cs="Times New Roman"/>
          <w:sz w:val="24"/>
          <w:szCs w:val="24"/>
          <w:lang w:val="en-GB"/>
        </w:rPr>
      </w:pPr>
    </w:p>
    <w:p w14:paraId="7F32FA99" w14:textId="6725B080" w:rsidR="00760E2D" w:rsidRPr="002F5FA1" w:rsidRDefault="00760E2D"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RESPONSE</w:t>
      </w:r>
    </w:p>
    <w:p w14:paraId="037B8A9C" w14:textId="2BF11364" w:rsidR="00BD6FD2" w:rsidRPr="002F5FA1" w:rsidRDefault="00BD6FD2" w:rsidP="0075671C">
      <w:pPr>
        <w:autoSpaceDE w:val="0"/>
        <w:autoSpaceDN w:val="0"/>
        <w:adjustRightInd w:val="0"/>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Line changed to state “deer” instead of “ungulates.”</w:t>
      </w:r>
    </w:p>
    <w:p w14:paraId="5A81A497" w14:textId="1D964656" w:rsidR="00760E2D" w:rsidRPr="002F5FA1" w:rsidRDefault="00760E2D" w:rsidP="0075671C">
      <w:pPr>
        <w:autoSpaceDE w:val="0"/>
        <w:autoSpaceDN w:val="0"/>
        <w:adjustRightInd w:val="0"/>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3581242A" w14:textId="3459DFAC" w:rsidR="00BD6FD2" w:rsidRPr="002F5FA1" w:rsidRDefault="00BD6FD2" w:rsidP="0051509E">
      <w:pPr>
        <w:autoSpaceDE w:val="0"/>
        <w:autoSpaceDN w:val="0"/>
        <w:adjustRightInd w:val="0"/>
        <w:rPr>
          <w:rFonts w:ascii="Times New Roman" w:hAnsi="Times New Roman" w:cs="Times New Roman"/>
          <w:sz w:val="24"/>
          <w:szCs w:val="24"/>
          <w:lang w:val="en-GB"/>
        </w:rPr>
      </w:pPr>
    </w:p>
    <w:p w14:paraId="76E69F6D" w14:textId="2905080D" w:rsidR="00654F9E" w:rsidRPr="002F5FA1" w:rsidRDefault="00654F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Reviewer 1:</w:t>
      </w:r>
    </w:p>
    <w:p w14:paraId="36554084"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lastRenderedPageBreak/>
        <w:t>8) Lines 197-199: “appeared to come from browsing rather than rooting”? Evidence to support</w:t>
      </w:r>
    </w:p>
    <w:p w14:paraId="7F98D8F2"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that claim?</w:t>
      </w:r>
    </w:p>
    <w:p w14:paraId="25C7C9AE" w14:textId="677EED06" w:rsidR="006158B8" w:rsidRPr="002F5FA1" w:rsidRDefault="006158B8" w:rsidP="0051509E">
      <w:pPr>
        <w:autoSpaceDE w:val="0"/>
        <w:autoSpaceDN w:val="0"/>
        <w:adjustRightInd w:val="0"/>
        <w:rPr>
          <w:rFonts w:ascii="Times New Roman" w:hAnsi="Times New Roman" w:cs="Times New Roman"/>
          <w:sz w:val="24"/>
          <w:szCs w:val="24"/>
          <w:lang w:val="en-GB"/>
        </w:rPr>
      </w:pPr>
    </w:p>
    <w:p w14:paraId="0B57F5DF" w14:textId="6779E840" w:rsidR="00654F9E" w:rsidRPr="002F5FA1" w:rsidRDefault="00654F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RESPONSE</w:t>
      </w:r>
    </w:p>
    <w:p w14:paraId="7C90E529" w14:textId="58054319" w:rsidR="006158B8" w:rsidRPr="002F5FA1" w:rsidRDefault="006158B8"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 xml:space="preserve">Rooting by pigs is very obvious because the rocks and soil are disturbed. </w:t>
      </w:r>
      <w:r w:rsidR="00665560" w:rsidRPr="002F5FA1">
        <w:rPr>
          <w:rFonts w:ascii="Times New Roman" w:hAnsi="Times New Roman" w:cs="Times New Roman"/>
          <w:i/>
          <w:sz w:val="24"/>
          <w:szCs w:val="24"/>
          <w:lang w:val="en-GB"/>
        </w:rPr>
        <w:t>Seedlings that have been eaten by deer usually still have the stem present, but leaves have been removed and there is no sign of disturbance to the soil or substrate around the seedlings.</w:t>
      </w:r>
      <w:r w:rsidR="00654F9E" w:rsidRPr="002F5FA1">
        <w:rPr>
          <w:rFonts w:ascii="Times New Roman" w:hAnsi="Times New Roman" w:cs="Times New Roman"/>
          <w:i/>
          <w:sz w:val="24"/>
          <w:szCs w:val="24"/>
          <w:lang w:val="en-GB"/>
        </w:rPr>
        <w:t xml:space="preserve"> We have added this clarification to the Results:</w:t>
      </w:r>
    </w:p>
    <w:p w14:paraId="5CEBF205" w14:textId="62B07EC9" w:rsidR="00654F9E" w:rsidRPr="002F5FA1" w:rsidRDefault="00654F9E" w:rsidP="0051509E">
      <w:pPr>
        <w:autoSpaceDE w:val="0"/>
        <w:autoSpaceDN w:val="0"/>
        <w:adjustRightInd w:val="0"/>
        <w:rPr>
          <w:rFonts w:ascii="Times New Roman" w:hAnsi="Times New Roman" w:cs="Times New Roman"/>
          <w:i/>
          <w:sz w:val="24"/>
          <w:szCs w:val="24"/>
          <w:lang w:val="en-GB"/>
        </w:rPr>
      </w:pPr>
    </w:p>
    <w:p w14:paraId="27FCBE1C" w14:textId="25C5E2DC" w:rsidR="00654F9E" w:rsidRPr="002F5FA1" w:rsidRDefault="00654F9E"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“Almost all mortality observed in seedling plots was in the form of deer herbivory – evident by leaves and stems being cut from the seedlings – instead of disturbed by uprooting by pigs.” (Lines 192-194)</w:t>
      </w:r>
    </w:p>
    <w:p w14:paraId="339CD9C7" w14:textId="6D8B15AC" w:rsidR="00654F9E" w:rsidRPr="002F5FA1" w:rsidRDefault="00654F9E"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7B46B1C0" w14:textId="621E1CFE" w:rsidR="00654F9E" w:rsidRPr="002F5FA1" w:rsidRDefault="00654F9E" w:rsidP="0051509E">
      <w:pPr>
        <w:autoSpaceDE w:val="0"/>
        <w:autoSpaceDN w:val="0"/>
        <w:adjustRightInd w:val="0"/>
        <w:rPr>
          <w:rFonts w:ascii="Times New Roman" w:hAnsi="Times New Roman" w:cs="Times New Roman"/>
          <w:i/>
          <w:sz w:val="24"/>
          <w:szCs w:val="24"/>
          <w:lang w:val="en-GB"/>
        </w:rPr>
      </w:pPr>
    </w:p>
    <w:p w14:paraId="5DB444A3" w14:textId="3EB4BC9E" w:rsidR="006158B8" w:rsidRPr="002F5FA1" w:rsidRDefault="00654F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i/>
          <w:sz w:val="24"/>
          <w:szCs w:val="24"/>
          <w:lang w:val="en-GB"/>
        </w:rPr>
        <w:t>Reviewer 1:</w:t>
      </w:r>
    </w:p>
    <w:p w14:paraId="67BA0D09"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9) Line 226: Looks like you missed a tracked change?</w:t>
      </w:r>
    </w:p>
    <w:p w14:paraId="6792FAB8" w14:textId="1B46E117" w:rsidR="006158B8" w:rsidRPr="002F5FA1" w:rsidRDefault="006158B8" w:rsidP="0051509E">
      <w:pPr>
        <w:autoSpaceDE w:val="0"/>
        <w:autoSpaceDN w:val="0"/>
        <w:adjustRightInd w:val="0"/>
        <w:rPr>
          <w:rFonts w:ascii="Times New Roman" w:hAnsi="Times New Roman" w:cs="Times New Roman"/>
          <w:sz w:val="24"/>
          <w:szCs w:val="24"/>
          <w:lang w:val="en-GB"/>
        </w:rPr>
      </w:pPr>
    </w:p>
    <w:p w14:paraId="093600E2" w14:textId="5E7D46F5" w:rsidR="00A077FB" w:rsidRPr="002F5FA1" w:rsidRDefault="00A077FB"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RESPONSE</w:t>
      </w:r>
    </w:p>
    <w:p w14:paraId="0CA946A1" w14:textId="1D429B08" w:rsidR="006158B8" w:rsidRPr="002F5FA1" w:rsidRDefault="006158B8" w:rsidP="0075671C">
      <w:pPr>
        <w:autoSpaceDE w:val="0"/>
        <w:autoSpaceDN w:val="0"/>
        <w:adjustRightInd w:val="0"/>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Adjusted.</w:t>
      </w:r>
      <w:r w:rsidR="00A077FB" w:rsidRPr="002F5FA1">
        <w:rPr>
          <w:rFonts w:ascii="Times New Roman" w:hAnsi="Times New Roman" w:cs="Times New Roman"/>
          <w:i/>
          <w:sz w:val="24"/>
          <w:szCs w:val="24"/>
          <w:lang w:val="en-GB"/>
        </w:rPr>
        <w:t xml:space="preserve"> </w:t>
      </w:r>
    </w:p>
    <w:p w14:paraId="55074389" w14:textId="607E2D18" w:rsidR="006158B8" w:rsidRPr="002F5FA1" w:rsidRDefault="00A077FB"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END RESPONSE</w:t>
      </w:r>
    </w:p>
    <w:p w14:paraId="6394EBED" w14:textId="77777777" w:rsidR="00A077FB" w:rsidRPr="002F5FA1" w:rsidRDefault="00A077FB" w:rsidP="0051509E">
      <w:pPr>
        <w:autoSpaceDE w:val="0"/>
        <w:autoSpaceDN w:val="0"/>
        <w:adjustRightInd w:val="0"/>
        <w:rPr>
          <w:rFonts w:ascii="Times New Roman" w:hAnsi="Times New Roman" w:cs="Times New Roman"/>
          <w:sz w:val="24"/>
          <w:szCs w:val="24"/>
          <w:lang w:val="en-GB"/>
        </w:rPr>
      </w:pPr>
    </w:p>
    <w:p w14:paraId="62B0EDFD" w14:textId="5E45ABEF" w:rsidR="00654F9E" w:rsidRPr="002F5FA1" w:rsidRDefault="00654F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Reviewer 1:</w:t>
      </w:r>
    </w:p>
    <w:p w14:paraId="12B6CFB1"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10)Many of your citations are lacking important information on volume, page number,</w:t>
      </w:r>
    </w:p>
    <w:p w14:paraId="0A4A628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publication venue, etc. (e.g., citations #17 and 21).</w:t>
      </w:r>
    </w:p>
    <w:p w14:paraId="62B211AE" w14:textId="632BC6C0" w:rsidR="006158B8" w:rsidRPr="002F5FA1" w:rsidRDefault="006158B8" w:rsidP="0051509E">
      <w:pPr>
        <w:autoSpaceDE w:val="0"/>
        <w:autoSpaceDN w:val="0"/>
        <w:adjustRightInd w:val="0"/>
        <w:rPr>
          <w:rFonts w:ascii="Times New Roman" w:hAnsi="Times New Roman" w:cs="Times New Roman"/>
          <w:sz w:val="24"/>
          <w:szCs w:val="24"/>
          <w:lang w:val="en-GB"/>
        </w:rPr>
      </w:pPr>
    </w:p>
    <w:p w14:paraId="2174A3EB" w14:textId="2E71B825" w:rsidR="00A077FB" w:rsidRPr="002F5FA1" w:rsidRDefault="00A077FB"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RESPONSE</w:t>
      </w:r>
    </w:p>
    <w:p w14:paraId="645D3519" w14:textId="77777777" w:rsidR="006158B8" w:rsidRPr="002F5FA1" w:rsidRDefault="006158B8" w:rsidP="0075671C">
      <w:pPr>
        <w:autoSpaceDE w:val="0"/>
        <w:autoSpaceDN w:val="0"/>
        <w:adjustRightInd w:val="0"/>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Edited so now Literature Cited is complete.</w:t>
      </w:r>
    </w:p>
    <w:p w14:paraId="66CAE7B5" w14:textId="5220C22E" w:rsidR="006158B8" w:rsidRPr="002F5FA1" w:rsidRDefault="00A077FB"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END RESPONSE</w:t>
      </w:r>
    </w:p>
    <w:p w14:paraId="4DC64D4E" w14:textId="77777777" w:rsidR="00A077FB" w:rsidRPr="002F5FA1" w:rsidRDefault="00A077FB" w:rsidP="0051509E">
      <w:pPr>
        <w:autoSpaceDE w:val="0"/>
        <w:autoSpaceDN w:val="0"/>
        <w:adjustRightInd w:val="0"/>
        <w:rPr>
          <w:rFonts w:ascii="Times New Roman" w:hAnsi="Times New Roman" w:cs="Times New Roman"/>
          <w:sz w:val="24"/>
          <w:szCs w:val="24"/>
          <w:lang w:val="en-GB"/>
        </w:rPr>
      </w:pPr>
    </w:p>
    <w:p w14:paraId="3DE6AF40" w14:textId="0A496471" w:rsidR="00654F9E" w:rsidRPr="002F5FA1" w:rsidRDefault="00654F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Reviewer 1:</w:t>
      </w:r>
    </w:p>
    <w:p w14:paraId="1127EC9D"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11) Figure 3: It is misleading to put regression lines on non-significant results. At a minimum,</w:t>
      </w:r>
    </w:p>
    <w:p w14:paraId="43ACFF0E"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use dotted lines for non-significance (and indicate this in the heading), or simply remove the</w:t>
      </w:r>
    </w:p>
    <w:p w14:paraId="5EC1828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regression lines (my recommendation). Also, I would contend that 2 decimal places is</w:t>
      </w:r>
    </w:p>
    <w:p w14:paraId="40B8F84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sufficient for r2 values. Finally, for all of the pig scat figures on the left it appears that the</w:t>
      </w:r>
    </w:p>
    <w:p w14:paraId="13191B47"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lack of significance is being driven by a single point (far R d</w:t>
      </w:r>
      <w:r w:rsidR="006158B8" w:rsidRPr="002F5FA1">
        <w:rPr>
          <w:rFonts w:ascii="Times New Roman" w:hAnsi="Times New Roman" w:cs="Times New Roman"/>
          <w:sz w:val="24"/>
          <w:szCs w:val="24"/>
          <w:lang w:val="en-GB"/>
        </w:rPr>
        <w:t>ata point). If you removed that</w:t>
      </w:r>
      <w:r w:rsidRPr="002F5FA1">
        <w:rPr>
          <w:rFonts w:ascii="Times New Roman" w:hAnsi="Times New Roman" w:cs="Times New Roman"/>
          <w:sz w:val="24"/>
          <w:szCs w:val="24"/>
          <w:lang w:val="en-GB"/>
        </w:rPr>
        <w:t>4</w:t>
      </w:r>
    </w:p>
    <w:p w14:paraId="45382CB6"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point, would you not have the exact same patterns (and significance) as for the deer scat</w:t>
      </w:r>
    </w:p>
    <w:p w14:paraId="17182B9E"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figures on the R? Is there anything compelling about that data point to warrant it’s inclusion</w:t>
      </w:r>
    </w:p>
    <w:p w14:paraId="154E1CA6"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or exclusion from the analysis? A lot of your interpretation of results relies on this set of</w:t>
      </w:r>
    </w:p>
    <w:p w14:paraId="70ADD462" w14:textId="77777777" w:rsidR="00035513" w:rsidRPr="002F5FA1" w:rsidRDefault="0051509E" w:rsidP="0051509E">
      <w:pPr>
        <w:rPr>
          <w:rFonts w:ascii="Times New Roman" w:hAnsi="Times New Roman" w:cs="Times New Roman"/>
          <w:sz w:val="24"/>
          <w:szCs w:val="24"/>
          <w:lang w:val="en-GB"/>
        </w:rPr>
      </w:pPr>
      <w:r w:rsidRPr="002F5FA1">
        <w:rPr>
          <w:rFonts w:ascii="Times New Roman" w:hAnsi="Times New Roman" w:cs="Times New Roman"/>
          <w:sz w:val="24"/>
          <w:szCs w:val="24"/>
          <w:lang w:val="en-GB"/>
        </w:rPr>
        <w:t>figures, so a bit concerning that a single data point may be driving most of your results.</w:t>
      </w:r>
    </w:p>
    <w:p w14:paraId="57B9A9C3" w14:textId="5CEF9796" w:rsidR="00447224" w:rsidRPr="002F5FA1" w:rsidRDefault="00447224" w:rsidP="0051509E">
      <w:pPr>
        <w:rPr>
          <w:rFonts w:ascii="Times New Roman" w:hAnsi="Times New Roman" w:cs="Times New Roman"/>
          <w:sz w:val="24"/>
          <w:szCs w:val="24"/>
          <w:lang w:val="en-GB"/>
        </w:rPr>
      </w:pPr>
    </w:p>
    <w:p w14:paraId="6E974DF9" w14:textId="3F5DD316" w:rsidR="00654F9E" w:rsidRPr="002F5FA1" w:rsidRDefault="00654F9E" w:rsidP="0051509E">
      <w:pPr>
        <w:rPr>
          <w:rFonts w:ascii="Times New Roman" w:hAnsi="Times New Roman" w:cs="Times New Roman"/>
          <w:sz w:val="24"/>
          <w:szCs w:val="24"/>
          <w:lang w:val="en-GB"/>
        </w:rPr>
      </w:pPr>
      <w:r w:rsidRPr="002F5FA1">
        <w:rPr>
          <w:rFonts w:ascii="Times New Roman" w:hAnsi="Times New Roman" w:cs="Times New Roman"/>
          <w:sz w:val="24"/>
          <w:szCs w:val="24"/>
          <w:lang w:val="en-GB"/>
        </w:rPr>
        <w:t>RESPONSE</w:t>
      </w:r>
    </w:p>
    <w:p w14:paraId="08B288EB" w14:textId="77777777" w:rsidR="00447224" w:rsidRPr="002F5FA1" w:rsidRDefault="00272119" w:rsidP="0051509E">
      <w:pPr>
        <w:rPr>
          <w:rFonts w:ascii="Times New Roman" w:hAnsi="Times New Roman" w:cs="Times New Roman"/>
          <w:i/>
          <w:sz w:val="24"/>
          <w:szCs w:val="24"/>
          <w:lang w:val="en-GB"/>
        </w:rPr>
      </w:pPr>
      <w:r w:rsidRPr="002F5FA1">
        <w:rPr>
          <w:rFonts w:ascii="Times New Roman" w:hAnsi="Times New Roman" w:cs="Times New Roman"/>
          <w:i/>
          <w:sz w:val="24"/>
          <w:szCs w:val="24"/>
          <w:lang w:val="en-GB"/>
        </w:rPr>
        <w:t xml:space="preserve">While that point may contribute </w:t>
      </w:r>
      <w:r w:rsidR="005D5BC5" w:rsidRPr="002F5FA1">
        <w:rPr>
          <w:rFonts w:ascii="Times New Roman" w:hAnsi="Times New Roman" w:cs="Times New Roman"/>
          <w:i/>
          <w:sz w:val="24"/>
          <w:szCs w:val="24"/>
          <w:lang w:val="en-GB"/>
        </w:rPr>
        <w:t>somewhat</w:t>
      </w:r>
      <w:r w:rsidRPr="002F5FA1">
        <w:rPr>
          <w:rFonts w:ascii="Times New Roman" w:hAnsi="Times New Roman" w:cs="Times New Roman"/>
          <w:i/>
          <w:sz w:val="24"/>
          <w:szCs w:val="24"/>
          <w:lang w:val="en-GB"/>
        </w:rPr>
        <w:t xml:space="preserve"> </w:t>
      </w:r>
      <w:r w:rsidR="005D5BC5" w:rsidRPr="002F5FA1">
        <w:rPr>
          <w:rFonts w:ascii="Times New Roman" w:hAnsi="Times New Roman" w:cs="Times New Roman"/>
          <w:i/>
          <w:sz w:val="24"/>
          <w:szCs w:val="24"/>
          <w:lang w:val="en-GB"/>
        </w:rPr>
        <w:t xml:space="preserve">more </w:t>
      </w:r>
      <w:r w:rsidRPr="002F5FA1">
        <w:rPr>
          <w:rFonts w:ascii="Times New Roman" w:hAnsi="Times New Roman" w:cs="Times New Roman"/>
          <w:i/>
          <w:sz w:val="24"/>
          <w:szCs w:val="24"/>
          <w:lang w:val="en-GB"/>
        </w:rPr>
        <w:t xml:space="preserve">than the other points to the shape of the graph, the results would still be significant with </w:t>
      </w:r>
      <w:r w:rsidR="00903E03" w:rsidRPr="002F5FA1">
        <w:rPr>
          <w:rFonts w:ascii="Times New Roman" w:hAnsi="Times New Roman" w:cs="Times New Roman"/>
          <w:i/>
          <w:sz w:val="24"/>
          <w:szCs w:val="24"/>
          <w:lang w:val="en-GB"/>
        </w:rPr>
        <w:t>a similar curve shape for the parameters we measured:</w:t>
      </w:r>
    </w:p>
    <w:p w14:paraId="443B4223" w14:textId="77777777" w:rsidR="00903E03" w:rsidRPr="002F5FA1" w:rsidRDefault="00903E03" w:rsidP="0051509E">
      <w:pPr>
        <w:rPr>
          <w:rFonts w:ascii="Times New Roman" w:hAnsi="Times New Roman" w:cs="Times New Roman"/>
          <w:i/>
          <w:sz w:val="24"/>
          <w:szCs w:val="24"/>
          <w:lang w:val="en-GB"/>
        </w:rPr>
      </w:pPr>
    </w:p>
    <w:p w14:paraId="30651D58" w14:textId="77777777" w:rsidR="00903E03" w:rsidRPr="002F5FA1" w:rsidRDefault="00903E03" w:rsidP="0075671C">
      <w:pPr>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Total seedlings vs deer scat count: r2 = 0.69</w:t>
      </w:r>
    </w:p>
    <w:p w14:paraId="322390A3" w14:textId="77777777" w:rsidR="00903E03" w:rsidRPr="002F5FA1" w:rsidRDefault="00903E03" w:rsidP="0051509E">
      <w:pPr>
        <w:rPr>
          <w:rFonts w:ascii="Times New Roman" w:hAnsi="Times New Roman" w:cs="Times New Roman"/>
          <w:i/>
          <w:sz w:val="24"/>
          <w:szCs w:val="24"/>
          <w:lang w:val="en-GB"/>
        </w:rPr>
      </w:pPr>
      <w:r w:rsidRPr="002F5FA1">
        <w:rPr>
          <w:rFonts w:ascii="Times New Roman" w:hAnsi="Times New Roman" w:cs="Times New Roman"/>
          <w:i/>
          <w:sz w:val="24"/>
          <w:szCs w:val="24"/>
          <w:lang w:val="en-GB"/>
        </w:rPr>
        <w:t>Native seedlings vs deer scat count: r2 = 0.62</w:t>
      </w:r>
    </w:p>
    <w:p w14:paraId="197084A0" w14:textId="77777777" w:rsidR="00903E03" w:rsidRPr="002F5FA1" w:rsidRDefault="00903E03" w:rsidP="0051509E">
      <w:pPr>
        <w:rPr>
          <w:rFonts w:ascii="Times New Roman" w:hAnsi="Times New Roman" w:cs="Times New Roman"/>
          <w:i/>
          <w:sz w:val="24"/>
          <w:szCs w:val="24"/>
          <w:lang w:val="en-GB"/>
        </w:rPr>
      </w:pPr>
      <w:r w:rsidRPr="002F5FA1">
        <w:rPr>
          <w:rFonts w:ascii="Times New Roman" w:hAnsi="Times New Roman" w:cs="Times New Roman"/>
          <w:i/>
          <w:sz w:val="24"/>
          <w:szCs w:val="24"/>
          <w:lang w:val="en-GB"/>
        </w:rPr>
        <w:lastRenderedPageBreak/>
        <w:t>Non-native seedlings vs deer scat count: r2 = 0.78</w:t>
      </w:r>
    </w:p>
    <w:p w14:paraId="0C9CA593" w14:textId="77777777" w:rsidR="00903E03" w:rsidRPr="002F5FA1" w:rsidRDefault="00903E03" w:rsidP="0051509E">
      <w:pPr>
        <w:rPr>
          <w:rFonts w:ascii="Times New Roman" w:hAnsi="Times New Roman" w:cs="Times New Roman"/>
          <w:i/>
          <w:sz w:val="24"/>
          <w:szCs w:val="24"/>
          <w:lang w:val="en-GB"/>
        </w:rPr>
      </w:pPr>
      <w:r w:rsidRPr="002F5FA1">
        <w:rPr>
          <w:rFonts w:ascii="Times New Roman" w:hAnsi="Times New Roman" w:cs="Times New Roman"/>
          <w:i/>
          <w:sz w:val="24"/>
          <w:szCs w:val="24"/>
          <w:lang w:val="en-GB"/>
        </w:rPr>
        <w:t>Vines vs deer scat count: r2 = 0.78</w:t>
      </w:r>
    </w:p>
    <w:p w14:paraId="7088BBC3" w14:textId="77777777" w:rsidR="00514CB7" w:rsidRPr="002F5FA1" w:rsidRDefault="00514CB7" w:rsidP="0051509E">
      <w:pPr>
        <w:rPr>
          <w:rFonts w:ascii="Times New Roman" w:hAnsi="Times New Roman" w:cs="Times New Roman"/>
          <w:i/>
          <w:sz w:val="24"/>
          <w:szCs w:val="24"/>
          <w:lang w:val="en-GB"/>
        </w:rPr>
      </w:pPr>
    </w:p>
    <w:p w14:paraId="48980CFE" w14:textId="77777777" w:rsidR="00514CB7" w:rsidRPr="002F5FA1" w:rsidRDefault="00514CB7" w:rsidP="0051509E">
      <w:pPr>
        <w:rPr>
          <w:rFonts w:ascii="Times New Roman" w:hAnsi="Times New Roman" w:cs="Times New Roman"/>
          <w:i/>
          <w:sz w:val="24"/>
          <w:szCs w:val="24"/>
          <w:lang w:val="en-GB"/>
        </w:rPr>
      </w:pPr>
      <w:r w:rsidRPr="002F5FA1">
        <w:rPr>
          <w:rFonts w:ascii="Times New Roman" w:hAnsi="Times New Roman" w:cs="Times New Roman"/>
          <w:i/>
          <w:sz w:val="24"/>
          <w:szCs w:val="24"/>
          <w:lang w:val="en-GB"/>
        </w:rPr>
        <w:t>We have included a redrawn figure with the regression lines without that site to includ</w:t>
      </w:r>
      <w:r w:rsidR="007F7035" w:rsidRPr="002F5FA1">
        <w:rPr>
          <w:rFonts w:ascii="Times New Roman" w:hAnsi="Times New Roman" w:cs="Times New Roman"/>
          <w:i/>
          <w:sz w:val="24"/>
          <w:szCs w:val="24"/>
          <w:lang w:val="en-GB"/>
        </w:rPr>
        <w:t>e in the supplementary material for reference. Because there is not much difference between results with and without that site, and because we think that the scat count fairly represents the high deer abundance at that site (site is in a restricted access area of a military base with no hunting), we included our complete dataset.</w:t>
      </w:r>
    </w:p>
    <w:p w14:paraId="0C374E82" w14:textId="77777777" w:rsidR="00E41137" w:rsidRPr="002F5FA1" w:rsidRDefault="00E41137" w:rsidP="0051509E">
      <w:pPr>
        <w:rPr>
          <w:rFonts w:ascii="Times New Roman" w:hAnsi="Times New Roman" w:cs="Times New Roman"/>
          <w:sz w:val="24"/>
          <w:szCs w:val="24"/>
          <w:lang w:val="en-GB"/>
        </w:rPr>
      </w:pPr>
    </w:p>
    <w:p w14:paraId="40CB89B9" w14:textId="77777777" w:rsidR="00514CB7" w:rsidRPr="002F5FA1" w:rsidRDefault="00514CB7" w:rsidP="0075671C">
      <w:pPr>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We also revised the figure included with the manuscript to only have 2 decimal places.</w:t>
      </w:r>
    </w:p>
    <w:p w14:paraId="5B6F5665" w14:textId="0BDEF390" w:rsidR="00514CB7" w:rsidRPr="002F5FA1" w:rsidRDefault="00654F9E" w:rsidP="0051509E">
      <w:pPr>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03328BCC" w14:textId="77777777" w:rsidR="00654F9E" w:rsidRPr="002F5FA1" w:rsidRDefault="00654F9E" w:rsidP="0051509E">
      <w:pPr>
        <w:rPr>
          <w:rFonts w:ascii="Times New Roman" w:hAnsi="Times New Roman" w:cs="Times New Roman"/>
          <w:i/>
          <w:sz w:val="24"/>
          <w:szCs w:val="24"/>
          <w:lang w:val="en-GB"/>
        </w:rPr>
      </w:pPr>
    </w:p>
    <w:p w14:paraId="2F380253" w14:textId="780E7C76" w:rsidR="003D666C" w:rsidRPr="002F5FA1" w:rsidRDefault="00E4113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Reviewer: 2</w:t>
      </w: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Comments to the Author(s)</w:t>
      </w: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RSOS-170151</w:t>
      </w: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Review « Contrasting ecological roles of non-native ungulates in a novel ecosystem » by Gawel et al.</w:t>
      </w: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General comments</w:t>
      </w: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Interesting paper that tries to disentangle deer and pig effects on vegetation though different interactions (endozoochory, herbivory at the species and the community level). However it is not possible to establish a definitive statement on the relative effects of both species. I think that the authors should be cautious to push not too far the interpretations of their results. For instance, I am not sure the gradient of pig scat density to be sufficient to really test its effects on vegetation community composition.</w:t>
      </w:r>
    </w:p>
    <w:p w14:paraId="37768057" w14:textId="77777777" w:rsidR="00A077FB" w:rsidRPr="002F5FA1" w:rsidRDefault="00A077FB" w:rsidP="0051509E">
      <w:pPr>
        <w:rPr>
          <w:rFonts w:ascii="Times New Roman" w:hAnsi="Times New Roman" w:cs="Times New Roman"/>
          <w:color w:val="222222"/>
          <w:sz w:val="24"/>
          <w:szCs w:val="24"/>
          <w:shd w:val="clear" w:color="auto" w:fill="FFFFFF"/>
        </w:rPr>
      </w:pPr>
    </w:p>
    <w:p w14:paraId="7227594B" w14:textId="3DCB3329" w:rsidR="006A4D77" w:rsidRPr="002F5FA1" w:rsidRDefault="006A4D7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23F065B9" w14:textId="4E505AA2" w:rsidR="006A4D77" w:rsidRPr="002F5FA1" w:rsidRDefault="006A4D77" w:rsidP="006A4D77">
      <w:pPr>
        <w:rPr>
          <w:rFonts w:ascii="Times New Roman" w:hAnsi="Times New Roman" w:cs="Times New Roman"/>
          <w:i/>
          <w:sz w:val="24"/>
          <w:szCs w:val="24"/>
          <w:lang w:val="en-GB"/>
        </w:rPr>
      </w:pPr>
      <w:r w:rsidRPr="002F5FA1">
        <w:rPr>
          <w:rFonts w:ascii="Times New Roman" w:hAnsi="Times New Roman" w:cs="Times New Roman"/>
          <w:i/>
          <w:sz w:val="24"/>
          <w:szCs w:val="24"/>
          <w:lang w:val="en-GB"/>
        </w:rPr>
        <w:t>Thank you for your suggestions. We soften our language about the role of pigs as dispersers. We agree that the lack of negative role should be emphasised instead of giving the impression that pigs play a positive role. Since both deer and pigs have been established for a long time, we resorted to using a gradient of abundances without the presence of a true control (areas of similar forest with no deer or no pigs)</w:t>
      </w:r>
    </w:p>
    <w:p w14:paraId="7BB1CAD2" w14:textId="31EE26B9" w:rsidR="006A4D77" w:rsidRPr="002F5FA1" w:rsidRDefault="006A4D77" w:rsidP="006A4D77">
      <w:pPr>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5DAAE669" w14:textId="77777777" w:rsidR="006A4D77" w:rsidRPr="002F5FA1" w:rsidRDefault="006A4D77" w:rsidP="0051509E">
      <w:pPr>
        <w:rPr>
          <w:rFonts w:ascii="Times New Roman" w:hAnsi="Times New Roman" w:cs="Times New Roman"/>
          <w:color w:val="222222"/>
          <w:sz w:val="24"/>
          <w:szCs w:val="24"/>
        </w:rPr>
      </w:pPr>
    </w:p>
    <w:p w14:paraId="595258E0" w14:textId="133549F3" w:rsidR="00665560" w:rsidRPr="002F5FA1" w:rsidRDefault="006A4D7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I have tried to access the dryad deposit as the origin of some data (vegetation surveys, number of sites not precisely indicated) is unclear and so it is difficult to interpret the data. However the data are not yet accessible.</w:t>
      </w:r>
    </w:p>
    <w:p w14:paraId="7E629CD5" w14:textId="28278201" w:rsidR="006A4D77" w:rsidRPr="002F5FA1" w:rsidRDefault="006A4D77" w:rsidP="0051509E">
      <w:pPr>
        <w:rPr>
          <w:rFonts w:ascii="Times New Roman" w:hAnsi="Times New Roman" w:cs="Times New Roman"/>
          <w:color w:val="222222"/>
          <w:sz w:val="24"/>
          <w:szCs w:val="24"/>
          <w:shd w:val="clear" w:color="auto" w:fill="FFFFFF"/>
        </w:rPr>
      </w:pPr>
    </w:p>
    <w:p w14:paraId="0EB32620" w14:textId="358458AB" w:rsidR="006A4D77" w:rsidRPr="00E27CFE" w:rsidRDefault="006A4D77" w:rsidP="0051509E">
      <w:pPr>
        <w:rPr>
          <w:rFonts w:ascii="Times New Roman" w:hAnsi="Times New Roman" w:cs="Times New Roman"/>
          <w:i/>
          <w:color w:val="222222"/>
          <w:sz w:val="24"/>
          <w:szCs w:val="24"/>
          <w:shd w:val="clear" w:color="auto" w:fill="FFFFFF"/>
        </w:rPr>
      </w:pPr>
      <w:r w:rsidRPr="00E27CFE">
        <w:rPr>
          <w:rFonts w:ascii="Times New Roman" w:hAnsi="Times New Roman" w:cs="Times New Roman"/>
          <w:i/>
          <w:color w:val="222222"/>
          <w:sz w:val="24"/>
          <w:szCs w:val="24"/>
          <w:shd w:val="clear" w:color="auto" w:fill="FFFFFF"/>
        </w:rPr>
        <w:t>RESPONSE:</w:t>
      </w:r>
    </w:p>
    <w:p w14:paraId="314A77A8" w14:textId="60BA5DBC" w:rsidR="006A4D77" w:rsidRPr="00E27CFE" w:rsidRDefault="000851A4" w:rsidP="0051509E">
      <w:pPr>
        <w:rPr>
          <w:rFonts w:ascii="Times New Roman" w:hAnsi="Times New Roman" w:cs="Times New Roman"/>
          <w:i/>
          <w:color w:val="222222"/>
          <w:sz w:val="24"/>
          <w:szCs w:val="24"/>
          <w:shd w:val="clear" w:color="auto" w:fill="FFFFFF"/>
        </w:rPr>
      </w:pPr>
      <w:r w:rsidRPr="00E27CFE">
        <w:rPr>
          <w:rFonts w:ascii="Times New Roman" w:hAnsi="Times New Roman" w:cs="Times New Roman"/>
          <w:i/>
          <w:color w:val="222222"/>
          <w:sz w:val="24"/>
          <w:szCs w:val="24"/>
          <w:shd w:val="clear" w:color="auto" w:fill="FFFFFF"/>
        </w:rPr>
        <w:t>We will contact RSOS and Dryad to ensure the data is accessible. It is possible it has not been uploaded pending review of the paper. See text from email below:</w:t>
      </w:r>
    </w:p>
    <w:p w14:paraId="013CA038" w14:textId="77777777" w:rsidR="000851A4" w:rsidRPr="00E27CFE" w:rsidRDefault="000851A4" w:rsidP="000851A4">
      <w:pPr>
        <w:rPr>
          <w:rFonts w:ascii="Times New Roman" w:hAnsi="Times New Roman" w:cs="Times New Roman"/>
          <w:i/>
          <w:color w:val="222222"/>
          <w:sz w:val="24"/>
          <w:szCs w:val="24"/>
          <w:shd w:val="clear" w:color="auto" w:fill="FFFFFF"/>
        </w:rPr>
      </w:pPr>
      <w:r w:rsidRPr="00E27CFE">
        <w:rPr>
          <w:rFonts w:ascii="Times New Roman" w:hAnsi="Times New Roman" w:cs="Times New Roman"/>
          <w:i/>
          <w:color w:val="222222"/>
          <w:sz w:val="24"/>
          <w:szCs w:val="24"/>
          <w:shd w:val="clear" w:color="auto" w:fill="FFFFFF"/>
        </w:rPr>
        <w:t>“Thank you for submitting your data package to Dryad for journal review. Please read the following information carefully, so you will know what to expect during the rest of the data archiving process.</w:t>
      </w:r>
    </w:p>
    <w:p w14:paraId="2C109AF3" w14:textId="23ACC36F" w:rsidR="000851A4" w:rsidRPr="00E27CFE" w:rsidRDefault="000851A4" w:rsidP="000851A4">
      <w:pPr>
        <w:rPr>
          <w:rFonts w:ascii="Times New Roman" w:hAnsi="Times New Roman" w:cs="Times New Roman"/>
          <w:i/>
          <w:color w:val="222222"/>
          <w:sz w:val="24"/>
          <w:szCs w:val="24"/>
          <w:shd w:val="clear" w:color="auto" w:fill="FFFFFF"/>
        </w:rPr>
      </w:pPr>
      <w:r w:rsidRPr="00E27CFE">
        <w:rPr>
          <w:rFonts w:ascii="Times New Roman" w:hAnsi="Times New Roman" w:cs="Times New Roman"/>
          <w:i/>
          <w:color w:val="222222"/>
          <w:sz w:val="24"/>
          <w:szCs w:val="24"/>
          <w:shd w:val="clear" w:color="auto" w:fill="FFFFFF"/>
        </w:rPr>
        <w:t>YOUR DRYAD DOI</w:t>
      </w:r>
    </w:p>
    <w:p w14:paraId="0A335C62" w14:textId="35D236FE" w:rsidR="000851A4" w:rsidRPr="00E27CFE" w:rsidRDefault="000851A4" w:rsidP="000851A4">
      <w:pPr>
        <w:rPr>
          <w:rFonts w:ascii="Times New Roman" w:hAnsi="Times New Roman" w:cs="Times New Roman"/>
          <w:i/>
          <w:color w:val="222222"/>
          <w:sz w:val="24"/>
          <w:szCs w:val="24"/>
          <w:shd w:val="clear" w:color="auto" w:fill="FFFFFF"/>
        </w:rPr>
      </w:pPr>
      <w:r w:rsidRPr="00E27CFE">
        <w:rPr>
          <w:rFonts w:ascii="Times New Roman" w:hAnsi="Times New Roman" w:cs="Times New Roman"/>
          <w:i/>
          <w:color w:val="222222"/>
          <w:sz w:val="24"/>
          <w:szCs w:val="24"/>
          <w:shd w:val="clear" w:color="auto" w:fill="FFFFFF"/>
        </w:rPr>
        <w:lastRenderedPageBreak/>
        <w:t>Your data package has been assigned a unique identifier, called a DOI. This DOI is provisional for now, but may be included in the article manuscript. It will be fully registered with the DOI system when your submission has been approved by Dryad curation staff.</w:t>
      </w:r>
    </w:p>
    <w:p w14:paraId="17628374" w14:textId="5C94748E" w:rsidR="000851A4" w:rsidRPr="00E27CFE" w:rsidRDefault="000851A4" w:rsidP="000851A4">
      <w:pPr>
        <w:rPr>
          <w:rFonts w:ascii="Times New Roman" w:hAnsi="Times New Roman" w:cs="Times New Roman"/>
          <w:i/>
          <w:color w:val="222222"/>
          <w:sz w:val="24"/>
          <w:szCs w:val="24"/>
          <w:shd w:val="clear" w:color="auto" w:fill="FFFFFF"/>
        </w:rPr>
      </w:pPr>
      <w:r w:rsidRPr="00E27CFE">
        <w:rPr>
          <w:rFonts w:ascii="Times New Roman" w:hAnsi="Times New Roman" w:cs="Times New Roman"/>
          <w:i/>
          <w:color w:val="222222"/>
          <w:sz w:val="24"/>
          <w:szCs w:val="24"/>
          <w:shd w:val="clear" w:color="auto" w:fill="FFFFFF"/>
        </w:rPr>
        <w:t>doi:10.5061/dryad.sp5ff</w:t>
      </w:r>
    </w:p>
    <w:p w14:paraId="4867E285" w14:textId="5FC9DF2E" w:rsidR="000851A4" w:rsidRPr="00E27CFE" w:rsidRDefault="000851A4" w:rsidP="000851A4">
      <w:pPr>
        <w:rPr>
          <w:rFonts w:ascii="Times New Roman" w:hAnsi="Times New Roman" w:cs="Times New Roman"/>
          <w:i/>
          <w:color w:val="222222"/>
          <w:sz w:val="24"/>
          <w:szCs w:val="24"/>
          <w:shd w:val="clear" w:color="auto" w:fill="FFFFFF"/>
        </w:rPr>
      </w:pPr>
      <w:r w:rsidRPr="00E27CFE">
        <w:rPr>
          <w:rFonts w:ascii="Times New Roman" w:hAnsi="Times New Roman" w:cs="Times New Roman"/>
          <w:i/>
          <w:color w:val="222222"/>
          <w:sz w:val="24"/>
          <w:szCs w:val="24"/>
          <w:shd w:val="clear" w:color="auto" w:fill="FFFFFF"/>
        </w:rPr>
        <w:t>CITING YOUR DRYAD DATA</w:t>
      </w:r>
    </w:p>
    <w:p w14:paraId="7B24A093" w14:textId="5E83C73E" w:rsidR="000851A4" w:rsidRPr="00E27CFE" w:rsidRDefault="000851A4" w:rsidP="000851A4">
      <w:pPr>
        <w:rPr>
          <w:rFonts w:ascii="Times New Roman" w:hAnsi="Times New Roman" w:cs="Times New Roman"/>
          <w:i/>
          <w:color w:val="222222"/>
          <w:sz w:val="24"/>
          <w:szCs w:val="24"/>
          <w:shd w:val="clear" w:color="auto" w:fill="FFFFFF"/>
        </w:rPr>
      </w:pPr>
      <w:r w:rsidRPr="00E27CFE">
        <w:rPr>
          <w:rFonts w:ascii="Times New Roman" w:hAnsi="Times New Roman" w:cs="Times New Roman"/>
          <w:i/>
          <w:color w:val="222222"/>
          <w:sz w:val="24"/>
          <w:szCs w:val="24"/>
          <w:shd w:val="clear" w:color="auto" w:fill="FFFFFF"/>
        </w:rPr>
        <w:t>Ensure that readers can find your data!</w:t>
      </w:r>
    </w:p>
    <w:p w14:paraId="68AAE2FD" w14:textId="61536E47" w:rsidR="000851A4" w:rsidRPr="00E27CFE" w:rsidRDefault="000851A4" w:rsidP="000851A4">
      <w:pPr>
        <w:rPr>
          <w:rFonts w:ascii="Times New Roman" w:hAnsi="Times New Roman" w:cs="Times New Roman"/>
          <w:i/>
          <w:color w:val="222222"/>
          <w:sz w:val="24"/>
          <w:szCs w:val="24"/>
          <w:shd w:val="clear" w:color="auto" w:fill="FFFFFF"/>
        </w:rPr>
      </w:pPr>
      <w:r w:rsidRPr="00E27CFE">
        <w:rPr>
          <w:rFonts w:ascii="Times New Roman" w:hAnsi="Times New Roman" w:cs="Times New Roman"/>
          <w:i/>
          <w:color w:val="222222"/>
          <w:sz w:val="24"/>
          <w:szCs w:val="24"/>
          <w:shd w:val="clear" w:color="auto" w:fill="FFFFFF"/>
        </w:rPr>
        <w:t>We recommend that the article include a link to the Dryad data as follows:</w:t>
      </w:r>
      <w:r w:rsidR="00E27CFE" w:rsidRPr="00E27CFE">
        <w:rPr>
          <w:rFonts w:ascii="Times New Roman" w:hAnsi="Times New Roman" w:cs="Times New Roman"/>
          <w:i/>
          <w:color w:val="222222"/>
          <w:sz w:val="24"/>
          <w:szCs w:val="24"/>
          <w:shd w:val="clear" w:color="auto" w:fill="FFFFFF"/>
        </w:rPr>
        <w:t xml:space="preserve"> </w:t>
      </w:r>
      <w:r w:rsidRPr="00E27CFE">
        <w:rPr>
          <w:rFonts w:ascii="Times New Roman" w:hAnsi="Times New Roman" w:cs="Times New Roman"/>
          <w:i/>
          <w:color w:val="222222"/>
          <w:sz w:val="24"/>
          <w:szCs w:val="24"/>
          <w:shd w:val="clear" w:color="auto" w:fill="FFFFFF"/>
        </w:rPr>
        <w:t xml:space="preserve">Data available from the Dryad Digital Repository: </w:t>
      </w:r>
      <w:hyperlink r:id="rId6" w:history="1">
        <w:r w:rsidRPr="00E27CFE">
          <w:rPr>
            <w:rStyle w:val="Hyperlink"/>
            <w:rFonts w:ascii="Times New Roman" w:hAnsi="Times New Roman" w:cs="Times New Roman"/>
            <w:i/>
            <w:sz w:val="24"/>
            <w:szCs w:val="24"/>
            <w:shd w:val="clear" w:color="auto" w:fill="FFFFFF"/>
          </w:rPr>
          <w:t>http://dx.doi.org/10.5061/dryad.sp5ff</w:t>
        </w:r>
      </w:hyperlink>
      <w:r w:rsidRPr="00E27CFE">
        <w:rPr>
          <w:rFonts w:ascii="Times New Roman" w:hAnsi="Times New Roman" w:cs="Times New Roman"/>
          <w:i/>
          <w:color w:val="222222"/>
          <w:sz w:val="24"/>
          <w:szCs w:val="24"/>
          <w:shd w:val="clear" w:color="auto" w:fill="FFFFFF"/>
        </w:rPr>
        <w:t>”</w:t>
      </w:r>
    </w:p>
    <w:p w14:paraId="4B1FF96F" w14:textId="77777777" w:rsidR="000851A4" w:rsidRPr="00E27CFE" w:rsidRDefault="000851A4" w:rsidP="000851A4">
      <w:pPr>
        <w:rPr>
          <w:rFonts w:ascii="Times New Roman" w:hAnsi="Times New Roman" w:cs="Times New Roman"/>
          <w:i/>
          <w:color w:val="222222"/>
          <w:sz w:val="24"/>
          <w:szCs w:val="24"/>
          <w:shd w:val="clear" w:color="auto" w:fill="FFFFFF"/>
        </w:rPr>
      </w:pPr>
    </w:p>
    <w:p w14:paraId="472870B3" w14:textId="029AA04C" w:rsidR="00665560" w:rsidRPr="00E27CFE" w:rsidRDefault="000851A4" w:rsidP="0051509E">
      <w:pPr>
        <w:rPr>
          <w:rFonts w:ascii="Times New Roman" w:hAnsi="Times New Roman" w:cs="Times New Roman"/>
          <w:i/>
          <w:color w:val="222222"/>
          <w:sz w:val="24"/>
          <w:szCs w:val="24"/>
          <w:shd w:val="clear" w:color="auto" w:fill="FFFFFF"/>
        </w:rPr>
      </w:pPr>
      <w:r w:rsidRPr="00E27CFE">
        <w:rPr>
          <w:rFonts w:ascii="Times New Roman" w:hAnsi="Times New Roman" w:cs="Times New Roman"/>
          <w:i/>
          <w:color w:val="222222"/>
          <w:sz w:val="24"/>
          <w:szCs w:val="24"/>
          <w:shd w:val="clear" w:color="auto" w:fill="FFFFFF"/>
        </w:rPr>
        <w:t>The link does not seem to be up and working yet. However, we will gladly supply you with the raw</w:t>
      </w:r>
      <w:r w:rsidR="00A077FB" w:rsidRPr="00E27CFE">
        <w:rPr>
          <w:rFonts w:ascii="Times New Roman" w:hAnsi="Times New Roman" w:cs="Times New Roman"/>
          <w:i/>
          <w:color w:val="222222"/>
          <w:sz w:val="24"/>
          <w:szCs w:val="24"/>
          <w:shd w:val="clear" w:color="auto" w:fill="FFFFFF"/>
        </w:rPr>
        <w:t xml:space="preserve"> csv and R files</w:t>
      </w:r>
      <w:r w:rsidRPr="00E27CFE">
        <w:rPr>
          <w:rFonts w:ascii="Times New Roman" w:hAnsi="Times New Roman" w:cs="Times New Roman"/>
          <w:i/>
          <w:color w:val="222222"/>
          <w:sz w:val="24"/>
          <w:szCs w:val="24"/>
          <w:shd w:val="clear" w:color="auto" w:fill="FFFFFF"/>
        </w:rPr>
        <w:t xml:space="preserve"> upon request in the meantime. We also plan to have an open repository on github.</w:t>
      </w:r>
    </w:p>
    <w:p w14:paraId="33C04D91" w14:textId="1A72C0D1" w:rsidR="000851A4" w:rsidRPr="00E27CFE" w:rsidRDefault="000851A4" w:rsidP="0051509E">
      <w:pPr>
        <w:rPr>
          <w:rFonts w:ascii="Times New Roman" w:hAnsi="Times New Roman" w:cs="Times New Roman"/>
          <w:i/>
          <w:color w:val="222222"/>
          <w:sz w:val="24"/>
          <w:szCs w:val="24"/>
          <w:shd w:val="clear" w:color="auto" w:fill="FFFFFF"/>
        </w:rPr>
      </w:pPr>
      <w:r w:rsidRPr="00E27CFE">
        <w:rPr>
          <w:rFonts w:ascii="Times New Roman" w:hAnsi="Times New Roman" w:cs="Times New Roman"/>
          <w:i/>
          <w:color w:val="222222"/>
          <w:sz w:val="24"/>
          <w:szCs w:val="24"/>
          <w:shd w:val="clear" w:color="auto" w:fill="FFFFFF"/>
        </w:rPr>
        <w:t>END RESPONSE</w:t>
      </w:r>
    </w:p>
    <w:p w14:paraId="355969BB" w14:textId="01044686" w:rsidR="00B047EA" w:rsidRPr="002F5FA1" w:rsidRDefault="00B047EA" w:rsidP="0051509E">
      <w:pPr>
        <w:rPr>
          <w:rFonts w:ascii="Times New Roman" w:hAnsi="Times New Roman" w:cs="Times New Roman"/>
          <w:color w:val="222222"/>
          <w:sz w:val="24"/>
          <w:szCs w:val="24"/>
        </w:rPr>
      </w:pPr>
    </w:p>
    <w:p w14:paraId="1C123E07" w14:textId="5E927D74" w:rsidR="00A077FB" w:rsidRPr="002F5FA1" w:rsidRDefault="00A077FB"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w:t>
      </w:r>
    </w:p>
    <w:p w14:paraId="28558261" w14:textId="1E159C50" w:rsidR="001810CA" w:rsidRPr="002F5FA1" w:rsidRDefault="00B047EA"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I would advise the authors the following recommendations. The current version of the paper is acceptable pending major revisions</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Specific comments</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First of all, you have to give more details about the protocols:</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How did you calculate the proportional abundances for vegetation surveys (seedling counts in nature) and for pig scats and deer dungs?</w:t>
      </w:r>
    </w:p>
    <w:p w14:paraId="7377883F" w14:textId="3E1A6348" w:rsidR="001810CA" w:rsidRPr="002F5FA1" w:rsidRDefault="001810CA" w:rsidP="0051509E">
      <w:pPr>
        <w:rPr>
          <w:rFonts w:ascii="Times New Roman" w:hAnsi="Times New Roman" w:cs="Times New Roman"/>
          <w:color w:val="222222"/>
          <w:sz w:val="24"/>
          <w:szCs w:val="24"/>
          <w:shd w:val="clear" w:color="auto" w:fill="FFFFFF"/>
        </w:rPr>
      </w:pPr>
    </w:p>
    <w:p w14:paraId="155FA02B" w14:textId="5EA91696" w:rsidR="00B047EA" w:rsidRPr="00112BAC" w:rsidRDefault="00B047EA" w:rsidP="0051509E">
      <w:pPr>
        <w:rPr>
          <w:rFonts w:ascii="Times New Roman" w:hAnsi="Times New Roman" w:cs="Times New Roman"/>
          <w:i/>
          <w:color w:val="222222"/>
          <w:sz w:val="24"/>
          <w:szCs w:val="24"/>
          <w:shd w:val="clear" w:color="auto" w:fill="FFFFFF"/>
        </w:rPr>
      </w:pPr>
      <w:r w:rsidRPr="00112BAC">
        <w:rPr>
          <w:rFonts w:ascii="Times New Roman" w:hAnsi="Times New Roman" w:cs="Times New Roman"/>
          <w:i/>
          <w:color w:val="222222"/>
          <w:sz w:val="24"/>
          <w:szCs w:val="24"/>
          <w:shd w:val="clear" w:color="auto" w:fill="FFFFFF"/>
        </w:rPr>
        <w:t>RESPONSE</w:t>
      </w:r>
    </w:p>
    <w:p w14:paraId="4BB2BDE4" w14:textId="77777777" w:rsidR="001810CA" w:rsidRPr="00112BAC" w:rsidRDefault="001810CA" w:rsidP="0051509E">
      <w:pPr>
        <w:rPr>
          <w:rFonts w:ascii="Times New Roman" w:hAnsi="Times New Roman" w:cs="Times New Roman"/>
          <w:i/>
          <w:color w:val="222222"/>
          <w:sz w:val="24"/>
          <w:szCs w:val="24"/>
          <w:shd w:val="clear" w:color="auto" w:fill="FFFFFF"/>
        </w:rPr>
      </w:pPr>
      <w:r w:rsidRPr="00112BAC">
        <w:rPr>
          <w:rFonts w:ascii="Times New Roman" w:hAnsi="Times New Roman" w:cs="Times New Roman"/>
          <w:i/>
          <w:color w:val="222222"/>
          <w:sz w:val="24"/>
          <w:szCs w:val="24"/>
          <w:shd w:val="clear" w:color="auto" w:fill="FFFFFF"/>
        </w:rPr>
        <w:t>More detail has been added to both the Methods and Results sections:</w:t>
      </w:r>
    </w:p>
    <w:p w14:paraId="232BA7FA" w14:textId="17D45BC6" w:rsidR="002D3775" w:rsidRPr="00112BAC" w:rsidRDefault="002D3775" w:rsidP="0051509E">
      <w:pPr>
        <w:rPr>
          <w:rFonts w:ascii="Times New Roman" w:hAnsi="Times New Roman" w:cs="Times New Roman"/>
          <w:i/>
          <w:sz w:val="24"/>
          <w:szCs w:val="24"/>
        </w:rPr>
      </w:pPr>
      <w:r w:rsidRPr="00112BAC">
        <w:rPr>
          <w:rFonts w:ascii="Times New Roman" w:hAnsi="Times New Roman" w:cs="Times New Roman"/>
          <w:i/>
          <w:sz w:val="24"/>
          <w:szCs w:val="24"/>
        </w:rPr>
        <w:t>“Proportional abundance in nature (left hand panel, Figure 3) for each species was calculated by dividing the total count of adults of that species across our fourteen sites and dividing that by the total number of adult trees across all sites. (Total adult count of one species / total adult count of all species counted on vegetation transects). We counted only adult trees in calculations to represent potentially fruiting trees.”</w:t>
      </w:r>
    </w:p>
    <w:p w14:paraId="48D18841" w14:textId="747F2B51" w:rsidR="00B047EA" w:rsidRDefault="00B047EA" w:rsidP="0051509E">
      <w:pPr>
        <w:rPr>
          <w:rFonts w:ascii="Times New Roman" w:hAnsi="Times New Roman" w:cs="Times New Roman"/>
          <w:i/>
          <w:sz w:val="24"/>
          <w:szCs w:val="24"/>
        </w:rPr>
      </w:pPr>
      <w:r w:rsidRPr="00112BAC">
        <w:rPr>
          <w:rFonts w:ascii="Times New Roman" w:hAnsi="Times New Roman" w:cs="Times New Roman"/>
          <w:i/>
          <w:sz w:val="24"/>
          <w:szCs w:val="24"/>
        </w:rPr>
        <w:t>(Lines 213-218)</w:t>
      </w:r>
    </w:p>
    <w:p w14:paraId="4DADA541" w14:textId="3E323DE8" w:rsidR="00112BAC" w:rsidRPr="00112BAC" w:rsidRDefault="00112BAC" w:rsidP="0051509E">
      <w:pPr>
        <w:rPr>
          <w:rFonts w:ascii="Times New Roman" w:hAnsi="Times New Roman" w:cs="Times New Roman"/>
          <w:i/>
          <w:sz w:val="24"/>
          <w:szCs w:val="24"/>
        </w:rPr>
      </w:pPr>
      <w:r>
        <w:rPr>
          <w:rFonts w:ascii="Times New Roman" w:hAnsi="Times New Roman" w:cs="Times New Roman"/>
          <w:i/>
          <w:sz w:val="24"/>
          <w:szCs w:val="24"/>
        </w:rPr>
        <w:t>END RESPONSE</w:t>
      </w:r>
    </w:p>
    <w:p w14:paraId="7E9D0901" w14:textId="77777777" w:rsidR="0002285E" w:rsidRPr="002F5FA1" w:rsidRDefault="0002285E" w:rsidP="0051509E">
      <w:pPr>
        <w:rPr>
          <w:rFonts w:ascii="Times New Roman" w:hAnsi="Times New Roman" w:cs="Times New Roman"/>
          <w:color w:val="222222"/>
          <w:sz w:val="24"/>
          <w:szCs w:val="24"/>
        </w:rPr>
      </w:pPr>
    </w:p>
    <w:p w14:paraId="5CD7D49F" w14:textId="0F496484" w:rsidR="002D3775" w:rsidRPr="002F5FA1" w:rsidRDefault="0002285E"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It is not mentioned how many sites have been sampled for vegetation surveys, looking at figure 3, it seems that there are 14 ? Please clarify</w:t>
      </w:r>
    </w:p>
    <w:p w14:paraId="5F04B772" w14:textId="0DA1CD56" w:rsidR="002D3775" w:rsidRPr="002F5FA1" w:rsidRDefault="002D3775" w:rsidP="0051509E">
      <w:pPr>
        <w:rPr>
          <w:rFonts w:ascii="Times New Roman" w:hAnsi="Times New Roman" w:cs="Times New Roman"/>
          <w:color w:val="222222"/>
          <w:sz w:val="24"/>
          <w:szCs w:val="24"/>
          <w:shd w:val="clear" w:color="auto" w:fill="FFFFFF"/>
        </w:rPr>
      </w:pPr>
    </w:p>
    <w:p w14:paraId="134F0442" w14:textId="77799012" w:rsidR="0002285E" w:rsidRPr="00112BAC" w:rsidRDefault="0002285E" w:rsidP="0051509E">
      <w:pPr>
        <w:rPr>
          <w:rFonts w:ascii="Times New Roman" w:hAnsi="Times New Roman" w:cs="Times New Roman"/>
          <w:i/>
          <w:color w:val="222222"/>
          <w:sz w:val="24"/>
          <w:szCs w:val="24"/>
          <w:shd w:val="clear" w:color="auto" w:fill="FFFFFF"/>
        </w:rPr>
      </w:pPr>
      <w:r w:rsidRPr="00112BAC">
        <w:rPr>
          <w:rFonts w:ascii="Times New Roman" w:hAnsi="Times New Roman" w:cs="Times New Roman"/>
          <w:i/>
          <w:color w:val="222222"/>
          <w:sz w:val="24"/>
          <w:szCs w:val="24"/>
          <w:shd w:val="clear" w:color="auto" w:fill="FFFFFF"/>
        </w:rPr>
        <w:t>RESPONSE</w:t>
      </w:r>
    </w:p>
    <w:p w14:paraId="52FE6887" w14:textId="697CD188" w:rsidR="002D3775" w:rsidRPr="00112BAC" w:rsidRDefault="00BD713A" w:rsidP="0051509E">
      <w:pPr>
        <w:rPr>
          <w:rFonts w:ascii="Times New Roman" w:hAnsi="Times New Roman" w:cs="Times New Roman"/>
          <w:i/>
          <w:color w:val="222222"/>
          <w:sz w:val="24"/>
          <w:szCs w:val="24"/>
          <w:shd w:val="clear" w:color="auto" w:fill="FFFFFF"/>
        </w:rPr>
      </w:pPr>
      <w:r w:rsidRPr="00112BAC">
        <w:rPr>
          <w:rFonts w:ascii="Times New Roman" w:hAnsi="Times New Roman" w:cs="Times New Roman"/>
          <w:i/>
          <w:color w:val="222222"/>
          <w:sz w:val="24"/>
          <w:szCs w:val="24"/>
          <w:shd w:val="clear" w:color="auto" w:fill="FFFFFF"/>
        </w:rPr>
        <w:t>Thank you, t</w:t>
      </w:r>
      <w:r w:rsidR="0002285E" w:rsidRPr="00112BAC">
        <w:rPr>
          <w:rFonts w:ascii="Times New Roman" w:hAnsi="Times New Roman" w:cs="Times New Roman"/>
          <w:i/>
          <w:color w:val="222222"/>
          <w:sz w:val="24"/>
          <w:szCs w:val="24"/>
          <w:shd w:val="clear" w:color="auto" w:fill="FFFFFF"/>
        </w:rPr>
        <w:t xml:space="preserve">hat was a very important detail </w:t>
      </w:r>
      <w:r w:rsidRPr="00112BAC">
        <w:rPr>
          <w:rFonts w:ascii="Times New Roman" w:hAnsi="Times New Roman" w:cs="Times New Roman"/>
          <w:i/>
          <w:color w:val="222222"/>
          <w:sz w:val="24"/>
          <w:szCs w:val="24"/>
          <w:shd w:val="clear" w:color="auto" w:fill="FFFFFF"/>
        </w:rPr>
        <w:t>that we omitted.</w:t>
      </w:r>
      <w:r w:rsidR="0002285E" w:rsidRPr="00112BAC">
        <w:rPr>
          <w:rFonts w:ascii="Times New Roman" w:hAnsi="Times New Roman" w:cs="Times New Roman"/>
          <w:i/>
          <w:color w:val="222222"/>
          <w:sz w:val="24"/>
          <w:szCs w:val="24"/>
          <w:shd w:val="clear" w:color="auto" w:fill="FFFFFF"/>
        </w:rPr>
        <w:t xml:space="preserve"> </w:t>
      </w:r>
      <w:r w:rsidR="002D3775" w:rsidRPr="00112BAC">
        <w:rPr>
          <w:rFonts w:ascii="Times New Roman" w:hAnsi="Times New Roman" w:cs="Times New Roman"/>
          <w:i/>
          <w:color w:val="222222"/>
          <w:sz w:val="24"/>
          <w:szCs w:val="24"/>
          <w:shd w:val="clear" w:color="auto" w:fill="FFFFFF"/>
        </w:rPr>
        <w:t>Number of sites (14) was adde</w:t>
      </w:r>
      <w:r w:rsidR="00112BAC" w:rsidRPr="00112BAC">
        <w:rPr>
          <w:rFonts w:ascii="Times New Roman" w:hAnsi="Times New Roman" w:cs="Times New Roman"/>
          <w:i/>
          <w:color w:val="222222"/>
          <w:sz w:val="24"/>
          <w:szCs w:val="24"/>
          <w:shd w:val="clear" w:color="auto" w:fill="FFFFFF"/>
        </w:rPr>
        <w:t>d to methods and throughout the manuscript when we referred to those sites</w:t>
      </w:r>
      <w:r w:rsidR="002D3775" w:rsidRPr="00112BAC">
        <w:rPr>
          <w:rFonts w:ascii="Times New Roman" w:hAnsi="Times New Roman" w:cs="Times New Roman"/>
          <w:i/>
          <w:color w:val="222222"/>
          <w:sz w:val="24"/>
          <w:szCs w:val="24"/>
          <w:shd w:val="clear" w:color="auto" w:fill="FFFFFF"/>
        </w:rPr>
        <w:t>.</w:t>
      </w:r>
    </w:p>
    <w:p w14:paraId="438C3371" w14:textId="461A7A12" w:rsidR="0002285E" w:rsidRPr="002F5FA1" w:rsidRDefault="0002285E" w:rsidP="0051509E">
      <w:pPr>
        <w:rPr>
          <w:rFonts w:ascii="Times New Roman" w:hAnsi="Times New Roman" w:cs="Times New Roman"/>
          <w:i/>
          <w:color w:val="222222"/>
          <w:sz w:val="24"/>
          <w:szCs w:val="24"/>
          <w:shd w:val="clear" w:color="auto" w:fill="FFFFFF"/>
        </w:rPr>
      </w:pPr>
      <w:r w:rsidRPr="00112BAC">
        <w:rPr>
          <w:rFonts w:ascii="Times New Roman" w:hAnsi="Times New Roman" w:cs="Times New Roman"/>
          <w:i/>
          <w:color w:val="222222"/>
          <w:sz w:val="24"/>
          <w:szCs w:val="24"/>
          <w:shd w:val="clear" w:color="auto" w:fill="FFFFFF"/>
        </w:rPr>
        <w:t>END RESPONSE</w:t>
      </w:r>
    </w:p>
    <w:p w14:paraId="288446D0" w14:textId="77777777" w:rsidR="00262983" w:rsidRPr="002F5FA1" w:rsidRDefault="00262983" w:rsidP="0051509E">
      <w:pPr>
        <w:rPr>
          <w:rFonts w:ascii="Times New Roman" w:hAnsi="Times New Roman" w:cs="Times New Roman"/>
          <w:color w:val="222222"/>
          <w:sz w:val="24"/>
          <w:szCs w:val="24"/>
        </w:rPr>
      </w:pPr>
    </w:p>
    <w:p w14:paraId="7733736C" w14:textId="7F94E129" w:rsidR="002D3775" w:rsidRPr="002F5FA1" w:rsidRDefault="00262983"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Concerning deer dung and pig scat counts, they are measured on each site in a square transect of 800m², it is not really clear the way it is described in the material and methods. May be a scheme would help, that present both vegetation and ungulates faeces surveys.</w:t>
      </w:r>
    </w:p>
    <w:p w14:paraId="392430C9" w14:textId="0ACEA90B" w:rsidR="00262983" w:rsidRPr="002F5FA1" w:rsidRDefault="00262983" w:rsidP="0051509E">
      <w:pPr>
        <w:rPr>
          <w:rFonts w:ascii="Times New Roman" w:hAnsi="Times New Roman" w:cs="Times New Roman"/>
          <w:color w:val="222222"/>
          <w:sz w:val="24"/>
          <w:szCs w:val="24"/>
          <w:shd w:val="clear" w:color="auto" w:fill="FFFFFF"/>
        </w:rPr>
      </w:pPr>
    </w:p>
    <w:p w14:paraId="3537C3F1" w14:textId="405E2DC4" w:rsidR="00A077FB" w:rsidRPr="00112BAC" w:rsidRDefault="00A077FB" w:rsidP="0051509E">
      <w:pPr>
        <w:rPr>
          <w:rFonts w:ascii="Times New Roman" w:hAnsi="Times New Roman" w:cs="Times New Roman"/>
          <w:i/>
          <w:color w:val="222222"/>
          <w:sz w:val="24"/>
          <w:szCs w:val="24"/>
          <w:shd w:val="clear" w:color="auto" w:fill="FFFFFF"/>
        </w:rPr>
      </w:pPr>
      <w:r w:rsidRPr="00112BAC">
        <w:rPr>
          <w:rFonts w:ascii="Times New Roman" w:hAnsi="Times New Roman" w:cs="Times New Roman"/>
          <w:i/>
          <w:color w:val="222222"/>
          <w:sz w:val="24"/>
          <w:szCs w:val="24"/>
          <w:shd w:val="clear" w:color="auto" w:fill="FFFFFF"/>
        </w:rPr>
        <w:t>RESPONSE</w:t>
      </w:r>
    </w:p>
    <w:p w14:paraId="0BDFE236" w14:textId="0CE11692" w:rsidR="002D3775" w:rsidRPr="00112BAC" w:rsidRDefault="002D3775" w:rsidP="0051509E">
      <w:pPr>
        <w:rPr>
          <w:rFonts w:ascii="Times New Roman" w:hAnsi="Times New Roman" w:cs="Times New Roman"/>
          <w:i/>
          <w:color w:val="222222"/>
          <w:sz w:val="24"/>
          <w:szCs w:val="24"/>
          <w:shd w:val="clear" w:color="auto" w:fill="FFFFFF"/>
        </w:rPr>
      </w:pPr>
      <w:r w:rsidRPr="00112BAC">
        <w:rPr>
          <w:rFonts w:ascii="Times New Roman" w:hAnsi="Times New Roman" w:cs="Times New Roman"/>
          <w:i/>
          <w:color w:val="222222"/>
          <w:sz w:val="24"/>
          <w:szCs w:val="24"/>
          <w:shd w:val="clear" w:color="auto" w:fill="FFFFFF"/>
        </w:rPr>
        <w:t>More detail has been added to the methods section</w:t>
      </w:r>
      <w:r w:rsidR="00BD713A" w:rsidRPr="00112BAC">
        <w:rPr>
          <w:rFonts w:ascii="Times New Roman" w:hAnsi="Times New Roman" w:cs="Times New Roman"/>
          <w:i/>
          <w:color w:val="222222"/>
          <w:sz w:val="24"/>
          <w:szCs w:val="24"/>
          <w:shd w:val="clear" w:color="auto" w:fill="FFFFFF"/>
        </w:rPr>
        <w:t>, and we have added an additional figure to clarify methods for both our paired seedling plots and our vegetation and scat transects:</w:t>
      </w:r>
    </w:p>
    <w:p w14:paraId="322B8DCC" w14:textId="4BEB8BC6" w:rsidR="00BD713A" w:rsidRPr="00112BAC" w:rsidRDefault="00BD713A" w:rsidP="0051509E">
      <w:pPr>
        <w:rPr>
          <w:rFonts w:ascii="Times New Roman" w:hAnsi="Times New Roman" w:cs="Times New Roman"/>
          <w:i/>
          <w:color w:val="222222"/>
          <w:sz w:val="24"/>
          <w:szCs w:val="24"/>
          <w:shd w:val="clear" w:color="auto" w:fill="FFFFFF"/>
        </w:rPr>
      </w:pPr>
    </w:p>
    <w:p w14:paraId="265DFB68" w14:textId="68EB4D35" w:rsidR="00BD713A" w:rsidRPr="00112BAC" w:rsidRDefault="00BD713A" w:rsidP="0051509E">
      <w:pPr>
        <w:rPr>
          <w:rFonts w:ascii="Times New Roman" w:hAnsi="Times New Roman" w:cs="Times New Roman"/>
          <w:i/>
          <w:color w:val="222222"/>
          <w:sz w:val="24"/>
          <w:szCs w:val="24"/>
          <w:shd w:val="clear" w:color="auto" w:fill="FFFFFF"/>
        </w:rPr>
      </w:pPr>
      <w:r w:rsidRPr="00112BAC">
        <w:rPr>
          <w:rFonts w:ascii="Times New Roman" w:hAnsi="Times New Roman" w:cs="Times New Roman"/>
          <w:i/>
          <w:sz w:val="24"/>
          <w:szCs w:val="24"/>
        </w:rPr>
        <w:t>“To detect a range of scat abundances, we also surveyed a greater area at each site by including 2-m-wide belt transects encircling the vegetation transects (see Figure 1). These were walked and length estimated using GPS, with total area surveyed amounting to approximately 800 m</w:t>
      </w:r>
      <w:r w:rsidRPr="00112BAC">
        <w:rPr>
          <w:rFonts w:ascii="Times New Roman" w:hAnsi="Times New Roman" w:cs="Times New Roman"/>
          <w:i/>
          <w:sz w:val="24"/>
          <w:szCs w:val="24"/>
          <w:vertAlign w:val="superscript"/>
        </w:rPr>
        <w:t>2</w:t>
      </w:r>
      <w:r w:rsidRPr="00112BAC">
        <w:rPr>
          <w:rFonts w:ascii="Times New Roman" w:hAnsi="Times New Roman" w:cs="Times New Roman"/>
          <w:i/>
          <w:sz w:val="24"/>
          <w:szCs w:val="24"/>
        </w:rPr>
        <w:t>. However, since transect lengths used to count scats differed slightly from site to site, scat abundances used in analysis were number of scats per 100 m</w:t>
      </w:r>
      <w:r w:rsidRPr="00112BAC">
        <w:rPr>
          <w:rFonts w:ascii="Times New Roman" w:hAnsi="Times New Roman" w:cs="Times New Roman"/>
          <w:i/>
          <w:sz w:val="24"/>
          <w:szCs w:val="24"/>
          <w:vertAlign w:val="superscript"/>
        </w:rPr>
        <w:t>2</w:t>
      </w:r>
      <w:r w:rsidRPr="00112BAC">
        <w:rPr>
          <w:rFonts w:ascii="Times New Roman" w:hAnsi="Times New Roman" w:cs="Times New Roman"/>
          <w:i/>
          <w:sz w:val="24"/>
          <w:szCs w:val="24"/>
        </w:rPr>
        <w:t>.” (Lines 149 – 154)</w:t>
      </w:r>
    </w:p>
    <w:p w14:paraId="170B712A" w14:textId="287DD3A3" w:rsidR="00BD713A" w:rsidRDefault="00BD713A" w:rsidP="0051509E">
      <w:pPr>
        <w:rPr>
          <w:rFonts w:ascii="Times New Roman" w:hAnsi="Times New Roman" w:cs="Times New Roman"/>
          <w:color w:val="222222"/>
          <w:sz w:val="24"/>
          <w:szCs w:val="24"/>
        </w:rPr>
      </w:pPr>
      <w:r w:rsidRPr="00112BAC">
        <w:rPr>
          <w:rFonts w:ascii="Times New Roman" w:hAnsi="Times New Roman" w:cs="Times New Roman"/>
          <w:i/>
          <w:color w:val="222222"/>
          <w:sz w:val="24"/>
          <w:szCs w:val="24"/>
        </w:rPr>
        <w:t>END RESPONSE</w:t>
      </w:r>
    </w:p>
    <w:p w14:paraId="7E2CCC55" w14:textId="77777777" w:rsidR="00112BAC" w:rsidRPr="002F5FA1" w:rsidRDefault="00112BAC" w:rsidP="0051509E">
      <w:pPr>
        <w:rPr>
          <w:rFonts w:ascii="Times New Roman" w:hAnsi="Times New Roman" w:cs="Times New Roman"/>
          <w:color w:val="222222"/>
          <w:sz w:val="24"/>
          <w:szCs w:val="24"/>
        </w:rPr>
      </w:pPr>
    </w:p>
    <w:p w14:paraId="26F5DB5B" w14:textId="7AE607DB" w:rsidR="002D3775" w:rsidRPr="002F5FA1" w:rsidRDefault="00BD713A"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We need a map for Guam highlighting the karst forests in global and the eight (14 vegetation surveys ?) ones that have been sampled. That would allow to see how the different samples are spatially organised.</w:t>
      </w:r>
    </w:p>
    <w:p w14:paraId="40ECEC34" w14:textId="65C84F59" w:rsidR="002D3775" w:rsidRPr="002F5FA1" w:rsidRDefault="002D3775" w:rsidP="0051509E">
      <w:pPr>
        <w:rPr>
          <w:rFonts w:ascii="Times New Roman" w:hAnsi="Times New Roman" w:cs="Times New Roman"/>
          <w:color w:val="222222"/>
          <w:sz w:val="24"/>
          <w:szCs w:val="24"/>
          <w:shd w:val="clear" w:color="auto" w:fill="FFFFFF"/>
        </w:rPr>
      </w:pPr>
    </w:p>
    <w:p w14:paraId="5098EDA9" w14:textId="3EECDEDE" w:rsidR="00BD713A" w:rsidRPr="002F5FA1" w:rsidRDefault="00BD713A"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5C2E5EEE" w14:textId="1FFD17AA" w:rsidR="002D3775" w:rsidRPr="002F5FA1" w:rsidRDefault="002D3775"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 xml:space="preserve">All sites were at least half a kilometer away from each other, and a map was added to supplementary material. We do not believe it </w:t>
      </w:r>
      <w:r w:rsidR="003D666C" w:rsidRPr="002F5FA1">
        <w:rPr>
          <w:rFonts w:ascii="Times New Roman" w:hAnsi="Times New Roman" w:cs="Times New Roman"/>
          <w:i/>
          <w:color w:val="222222"/>
          <w:sz w:val="24"/>
          <w:szCs w:val="24"/>
          <w:shd w:val="clear" w:color="auto" w:fill="FFFFFF"/>
        </w:rPr>
        <w:t>contains enough information to justify adding it to</w:t>
      </w:r>
      <w:r w:rsidRPr="002F5FA1">
        <w:rPr>
          <w:rFonts w:ascii="Times New Roman" w:hAnsi="Times New Roman" w:cs="Times New Roman"/>
          <w:i/>
          <w:color w:val="222222"/>
          <w:sz w:val="24"/>
          <w:szCs w:val="24"/>
          <w:shd w:val="clear" w:color="auto" w:fill="FFFFFF"/>
        </w:rPr>
        <w:t xml:space="preserve"> the main published figures, but will be in supplementary material for reference.</w:t>
      </w:r>
    </w:p>
    <w:p w14:paraId="3E571405" w14:textId="3D29D5CF" w:rsidR="00BD713A" w:rsidRPr="002F5FA1" w:rsidRDefault="00BD713A"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END RESPONSE</w:t>
      </w:r>
    </w:p>
    <w:p w14:paraId="523CC53B" w14:textId="77777777" w:rsidR="00BD713A" w:rsidRPr="002F5FA1" w:rsidRDefault="00BD713A" w:rsidP="0051509E">
      <w:pPr>
        <w:rPr>
          <w:rFonts w:ascii="Times New Roman" w:hAnsi="Times New Roman" w:cs="Times New Roman"/>
          <w:color w:val="222222"/>
          <w:sz w:val="24"/>
          <w:szCs w:val="24"/>
        </w:rPr>
      </w:pPr>
    </w:p>
    <w:p w14:paraId="79FCBAB5" w14:textId="3C752AE0" w:rsidR="002D3775" w:rsidRPr="002F5FA1" w:rsidRDefault="00BD713A"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Analysis</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Why did not you consider treatment and species in the same model to explain seedling survival. That will allow to really discuss the differences among species. You should also add a continuous variable for the time the seedlings are exposed to ungulates (varying from 4 to 15 months), the same measures are repeated over time. This would be much more clearer than now, when you are discussing differences among species but without testing for them.</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The dependent variable would be survival (yes=1 or no=0) for a given seedling as a function of time, treatment and species and taking site into account as a random factor.</w:t>
      </w:r>
    </w:p>
    <w:p w14:paraId="75FAAAD0" w14:textId="2C77ECCB" w:rsidR="00A077FB" w:rsidRPr="002F5FA1" w:rsidRDefault="00A077FB" w:rsidP="0051509E">
      <w:pPr>
        <w:rPr>
          <w:rFonts w:ascii="Times New Roman" w:hAnsi="Times New Roman" w:cs="Times New Roman"/>
          <w:color w:val="222222"/>
          <w:sz w:val="24"/>
          <w:szCs w:val="24"/>
          <w:shd w:val="clear" w:color="auto" w:fill="FFFFFF"/>
        </w:rPr>
      </w:pPr>
    </w:p>
    <w:p w14:paraId="0FC3EBB6" w14:textId="26D916BE" w:rsidR="00A077FB" w:rsidRPr="002F5FA1" w:rsidRDefault="00A077FB"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291C0173" w14:textId="521B1B56" w:rsidR="00BD713A" w:rsidRPr="002F5FA1" w:rsidRDefault="00A077FB" w:rsidP="00BD713A">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 xml:space="preserve">This is a good point. </w:t>
      </w:r>
      <w:r w:rsidR="00BD713A" w:rsidRPr="002F5FA1">
        <w:rPr>
          <w:rFonts w:ascii="Times New Roman" w:hAnsi="Times New Roman" w:cs="Times New Roman"/>
          <w:i/>
          <w:sz w:val="24"/>
          <w:szCs w:val="24"/>
          <w:lang w:val="en-GB"/>
        </w:rPr>
        <w:t>We included length of time in our GLM full model, but it did not improve mode</w:t>
      </w:r>
      <w:r w:rsidRPr="002F5FA1">
        <w:rPr>
          <w:rFonts w:ascii="Times New Roman" w:hAnsi="Times New Roman" w:cs="Times New Roman"/>
          <w:i/>
          <w:sz w:val="24"/>
          <w:szCs w:val="24"/>
          <w:lang w:val="en-GB"/>
        </w:rPr>
        <w:t>l fit. We report AICc values in our results:</w:t>
      </w:r>
    </w:p>
    <w:p w14:paraId="74F48CD4" w14:textId="77777777" w:rsidR="00A077FB" w:rsidRPr="002F5FA1" w:rsidRDefault="00A077FB" w:rsidP="00BD713A">
      <w:pPr>
        <w:autoSpaceDE w:val="0"/>
        <w:autoSpaceDN w:val="0"/>
        <w:adjustRightInd w:val="0"/>
        <w:rPr>
          <w:rFonts w:ascii="Times New Roman" w:hAnsi="Times New Roman" w:cs="Times New Roman"/>
          <w:i/>
          <w:sz w:val="24"/>
          <w:szCs w:val="24"/>
          <w:lang w:val="en-GB"/>
        </w:rPr>
      </w:pPr>
    </w:p>
    <w:p w14:paraId="32705BEA" w14:textId="453E63C9" w:rsidR="00BD713A" w:rsidRPr="002F5FA1" w:rsidRDefault="00BD713A" w:rsidP="00BD713A">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lang w:val="en-GB"/>
        </w:rPr>
        <w:t>“</w:t>
      </w:r>
      <w:r w:rsidRPr="002F5FA1">
        <w:rPr>
          <w:rFonts w:ascii="Times New Roman" w:hAnsi="Times New Roman" w:cs="Times New Roman"/>
          <w:i/>
          <w:sz w:val="24"/>
          <w:szCs w:val="24"/>
        </w:rPr>
        <w:t>AICc for the model with the three-way interaction was 672.12, higher than AICc of 612.89 for just the species and treatment interaction.”</w:t>
      </w:r>
      <w:r w:rsidR="00A077FB" w:rsidRPr="002F5FA1">
        <w:rPr>
          <w:rFonts w:ascii="Times New Roman" w:hAnsi="Times New Roman" w:cs="Times New Roman"/>
          <w:i/>
          <w:sz w:val="24"/>
          <w:szCs w:val="24"/>
        </w:rPr>
        <w:t xml:space="preserve"> (Lines 184 – 186)</w:t>
      </w:r>
    </w:p>
    <w:p w14:paraId="479A87A9" w14:textId="3F0F52B0" w:rsidR="00A077FB" w:rsidRPr="002F5FA1" w:rsidRDefault="00A077FB" w:rsidP="00BD713A">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t>END RESPONSE</w:t>
      </w:r>
    </w:p>
    <w:p w14:paraId="4B99F927" w14:textId="77777777" w:rsidR="00A077FB" w:rsidRPr="002F5FA1" w:rsidRDefault="00A077FB" w:rsidP="0051509E">
      <w:pPr>
        <w:rPr>
          <w:rFonts w:ascii="Times New Roman" w:hAnsi="Times New Roman" w:cs="Times New Roman"/>
          <w:color w:val="222222"/>
          <w:sz w:val="24"/>
          <w:szCs w:val="24"/>
        </w:rPr>
      </w:pPr>
    </w:p>
    <w:p w14:paraId="6F93A152" w14:textId="3C8F328C" w:rsidR="002D3775" w:rsidRPr="002F5FA1" w:rsidRDefault="00A077FB"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Figure 1. Put a star for the significant differences for treatment, and ns for the two last ones. Effect of length of monitoring  to be tested ? Order the species according to length of exposures to ungulates. We might expect lo</w:t>
      </w:r>
      <w:r w:rsidR="002D3775" w:rsidRPr="002F5FA1">
        <w:rPr>
          <w:rFonts w:ascii="Times New Roman" w:hAnsi="Times New Roman" w:cs="Times New Roman"/>
          <w:color w:val="222222"/>
          <w:sz w:val="24"/>
          <w:szCs w:val="24"/>
          <w:shd w:val="clear" w:color="auto" w:fill="FFFFFF"/>
        </w:rPr>
        <w:t>nger times of exposure to lead </w:t>
      </w:r>
      <w:r w:rsidR="00E41137" w:rsidRPr="002F5FA1">
        <w:rPr>
          <w:rFonts w:ascii="Times New Roman" w:hAnsi="Times New Roman" w:cs="Times New Roman"/>
          <w:color w:val="222222"/>
          <w:sz w:val="24"/>
          <w:szCs w:val="24"/>
          <w:shd w:val="clear" w:color="auto" w:fill="FFFFFF"/>
        </w:rPr>
        <w:t>to higher differences between treatments for the species concerned.</w:t>
      </w:r>
    </w:p>
    <w:p w14:paraId="0DA0B277" w14:textId="5C930B96" w:rsidR="002D3775" w:rsidRPr="002F5FA1" w:rsidRDefault="002D3775" w:rsidP="0051509E">
      <w:pPr>
        <w:rPr>
          <w:rFonts w:ascii="Times New Roman" w:hAnsi="Times New Roman" w:cs="Times New Roman"/>
          <w:color w:val="222222"/>
          <w:sz w:val="24"/>
          <w:szCs w:val="24"/>
          <w:shd w:val="clear" w:color="auto" w:fill="FFFFFF"/>
        </w:rPr>
      </w:pPr>
    </w:p>
    <w:p w14:paraId="10305475" w14:textId="69533CC0" w:rsidR="00A077FB" w:rsidRPr="000D4AD1" w:rsidRDefault="00A077FB" w:rsidP="0051509E">
      <w:pPr>
        <w:rPr>
          <w:rFonts w:ascii="Times New Roman" w:hAnsi="Times New Roman" w:cs="Times New Roman"/>
          <w:i/>
          <w:color w:val="222222"/>
          <w:sz w:val="24"/>
          <w:szCs w:val="24"/>
          <w:shd w:val="clear" w:color="auto" w:fill="FFFFFF"/>
        </w:rPr>
      </w:pPr>
      <w:r w:rsidRPr="000D4AD1">
        <w:rPr>
          <w:rFonts w:ascii="Times New Roman" w:hAnsi="Times New Roman" w:cs="Times New Roman"/>
          <w:i/>
          <w:color w:val="222222"/>
          <w:sz w:val="24"/>
          <w:szCs w:val="24"/>
          <w:shd w:val="clear" w:color="auto" w:fill="FFFFFF"/>
        </w:rPr>
        <w:t>RESPONSE</w:t>
      </w:r>
    </w:p>
    <w:p w14:paraId="2221DA22" w14:textId="0586F662" w:rsidR="00BE1DD6" w:rsidRPr="002F5FA1" w:rsidRDefault="002D3775" w:rsidP="00BD713A">
      <w:pPr>
        <w:autoSpaceDE w:val="0"/>
        <w:autoSpaceDN w:val="0"/>
        <w:adjustRightInd w:val="0"/>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 xml:space="preserve">There is an asterisk next to each of the species names that had a significant difference along the x axis in Figure 2. Since </w:t>
      </w:r>
      <w:r w:rsidR="00193972" w:rsidRPr="002F5FA1">
        <w:rPr>
          <w:rFonts w:ascii="Times New Roman" w:hAnsi="Times New Roman" w:cs="Times New Roman"/>
          <w:i/>
          <w:color w:val="222222"/>
          <w:sz w:val="24"/>
          <w:szCs w:val="24"/>
          <w:shd w:val="clear" w:color="auto" w:fill="FFFFFF"/>
        </w:rPr>
        <w:t>they are arranged along the x-axis by largest difference between treatments to smalles</w:t>
      </w:r>
      <w:r w:rsidR="00F210FA" w:rsidRPr="002F5FA1">
        <w:rPr>
          <w:rFonts w:ascii="Times New Roman" w:hAnsi="Times New Roman" w:cs="Times New Roman"/>
          <w:i/>
          <w:color w:val="222222"/>
          <w:sz w:val="24"/>
          <w:szCs w:val="24"/>
          <w:shd w:val="clear" w:color="auto" w:fill="FFFFFF"/>
        </w:rPr>
        <w:t>t</w:t>
      </w:r>
      <w:r w:rsidR="00193972" w:rsidRPr="002F5FA1">
        <w:rPr>
          <w:rFonts w:ascii="Times New Roman" w:hAnsi="Times New Roman" w:cs="Times New Roman"/>
          <w:i/>
          <w:color w:val="222222"/>
          <w:sz w:val="24"/>
          <w:szCs w:val="24"/>
          <w:shd w:val="clear" w:color="auto" w:fill="FFFFFF"/>
        </w:rPr>
        <w:t xml:space="preserve">, all four species with significant </w:t>
      </w:r>
      <w:r w:rsidR="00F210FA" w:rsidRPr="002F5FA1">
        <w:rPr>
          <w:rFonts w:ascii="Times New Roman" w:hAnsi="Times New Roman" w:cs="Times New Roman"/>
          <w:i/>
          <w:color w:val="222222"/>
          <w:sz w:val="24"/>
          <w:szCs w:val="24"/>
          <w:shd w:val="clear" w:color="auto" w:fill="FFFFFF"/>
        </w:rPr>
        <w:t xml:space="preserve">treatment effects are to the left, while the two species without treatment effect are on the right. </w:t>
      </w:r>
    </w:p>
    <w:p w14:paraId="25A6B158" w14:textId="4BC38A96" w:rsidR="00A077FB" w:rsidRPr="002F5FA1" w:rsidRDefault="00A077FB" w:rsidP="00BD713A">
      <w:pPr>
        <w:autoSpaceDE w:val="0"/>
        <w:autoSpaceDN w:val="0"/>
        <w:adjustRightInd w:val="0"/>
        <w:rPr>
          <w:rFonts w:ascii="Times New Roman" w:hAnsi="Times New Roman" w:cs="Times New Roman"/>
          <w:i/>
          <w:sz w:val="24"/>
          <w:szCs w:val="24"/>
        </w:rPr>
      </w:pPr>
      <w:r w:rsidRPr="002F5FA1">
        <w:rPr>
          <w:rFonts w:ascii="Times New Roman" w:hAnsi="Times New Roman" w:cs="Times New Roman"/>
          <w:i/>
          <w:color w:val="222222"/>
          <w:sz w:val="24"/>
          <w:szCs w:val="24"/>
          <w:shd w:val="clear" w:color="auto" w:fill="FFFFFF"/>
        </w:rPr>
        <w:t>END RESPONSE</w:t>
      </w:r>
    </w:p>
    <w:p w14:paraId="043253AB" w14:textId="77777777" w:rsidR="00A077FB" w:rsidRPr="002F5FA1" w:rsidRDefault="00A077FB" w:rsidP="0051509E">
      <w:pPr>
        <w:rPr>
          <w:rFonts w:ascii="Times New Roman" w:hAnsi="Times New Roman" w:cs="Times New Roman"/>
          <w:color w:val="222222"/>
          <w:sz w:val="24"/>
          <w:szCs w:val="24"/>
        </w:rPr>
      </w:pPr>
    </w:p>
    <w:p w14:paraId="07BA20E6" w14:textId="2D2B6144" w:rsidR="00BE1DD6" w:rsidRPr="002F5FA1" w:rsidRDefault="00A077FB"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Figure 3, there are inconsistencies between the r² in the figure and the ones given in the text. In this figure 3 and associated analysis, why did not you use multiple regressions to see if boar and deer have complementary effects on different functional groups abundances?</w:t>
      </w:r>
    </w:p>
    <w:p w14:paraId="0A8CC32B" w14:textId="743F40A5" w:rsidR="00BE1DD6" w:rsidRPr="002F5FA1" w:rsidRDefault="00BE1DD6" w:rsidP="0051509E">
      <w:pPr>
        <w:rPr>
          <w:rFonts w:ascii="Times New Roman" w:hAnsi="Times New Roman" w:cs="Times New Roman"/>
          <w:color w:val="222222"/>
          <w:sz w:val="24"/>
          <w:szCs w:val="24"/>
          <w:shd w:val="clear" w:color="auto" w:fill="FFFFFF"/>
        </w:rPr>
      </w:pPr>
    </w:p>
    <w:p w14:paraId="399FFD11" w14:textId="64D9A9A7" w:rsidR="00A077FB" w:rsidRPr="000D4AD1" w:rsidRDefault="00A077FB" w:rsidP="0051509E">
      <w:pPr>
        <w:rPr>
          <w:rFonts w:ascii="Times New Roman" w:hAnsi="Times New Roman" w:cs="Times New Roman"/>
          <w:i/>
          <w:color w:val="222222"/>
          <w:sz w:val="24"/>
          <w:szCs w:val="24"/>
          <w:shd w:val="clear" w:color="auto" w:fill="FFFFFF"/>
        </w:rPr>
      </w:pPr>
      <w:r w:rsidRPr="000D4AD1">
        <w:rPr>
          <w:rFonts w:ascii="Times New Roman" w:hAnsi="Times New Roman" w:cs="Times New Roman"/>
          <w:i/>
          <w:color w:val="222222"/>
          <w:sz w:val="24"/>
          <w:szCs w:val="24"/>
          <w:shd w:val="clear" w:color="auto" w:fill="FFFFFF"/>
        </w:rPr>
        <w:t>RESPONSE</w:t>
      </w:r>
    </w:p>
    <w:p w14:paraId="5527F128" w14:textId="0D4E62E2" w:rsidR="00BE1DD6" w:rsidRPr="002F5FA1" w:rsidRDefault="00BE1DD6"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This has been corrected in the text.</w:t>
      </w:r>
    </w:p>
    <w:p w14:paraId="13342B35" w14:textId="68FE9CB5" w:rsidR="00A077FB" w:rsidRPr="002F5FA1" w:rsidRDefault="00A077FB"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END RESPONSE</w:t>
      </w:r>
    </w:p>
    <w:p w14:paraId="1B4F3150" w14:textId="77A6FC2C" w:rsidR="003D666C" w:rsidRPr="002F5FA1" w:rsidRDefault="00E4113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 xml:space="preserve">The range for wild boar is 10 times shorter (0-10 dungs/800m²) than the one for deer (0-80/800m²). That is surely the reason why we cannot conclude about any effect from pigs concerning vegetation community composition. </w:t>
      </w:r>
    </w:p>
    <w:p w14:paraId="5C251520" w14:textId="005E4B91" w:rsidR="00471EE4" w:rsidRPr="002F5FA1" w:rsidRDefault="00471EE4" w:rsidP="0051509E">
      <w:pPr>
        <w:rPr>
          <w:rFonts w:ascii="Times New Roman" w:hAnsi="Times New Roman" w:cs="Times New Roman"/>
          <w:color w:val="222222"/>
          <w:sz w:val="24"/>
          <w:szCs w:val="24"/>
          <w:shd w:val="clear" w:color="auto" w:fill="FFFFFF"/>
        </w:rPr>
      </w:pPr>
    </w:p>
    <w:p w14:paraId="52E81724" w14:textId="7FFA6317" w:rsidR="00471EE4" w:rsidRPr="000D4AD1" w:rsidRDefault="00471EE4" w:rsidP="0051509E">
      <w:pPr>
        <w:rPr>
          <w:rFonts w:ascii="Times New Roman" w:hAnsi="Times New Roman" w:cs="Times New Roman"/>
          <w:i/>
          <w:color w:val="222222"/>
          <w:sz w:val="24"/>
          <w:szCs w:val="24"/>
          <w:shd w:val="clear" w:color="auto" w:fill="FFFFFF"/>
        </w:rPr>
      </w:pPr>
      <w:r w:rsidRPr="000D4AD1">
        <w:rPr>
          <w:rFonts w:ascii="Times New Roman" w:hAnsi="Times New Roman" w:cs="Times New Roman"/>
          <w:i/>
          <w:color w:val="222222"/>
          <w:sz w:val="24"/>
          <w:szCs w:val="24"/>
          <w:shd w:val="clear" w:color="auto" w:fill="FFFFFF"/>
        </w:rPr>
        <w:t>RESPONSE</w:t>
      </w:r>
    </w:p>
    <w:p w14:paraId="43B858A0" w14:textId="6C5D390F" w:rsidR="00471EE4" w:rsidRPr="000D4AD1" w:rsidRDefault="00471EE4" w:rsidP="0051509E">
      <w:pPr>
        <w:rPr>
          <w:rFonts w:ascii="Times New Roman" w:hAnsi="Times New Roman" w:cs="Times New Roman"/>
          <w:i/>
          <w:color w:val="000000"/>
          <w:sz w:val="24"/>
          <w:szCs w:val="24"/>
        </w:rPr>
      </w:pPr>
      <w:r w:rsidRPr="000D4AD1">
        <w:rPr>
          <w:rFonts w:ascii="Times New Roman" w:hAnsi="Times New Roman" w:cs="Times New Roman"/>
          <w:i/>
          <w:color w:val="222222"/>
          <w:sz w:val="24"/>
          <w:szCs w:val="24"/>
          <w:shd w:val="clear" w:color="auto" w:fill="FFFFFF"/>
        </w:rPr>
        <w:t>Pigs defecate less often than deer, and that may have accounted for the smaller range of values in pig scat counts. Pigs are still quite abundant in some of these forests</w:t>
      </w:r>
      <w:r w:rsidR="000D4AD1">
        <w:rPr>
          <w:rFonts w:ascii="Times New Roman" w:hAnsi="Times New Roman" w:cs="Times New Roman"/>
          <w:i/>
          <w:color w:val="222222"/>
          <w:sz w:val="24"/>
          <w:szCs w:val="24"/>
          <w:shd w:val="clear" w:color="auto" w:fill="FFFFFF"/>
        </w:rPr>
        <w:t>, and we should be able to detect trends, even within a smaller range of scat counts</w:t>
      </w:r>
      <w:r w:rsidRPr="000D4AD1">
        <w:rPr>
          <w:rFonts w:ascii="Times New Roman" w:hAnsi="Times New Roman" w:cs="Times New Roman"/>
          <w:i/>
          <w:color w:val="222222"/>
          <w:sz w:val="24"/>
          <w:szCs w:val="24"/>
          <w:shd w:val="clear" w:color="auto" w:fill="FFFFFF"/>
        </w:rPr>
        <w:t xml:space="preserve">. </w:t>
      </w:r>
      <w:r w:rsidRPr="000D4AD1">
        <w:rPr>
          <w:rFonts w:ascii="Times New Roman" w:hAnsi="Times New Roman" w:cs="Times New Roman"/>
          <w:i/>
          <w:sz w:val="24"/>
          <w:szCs w:val="24"/>
        </w:rPr>
        <w:t xml:space="preserve">One unpublished study from 2002 estimated deer abundance along abandoned runways on the Air Force Base using spotlight counts from multiple vehicles (Knutson and Vogt 2002 unpublished). They estimated </w:t>
      </w:r>
      <w:r w:rsidRPr="000D4AD1">
        <w:rPr>
          <w:rFonts w:ascii="Times New Roman" w:hAnsi="Times New Roman" w:cs="Times New Roman"/>
          <w:i/>
          <w:color w:val="000000"/>
          <w:sz w:val="24"/>
          <w:szCs w:val="24"/>
        </w:rPr>
        <w:t xml:space="preserve">1.83 deer per hectare (95% confidence interval = 1.44-2.21) and feral pig densities of 0.38 pigs per hectare (95% confidence interval = 0.20-0.55). </w:t>
      </w:r>
      <w:r w:rsidR="00AA24E2" w:rsidRPr="000D4AD1">
        <w:rPr>
          <w:rFonts w:ascii="Times New Roman" w:hAnsi="Times New Roman" w:cs="Times New Roman"/>
          <w:i/>
          <w:color w:val="000000"/>
          <w:sz w:val="24"/>
          <w:szCs w:val="24"/>
        </w:rPr>
        <w:t xml:space="preserve">So, </w:t>
      </w:r>
      <w:r w:rsidR="000D4AD1">
        <w:rPr>
          <w:rFonts w:ascii="Times New Roman" w:hAnsi="Times New Roman" w:cs="Times New Roman"/>
          <w:i/>
          <w:color w:val="000000"/>
          <w:sz w:val="24"/>
          <w:szCs w:val="24"/>
        </w:rPr>
        <w:t>rather than the smaller range of scat counts, we</w:t>
      </w:r>
      <w:r w:rsidR="00AA24E2" w:rsidRPr="000D4AD1">
        <w:rPr>
          <w:rFonts w:ascii="Times New Roman" w:hAnsi="Times New Roman" w:cs="Times New Roman"/>
          <w:i/>
          <w:color w:val="000000"/>
          <w:sz w:val="24"/>
          <w:szCs w:val="24"/>
        </w:rPr>
        <w:t xml:space="preserve"> think that pigs that are present are not inflicting the same amount of damage as deer</w:t>
      </w:r>
      <w:r w:rsidR="000D4AD1">
        <w:rPr>
          <w:rFonts w:ascii="Times New Roman" w:hAnsi="Times New Roman" w:cs="Times New Roman"/>
          <w:i/>
          <w:color w:val="000000"/>
          <w:sz w:val="24"/>
          <w:szCs w:val="24"/>
        </w:rPr>
        <w:t>, therefore contributing</w:t>
      </w:r>
      <w:r w:rsidR="00AA24E2" w:rsidRPr="000D4AD1">
        <w:rPr>
          <w:rFonts w:ascii="Times New Roman" w:hAnsi="Times New Roman" w:cs="Times New Roman"/>
          <w:i/>
          <w:color w:val="000000"/>
          <w:sz w:val="24"/>
          <w:szCs w:val="24"/>
        </w:rPr>
        <w:t>:</w:t>
      </w:r>
    </w:p>
    <w:p w14:paraId="6E89D29D" w14:textId="77777777" w:rsidR="00AA24E2" w:rsidRPr="000D4AD1" w:rsidRDefault="00AA24E2" w:rsidP="0051509E">
      <w:pPr>
        <w:rPr>
          <w:rFonts w:ascii="Times New Roman" w:hAnsi="Times New Roman" w:cs="Times New Roman"/>
          <w:i/>
          <w:color w:val="222222"/>
          <w:sz w:val="24"/>
          <w:szCs w:val="24"/>
          <w:shd w:val="clear" w:color="auto" w:fill="FFFFFF"/>
        </w:rPr>
      </w:pPr>
    </w:p>
    <w:p w14:paraId="59F1403F" w14:textId="3F651E8D" w:rsidR="00471EE4" w:rsidRPr="000D4AD1" w:rsidRDefault="00AA24E2" w:rsidP="0051509E">
      <w:pPr>
        <w:rPr>
          <w:rFonts w:ascii="Times New Roman" w:hAnsi="Times New Roman" w:cs="Times New Roman"/>
          <w:i/>
          <w:color w:val="222222"/>
          <w:sz w:val="24"/>
          <w:szCs w:val="24"/>
          <w:shd w:val="clear" w:color="auto" w:fill="FFFFFF"/>
        </w:rPr>
      </w:pPr>
      <w:r w:rsidRPr="000D4AD1">
        <w:rPr>
          <w:rFonts w:ascii="Times New Roman" w:hAnsi="Times New Roman" w:cs="Times New Roman"/>
          <w:i/>
          <w:color w:val="222222"/>
          <w:sz w:val="24"/>
          <w:szCs w:val="24"/>
          <w:shd w:val="clear" w:color="auto" w:fill="FFFFFF"/>
        </w:rPr>
        <w:t>“</w:t>
      </w:r>
      <w:r w:rsidR="00471EE4" w:rsidRPr="000D4AD1">
        <w:rPr>
          <w:rFonts w:ascii="Times New Roman" w:hAnsi="Times New Roman" w:cs="Times New Roman"/>
          <w:i/>
          <w:color w:val="222222"/>
          <w:sz w:val="24"/>
          <w:szCs w:val="24"/>
          <w:shd w:val="clear" w:color="auto" w:fill="FFFFFF"/>
        </w:rPr>
        <w:t>In contrast to deer, we did not detect strong negative impacts from pigs in the native limestone forest, and pigs are one of the last major vertebrate dispersers on an island that has lost its native dispersers. We know that pigs are present in these forests, and their wallows are abundant in ravine forests. However, unlike other forest types, the forest floor in a limestone karst forest is rocky and rigid [29,31], which would be difficult for pigs to root and wallow in, thereby limiting the extent of their damage to seedlings.</w:t>
      </w:r>
      <w:r w:rsidRPr="000D4AD1">
        <w:rPr>
          <w:rFonts w:ascii="Times New Roman" w:hAnsi="Times New Roman" w:cs="Times New Roman"/>
          <w:i/>
          <w:color w:val="222222"/>
          <w:sz w:val="24"/>
          <w:szCs w:val="24"/>
          <w:shd w:val="clear" w:color="auto" w:fill="FFFFFF"/>
        </w:rPr>
        <w:t>” (Lines 302-307)</w:t>
      </w:r>
    </w:p>
    <w:p w14:paraId="531C9E80" w14:textId="0CDFFEDA" w:rsidR="00AA24E2" w:rsidRPr="002F5FA1" w:rsidRDefault="00AA24E2"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END RESPONSE</w:t>
      </w:r>
    </w:p>
    <w:p w14:paraId="0840B383" w14:textId="3533528D" w:rsidR="00AA24E2" w:rsidRPr="002F5FA1" w:rsidRDefault="00AA24E2" w:rsidP="0051509E">
      <w:pPr>
        <w:rPr>
          <w:rFonts w:ascii="Times New Roman" w:hAnsi="Times New Roman" w:cs="Times New Roman"/>
          <w:i/>
          <w:color w:val="222222"/>
          <w:sz w:val="24"/>
          <w:szCs w:val="24"/>
          <w:shd w:val="clear" w:color="auto" w:fill="FFFFFF"/>
        </w:rPr>
      </w:pPr>
    </w:p>
    <w:p w14:paraId="0CF2BA47" w14:textId="1BAF6DFF" w:rsidR="00AA24E2" w:rsidRPr="002F5FA1" w:rsidRDefault="00AA24E2"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Reviewer 2:</w:t>
      </w:r>
    </w:p>
    <w:p w14:paraId="785B6FA2" w14:textId="2551EDCD" w:rsidR="00BE1DD6" w:rsidRPr="002F5FA1" w:rsidRDefault="00E4113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Again in Fig 3, it seems that there are 14 sites but it is not said anywhere in the manuscript. Please clarify and correct.</w:t>
      </w:r>
    </w:p>
    <w:p w14:paraId="66D68D77" w14:textId="341B9EE9" w:rsidR="00BE1DD6" w:rsidRPr="002F5FA1" w:rsidRDefault="00BE1DD6" w:rsidP="0051509E">
      <w:pPr>
        <w:rPr>
          <w:rFonts w:ascii="Times New Roman" w:hAnsi="Times New Roman" w:cs="Times New Roman"/>
          <w:color w:val="222222"/>
          <w:sz w:val="24"/>
          <w:szCs w:val="24"/>
          <w:shd w:val="clear" w:color="auto" w:fill="FFFFFF"/>
        </w:rPr>
      </w:pPr>
    </w:p>
    <w:p w14:paraId="22AC313B" w14:textId="185FE2A6" w:rsidR="00AA24E2" w:rsidRPr="000D4AD1" w:rsidRDefault="00AA24E2" w:rsidP="0051509E">
      <w:pPr>
        <w:rPr>
          <w:rFonts w:ascii="Times New Roman" w:hAnsi="Times New Roman" w:cs="Times New Roman"/>
          <w:i/>
          <w:color w:val="222222"/>
          <w:sz w:val="24"/>
          <w:szCs w:val="24"/>
          <w:shd w:val="clear" w:color="auto" w:fill="FFFFFF"/>
        </w:rPr>
      </w:pPr>
      <w:r w:rsidRPr="000D4AD1">
        <w:rPr>
          <w:rFonts w:ascii="Times New Roman" w:hAnsi="Times New Roman" w:cs="Times New Roman"/>
          <w:i/>
          <w:color w:val="222222"/>
          <w:sz w:val="24"/>
          <w:szCs w:val="24"/>
          <w:shd w:val="clear" w:color="auto" w:fill="FFFFFF"/>
        </w:rPr>
        <w:t>RESPONSE</w:t>
      </w:r>
    </w:p>
    <w:p w14:paraId="4FFDF28F" w14:textId="462A8441" w:rsidR="007800E7" w:rsidRPr="000D4AD1" w:rsidRDefault="004E4930" w:rsidP="0051509E">
      <w:pPr>
        <w:rPr>
          <w:rFonts w:ascii="Times New Roman" w:hAnsi="Times New Roman" w:cs="Times New Roman"/>
          <w:i/>
          <w:color w:val="222222"/>
          <w:sz w:val="24"/>
          <w:szCs w:val="24"/>
          <w:shd w:val="clear" w:color="auto" w:fill="FFFFFF"/>
        </w:rPr>
      </w:pPr>
      <w:r w:rsidRPr="000D4AD1">
        <w:rPr>
          <w:rFonts w:ascii="Times New Roman" w:hAnsi="Times New Roman" w:cs="Times New Roman"/>
          <w:i/>
          <w:color w:val="222222"/>
          <w:sz w:val="24"/>
          <w:szCs w:val="24"/>
          <w:shd w:val="clear" w:color="auto" w:fill="FFFFFF"/>
        </w:rPr>
        <w:t xml:space="preserve">The number of sites used </w:t>
      </w:r>
      <w:r w:rsidR="00BE1DD6" w:rsidRPr="000D4AD1">
        <w:rPr>
          <w:rFonts w:ascii="Times New Roman" w:hAnsi="Times New Roman" w:cs="Times New Roman"/>
          <w:i/>
          <w:color w:val="222222"/>
          <w:sz w:val="24"/>
          <w:szCs w:val="24"/>
          <w:shd w:val="clear" w:color="auto" w:fill="FFFFFF"/>
        </w:rPr>
        <w:t xml:space="preserve">has been </w:t>
      </w:r>
      <w:r w:rsidR="00AA24E2" w:rsidRPr="000D4AD1">
        <w:rPr>
          <w:rFonts w:ascii="Times New Roman" w:hAnsi="Times New Roman" w:cs="Times New Roman"/>
          <w:i/>
          <w:color w:val="222222"/>
          <w:sz w:val="24"/>
          <w:szCs w:val="24"/>
          <w:shd w:val="clear" w:color="auto" w:fill="FFFFFF"/>
        </w:rPr>
        <w:t>added throughout the manuscript.</w:t>
      </w:r>
    </w:p>
    <w:p w14:paraId="38E8018C" w14:textId="77777777" w:rsidR="00AA24E2" w:rsidRPr="000D4AD1" w:rsidRDefault="00AA24E2" w:rsidP="0051509E">
      <w:pPr>
        <w:rPr>
          <w:rFonts w:ascii="Times New Roman" w:hAnsi="Times New Roman" w:cs="Times New Roman"/>
          <w:i/>
          <w:color w:val="222222"/>
          <w:sz w:val="24"/>
          <w:szCs w:val="24"/>
        </w:rPr>
      </w:pPr>
      <w:r w:rsidRPr="000D4AD1">
        <w:rPr>
          <w:rFonts w:ascii="Times New Roman" w:hAnsi="Times New Roman" w:cs="Times New Roman"/>
          <w:i/>
          <w:color w:val="222222"/>
          <w:sz w:val="24"/>
          <w:szCs w:val="24"/>
        </w:rPr>
        <w:lastRenderedPageBreak/>
        <w:t>END RESPONSE</w:t>
      </w:r>
    </w:p>
    <w:p w14:paraId="250DA902" w14:textId="77777777" w:rsidR="00AA24E2" w:rsidRPr="002F5FA1" w:rsidRDefault="00AA24E2" w:rsidP="0051509E">
      <w:pPr>
        <w:rPr>
          <w:rFonts w:ascii="Times New Roman" w:hAnsi="Times New Roman" w:cs="Times New Roman"/>
          <w:color w:val="222222"/>
          <w:sz w:val="24"/>
          <w:szCs w:val="24"/>
        </w:rPr>
      </w:pPr>
    </w:p>
    <w:p w14:paraId="5C4F3A1B" w14:textId="77247A31" w:rsidR="007800E7" w:rsidRPr="002F5FA1" w:rsidRDefault="00AA24E2"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Figure 2. It is really unclear how proportional abundance is calculated for native and non-native plants in the field and in both types of dungs. Please clarify and justify in the mat and meth. You could in that figure add native and non-native to the species heading on the left and then avoid the double similar X-axis.</w:t>
      </w:r>
    </w:p>
    <w:p w14:paraId="6674F5B3" w14:textId="77777777" w:rsidR="007800E7" w:rsidRPr="002F5FA1" w:rsidRDefault="007800E7" w:rsidP="0051509E">
      <w:pPr>
        <w:rPr>
          <w:rFonts w:ascii="Times New Roman" w:hAnsi="Times New Roman" w:cs="Times New Roman"/>
          <w:color w:val="222222"/>
          <w:sz w:val="24"/>
          <w:szCs w:val="24"/>
          <w:shd w:val="clear" w:color="auto" w:fill="FFFFFF"/>
        </w:rPr>
      </w:pPr>
    </w:p>
    <w:p w14:paraId="32568B9F" w14:textId="46546B6C" w:rsidR="00AA24E2" w:rsidRPr="002F5FA1" w:rsidRDefault="00AA24E2" w:rsidP="007800E7">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RESPONSE</w:t>
      </w:r>
    </w:p>
    <w:p w14:paraId="3002B057" w14:textId="37903539" w:rsidR="007800E7" w:rsidRPr="002F5FA1" w:rsidRDefault="007800E7" w:rsidP="007800E7">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More detail has been added to both the Methods and Results sections:</w:t>
      </w:r>
    </w:p>
    <w:p w14:paraId="7233CB0D" w14:textId="4D709CD1" w:rsidR="007800E7" w:rsidRPr="002F5FA1" w:rsidRDefault="007800E7" w:rsidP="007800E7">
      <w:pPr>
        <w:rPr>
          <w:rFonts w:ascii="Times New Roman" w:hAnsi="Times New Roman" w:cs="Times New Roman"/>
          <w:i/>
          <w:sz w:val="24"/>
          <w:szCs w:val="24"/>
        </w:rPr>
      </w:pPr>
      <w:r w:rsidRPr="002F5FA1">
        <w:rPr>
          <w:rFonts w:ascii="Times New Roman" w:hAnsi="Times New Roman" w:cs="Times New Roman"/>
          <w:i/>
          <w:sz w:val="24"/>
          <w:szCs w:val="24"/>
        </w:rPr>
        <w:t>“Proportional abundance in nature (left hand panel, Figure 3) for each species was calculated by dividing the total count of adults of that species across our fourteen sites and dividing that by the total number of adult trees across all sites. (Total adult count of one species / total adult count of all species counted on vegetation transects). We counted only adult trees in calculations to represent potentially fruiting trees.” We decided to keep the figure as is for easier reading.</w:t>
      </w:r>
    </w:p>
    <w:p w14:paraId="743CD0DE" w14:textId="63D54792" w:rsidR="00AA24E2" w:rsidRPr="002F5FA1" w:rsidRDefault="00AA24E2" w:rsidP="007800E7">
      <w:pPr>
        <w:rPr>
          <w:rFonts w:ascii="Times New Roman" w:hAnsi="Times New Roman" w:cs="Times New Roman"/>
          <w:i/>
          <w:sz w:val="24"/>
          <w:szCs w:val="24"/>
        </w:rPr>
      </w:pPr>
      <w:r w:rsidRPr="002F5FA1">
        <w:rPr>
          <w:rFonts w:ascii="Times New Roman" w:hAnsi="Times New Roman" w:cs="Times New Roman"/>
          <w:i/>
          <w:sz w:val="24"/>
          <w:szCs w:val="24"/>
        </w:rPr>
        <w:t>END RESPONSE</w:t>
      </w:r>
    </w:p>
    <w:p w14:paraId="730DAEF4" w14:textId="77777777" w:rsidR="00AA24E2" w:rsidRPr="002F5FA1" w:rsidRDefault="00AA24E2" w:rsidP="0051509E">
      <w:pPr>
        <w:rPr>
          <w:rFonts w:ascii="Times New Roman" w:hAnsi="Times New Roman" w:cs="Times New Roman"/>
          <w:color w:val="222222"/>
          <w:sz w:val="24"/>
          <w:szCs w:val="24"/>
        </w:rPr>
      </w:pPr>
    </w:p>
    <w:p w14:paraId="24DEA67C" w14:textId="77777777" w:rsidR="00AA24E2" w:rsidRPr="002F5FA1" w:rsidRDefault="00AA24E2"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Table 1. Please identify the non-native species, but it would be better to do that table according to the full model proposed treatment*species*(time of exposure) with main effects and interactions. I do not understand why authors did not analyze these data with the full model.</w:t>
      </w:r>
    </w:p>
    <w:p w14:paraId="08503C95" w14:textId="77777777" w:rsidR="00AA24E2" w:rsidRPr="002F5FA1" w:rsidRDefault="00AA24E2" w:rsidP="0051509E">
      <w:pPr>
        <w:rPr>
          <w:rFonts w:ascii="Times New Roman" w:hAnsi="Times New Roman" w:cs="Times New Roman"/>
          <w:color w:val="222222"/>
          <w:sz w:val="24"/>
          <w:szCs w:val="24"/>
        </w:rPr>
      </w:pPr>
    </w:p>
    <w:p w14:paraId="6159734F" w14:textId="77777777" w:rsidR="00AA24E2" w:rsidRPr="000D4AD1" w:rsidRDefault="00AA24E2" w:rsidP="0051509E">
      <w:pPr>
        <w:rPr>
          <w:rFonts w:ascii="Times New Roman" w:hAnsi="Times New Roman" w:cs="Times New Roman"/>
          <w:i/>
          <w:color w:val="222222"/>
          <w:sz w:val="24"/>
          <w:szCs w:val="24"/>
        </w:rPr>
      </w:pPr>
      <w:r w:rsidRPr="000D4AD1">
        <w:rPr>
          <w:rFonts w:ascii="Times New Roman" w:hAnsi="Times New Roman" w:cs="Times New Roman"/>
          <w:i/>
          <w:color w:val="222222"/>
          <w:sz w:val="24"/>
          <w:szCs w:val="24"/>
        </w:rPr>
        <w:t>RESPONSE</w:t>
      </w:r>
    </w:p>
    <w:p w14:paraId="6CA59C28" w14:textId="77777777" w:rsidR="00AA24E2" w:rsidRPr="000D4AD1" w:rsidRDefault="00AA24E2" w:rsidP="0051509E">
      <w:pPr>
        <w:rPr>
          <w:rFonts w:ascii="Times New Roman" w:hAnsi="Times New Roman" w:cs="Times New Roman"/>
          <w:i/>
          <w:color w:val="222222"/>
          <w:sz w:val="24"/>
          <w:szCs w:val="24"/>
        </w:rPr>
      </w:pPr>
      <w:r w:rsidRPr="000D4AD1">
        <w:rPr>
          <w:rFonts w:ascii="Times New Roman" w:hAnsi="Times New Roman" w:cs="Times New Roman"/>
          <w:i/>
          <w:color w:val="222222"/>
          <w:sz w:val="24"/>
          <w:szCs w:val="24"/>
        </w:rPr>
        <w:t>We indicated that papaya is an introduced species with an asterisk.</w:t>
      </w:r>
    </w:p>
    <w:p w14:paraId="00772F4F" w14:textId="77777777" w:rsidR="00AA24E2" w:rsidRPr="000D4AD1" w:rsidRDefault="00AA24E2" w:rsidP="0051509E">
      <w:pPr>
        <w:rPr>
          <w:rFonts w:ascii="Times New Roman" w:hAnsi="Times New Roman" w:cs="Times New Roman"/>
          <w:i/>
          <w:color w:val="222222"/>
          <w:sz w:val="24"/>
          <w:szCs w:val="24"/>
        </w:rPr>
      </w:pPr>
      <w:r w:rsidRPr="000D4AD1">
        <w:rPr>
          <w:rFonts w:ascii="Times New Roman" w:hAnsi="Times New Roman" w:cs="Times New Roman"/>
          <w:i/>
          <w:color w:val="222222"/>
          <w:sz w:val="24"/>
          <w:szCs w:val="24"/>
        </w:rPr>
        <w:t>END RESPONSE</w:t>
      </w:r>
    </w:p>
    <w:p w14:paraId="00FA98F8" w14:textId="77777777" w:rsidR="00AA24E2" w:rsidRPr="002F5FA1" w:rsidRDefault="00AA24E2" w:rsidP="0051509E">
      <w:pPr>
        <w:rPr>
          <w:rFonts w:ascii="Times New Roman" w:hAnsi="Times New Roman" w:cs="Times New Roman"/>
          <w:color w:val="222222"/>
          <w:sz w:val="24"/>
          <w:szCs w:val="24"/>
        </w:rPr>
      </w:pPr>
    </w:p>
    <w:p w14:paraId="48019C92" w14:textId="512371E8" w:rsidR="007800E7" w:rsidRDefault="00AA24E2"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Table 2. Add number of deer and boar samples in the table. Rather than 0, put – in lines without data. Average number of seedlings per dung for a given species with standard errors when it is possible.</w:t>
      </w:r>
    </w:p>
    <w:p w14:paraId="57D5BFCD" w14:textId="77777777" w:rsidR="000D4AD1" w:rsidRPr="002F5FA1" w:rsidRDefault="000D4AD1" w:rsidP="0051509E">
      <w:pPr>
        <w:rPr>
          <w:rFonts w:ascii="Times New Roman" w:hAnsi="Times New Roman" w:cs="Times New Roman"/>
          <w:color w:val="222222"/>
          <w:sz w:val="24"/>
          <w:szCs w:val="24"/>
          <w:shd w:val="clear" w:color="auto" w:fill="FFFFFF"/>
        </w:rPr>
      </w:pPr>
    </w:p>
    <w:p w14:paraId="7AB4956D" w14:textId="3FD8EBE7" w:rsidR="00AA24E2" w:rsidRPr="000D4AD1" w:rsidRDefault="00AA24E2" w:rsidP="0051509E">
      <w:pPr>
        <w:rPr>
          <w:rFonts w:ascii="Times New Roman" w:hAnsi="Times New Roman" w:cs="Times New Roman"/>
          <w:i/>
          <w:color w:val="222222"/>
          <w:sz w:val="24"/>
          <w:szCs w:val="24"/>
          <w:shd w:val="clear" w:color="auto" w:fill="FFFFFF"/>
        </w:rPr>
      </w:pPr>
      <w:r w:rsidRPr="000D4AD1">
        <w:rPr>
          <w:rFonts w:ascii="Times New Roman" w:hAnsi="Times New Roman" w:cs="Times New Roman"/>
          <w:i/>
          <w:color w:val="222222"/>
          <w:sz w:val="24"/>
          <w:szCs w:val="24"/>
          <w:shd w:val="clear" w:color="auto" w:fill="FFFFFF"/>
        </w:rPr>
        <w:t>RESPONSE</w:t>
      </w:r>
    </w:p>
    <w:p w14:paraId="7FDEC166" w14:textId="4D9207FD" w:rsidR="00AA24E2" w:rsidRPr="000D4AD1" w:rsidRDefault="00AA24E2" w:rsidP="0051509E">
      <w:pPr>
        <w:rPr>
          <w:rFonts w:ascii="Times New Roman" w:hAnsi="Times New Roman" w:cs="Times New Roman"/>
          <w:i/>
          <w:color w:val="222222"/>
          <w:sz w:val="24"/>
          <w:szCs w:val="24"/>
          <w:shd w:val="clear" w:color="auto" w:fill="FFFFFF"/>
        </w:rPr>
      </w:pPr>
      <w:r w:rsidRPr="000D4AD1">
        <w:rPr>
          <w:rFonts w:ascii="Times New Roman" w:hAnsi="Times New Roman" w:cs="Times New Roman"/>
          <w:i/>
          <w:color w:val="222222"/>
          <w:sz w:val="24"/>
          <w:szCs w:val="24"/>
          <w:shd w:val="clear" w:color="auto" w:fill="FFFFFF"/>
        </w:rPr>
        <w:t>Our caption for Table 2 includes the number of deer and pig scat samples.</w:t>
      </w:r>
      <w:r w:rsidR="00EE1BB5" w:rsidRPr="000D4AD1">
        <w:rPr>
          <w:rFonts w:ascii="Times New Roman" w:hAnsi="Times New Roman" w:cs="Times New Roman"/>
          <w:i/>
          <w:color w:val="222222"/>
          <w:sz w:val="24"/>
          <w:szCs w:val="24"/>
          <w:shd w:val="clear" w:color="auto" w:fill="FFFFFF"/>
        </w:rPr>
        <w:t xml:space="preserve"> Because of our many zero counts for each species per dung, the standard error would be, in most cases, larger than the average count of seedlings per species per dung. We thought it was important to include zeroes to show that some species did not appear at all</w:t>
      </w:r>
      <w:r w:rsidR="00DD1BC5" w:rsidRPr="000D4AD1">
        <w:rPr>
          <w:rFonts w:ascii="Times New Roman" w:hAnsi="Times New Roman" w:cs="Times New Roman"/>
          <w:i/>
          <w:color w:val="222222"/>
          <w:sz w:val="24"/>
          <w:szCs w:val="24"/>
          <w:shd w:val="clear" w:color="auto" w:fill="FFFFFF"/>
        </w:rPr>
        <w:t xml:space="preserve"> in pigs, while they did in deer, and vice versa. In addition, many of them only appeared in a single scat, therefore, standard error could not be calculated.</w:t>
      </w:r>
      <w:r w:rsidR="009A0B55" w:rsidRPr="000D4AD1">
        <w:rPr>
          <w:rFonts w:ascii="Times New Roman" w:hAnsi="Times New Roman" w:cs="Times New Roman"/>
          <w:i/>
          <w:color w:val="222222"/>
          <w:sz w:val="24"/>
          <w:szCs w:val="24"/>
          <w:shd w:val="clear" w:color="auto" w:fill="FFFFFF"/>
        </w:rPr>
        <w:t xml:space="preserve"> We did change total seedling counts to average seedling counts per species, however. Thank you for the suggestion.</w:t>
      </w:r>
    </w:p>
    <w:p w14:paraId="1319CDC8" w14:textId="758F9F5A" w:rsidR="00DD1BC5" w:rsidRPr="002F5FA1" w:rsidRDefault="00DD1BC5" w:rsidP="0051509E">
      <w:pPr>
        <w:rPr>
          <w:rFonts w:ascii="Times New Roman" w:hAnsi="Times New Roman" w:cs="Times New Roman"/>
          <w:color w:val="222222"/>
          <w:sz w:val="24"/>
          <w:szCs w:val="24"/>
          <w:shd w:val="clear" w:color="auto" w:fill="FFFFFF"/>
        </w:rPr>
      </w:pPr>
      <w:r w:rsidRPr="000D4AD1">
        <w:rPr>
          <w:rFonts w:ascii="Times New Roman" w:hAnsi="Times New Roman" w:cs="Times New Roman"/>
          <w:i/>
          <w:color w:val="222222"/>
          <w:sz w:val="24"/>
          <w:szCs w:val="24"/>
          <w:shd w:val="clear" w:color="auto" w:fill="FFFFFF"/>
        </w:rPr>
        <w:t>END RESPONSE</w:t>
      </w:r>
    </w:p>
    <w:p w14:paraId="139D251C" w14:textId="77777777" w:rsidR="00DD1BC5" w:rsidRPr="002F5FA1" w:rsidRDefault="00DD1BC5" w:rsidP="0051509E">
      <w:pPr>
        <w:rPr>
          <w:rFonts w:ascii="Times New Roman" w:hAnsi="Times New Roman" w:cs="Times New Roman"/>
          <w:color w:val="222222"/>
          <w:sz w:val="24"/>
          <w:szCs w:val="24"/>
        </w:rPr>
      </w:pPr>
    </w:p>
    <w:p w14:paraId="00E067C8" w14:textId="42560703" w:rsidR="007800E7" w:rsidRPr="002F5FA1" w:rsidRDefault="00DD1BC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May be it is worth analysing your “endozoochory” data using hurdle models ? With “seedling species richness”and/or “seedling abundance” as dependent variable, then you might be able to test for differences between ungulate species.</w:t>
      </w:r>
    </w:p>
    <w:p w14:paraId="3BFA15DC" w14:textId="7957CF89" w:rsidR="008D4675" w:rsidRPr="002F5FA1" w:rsidRDefault="008D4675" w:rsidP="0051509E">
      <w:pPr>
        <w:rPr>
          <w:rFonts w:ascii="Times New Roman" w:hAnsi="Times New Roman" w:cs="Times New Roman"/>
          <w:color w:val="222222"/>
          <w:sz w:val="24"/>
          <w:szCs w:val="24"/>
          <w:shd w:val="clear" w:color="auto" w:fill="FFFFFF"/>
        </w:rPr>
      </w:pPr>
    </w:p>
    <w:p w14:paraId="38C1A59E" w14:textId="44B47E4D" w:rsidR="00DD1BC5" w:rsidRPr="006F6331" w:rsidRDefault="00DD1BC5" w:rsidP="0051509E">
      <w:pPr>
        <w:rPr>
          <w:rFonts w:ascii="Times New Roman" w:hAnsi="Times New Roman" w:cs="Times New Roman"/>
          <w:i/>
          <w:color w:val="222222"/>
          <w:sz w:val="24"/>
          <w:szCs w:val="24"/>
          <w:shd w:val="clear" w:color="auto" w:fill="FFFFFF"/>
        </w:rPr>
      </w:pPr>
      <w:r w:rsidRPr="006F6331">
        <w:rPr>
          <w:rFonts w:ascii="Times New Roman" w:hAnsi="Times New Roman" w:cs="Times New Roman"/>
          <w:i/>
          <w:color w:val="222222"/>
          <w:sz w:val="24"/>
          <w:szCs w:val="24"/>
          <w:shd w:val="clear" w:color="auto" w:fill="FFFFFF"/>
        </w:rPr>
        <w:lastRenderedPageBreak/>
        <w:t>RESPONSE</w:t>
      </w:r>
    </w:p>
    <w:p w14:paraId="0425673A" w14:textId="1BF65EBB" w:rsidR="002B5FBE" w:rsidRPr="002F5FA1" w:rsidRDefault="008D4675" w:rsidP="0051509E">
      <w:pPr>
        <w:rPr>
          <w:rFonts w:ascii="Times New Roman" w:hAnsi="Times New Roman" w:cs="Times New Roman"/>
          <w:i/>
          <w:color w:val="222222"/>
          <w:sz w:val="24"/>
          <w:szCs w:val="24"/>
        </w:rPr>
      </w:pPr>
      <w:r w:rsidRPr="002F5FA1">
        <w:rPr>
          <w:rFonts w:ascii="Times New Roman" w:hAnsi="Times New Roman" w:cs="Times New Roman"/>
          <w:i/>
          <w:color w:val="222222"/>
          <w:sz w:val="24"/>
          <w:szCs w:val="24"/>
        </w:rPr>
        <w:t xml:space="preserve">In previous drafts, we had tried to calculate a selectivity index. Upon consultation with multiple statisticians, however, we decided to </w:t>
      </w:r>
      <w:r w:rsidR="004E4930" w:rsidRPr="002F5FA1">
        <w:rPr>
          <w:rFonts w:ascii="Times New Roman" w:hAnsi="Times New Roman" w:cs="Times New Roman"/>
          <w:i/>
          <w:color w:val="222222"/>
          <w:sz w:val="24"/>
          <w:szCs w:val="24"/>
        </w:rPr>
        <w:t>consider the results qualitatively rather than conducting a statistical analysis</w:t>
      </w:r>
      <w:r w:rsidR="00DA0610" w:rsidRPr="002F5FA1">
        <w:rPr>
          <w:rFonts w:ascii="Times New Roman" w:hAnsi="Times New Roman" w:cs="Times New Roman"/>
          <w:i/>
          <w:color w:val="222222"/>
          <w:sz w:val="24"/>
          <w:szCs w:val="24"/>
        </w:rPr>
        <w:t xml:space="preserve"> because of the small number of scats that we had collected for each </w:t>
      </w:r>
      <w:r w:rsidR="004D1D5A" w:rsidRPr="002F5FA1">
        <w:rPr>
          <w:rFonts w:ascii="Times New Roman" w:hAnsi="Times New Roman" w:cs="Times New Roman"/>
          <w:i/>
          <w:color w:val="222222"/>
          <w:sz w:val="24"/>
          <w:szCs w:val="24"/>
        </w:rPr>
        <w:t xml:space="preserve">species of ungulate. </w:t>
      </w:r>
      <w:r w:rsidR="00665427">
        <w:rPr>
          <w:rFonts w:ascii="Times New Roman" w:hAnsi="Times New Roman" w:cs="Times New Roman"/>
          <w:i/>
          <w:color w:val="222222"/>
          <w:sz w:val="24"/>
          <w:szCs w:val="24"/>
        </w:rPr>
        <w:t xml:space="preserve">While </w:t>
      </w:r>
      <w:r w:rsidR="00A73781">
        <w:rPr>
          <w:rFonts w:ascii="Times New Roman" w:hAnsi="Times New Roman" w:cs="Times New Roman"/>
          <w:i/>
          <w:color w:val="222222"/>
          <w:sz w:val="24"/>
          <w:szCs w:val="24"/>
        </w:rPr>
        <w:t>a hurdle distribution</w:t>
      </w:r>
      <w:r w:rsidR="009B540E">
        <w:rPr>
          <w:rFonts w:ascii="Times New Roman" w:hAnsi="Times New Roman" w:cs="Times New Roman"/>
          <w:i/>
          <w:color w:val="222222"/>
          <w:sz w:val="24"/>
          <w:szCs w:val="24"/>
        </w:rPr>
        <w:t xml:space="preserve"> accounts for zero counts as well as high counts, </w:t>
      </w:r>
      <w:r w:rsidR="0062660F">
        <w:rPr>
          <w:rFonts w:ascii="Times New Roman" w:hAnsi="Times New Roman" w:cs="Times New Roman"/>
          <w:i/>
          <w:color w:val="222222"/>
          <w:sz w:val="24"/>
          <w:szCs w:val="24"/>
        </w:rPr>
        <w:t>our total number of scats is still quite small (31 for pigs and 20 for deer). ????</w:t>
      </w:r>
    </w:p>
    <w:p w14:paraId="1659E86A" w14:textId="0F4514C1" w:rsidR="00DD1BC5" w:rsidRPr="006F6331" w:rsidRDefault="004D0290" w:rsidP="0051509E">
      <w:pPr>
        <w:rPr>
          <w:rFonts w:ascii="Times New Roman" w:hAnsi="Times New Roman" w:cs="Times New Roman"/>
          <w:i/>
          <w:color w:val="222222"/>
          <w:sz w:val="24"/>
          <w:szCs w:val="24"/>
        </w:rPr>
      </w:pPr>
      <w:r>
        <w:rPr>
          <w:rFonts w:ascii="Times New Roman" w:hAnsi="Times New Roman" w:cs="Times New Roman"/>
          <w:i/>
          <w:color w:val="222222"/>
          <w:sz w:val="24"/>
          <w:szCs w:val="24"/>
        </w:rPr>
        <w:t xml:space="preserve"> </w:t>
      </w:r>
      <w:bookmarkStart w:id="6" w:name="_GoBack"/>
      <w:bookmarkEnd w:id="6"/>
    </w:p>
    <w:p w14:paraId="3A8E7BD2" w14:textId="77777777" w:rsidR="00DD1BC5" w:rsidRPr="002F5FA1" w:rsidRDefault="00DD1BC5" w:rsidP="0051509E">
      <w:pPr>
        <w:rPr>
          <w:rFonts w:ascii="Times New Roman" w:hAnsi="Times New Roman" w:cs="Times New Roman"/>
          <w:color w:val="222222"/>
          <w:sz w:val="24"/>
          <w:szCs w:val="24"/>
        </w:rPr>
      </w:pPr>
    </w:p>
    <w:p w14:paraId="29F5D3E5" w14:textId="0D76C30D" w:rsidR="002B5FBE" w:rsidRPr="002F5FA1" w:rsidRDefault="00DD1BC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Related to that analysis we need the information about the number of seeds per fruit somewhere in the material and method for the different species dispersed (why not converting in fruit numbers, the results of seed dispersal). For the moment that issue is solely in the discussion.</w:t>
      </w:r>
    </w:p>
    <w:p w14:paraId="56CEB807" w14:textId="26CF6333" w:rsidR="002B5FBE" w:rsidRPr="002F5FA1" w:rsidRDefault="002B5FBE" w:rsidP="0051509E">
      <w:pPr>
        <w:rPr>
          <w:rFonts w:ascii="Times New Roman" w:hAnsi="Times New Roman" w:cs="Times New Roman"/>
          <w:color w:val="222222"/>
          <w:sz w:val="24"/>
          <w:szCs w:val="24"/>
          <w:shd w:val="clear" w:color="auto" w:fill="FFFFFF"/>
        </w:rPr>
      </w:pPr>
    </w:p>
    <w:p w14:paraId="7D1D55F8" w14:textId="3A76DD4B" w:rsidR="00540A76" w:rsidRPr="002F5FA1" w:rsidRDefault="00540A7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5376DB74" w14:textId="60F9A1D0" w:rsidR="008C2B4E" w:rsidRPr="002F5FA1" w:rsidRDefault="008C2B4E" w:rsidP="0051509E">
      <w:pPr>
        <w:rPr>
          <w:rFonts w:ascii="Times New Roman" w:hAnsi="Times New Roman" w:cs="Times New Roman"/>
          <w:i/>
          <w:color w:val="222222"/>
          <w:sz w:val="24"/>
          <w:szCs w:val="24"/>
        </w:rPr>
      </w:pPr>
      <w:r w:rsidRPr="002F5FA1">
        <w:rPr>
          <w:rFonts w:ascii="Times New Roman" w:hAnsi="Times New Roman" w:cs="Times New Roman"/>
          <w:i/>
          <w:color w:val="222222"/>
          <w:sz w:val="24"/>
          <w:szCs w:val="24"/>
        </w:rPr>
        <w:t>We added this text to the Discussion:</w:t>
      </w:r>
    </w:p>
    <w:p w14:paraId="11CDD519" w14:textId="77777777" w:rsidR="008C2B4E" w:rsidRPr="002F5FA1" w:rsidRDefault="008C2B4E" w:rsidP="0051509E">
      <w:pPr>
        <w:rPr>
          <w:rFonts w:ascii="Times New Roman" w:hAnsi="Times New Roman" w:cs="Times New Roman"/>
          <w:i/>
          <w:color w:val="222222"/>
          <w:sz w:val="24"/>
          <w:szCs w:val="24"/>
        </w:rPr>
      </w:pPr>
    </w:p>
    <w:p w14:paraId="0E27C6AA" w14:textId="40200FC2" w:rsidR="00540A76" w:rsidRPr="002F5FA1" w:rsidRDefault="00540A76" w:rsidP="0051509E">
      <w:pPr>
        <w:rPr>
          <w:rFonts w:ascii="Times New Roman" w:hAnsi="Times New Roman" w:cs="Times New Roman"/>
          <w:i/>
          <w:sz w:val="24"/>
          <w:szCs w:val="24"/>
        </w:rPr>
      </w:pPr>
      <w:r w:rsidRPr="002F5FA1">
        <w:rPr>
          <w:rFonts w:ascii="Times New Roman" w:hAnsi="Times New Roman" w:cs="Times New Roman"/>
          <w:i/>
          <w:sz w:val="24"/>
          <w:szCs w:val="24"/>
        </w:rPr>
        <w:t>“</w:t>
      </w:r>
      <w:r w:rsidR="008C2B4E" w:rsidRPr="002F5FA1">
        <w:rPr>
          <w:rFonts w:ascii="Times New Roman" w:hAnsi="Times New Roman" w:cs="Times New Roman"/>
          <w:i/>
          <w:sz w:val="24"/>
          <w:szCs w:val="24"/>
        </w:rPr>
        <w:t xml:space="preserve">We know from unpublished data from a related project that M. citrifolia has an average of 115 seeds per fruit and Ficus sp. </w:t>
      </w:r>
      <w:r w:rsidR="004E4930" w:rsidRPr="002F5FA1">
        <w:rPr>
          <w:rFonts w:ascii="Times New Roman" w:hAnsi="Times New Roman" w:cs="Times New Roman"/>
          <w:i/>
          <w:sz w:val="24"/>
          <w:szCs w:val="24"/>
        </w:rPr>
        <w:t>a</w:t>
      </w:r>
      <w:r w:rsidR="008C2B4E" w:rsidRPr="002F5FA1">
        <w:rPr>
          <w:rFonts w:ascii="Times New Roman" w:hAnsi="Times New Roman" w:cs="Times New Roman"/>
          <w:i/>
          <w:sz w:val="24"/>
          <w:szCs w:val="24"/>
        </w:rPr>
        <w:t>nd C. papaya both have well over 200 seeds per fruit.</w:t>
      </w:r>
    </w:p>
    <w:p w14:paraId="2074DF66" w14:textId="5F063A48" w:rsidR="008D4675" w:rsidRPr="002F5FA1" w:rsidRDefault="00540A76"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sz w:val="24"/>
          <w:szCs w:val="24"/>
        </w:rPr>
        <w:t>END RESPONSE</w:t>
      </w:r>
      <w:r w:rsidR="00E41137" w:rsidRPr="002F5FA1">
        <w:rPr>
          <w:rFonts w:ascii="Times New Roman" w:hAnsi="Times New Roman" w:cs="Times New Roman"/>
          <w:i/>
          <w:color w:val="222222"/>
          <w:sz w:val="24"/>
          <w:szCs w:val="24"/>
        </w:rPr>
        <w:br/>
      </w:r>
    </w:p>
    <w:p w14:paraId="3EAB1230" w14:textId="77777777" w:rsidR="008D4675" w:rsidRPr="002F5FA1" w:rsidRDefault="00E4113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Is Rusa marianna a browser or a grazer ? Please clarify.</w:t>
      </w:r>
    </w:p>
    <w:p w14:paraId="43E595E0" w14:textId="4267FF01" w:rsidR="007800E7" w:rsidRPr="002F5FA1" w:rsidRDefault="007800E7" w:rsidP="0051509E">
      <w:pPr>
        <w:rPr>
          <w:rFonts w:ascii="Times New Roman" w:hAnsi="Times New Roman" w:cs="Times New Roman"/>
          <w:color w:val="222222"/>
          <w:sz w:val="24"/>
          <w:szCs w:val="24"/>
          <w:shd w:val="clear" w:color="auto" w:fill="FFFFFF"/>
        </w:rPr>
      </w:pPr>
    </w:p>
    <w:p w14:paraId="2AAEA48D" w14:textId="77ADB925" w:rsidR="00540A76" w:rsidRPr="002F5FA1" w:rsidRDefault="00540A7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59B3956E" w14:textId="5EA4A777" w:rsidR="004E0005" w:rsidRPr="002F5FA1" w:rsidRDefault="007800E7"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 xml:space="preserve">This deer would be considered a browser. “Grazing” is not mentioned anywhere in this </w:t>
      </w:r>
      <w:r w:rsidR="000C2F62" w:rsidRPr="002F5FA1">
        <w:rPr>
          <w:rFonts w:ascii="Times New Roman" w:hAnsi="Times New Roman" w:cs="Times New Roman"/>
          <w:i/>
          <w:color w:val="222222"/>
          <w:sz w:val="24"/>
          <w:szCs w:val="24"/>
          <w:shd w:val="clear" w:color="auto" w:fill="FFFFFF"/>
        </w:rPr>
        <w:t xml:space="preserve">paper, and it refers to animals like cows, sheep, buffalo, etc… that </w:t>
      </w:r>
      <w:r w:rsidR="004E0005" w:rsidRPr="002F5FA1">
        <w:rPr>
          <w:rFonts w:ascii="Times New Roman" w:hAnsi="Times New Roman" w:cs="Times New Roman"/>
          <w:i/>
          <w:color w:val="222222"/>
          <w:sz w:val="24"/>
          <w:szCs w:val="24"/>
          <w:shd w:val="clear" w:color="auto" w:fill="FFFFFF"/>
        </w:rPr>
        <w:t>clip low-lying vegetation. “Browsing” or removing leaves/bark/fruits from trees, shrubs, and herbs, more accurately describes how most deer feed.</w:t>
      </w:r>
      <w:r w:rsidR="00540A76" w:rsidRPr="002F5FA1">
        <w:rPr>
          <w:rFonts w:ascii="Times New Roman" w:hAnsi="Times New Roman" w:cs="Times New Roman"/>
          <w:i/>
          <w:color w:val="222222"/>
          <w:sz w:val="24"/>
          <w:szCs w:val="24"/>
          <w:shd w:val="clear" w:color="auto" w:fill="FFFFFF"/>
        </w:rPr>
        <w:t xml:space="preserve"> We stick to “browsing” in the text.</w:t>
      </w:r>
    </w:p>
    <w:p w14:paraId="6DB97724" w14:textId="74CCBD86" w:rsidR="00540A76" w:rsidRPr="002F5FA1" w:rsidRDefault="00540A76"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END RESPONSE</w:t>
      </w:r>
    </w:p>
    <w:p w14:paraId="3B2CFE9D" w14:textId="77777777" w:rsidR="00540A76" w:rsidRPr="002F5FA1" w:rsidRDefault="00540A76" w:rsidP="0051509E">
      <w:pPr>
        <w:rPr>
          <w:rFonts w:ascii="Times New Roman" w:hAnsi="Times New Roman" w:cs="Times New Roman"/>
          <w:color w:val="222222"/>
          <w:sz w:val="24"/>
          <w:szCs w:val="24"/>
          <w:shd w:val="clear" w:color="auto" w:fill="FFFFFF"/>
        </w:rPr>
      </w:pPr>
    </w:p>
    <w:p w14:paraId="59787BBE" w14:textId="2A3B095B" w:rsidR="00393603" w:rsidRPr="002F5FA1" w:rsidRDefault="00540A7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Reviewer 2:</w:t>
      </w:r>
      <w:r w:rsidR="008D4675" w:rsidRPr="002F5FA1">
        <w:rPr>
          <w:rFonts w:ascii="Times New Roman" w:hAnsi="Times New Roman" w:cs="Times New Roman"/>
          <w:color w:val="222222"/>
          <w:sz w:val="24"/>
          <w:szCs w:val="24"/>
          <w:shd w:val="clear" w:color="auto" w:fill="FFFFFF"/>
        </w:rPr>
        <w:t xml:space="preserve"> </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L11P1 effects instead of impacts</w:t>
      </w:r>
    </w:p>
    <w:p w14:paraId="7E301F9B" w14:textId="35E2C26C" w:rsidR="004E0005" w:rsidRPr="002F5FA1" w:rsidRDefault="004E0005" w:rsidP="0051509E">
      <w:pPr>
        <w:rPr>
          <w:rFonts w:ascii="Times New Roman" w:hAnsi="Times New Roman" w:cs="Times New Roman"/>
          <w:color w:val="222222"/>
          <w:sz w:val="24"/>
          <w:szCs w:val="24"/>
          <w:shd w:val="clear" w:color="auto" w:fill="FFFFFF"/>
        </w:rPr>
      </w:pPr>
    </w:p>
    <w:p w14:paraId="57498552" w14:textId="135C2950" w:rsidR="00540A76" w:rsidRPr="002F5FA1" w:rsidRDefault="00540A7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1739799E" w14:textId="77777777" w:rsidR="004E0005" w:rsidRPr="002F5FA1" w:rsidRDefault="004E0005" w:rsidP="0051509E">
      <w:pPr>
        <w:rPr>
          <w:rFonts w:ascii="Times New Roman" w:hAnsi="Times New Roman" w:cs="Times New Roman"/>
          <w:i/>
          <w:color w:val="222222"/>
          <w:sz w:val="24"/>
          <w:szCs w:val="24"/>
        </w:rPr>
      </w:pPr>
      <w:r w:rsidRPr="002F5FA1">
        <w:rPr>
          <w:rFonts w:ascii="Times New Roman" w:hAnsi="Times New Roman" w:cs="Times New Roman"/>
          <w:i/>
          <w:color w:val="222222"/>
          <w:sz w:val="24"/>
          <w:szCs w:val="24"/>
        </w:rPr>
        <w:t>Changed.</w:t>
      </w:r>
    </w:p>
    <w:p w14:paraId="43B34CF7" w14:textId="77777777" w:rsidR="00540A76" w:rsidRPr="002F5FA1" w:rsidRDefault="00540A76"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END RESPONSE</w:t>
      </w:r>
    </w:p>
    <w:p w14:paraId="1D528ED4" w14:textId="77777777" w:rsidR="00540A76" w:rsidRPr="002F5FA1" w:rsidRDefault="00540A76" w:rsidP="0051509E">
      <w:pPr>
        <w:rPr>
          <w:rFonts w:ascii="Times New Roman" w:hAnsi="Times New Roman" w:cs="Times New Roman"/>
          <w:color w:val="222222"/>
          <w:sz w:val="24"/>
          <w:szCs w:val="24"/>
        </w:rPr>
      </w:pPr>
    </w:p>
    <w:p w14:paraId="12FB6311" w14:textId="131C8DD6" w:rsidR="004E0005" w:rsidRPr="002F5FA1" w:rsidRDefault="00540A7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L12P1 dungs or pellets instead of scats for deer, here more native species dispersed by pigs but not only native species, may be highlight the relative proportion.</w:t>
      </w:r>
    </w:p>
    <w:p w14:paraId="51142D49" w14:textId="5D6D20D2" w:rsidR="004E0005" w:rsidRPr="002F5FA1" w:rsidRDefault="004E0005" w:rsidP="0051509E">
      <w:pPr>
        <w:rPr>
          <w:rFonts w:ascii="Times New Roman" w:hAnsi="Times New Roman" w:cs="Times New Roman"/>
          <w:color w:val="222222"/>
          <w:sz w:val="24"/>
          <w:szCs w:val="24"/>
          <w:shd w:val="clear" w:color="auto" w:fill="FFFFFF"/>
        </w:rPr>
      </w:pPr>
    </w:p>
    <w:p w14:paraId="3E910AA1" w14:textId="5EA16B11" w:rsidR="00540A76" w:rsidRPr="002F5FA1" w:rsidRDefault="00540A7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0E1A2682" w14:textId="71955665" w:rsidR="004E0005" w:rsidRPr="002F5FA1" w:rsidRDefault="004E0005"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“Scat” is commonly used to refer to both pig and deer faeces, and we stick to that terminology throughout the paper.</w:t>
      </w:r>
      <w:r w:rsidR="00540A76" w:rsidRPr="002F5FA1">
        <w:rPr>
          <w:rFonts w:ascii="Times New Roman" w:hAnsi="Times New Roman" w:cs="Times New Roman"/>
          <w:i/>
          <w:color w:val="222222"/>
          <w:sz w:val="24"/>
          <w:szCs w:val="24"/>
          <w:shd w:val="clear" w:color="auto" w:fill="FFFFFF"/>
        </w:rPr>
        <w:t xml:space="preserve"> We apologize, but we are unsure what the reviewer means by their native species comment.</w:t>
      </w:r>
    </w:p>
    <w:p w14:paraId="09205E20" w14:textId="6E2244E6" w:rsidR="00540A76" w:rsidRPr="002F5FA1" w:rsidRDefault="00540A76"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END RESPONSE</w:t>
      </w:r>
    </w:p>
    <w:p w14:paraId="03791957" w14:textId="77777777" w:rsidR="00540A76" w:rsidRPr="002F5FA1" w:rsidRDefault="00540A76" w:rsidP="0051509E">
      <w:pPr>
        <w:rPr>
          <w:rFonts w:ascii="Times New Roman" w:hAnsi="Times New Roman" w:cs="Times New Roman"/>
          <w:color w:val="222222"/>
          <w:sz w:val="24"/>
          <w:szCs w:val="24"/>
        </w:rPr>
      </w:pPr>
    </w:p>
    <w:p w14:paraId="1C440CAA" w14:textId="1D774F22" w:rsidR="004E0005" w:rsidRPr="002F5FA1" w:rsidRDefault="00540A7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lastRenderedPageBreak/>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The authors speak of seedling abundance L62P3/plant community structureL10P1/plant community characteristics P4L65 (3 different manners which are related to the same analysis in the text but is then unclear). Please use the same wording throughout the text. However the variables used are more related to plant community composition than structure.</w:t>
      </w:r>
    </w:p>
    <w:p w14:paraId="79A69B83" w14:textId="05239BAE" w:rsidR="00CE2FEB" w:rsidRPr="002F5FA1" w:rsidRDefault="00CE2FEB" w:rsidP="0051509E">
      <w:pPr>
        <w:rPr>
          <w:rFonts w:ascii="Times New Roman" w:hAnsi="Times New Roman" w:cs="Times New Roman"/>
          <w:color w:val="222222"/>
          <w:sz w:val="24"/>
          <w:szCs w:val="24"/>
          <w:shd w:val="clear" w:color="auto" w:fill="FFFFFF"/>
        </w:rPr>
      </w:pPr>
    </w:p>
    <w:p w14:paraId="42180AE6" w14:textId="776E852B" w:rsidR="00540A76" w:rsidRPr="002F5FA1" w:rsidRDefault="00540A7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07A8F4EB" w14:textId="731D0775" w:rsidR="00CE2FEB" w:rsidRPr="002F5FA1" w:rsidRDefault="00471EE4"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Thank you for catching that.</w:t>
      </w:r>
      <w:r w:rsidR="00CE2FEB" w:rsidRPr="002F5FA1">
        <w:rPr>
          <w:rFonts w:ascii="Times New Roman" w:hAnsi="Times New Roman" w:cs="Times New Roman"/>
          <w:i/>
          <w:color w:val="222222"/>
          <w:sz w:val="24"/>
          <w:szCs w:val="24"/>
          <w:shd w:val="clear" w:color="auto" w:fill="FFFFFF"/>
        </w:rPr>
        <w:t xml:space="preserve"> They have been changed throughout text to “plant community composition.”</w:t>
      </w:r>
    </w:p>
    <w:p w14:paraId="0F478C06" w14:textId="77777777" w:rsidR="00540A76" w:rsidRPr="002F5FA1" w:rsidRDefault="00540A76"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END RESPONSE</w:t>
      </w:r>
    </w:p>
    <w:p w14:paraId="3CBC7885" w14:textId="77777777" w:rsidR="00540A76" w:rsidRPr="002F5FA1" w:rsidRDefault="00540A76" w:rsidP="0051509E">
      <w:pPr>
        <w:rPr>
          <w:rFonts w:ascii="Times New Roman" w:hAnsi="Times New Roman" w:cs="Times New Roman"/>
          <w:color w:val="222222"/>
          <w:sz w:val="24"/>
          <w:szCs w:val="24"/>
        </w:rPr>
      </w:pPr>
    </w:p>
    <w:p w14:paraId="77C88674" w14:textId="4A82A5BA" w:rsidR="00CE2FEB" w:rsidRPr="002F5FA1" w:rsidRDefault="00540A7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P4L67 whether the presence/the effects instead of impacts</w:t>
      </w:r>
    </w:p>
    <w:p w14:paraId="62DAFAFD" w14:textId="111CA1A5" w:rsidR="00CE2FEB" w:rsidRPr="002F5FA1" w:rsidRDefault="00CE2FEB" w:rsidP="0051509E">
      <w:pPr>
        <w:rPr>
          <w:rFonts w:ascii="Times New Roman" w:hAnsi="Times New Roman" w:cs="Times New Roman"/>
          <w:color w:val="222222"/>
          <w:sz w:val="24"/>
          <w:szCs w:val="24"/>
        </w:rPr>
      </w:pPr>
    </w:p>
    <w:p w14:paraId="1271FEF3" w14:textId="3DA86D43" w:rsidR="00540A76" w:rsidRPr="002F5FA1" w:rsidRDefault="00540A76"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RESPONSE</w:t>
      </w:r>
    </w:p>
    <w:p w14:paraId="05DB96A7" w14:textId="77777777" w:rsidR="00CE2FEB" w:rsidRPr="002F5FA1" w:rsidRDefault="00CE2FEB" w:rsidP="0051509E">
      <w:pPr>
        <w:rPr>
          <w:rFonts w:ascii="Times New Roman" w:hAnsi="Times New Roman" w:cs="Times New Roman"/>
          <w:i/>
          <w:color w:val="222222"/>
          <w:sz w:val="24"/>
          <w:szCs w:val="24"/>
        </w:rPr>
      </w:pPr>
      <w:r w:rsidRPr="002F5FA1">
        <w:rPr>
          <w:rFonts w:ascii="Times New Roman" w:hAnsi="Times New Roman" w:cs="Times New Roman"/>
          <w:i/>
          <w:color w:val="222222"/>
          <w:sz w:val="24"/>
          <w:szCs w:val="24"/>
        </w:rPr>
        <w:t>Changed.</w:t>
      </w:r>
    </w:p>
    <w:p w14:paraId="19BFC77C" w14:textId="77777777" w:rsidR="00540A76" w:rsidRPr="002F5FA1" w:rsidRDefault="00540A76"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END RESPONSE</w:t>
      </w:r>
    </w:p>
    <w:p w14:paraId="62025DF6" w14:textId="77777777" w:rsidR="00540A76" w:rsidRPr="002F5FA1" w:rsidRDefault="00540A76" w:rsidP="0051509E">
      <w:pPr>
        <w:rPr>
          <w:rFonts w:ascii="Times New Roman" w:hAnsi="Times New Roman" w:cs="Times New Roman"/>
          <w:color w:val="222222"/>
          <w:sz w:val="24"/>
          <w:szCs w:val="24"/>
        </w:rPr>
      </w:pPr>
    </w:p>
    <w:p w14:paraId="542F36DE" w14:textId="23A486EC" w:rsidR="00CE2FEB" w:rsidRPr="002F5FA1" w:rsidRDefault="00540A76"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P4L83 which one is exotic, please specify</w:t>
      </w:r>
    </w:p>
    <w:p w14:paraId="3258D750" w14:textId="79D8BF5B" w:rsidR="00CE2FEB" w:rsidRPr="002F5FA1" w:rsidRDefault="00CE2FEB" w:rsidP="0051509E">
      <w:pPr>
        <w:rPr>
          <w:rFonts w:ascii="Times New Roman" w:hAnsi="Times New Roman" w:cs="Times New Roman"/>
          <w:color w:val="222222"/>
          <w:sz w:val="24"/>
          <w:szCs w:val="24"/>
          <w:shd w:val="clear" w:color="auto" w:fill="FFFFFF"/>
        </w:rPr>
      </w:pPr>
    </w:p>
    <w:p w14:paraId="0B320C09" w14:textId="4C0571FF" w:rsidR="00540A76" w:rsidRPr="002F5FA1" w:rsidRDefault="00540A7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1548EAC9" w14:textId="77777777" w:rsidR="008C2B4E" w:rsidRPr="002F5FA1" w:rsidRDefault="008C2B4E"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Added this text to clarify:</w:t>
      </w:r>
    </w:p>
    <w:p w14:paraId="2963E8E1" w14:textId="69BA5A2B" w:rsidR="008C2B4E" w:rsidRPr="002F5FA1" w:rsidRDefault="008C2B4E" w:rsidP="0051509E">
      <w:pPr>
        <w:rPr>
          <w:rFonts w:ascii="Times New Roman" w:hAnsi="Times New Roman" w:cs="Times New Roman"/>
          <w:i/>
          <w:sz w:val="24"/>
          <w:szCs w:val="24"/>
        </w:rPr>
      </w:pPr>
      <w:r w:rsidRPr="002F5FA1">
        <w:rPr>
          <w:rFonts w:ascii="Times New Roman" w:hAnsi="Times New Roman" w:cs="Times New Roman"/>
          <w:i/>
          <w:color w:val="222222"/>
          <w:sz w:val="24"/>
          <w:szCs w:val="24"/>
          <w:shd w:val="clear" w:color="auto" w:fill="FFFFFF"/>
        </w:rPr>
        <w:t>“</w:t>
      </w:r>
      <w:r w:rsidRPr="002F5FA1">
        <w:rPr>
          <w:rFonts w:ascii="Times New Roman" w:hAnsi="Times New Roman" w:cs="Times New Roman"/>
          <w:i/>
          <w:sz w:val="24"/>
          <w:szCs w:val="24"/>
        </w:rPr>
        <w:t>All are common components of Guam’s limestone karst forests, although the non-native C. papaya tends to favor edges, and P. mariannensis is less common than the other species.”</w:t>
      </w:r>
      <w:r w:rsidR="002A5921" w:rsidRPr="002F5FA1">
        <w:rPr>
          <w:rFonts w:ascii="Times New Roman" w:hAnsi="Times New Roman" w:cs="Times New Roman"/>
          <w:i/>
          <w:sz w:val="24"/>
          <w:szCs w:val="24"/>
        </w:rPr>
        <w:t xml:space="preserve"> (Lines 104-106)</w:t>
      </w:r>
    </w:p>
    <w:p w14:paraId="15C4373A" w14:textId="531C39F6" w:rsidR="00540A76" w:rsidRPr="002F5FA1" w:rsidRDefault="00540A76"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sz w:val="24"/>
          <w:szCs w:val="24"/>
        </w:rPr>
        <w:t>END RESPONSE</w:t>
      </w:r>
    </w:p>
    <w:p w14:paraId="0FBCDEBC" w14:textId="77777777" w:rsidR="002A5921" w:rsidRPr="002F5FA1" w:rsidRDefault="002A5921" w:rsidP="0051509E">
      <w:pPr>
        <w:rPr>
          <w:rFonts w:ascii="Times New Roman" w:hAnsi="Times New Roman" w:cs="Times New Roman"/>
          <w:color w:val="222222"/>
          <w:sz w:val="24"/>
          <w:szCs w:val="24"/>
        </w:rPr>
      </w:pPr>
    </w:p>
    <w:p w14:paraId="78E9BAA1" w14:textId="1944F416" w:rsidR="00E46F71" w:rsidRPr="002F5FA1" w:rsidRDefault="002A59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Seedling plot measures roughly 19.25 m². according to the plan, it allows 153 available places for seedlings  for a total of 79 planted seedlings. Can you comment on how seedlings planted were spatially arranged (random ?), this may lead to interspecific neighbouring effets ?</w:t>
      </w:r>
    </w:p>
    <w:p w14:paraId="0554A4F8" w14:textId="1B4981AE" w:rsidR="002A5921" w:rsidRPr="002F5FA1" w:rsidRDefault="002A5921" w:rsidP="0051509E">
      <w:pPr>
        <w:rPr>
          <w:rFonts w:ascii="Times New Roman" w:hAnsi="Times New Roman" w:cs="Times New Roman"/>
          <w:color w:val="222222"/>
          <w:sz w:val="24"/>
          <w:szCs w:val="24"/>
          <w:shd w:val="clear" w:color="auto" w:fill="FFFFFF"/>
        </w:rPr>
      </w:pPr>
    </w:p>
    <w:p w14:paraId="25320FF3" w14:textId="003CC193" w:rsidR="002A5921" w:rsidRPr="002F5FA1" w:rsidRDefault="002A59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r w:rsidRPr="002F5FA1">
        <w:rPr>
          <w:rFonts w:ascii="Times New Roman" w:hAnsi="Times New Roman" w:cs="Times New Roman"/>
          <w:color w:val="222222"/>
          <w:sz w:val="24"/>
          <w:szCs w:val="24"/>
          <w:shd w:val="clear" w:color="auto" w:fill="FFFFFF"/>
        </w:rPr>
        <w:br/>
      </w:r>
      <w:bookmarkStart w:id="7" w:name="_Hlk485401640"/>
      <w:r w:rsidRPr="002F5FA1">
        <w:rPr>
          <w:rFonts w:ascii="Times New Roman" w:hAnsi="Times New Roman" w:cs="Times New Roman"/>
          <w:color w:val="222222"/>
          <w:sz w:val="24"/>
          <w:szCs w:val="24"/>
          <w:shd w:val="clear" w:color="auto" w:fill="FFFFFF"/>
        </w:rPr>
        <w:t>We added this text to calrify:</w:t>
      </w:r>
    </w:p>
    <w:p w14:paraId="6E00C3E7" w14:textId="56042046" w:rsidR="002A5921" w:rsidRPr="002F5FA1" w:rsidRDefault="002A59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“Seedlings were haphazardly placed within the seedling plot since they had to be planted around rocky karst structures and roots from neighbouring trees.</w:t>
      </w:r>
      <w:bookmarkEnd w:id="7"/>
      <w:r w:rsidRPr="002F5FA1">
        <w:rPr>
          <w:rFonts w:ascii="Times New Roman" w:hAnsi="Times New Roman" w:cs="Times New Roman"/>
          <w:color w:val="222222"/>
          <w:sz w:val="24"/>
          <w:szCs w:val="24"/>
          <w:shd w:val="clear" w:color="auto" w:fill="FFFFFF"/>
        </w:rPr>
        <w:t>” (Lines 114-116)</w:t>
      </w:r>
    </w:p>
    <w:p w14:paraId="5FA374DD" w14:textId="12631525" w:rsidR="002A5921" w:rsidRPr="002F5FA1" w:rsidRDefault="002A5921"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END RESPONSE</w:t>
      </w:r>
    </w:p>
    <w:p w14:paraId="6964D41E" w14:textId="77777777" w:rsidR="002A5921" w:rsidRPr="002F5FA1" w:rsidRDefault="002A5921" w:rsidP="0051509E">
      <w:pPr>
        <w:rPr>
          <w:rFonts w:ascii="Times New Roman" w:hAnsi="Times New Roman" w:cs="Times New Roman"/>
          <w:color w:val="222222"/>
          <w:sz w:val="24"/>
          <w:szCs w:val="24"/>
        </w:rPr>
      </w:pPr>
    </w:p>
    <w:p w14:paraId="39A9A9DA" w14:textId="41F3877B" w:rsidR="00E46F71" w:rsidRPr="002F5FA1" w:rsidRDefault="002A59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P5L88 Why “on the island they have been collected”, please clarify</w:t>
      </w:r>
    </w:p>
    <w:p w14:paraId="3CE5D14F" w14:textId="36A15865" w:rsidR="00E46F71" w:rsidRPr="002F5FA1" w:rsidRDefault="00E46F71" w:rsidP="0051509E">
      <w:pPr>
        <w:rPr>
          <w:rFonts w:ascii="Times New Roman" w:hAnsi="Times New Roman" w:cs="Times New Roman"/>
          <w:color w:val="222222"/>
          <w:sz w:val="24"/>
          <w:szCs w:val="24"/>
          <w:shd w:val="clear" w:color="auto" w:fill="FFFFFF"/>
        </w:rPr>
      </w:pPr>
    </w:p>
    <w:p w14:paraId="66C8E4F1" w14:textId="508CAF02" w:rsidR="002A5921" w:rsidRPr="002F5FA1" w:rsidRDefault="002A59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579B979E" w14:textId="77777777" w:rsidR="00E46F71" w:rsidRPr="002F5FA1" w:rsidRDefault="00E46F71"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This was a mistake, it’s been deleted.</w:t>
      </w:r>
    </w:p>
    <w:p w14:paraId="4066A9D4" w14:textId="77777777" w:rsidR="002A5921" w:rsidRPr="002F5FA1" w:rsidRDefault="002A5921"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END RESPONSE</w:t>
      </w:r>
    </w:p>
    <w:p w14:paraId="08EF5FFF" w14:textId="77777777" w:rsidR="002A5921" w:rsidRPr="002F5FA1" w:rsidRDefault="002A5921" w:rsidP="0051509E">
      <w:pPr>
        <w:rPr>
          <w:rFonts w:ascii="Times New Roman" w:hAnsi="Times New Roman" w:cs="Times New Roman"/>
          <w:color w:val="222222"/>
          <w:sz w:val="24"/>
          <w:szCs w:val="24"/>
        </w:rPr>
      </w:pPr>
    </w:p>
    <w:p w14:paraId="07147306" w14:textId="2122704C" w:rsidR="00E72A2B" w:rsidRPr="002F5FA1" w:rsidRDefault="002A59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lastRenderedPageBreak/>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P5L96 3 species among the 6 tested planted during drier months, which months? To clarify in relation to times of exposures to ungulates by plant species or group of species.</w:t>
      </w:r>
    </w:p>
    <w:p w14:paraId="368D72DD" w14:textId="413AD878" w:rsidR="00E72A2B" w:rsidRPr="002F5FA1" w:rsidRDefault="00E72A2B" w:rsidP="0051509E">
      <w:pPr>
        <w:rPr>
          <w:rFonts w:ascii="Times New Roman" w:hAnsi="Times New Roman" w:cs="Times New Roman"/>
          <w:color w:val="222222"/>
          <w:sz w:val="24"/>
          <w:szCs w:val="24"/>
          <w:shd w:val="clear" w:color="auto" w:fill="FFFFFF"/>
        </w:rPr>
      </w:pPr>
    </w:p>
    <w:p w14:paraId="098F4AAA" w14:textId="1FF0529B" w:rsidR="002A5921" w:rsidRPr="002F5FA1" w:rsidRDefault="002A59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6B7C5F46" w14:textId="77777777" w:rsidR="002B5FBE" w:rsidRPr="002F5FA1" w:rsidRDefault="00E72A2B" w:rsidP="0051509E">
      <w:pPr>
        <w:rPr>
          <w:rFonts w:ascii="Times New Roman" w:hAnsi="Times New Roman" w:cs="Times New Roman"/>
          <w:i/>
          <w:color w:val="222222"/>
          <w:sz w:val="24"/>
          <w:szCs w:val="24"/>
        </w:rPr>
      </w:pPr>
      <w:r w:rsidRPr="002F5FA1">
        <w:rPr>
          <w:rFonts w:ascii="Times New Roman" w:hAnsi="Times New Roman" w:cs="Times New Roman"/>
          <w:i/>
          <w:color w:val="222222"/>
          <w:sz w:val="24"/>
          <w:szCs w:val="24"/>
        </w:rPr>
        <w:t xml:space="preserve">Added explicitly what months constitute “dry season” in Guam </w:t>
      </w:r>
      <w:r w:rsidR="002B5FBE" w:rsidRPr="002F5FA1">
        <w:rPr>
          <w:rFonts w:ascii="Times New Roman" w:hAnsi="Times New Roman" w:cs="Times New Roman"/>
          <w:i/>
          <w:color w:val="222222"/>
          <w:sz w:val="24"/>
          <w:szCs w:val="24"/>
        </w:rPr>
        <w:t>–</w:t>
      </w:r>
      <w:r w:rsidRPr="002F5FA1">
        <w:rPr>
          <w:rFonts w:ascii="Times New Roman" w:hAnsi="Times New Roman" w:cs="Times New Roman"/>
          <w:i/>
          <w:color w:val="222222"/>
          <w:sz w:val="24"/>
          <w:szCs w:val="24"/>
        </w:rPr>
        <w:t xml:space="preserve"> </w:t>
      </w:r>
      <w:r w:rsidR="002B5FBE" w:rsidRPr="002F5FA1">
        <w:rPr>
          <w:rFonts w:ascii="Times New Roman" w:hAnsi="Times New Roman" w:cs="Times New Roman"/>
          <w:i/>
          <w:color w:val="222222"/>
          <w:sz w:val="24"/>
          <w:szCs w:val="24"/>
        </w:rPr>
        <w:t>December to May.</w:t>
      </w:r>
    </w:p>
    <w:p w14:paraId="7C49BE44" w14:textId="77777777" w:rsidR="002A5921" w:rsidRPr="002F5FA1" w:rsidRDefault="002A5921"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END RESPONSE</w:t>
      </w:r>
    </w:p>
    <w:p w14:paraId="253D6537" w14:textId="77777777" w:rsidR="002030C6" w:rsidRPr="002F5FA1" w:rsidRDefault="002030C6" w:rsidP="0051509E">
      <w:pPr>
        <w:rPr>
          <w:rFonts w:ascii="Times New Roman" w:hAnsi="Times New Roman" w:cs="Times New Roman"/>
          <w:color w:val="222222"/>
          <w:sz w:val="24"/>
          <w:szCs w:val="24"/>
        </w:rPr>
      </w:pPr>
    </w:p>
    <w:p w14:paraId="1D5FFC37" w14:textId="75FCAF02" w:rsidR="002B5FBE" w:rsidRPr="002F5FA1" w:rsidRDefault="002030C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P5L103-4 why separately tested? See above comments on this specific analysis.</w:t>
      </w:r>
    </w:p>
    <w:p w14:paraId="065B8028" w14:textId="77777777" w:rsidR="002B5FBE" w:rsidRPr="002F5FA1" w:rsidRDefault="002B5FBE" w:rsidP="0051509E">
      <w:pPr>
        <w:rPr>
          <w:rFonts w:ascii="Times New Roman" w:hAnsi="Times New Roman" w:cs="Times New Roman"/>
          <w:color w:val="222222"/>
          <w:sz w:val="24"/>
          <w:szCs w:val="24"/>
          <w:shd w:val="clear" w:color="auto" w:fill="FFFFFF"/>
        </w:rPr>
      </w:pPr>
    </w:p>
    <w:p w14:paraId="7E0D3635" w14:textId="77777777" w:rsidR="002030C6" w:rsidRPr="002F5FA1" w:rsidRDefault="002030C6"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RESPONSE</w:t>
      </w:r>
    </w:p>
    <w:p w14:paraId="7F503E84" w14:textId="2A50EFD3" w:rsidR="002B5FBE" w:rsidRPr="002F5FA1" w:rsidRDefault="002B5FBE"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We know that species contributes overwhelmingly to the best fit model. We wanted to test on a species-level the importance of treatment effect.</w:t>
      </w:r>
    </w:p>
    <w:p w14:paraId="01E7C8D1" w14:textId="77777777" w:rsidR="002030C6" w:rsidRPr="002F5FA1" w:rsidRDefault="002030C6"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END RESPONSE</w:t>
      </w:r>
    </w:p>
    <w:p w14:paraId="5A33E64E" w14:textId="77777777" w:rsidR="002030C6" w:rsidRPr="002F5FA1" w:rsidRDefault="002030C6" w:rsidP="0051509E">
      <w:pPr>
        <w:rPr>
          <w:rFonts w:ascii="Times New Roman" w:hAnsi="Times New Roman" w:cs="Times New Roman"/>
          <w:color w:val="222222"/>
          <w:sz w:val="24"/>
          <w:szCs w:val="24"/>
        </w:rPr>
      </w:pPr>
    </w:p>
    <w:p w14:paraId="447B52CD" w14:textId="5AEBE135" w:rsidR="002B5FBE" w:rsidRPr="002F5FA1" w:rsidRDefault="002030C6"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P6L116-118 Please clarify how proportional abundances have been calculated in faeces et vegetation surveys. A priori there are 14 sites for vegetation surveys!</w:t>
      </w:r>
    </w:p>
    <w:p w14:paraId="4A245E42" w14:textId="262B9848" w:rsidR="002B5FBE" w:rsidRPr="002F5FA1" w:rsidRDefault="002B5FBE" w:rsidP="0051509E">
      <w:pPr>
        <w:rPr>
          <w:rFonts w:ascii="Times New Roman" w:hAnsi="Times New Roman" w:cs="Times New Roman"/>
          <w:color w:val="222222"/>
          <w:sz w:val="24"/>
          <w:szCs w:val="24"/>
          <w:shd w:val="clear" w:color="auto" w:fill="FFFFFF"/>
        </w:rPr>
      </w:pPr>
    </w:p>
    <w:p w14:paraId="717DB674" w14:textId="72259224" w:rsidR="002030C6" w:rsidRPr="002F5FA1" w:rsidRDefault="002030C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7040F75F" w14:textId="77777777" w:rsidR="00FE200D" w:rsidRPr="002F5FA1" w:rsidRDefault="002B5FBE"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 xml:space="preserve">Details added. </w:t>
      </w:r>
    </w:p>
    <w:p w14:paraId="19A35063" w14:textId="77777777" w:rsidR="002030C6" w:rsidRPr="002F5FA1" w:rsidRDefault="002030C6"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END RESPONSE</w:t>
      </w:r>
    </w:p>
    <w:p w14:paraId="29C7CD77" w14:textId="77777777" w:rsidR="008C1030" w:rsidRPr="002F5FA1" w:rsidRDefault="008C1030" w:rsidP="0051509E">
      <w:pPr>
        <w:rPr>
          <w:rFonts w:ascii="Times New Roman" w:hAnsi="Times New Roman" w:cs="Times New Roman"/>
          <w:color w:val="222222"/>
          <w:sz w:val="24"/>
          <w:szCs w:val="24"/>
        </w:rPr>
      </w:pPr>
    </w:p>
    <w:p w14:paraId="4FF61213" w14:textId="77777777" w:rsidR="00555834" w:rsidRPr="002F5FA1" w:rsidRDefault="008C1030"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P6L121 You present different functional groups that are nor used, neither presented later on. Be consistent please or justify why some functional groups are not tested.</w:t>
      </w:r>
    </w:p>
    <w:p w14:paraId="247F6571" w14:textId="77777777" w:rsidR="00555834" w:rsidRPr="002F5FA1" w:rsidRDefault="00555834" w:rsidP="0051509E">
      <w:pPr>
        <w:rPr>
          <w:rFonts w:ascii="Times New Roman" w:hAnsi="Times New Roman" w:cs="Times New Roman"/>
          <w:color w:val="222222"/>
          <w:sz w:val="24"/>
          <w:szCs w:val="24"/>
          <w:shd w:val="clear" w:color="auto" w:fill="FFFFFF"/>
        </w:rPr>
      </w:pPr>
    </w:p>
    <w:p w14:paraId="3C286AFA" w14:textId="1CC343EA" w:rsidR="00555834" w:rsidRPr="002F5FA1" w:rsidRDefault="00CC7D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5CB1AE82" w14:textId="0D9F2765" w:rsidR="008C2B4E" w:rsidRPr="002F5FA1" w:rsidRDefault="00555834"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Our analysis focused on seedlings, but we still measured adults. Vine abundance responded to deer abundance, and that was one of several general groups (trees, shrubs, herbs) that we classified. However, to minimize confusion,</w:t>
      </w:r>
      <w:r w:rsidR="00CC7D21" w:rsidRPr="002F5FA1">
        <w:rPr>
          <w:rFonts w:ascii="Times New Roman" w:hAnsi="Times New Roman" w:cs="Times New Roman"/>
          <w:color w:val="222222"/>
          <w:sz w:val="24"/>
          <w:szCs w:val="24"/>
          <w:shd w:val="clear" w:color="auto" w:fill="FFFFFF"/>
        </w:rPr>
        <w:t xml:space="preserve"> because we only report on seedlings and vines in the results,</w:t>
      </w:r>
      <w:r w:rsidRPr="002F5FA1">
        <w:rPr>
          <w:rFonts w:ascii="Times New Roman" w:hAnsi="Times New Roman" w:cs="Times New Roman"/>
          <w:color w:val="222222"/>
          <w:sz w:val="24"/>
          <w:szCs w:val="24"/>
          <w:shd w:val="clear" w:color="auto" w:fill="FFFFFF"/>
        </w:rPr>
        <w:t xml:space="preserve"> we just use the general term “growth form.”</w:t>
      </w:r>
    </w:p>
    <w:p w14:paraId="2B5E3251" w14:textId="27E1CA93" w:rsidR="00EE67CD" w:rsidRPr="002F5FA1" w:rsidRDefault="00CC7D21" w:rsidP="008C2B4E">
      <w:pPr>
        <w:rPr>
          <w:rFonts w:ascii="Times New Roman" w:hAnsi="Times New Roman" w:cs="Times New Roman"/>
          <w:i/>
          <w:sz w:val="24"/>
          <w:szCs w:val="24"/>
        </w:rPr>
      </w:pPr>
      <w:r w:rsidRPr="002F5FA1">
        <w:rPr>
          <w:rFonts w:ascii="Times New Roman" w:hAnsi="Times New Roman" w:cs="Times New Roman"/>
          <w:i/>
          <w:sz w:val="24"/>
          <w:szCs w:val="24"/>
        </w:rPr>
        <w:t>END RESPONSE</w:t>
      </w:r>
    </w:p>
    <w:p w14:paraId="1C251EAE" w14:textId="0A1118DD" w:rsidR="00CC7D21" w:rsidRPr="002F5FA1" w:rsidRDefault="00CC7D21" w:rsidP="008C2B4E">
      <w:pPr>
        <w:rPr>
          <w:rFonts w:ascii="Times New Roman" w:hAnsi="Times New Roman" w:cs="Times New Roman"/>
          <w:i/>
          <w:sz w:val="24"/>
          <w:szCs w:val="24"/>
        </w:rPr>
      </w:pPr>
    </w:p>
    <w:p w14:paraId="4CF39A3F" w14:textId="6C923D55" w:rsidR="00CC7D21" w:rsidRPr="002F5FA1" w:rsidRDefault="00CC7D21" w:rsidP="008C2B4E">
      <w:pPr>
        <w:rPr>
          <w:rFonts w:ascii="Times New Roman" w:hAnsi="Times New Roman" w:cs="Times New Roman"/>
          <w:i/>
          <w:sz w:val="24"/>
          <w:szCs w:val="24"/>
        </w:rPr>
      </w:pPr>
      <w:r w:rsidRPr="002F5FA1">
        <w:rPr>
          <w:rFonts w:ascii="Times New Roman" w:hAnsi="Times New Roman" w:cs="Times New Roman"/>
          <w:i/>
          <w:sz w:val="24"/>
          <w:szCs w:val="24"/>
        </w:rPr>
        <w:t>Reviewer 2:</w:t>
      </w:r>
    </w:p>
    <w:p w14:paraId="2E1FA578" w14:textId="7C7B1A95" w:rsidR="00EE67CD" w:rsidRPr="002F5FA1" w:rsidRDefault="00EE67CD" w:rsidP="008C2B4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Deer pellet and pig scat abundance is an indicator of animal presence. But keep scat or dung abundance per 100m² in the text and do not use deer abundance or pig abundance in the text because it is false and misleading. Faeces count is only an indicator, because you do not justify how it is really related to animal abundance.</w:t>
      </w:r>
    </w:p>
    <w:p w14:paraId="19B7BE2B" w14:textId="39072ACC" w:rsidR="00CC7D21" w:rsidRPr="002F5FA1" w:rsidRDefault="00CC7D21" w:rsidP="008C2B4E">
      <w:pPr>
        <w:rPr>
          <w:rFonts w:ascii="Times New Roman" w:hAnsi="Times New Roman" w:cs="Times New Roman"/>
          <w:color w:val="222222"/>
          <w:sz w:val="24"/>
          <w:szCs w:val="24"/>
          <w:shd w:val="clear" w:color="auto" w:fill="FFFFFF"/>
        </w:rPr>
      </w:pPr>
    </w:p>
    <w:p w14:paraId="6301B045" w14:textId="64E24FBE" w:rsidR="00CC7D21" w:rsidRPr="002F5FA1" w:rsidRDefault="00CC7D21" w:rsidP="008C2B4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1F3553C2" w14:textId="4147D9CB" w:rsidR="00EE67CD" w:rsidRPr="002F5FA1" w:rsidRDefault="008C2B4E" w:rsidP="008C2B4E">
      <w:pPr>
        <w:rPr>
          <w:rFonts w:ascii="Times New Roman" w:hAnsi="Times New Roman" w:cs="Times New Roman"/>
          <w:i/>
          <w:sz w:val="24"/>
          <w:szCs w:val="24"/>
        </w:rPr>
      </w:pPr>
      <w:r w:rsidRPr="002F5FA1">
        <w:rPr>
          <w:rFonts w:ascii="Times New Roman" w:hAnsi="Times New Roman" w:cs="Times New Roman"/>
          <w:i/>
          <w:sz w:val="24"/>
          <w:szCs w:val="24"/>
        </w:rPr>
        <w:t xml:space="preserve">We assume that scat abundance is related to animal abundance for a given site. There is support for this in other studies such as </w:t>
      </w:r>
      <w:r w:rsidR="00EC4664" w:rsidRPr="002F5FA1">
        <w:rPr>
          <w:rFonts w:ascii="Times New Roman" w:hAnsi="Times New Roman" w:cs="Times New Roman"/>
          <w:i/>
          <w:sz w:val="24"/>
          <w:szCs w:val="24"/>
        </w:rPr>
        <w:t>Engemen et al. 2013.</w:t>
      </w:r>
      <w:r w:rsidR="00EE67CD" w:rsidRPr="002F5FA1">
        <w:rPr>
          <w:rFonts w:ascii="Times New Roman" w:hAnsi="Times New Roman" w:cs="Times New Roman"/>
          <w:i/>
          <w:sz w:val="24"/>
          <w:szCs w:val="24"/>
        </w:rPr>
        <w:t xml:space="preserve"> However, we appreciate the reminder that scat or dung abundance is only an indicator of animal abundance, and have adjusted the text in several places accordingly. </w:t>
      </w:r>
    </w:p>
    <w:p w14:paraId="7B2842A2" w14:textId="21716421" w:rsidR="00EE67CD" w:rsidRPr="002F5FA1" w:rsidRDefault="00CC7D21" w:rsidP="008C2B4E">
      <w:pPr>
        <w:rPr>
          <w:rFonts w:ascii="Times New Roman" w:hAnsi="Times New Roman" w:cs="Times New Roman"/>
          <w:i/>
          <w:sz w:val="24"/>
          <w:szCs w:val="24"/>
        </w:rPr>
      </w:pPr>
      <w:r w:rsidRPr="002F5FA1">
        <w:rPr>
          <w:rFonts w:ascii="Times New Roman" w:hAnsi="Times New Roman" w:cs="Times New Roman"/>
          <w:i/>
          <w:sz w:val="24"/>
          <w:szCs w:val="24"/>
        </w:rPr>
        <w:lastRenderedPageBreak/>
        <w:t>END RESPONSE</w:t>
      </w:r>
    </w:p>
    <w:p w14:paraId="4A634192" w14:textId="77777777" w:rsidR="00CC7D21" w:rsidRPr="002F5FA1" w:rsidRDefault="00CC7D21" w:rsidP="0051509E">
      <w:pPr>
        <w:rPr>
          <w:rFonts w:ascii="Times New Roman" w:hAnsi="Times New Roman" w:cs="Times New Roman"/>
          <w:color w:val="222222"/>
          <w:sz w:val="24"/>
          <w:szCs w:val="24"/>
        </w:rPr>
      </w:pPr>
    </w:p>
    <w:p w14:paraId="4671EC63" w14:textId="6B5056D3" w:rsidR="00EC4664" w:rsidRPr="002F5FA1" w:rsidRDefault="00CC7D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P7L133 You could use multiple linear regressions to test deer and pig effects together, but there is probably a problem of range of faces abundance between ungulates! May be is it simply not possible to test for pig scat abundance effect, because the gradient is too short. So be cautious in the interpretation.</w:t>
      </w:r>
    </w:p>
    <w:p w14:paraId="041FC7BB" w14:textId="523DF3C6" w:rsidR="00CC7D21" w:rsidRPr="002F5FA1" w:rsidRDefault="00CC7D21" w:rsidP="0051509E">
      <w:pPr>
        <w:rPr>
          <w:rFonts w:ascii="Times New Roman" w:hAnsi="Times New Roman" w:cs="Times New Roman"/>
          <w:color w:val="222222"/>
          <w:sz w:val="24"/>
          <w:szCs w:val="24"/>
          <w:shd w:val="clear" w:color="auto" w:fill="FFFFFF"/>
        </w:rPr>
      </w:pPr>
    </w:p>
    <w:p w14:paraId="2DBDDE87" w14:textId="5EF2EC4B" w:rsidR="00CC7D21" w:rsidRPr="002F5FA1" w:rsidRDefault="00CC7D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1B866C42" w14:textId="318235A2" w:rsidR="00EC4664" w:rsidRPr="002F5FA1" w:rsidRDefault="00EC4664"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Noted. We are sticking with analyzing them separately</w:t>
      </w:r>
      <w:r w:rsidR="00EE67CD" w:rsidRPr="002F5FA1">
        <w:rPr>
          <w:rFonts w:ascii="Times New Roman" w:hAnsi="Times New Roman" w:cs="Times New Roman"/>
          <w:i/>
          <w:color w:val="222222"/>
          <w:sz w:val="24"/>
          <w:szCs w:val="24"/>
          <w:shd w:val="clear" w:color="auto" w:fill="FFFFFF"/>
        </w:rPr>
        <w:t xml:space="preserve"> because the range does vary between ungulates (e.g. deer produce lots of small scats, whereas pigs produce fewer large scats). We recognize that the range of pig scat abundance over which we tested was smaller than that for deer, which may have limited our ability to see a signal of pig abundance. However, we sampled in areas with very high evidence of pig damage as well as areas with low pig damage, and this damage correlated well with scat counts. Therefore, we believe the scat counting approach is a viable indicator for pig density, and that we sampled across the range of pig densities. </w:t>
      </w:r>
    </w:p>
    <w:p w14:paraId="67D3007C" w14:textId="77777777" w:rsidR="00CC7D21" w:rsidRPr="002F5FA1" w:rsidRDefault="00CC7D21"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END RESPONSE</w:t>
      </w:r>
    </w:p>
    <w:p w14:paraId="6DC6730C" w14:textId="77777777" w:rsidR="00CC7D21" w:rsidRPr="002F5FA1" w:rsidRDefault="00CC7D21" w:rsidP="0051509E">
      <w:pPr>
        <w:rPr>
          <w:rFonts w:ascii="Times New Roman" w:hAnsi="Times New Roman" w:cs="Times New Roman"/>
          <w:color w:val="222222"/>
          <w:sz w:val="24"/>
          <w:szCs w:val="24"/>
        </w:rPr>
      </w:pPr>
    </w:p>
    <w:p w14:paraId="0EF3CEBC" w14:textId="474A52BB" w:rsidR="00EC4664" w:rsidRPr="002F5FA1" w:rsidRDefault="00CC7D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P7L137 Forest characteristics not in agreement with the functional groups defined previously, why ?</w:t>
      </w:r>
      <w:r w:rsidR="00EE67CD" w:rsidRPr="002F5FA1">
        <w:rPr>
          <w:rFonts w:ascii="Times New Roman" w:hAnsi="Times New Roman" w:cs="Times New Roman"/>
          <w:color w:val="222222"/>
          <w:sz w:val="24"/>
          <w:szCs w:val="24"/>
          <w:shd w:val="clear" w:color="auto" w:fill="FFFFFF"/>
        </w:rPr>
        <w:t xml:space="preserve"> </w:t>
      </w:r>
      <w:r w:rsidR="00E41137" w:rsidRPr="002F5FA1">
        <w:rPr>
          <w:rFonts w:ascii="Times New Roman" w:hAnsi="Times New Roman" w:cs="Times New Roman"/>
          <w:color w:val="222222"/>
          <w:sz w:val="24"/>
          <w:szCs w:val="24"/>
          <w:shd w:val="clear" w:color="auto" w:fill="FFFFFF"/>
        </w:rPr>
        <w:t>Native vs. non-native should be crossed with each functional group.</w:t>
      </w:r>
    </w:p>
    <w:p w14:paraId="3A4EC2F6" w14:textId="3A162B98" w:rsidR="00EC4664" w:rsidRPr="002F5FA1" w:rsidRDefault="00EC4664" w:rsidP="0051509E">
      <w:pPr>
        <w:rPr>
          <w:rFonts w:ascii="Times New Roman" w:hAnsi="Times New Roman" w:cs="Times New Roman"/>
          <w:color w:val="222222"/>
          <w:sz w:val="24"/>
          <w:szCs w:val="24"/>
          <w:shd w:val="clear" w:color="auto" w:fill="FFFFFF"/>
        </w:rPr>
      </w:pPr>
    </w:p>
    <w:p w14:paraId="7F932CA6" w14:textId="5301F860" w:rsidR="009A0B55" w:rsidRPr="002F5FA1" w:rsidRDefault="009A0B5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43E2EF08" w14:textId="77777777" w:rsidR="009A0B55" w:rsidRPr="002F5FA1" w:rsidRDefault="009A0B55"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We revised our methods to focus on the groups that we present in the results (see response above).</w:t>
      </w:r>
    </w:p>
    <w:p w14:paraId="292ABB26" w14:textId="68DD927B" w:rsidR="009A0B55" w:rsidRPr="002F5FA1" w:rsidRDefault="009A0B55"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END RESPONSE</w:t>
      </w:r>
    </w:p>
    <w:p w14:paraId="7448A0D4" w14:textId="77777777" w:rsidR="009A0B55" w:rsidRPr="002F5FA1" w:rsidRDefault="009A0B55" w:rsidP="0051509E">
      <w:pPr>
        <w:rPr>
          <w:rFonts w:ascii="Times New Roman" w:hAnsi="Times New Roman" w:cs="Times New Roman"/>
          <w:color w:val="222222"/>
          <w:sz w:val="24"/>
          <w:szCs w:val="24"/>
        </w:rPr>
      </w:pPr>
    </w:p>
    <w:p w14:paraId="06857C1C" w14:textId="2330CD01" w:rsidR="009A0B55" w:rsidRPr="002F5FA1" w:rsidRDefault="009A0B5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P7L153 the dependant variable is survival or not after 4-15 months exposure to ungulates. See comments above on the model. I really think that time of exposure should be taken into account.</w:t>
      </w:r>
    </w:p>
    <w:p w14:paraId="56629C3A" w14:textId="7F55A362" w:rsidR="00FE200D" w:rsidRPr="002F5FA1" w:rsidRDefault="00FE200D" w:rsidP="0051509E">
      <w:pPr>
        <w:rPr>
          <w:rFonts w:ascii="Times New Roman" w:hAnsi="Times New Roman" w:cs="Times New Roman"/>
          <w:color w:val="222222"/>
          <w:sz w:val="24"/>
          <w:szCs w:val="24"/>
          <w:shd w:val="clear" w:color="auto" w:fill="FFFFFF"/>
        </w:rPr>
      </w:pPr>
    </w:p>
    <w:p w14:paraId="1369EBBE" w14:textId="79157784" w:rsidR="00CC7D21" w:rsidRPr="002F5FA1" w:rsidRDefault="00CC7D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2010502A" w14:textId="01E9BF1E" w:rsidR="00FE200D" w:rsidRPr="002F5FA1" w:rsidRDefault="00CC7D21" w:rsidP="00FE200D">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color w:val="222222"/>
          <w:sz w:val="24"/>
          <w:szCs w:val="24"/>
          <w:shd w:val="clear" w:color="auto" w:fill="FFFFFF"/>
        </w:rPr>
        <w:t xml:space="preserve">As in response above, </w:t>
      </w:r>
      <w:r w:rsidRPr="002F5FA1">
        <w:rPr>
          <w:rFonts w:ascii="Times New Roman" w:hAnsi="Times New Roman" w:cs="Times New Roman"/>
          <w:i/>
          <w:sz w:val="24"/>
          <w:szCs w:val="24"/>
          <w:lang w:val="en-GB"/>
        </w:rPr>
        <w:t>w</w:t>
      </w:r>
      <w:r w:rsidR="00FE200D" w:rsidRPr="002F5FA1">
        <w:rPr>
          <w:rFonts w:ascii="Times New Roman" w:hAnsi="Times New Roman" w:cs="Times New Roman"/>
          <w:i/>
          <w:sz w:val="24"/>
          <w:szCs w:val="24"/>
          <w:lang w:val="en-GB"/>
        </w:rPr>
        <w:t>e included length of time in our GLM full model, but it did not improve model fit. We report AICc values on lines 180-181:</w:t>
      </w:r>
    </w:p>
    <w:p w14:paraId="2CE00EBC" w14:textId="77777777" w:rsidR="00FE200D" w:rsidRPr="002F5FA1" w:rsidRDefault="00FE200D" w:rsidP="00FE200D">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lang w:val="en-GB"/>
        </w:rPr>
        <w:t>“</w:t>
      </w:r>
      <w:r w:rsidRPr="002F5FA1">
        <w:rPr>
          <w:rFonts w:ascii="Times New Roman" w:hAnsi="Times New Roman" w:cs="Times New Roman"/>
          <w:i/>
          <w:sz w:val="24"/>
          <w:szCs w:val="24"/>
        </w:rPr>
        <w:t>AICc for the model with the three-way interaction was 672.12, higher than AICc of 612.89 for just the species and treatment interaction.”</w:t>
      </w:r>
    </w:p>
    <w:p w14:paraId="171B2847" w14:textId="77777777" w:rsidR="00CC7D21" w:rsidRPr="002F5FA1" w:rsidRDefault="00CC7D21"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END OF RESPONSE</w:t>
      </w:r>
    </w:p>
    <w:p w14:paraId="7159371E" w14:textId="77777777" w:rsidR="00CC7D21" w:rsidRPr="002F5FA1" w:rsidRDefault="00CC7D21" w:rsidP="0051509E">
      <w:pPr>
        <w:rPr>
          <w:rFonts w:ascii="Times New Roman" w:hAnsi="Times New Roman" w:cs="Times New Roman"/>
          <w:color w:val="222222"/>
          <w:sz w:val="24"/>
          <w:szCs w:val="24"/>
        </w:rPr>
      </w:pPr>
    </w:p>
    <w:p w14:paraId="2AA213F8" w14:textId="68FA9B28" w:rsidR="00FE200D" w:rsidRPr="002F5FA1" w:rsidRDefault="00CC7D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P8L157 erase did not (twice)</w:t>
      </w:r>
      <w:r w:rsidR="00E41137" w:rsidRPr="002F5FA1">
        <w:rPr>
          <w:rFonts w:ascii="Times New Roman" w:hAnsi="Times New Roman" w:cs="Times New Roman"/>
          <w:color w:val="222222"/>
          <w:sz w:val="24"/>
          <w:szCs w:val="24"/>
        </w:rPr>
        <w:br/>
      </w:r>
    </w:p>
    <w:p w14:paraId="711F30BC" w14:textId="6D52A40D" w:rsidR="00CC7D21" w:rsidRPr="002F5FA1" w:rsidRDefault="00CC7D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26E4EA7C" w14:textId="77777777" w:rsidR="00FE200D" w:rsidRPr="002F5FA1" w:rsidRDefault="00FE200D"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Corrected.</w:t>
      </w:r>
    </w:p>
    <w:p w14:paraId="37046546" w14:textId="3A3B2915" w:rsidR="00FE200D" w:rsidRPr="002F5FA1" w:rsidRDefault="00CC7D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END RESPONSE</w:t>
      </w:r>
    </w:p>
    <w:p w14:paraId="0AA3EEF6" w14:textId="4E130F29" w:rsidR="00CC7D21" w:rsidRPr="002F5FA1" w:rsidRDefault="00CC7D21" w:rsidP="0051509E">
      <w:pPr>
        <w:rPr>
          <w:rFonts w:ascii="Times New Roman" w:hAnsi="Times New Roman" w:cs="Times New Roman"/>
          <w:color w:val="222222"/>
          <w:sz w:val="24"/>
          <w:szCs w:val="24"/>
          <w:shd w:val="clear" w:color="auto" w:fill="FFFFFF"/>
        </w:rPr>
      </w:pPr>
    </w:p>
    <w:p w14:paraId="4C396FC9" w14:textId="45A986BB" w:rsidR="00CC7D21" w:rsidRPr="002F5FA1" w:rsidRDefault="00CC7D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Reviewer 2:</w:t>
      </w:r>
    </w:p>
    <w:p w14:paraId="3EADFA2F" w14:textId="77777777" w:rsidR="00FE200D" w:rsidRPr="002F5FA1" w:rsidRDefault="00E41137" w:rsidP="0075671C">
      <w:pPr>
        <w:outlineLvl w:val="0"/>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lastRenderedPageBreak/>
        <w:t>P8L159 pellets instead of scats for deer</w:t>
      </w:r>
    </w:p>
    <w:p w14:paraId="3363A90D" w14:textId="17A07EAA" w:rsidR="00FE200D" w:rsidRPr="002F5FA1" w:rsidRDefault="00FE200D" w:rsidP="0051509E">
      <w:pPr>
        <w:rPr>
          <w:rFonts w:ascii="Times New Roman" w:hAnsi="Times New Roman" w:cs="Times New Roman"/>
          <w:color w:val="222222"/>
          <w:sz w:val="24"/>
          <w:szCs w:val="24"/>
          <w:shd w:val="clear" w:color="auto" w:fill="FFFFFF"/>
        </w:rPr>
      </w:pPr>
    </w:p>
    <w:p w14:paraId="032805BF" w14:textId="47855180" w:rsidR="00CC7D21" w:rsidRPr="002F5FA1" w:rsidRDefault="00CC7D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1159389C" w14:textId="077B134F" w:rsidR="00FE200D" w:rsidRPr="002F5FA1" w:rsidRDefault="00FE200D"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See comment above – we continue to use “scats” instead of pellets.</w:t>
      </w:r>
    </w:p>
    <w:p w14:paraId="0D4FB05C" w14:textId="77777777" w:rsidR="00CC7D21" w:rsidRPr="002F5FA1" w:rsidRDefault="00CC7D21"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END RESPONSE</w:t>
      </w:r>
    </w:p>
    <w:p w14:paraId="7CE54321" w14:textId="77777777" w:rsidR="00CC7D21" w:rsidRPr="002F5FA1" w:rsidRDefault="00CC7D21" w:rsidP="0051509E">
      <w:pPr>
        <w:rPr>
          <w:rFonts w:ascii="Times New Roman" w:hAnsi="Times New Roman" w:cs="Times New Roman"/>
          <w:color w:val="222222"/>
          <w:sz w:val="24"/>
          <w:szCs w:val="24"/>
        </w:rPr>
      </w:pPr>
    </w:p>
    <w:p w14:paraId="26DD66D4" w14:textId="7C717EFC" w:rsidR="00FE200D" w:rsidRPr="002F5FA1" w:rsidRDefault="00CC7D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commentRangeStart w:id="8"/>
      <w:r w:rsidR="00E41137" w:rsidRPr="002F5FA1">
        <w:rPr>
          <w:rFonts w:ascii="Times New Roman" w:hAnsi="Times New Roman" w:cs="Times New Roman"/>
          <w:color w:val="222222"/>
          <w:sz w:val="24"/>
          <w:szCs w:val="24"/>
          <w:shd w:val="clear" w:color="auto" w:fill="FFFFFF"/>
        </w:rPr>
        <w:t>P8L160 (4/20) instead of  20%, idem  (25/31) instead of 80.6%. How many species for pigs, how many native and non native ? One unidentified ! All of these informations have to be presented here and not only in the attached table.</w:t>
      </w:r>
      <w:commentRangeEnd w:id="8"/>
      <w:r w:rsidR="00EE67CD" w:rsidRPr="002F5FA1">
        <w:rPr>
          <w:rStyle w:val="CommentReference"/>
          <w:rFonts w:ascii="Times New Roman" w:hAnsi="Times New Roman" w:cs="Times New Roman"/>
          <w:sz w:val="24"/>
          <w:szCs w:val="24"/>
        </w:rPr>
        <w:commentReference w:id="8"/>
      </w:r>
    </w:p>
    <w:p w14:paraId="16BEA8A9" w14:textId="0568978E" w:rsidR="004A0E55" w:rsidRPr="002F5FA1" w:rsidRDefault="004A0E55" w:rsidP="0051509E">
      <w:pPr>
        <w:rPr>
          <w:rFonts w:ascii="Times New Roman" w:hAnsi="Times New Roman" w:cs="Times New Roman"/>
          <w:color w:val="222222"/>
          <w:sz w:val="24"/>
          <w:szCs w:val="24"/>
          <w:shd w:val="clear" w:color="auto" w:fill="FFFFFF"/>
        </w:rPr>
      </w:pPr>
    </w:p>
    <w:p w14:paraId="188AD397" w14:textId="3948A591" w:rsidR="009A0B55" w:rsidRPr="002F5FA1" w:rsidRDefault="009A0B5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33047B1A" w14:textId="1D4A639B" w:rsidR="009A0B55" w:rsidRPr="002F5FA1" w:rsidRDefault="009A0B5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We added more details to the results:</w:t>
      </w:r>
    </w:p>
    <w:p w14:paraId="49DBF3EB" w14:textId="3AEE3D46" w:rsidR="009A0B55" w:rsidRPr="002F5FA1" w:rsidRDefault="009A0B5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w:t>
      </w:r>
      <w:r w:rsidRPr="002F5FA1">
        <w:rPr>
          <w:rFonts w:ascii="Times New Roman" w:hAnsi="Times New Roman" w:cs="Times New Roman"/>
          <w:sz w:val="24"/>
          <w:szCs w:val="24"/>
        </w:rPr>
        <w:t xml:space="preserve">Of these, 25 scats had seedlings (80.6%), with a total of 1658 seedlings germinating (Table 2). Eight species germinated from pig scats. They were the native trees </w:t>
      </w:r>
      <w:r w:rsidRPr="002F5FA1">
        <w:rPr>
          <w:rFonts w:ascii="Times New Roman" w:hAnsi="Times New Roman" w:cs="Times New Roman"/>
          <w:i/>
          <w:iCs/>
          <w:sz w:val="24"/>
          <w:szCs w:val="24"/>
        </w:rPr>
        <w:t xml:space="preserve">M. citrifolia </w:t>
      </w:r>
      <w:r w:rsidRPr="002F5FA1">
        <w:rPr>
          <w:rFonts w:ascii="Times New Roman" w:hAnsi="Times New Roman" w:cs="Times New Roman"/>
          <w:iCs/>
          <w:sz w:val="24"/>
          <w:szCs w:val="24"/>
        </w:rPr>
        <w:t>(in 20 out of 31 scats)</w:t>
      </w:r>
      <w:r w:rsidRPr="002F5FA1">
        <w:rPr>
          <w:rFonts w:ascii="Times New Roman" w:hAnsi="Times New Roman" w:cs="Times New Roman"/>
          <w:sz w:val="24"/>
          <w:szCs w:val="24"/>
        </w:rPr>
        <w:t xml:space="preserve">, and </w:t>
      </w:r>
      <w:r w:rsidRPr="002F5FA1">
        <w:rPr>
          <w:rFonts w:ascii="Times New Roman" w:hAnsi="Times New Roman" w:cs="Times New Roman"/>
          <w:i/>
          <w:iCs/>
          <w:sz w:val="24"/>
          <w:szCs w:val="24"/>
        </w:rPr>
        <w:t xml:space="preserve">Ficus prolixa </w:t>
      </w:r>
      <w:r w:rsidRPr="002F5FA1">
        <w:rPr>
          <w:rFonts w:ascii="Times New Roman" w:hAnsi="Times New Roman" w:cs="Times New Roman"/>
          <w:iCs/>
          <w:sz w:val="24"/>
          <w:szCs w:val="24"/>
        </w:rPr>
        <w:t>(in three scats);</w:t>
      </w:r>
      <w:r w:rsidRPr="002F5FA1">
        <w:rPr>
          <w:rFonts w:ascii="Times New Roman" w:hAnsi="Times New Roman" w:cs="Times New Roman"/>
          <w:sz w:val="24"/>
          <w:szCs w:val="24"/>
        </w:rPr>
        <w:t xml:space="preserve"> the non-native trees </w:t>
      </w:r>
      <w:r w:rsidRPr="002F5FA1">
        <w:rPr>
          <w:rFonts w:ascii="Times New Roman" w:hAnsi="Times New Roman" w:cs="Times New Roman"/>
          <w:i/>
          <w:iCs/>
          <w:sz w:val="24"/>
          <w:szCs w:val="24"/>
        </w:rPr>
        <w:t>C. papaya</w:t>
      </w:r>
      <w:r w:rsidRPr="002F5FA1">
        <w:rPr>
          <w:rFonts w:ascii="Times New Roman" w:hAnsi="Times New Roman" w:cs="Times New Roman"/>
          <w:sz w:val="24"/>
          <w:szCs w:val="24"/>
        </w:rPr>
        <w:t xml:space="preserve"> (in 16 scats) and </w:t>
      </w:r>
      <w:r w:rsidRPr="002F5FA1">
        <w:rPr>
          <w:rFonts w:ascii="Times New Roman" w:hAnsi="Times New Roman" w:cs="Times New Roman"/>
          <w:i/>
          <w:iCs/>
          <w:sz w:val="24"/>
          <w:szCs w:val="24"/>
        </w:rPr>
        <w:t xml:space="preserve">Leucaena leucocephala </w:t>
      </w:r>
      <w:r w:rsidRPr="002F5FA1">
        <w:rPr>
          <w:rFonts w:ascii="Times New Roman" w:hAnsi="Times New Roman" w:cs="Times New Roman"/>
          <w:iCs/>
          <w:sz w:val="24"/>
          <w:szCs w:val="24"/>
        </w:rPr>
        <w:t>(in one scat)</w:t>
      </w:r>
      <w:r w:rsidRPr="002F5FA1">
        <w:rPr>
          <w:rFonts w:ascii="Times New Roman" w:hAnsi="Times New Roman" w:cs="Times New Roman"/>
          <w:sz w:val="24"/>
          <w:szCs w:val="24"/>
        </w:rPr>
        <w:t xml:space="preserve">; the non-native vines </w:t>
      </w:r>
      <w:r w:rsidRPr="002F5FA1">
        <w:rPr>
          <w:rFonts w:ascii="Times New Roman" w:hAnsi="Times New Roman" w:cs="Times New Roman"/>
          <w:i/>
          <w:iCs/>
          <w:sz w:val="24"/>
          <w:szCs w:val="24"/>
        </w:rPr>
        <w:t xml:space="preserve">Passiflora </w:t>
      </w:r>
      <w:r w:rsidRPr="002F5FA1">
        <w:rPr>
          <w:rFonts w:ascii="Times New Roman" w:hAnsi="Times New Roman" w:cs="Times New Roman"/>
          <w:sz w:val="24"/>
          <w:szCs w:val="24"/>
        </w:rPr>
        <w:t>spp. (in three scats) and</w:t>
      </w:r>
      <w:r w:rsidRPr="002F5FA1">
        <w:rPr>
          <w:rFonts w:ascii="Times New Roman" w:hAnsi="Times New Roman" w:cs="Times New Roman"/>
          <w:i/>
          <w:iCs/>
          <w:sz w:val="24"/>
          <w:szCs w:val="24"/>
        </w:rPr>
        <w:t xml:space="preserve"> Coccinia grandis </w:t>
      </w:r>
      <w:r w:rsidRPr="002F5FA1">
        <w:rPr>
          <w:rFonts w:ascii="Times New Roman" w:hAnsi="Times New Roman" w:cs="Times New Roman"/>
          <w:iCs/>
          <w:sz w:val="24"/>
          <w:szCs w:val="24"/>
        </w:rPr>
        <w:t>(in three scats)</w:t>
      </w:r>
      <w:r w:rsidRPr="002F5FA1">
        <w:rPr>
          <w:rFonts w:ascii="Times New Roman" w:hAnsi="Times New Roman" w:cs="Times New Roman"/>
          <w:sz w:val="24"/>
          <w:szCs w:val="24"/>
        </w:rPr>
        <w:t xml:space="preserve">; and the non-native herb </w:t>
      </w:r>
      <w:r w:rsidRPr="002F5FA1">
        <w:rPr>
          <w:rFonts w:ascii="Times New Roman" w:hAnsi="Times New Roman" w:cs="Times New Roman"/>
          <w:i/>
          <w:sz w:val="24"/>
          <w:szCs w:val="24"/>
        </w:rPr>
        <w:t xml:space="preserve">Chromolaena odorata </w:t>
      </w:r>
      <w:r w:rsidRPr="002F5FA1">
        <w:rPr>
          <w:rFonts w:ascii="Times New Roman" w:hAnsi="Times New Roman" w:cs="Times New Roman"/>
          <w:sz w:val="24"/>
          <w:szCs w:val="24"/>
        </w:rPr>
        <w:t xml:space="preserve">(in one scat). All of these except for </w:t>
      </w:r>
      <w:r w:rsidRPr="002F5FA1">
        <w:rPr>
          <w:rFonts w:ascii="Times New Roman" w:hAnsi="Times New Roman" w:cs="Times New Roman"/>
          <w:i/>
          <w:iCs/>
          <w:sz w:val="24"/>
          <w:szCs w:val="24"/>
        </w:rPr>
        <w:t>C. odorata</w:t>
      </w:r>
      <w:r w:rsidRPr="002F5FA1">
        <w:rPr>
          <w:rFonts w:ascii="Times New Roman" w:hAnsi="Times New Roman" w:cs="Times New Roman"/>
          <w:sz w:val="24"/>
          <w:szCs w:val="24"/>
        </w:rPr>
        <w:t xml:space="preserve"> and </w:t>
      </w:r>
      <w:r w:rsidRPr="002F5FA1">
        <w:rPr>
          <w:rFonts w:ascii="Times New Roman" w:hAnsi="Times New Roman" w:cs="Times New Roman"/>
          <w:i/>
          <w:iCs/>
          <w:sz w:val="24"/>
          <w:szCs w:val="24"/>
        </w:rPr>
        <w:t xml:space="preserve">L. leucocephala </w:t>
      </w:r>
      <w:r w:rsidRPr="002F5FA1">
        <w:rPr>
          <w:rFonts w:ascii="Times New Roman" w:hAnsi="Times New Roman" w:cs="Times New Roman"/>
          <w:sz w:val="24"/>
          <w:szCs w:val="24"/>
        </w:rPr>
        <w:t>have edible, fleshy fruits.” (Lines 208-213)</w:t>
      </w:r>
    </w:p>
    <w:p w14:paraId="2B592679" w14:textId="3583D19B" w:rsidR="004A0E55" w:rsidRPr="002F5FA1" w:rsidRDefault="004A0E55" w:rsidP="0051509E">
      <w:pPr>
        <w:rPr>
          <w:rFonts w:ascii="Times New Roman" w:hAnsi="Times New Roman" w:cs="Times New Roman"/>
          <w:color w:val="222222"/>
          <w:sz w:val="24"/>
          <w:szCs w:val="24"/>
          <w:shd w:val="clear" w:color="auto" w:fill="FFFFFF"/>
        </w:rPr>
      </w:pPr>
    </w:p>
    <w:p w14:paraId="1D0CFCA8" w14:textId="331312D0" w:rsidR="009A0B55" w:rsidRPr="002F5FA1" w:rsidRDefault="009A0B5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We were unable to identify some of the seedlings, which died before they reached a size where we could more easily identify them.</w:t>
      </w:r>
    </w:p>
    <w:p w14:paraId="7DC59518" w14:textId="4AC7852A" w:rsidR="009A0B55" w:rsidRPr="002F5FA1" w:rsidRDefault="009A0B5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END RESPONSE</w:t>
      </w:r>
    </w:p>
    <w:p w14:paraId="0627DC98" w14:textId="77777777" w:rsidR="009A0B55" w:rsidRPr="002F5FA1" w:rsidRDefault="009A0B55" w:rsidP="0051509E">
      <w:pPr>
        <w:rPr>
          <w:rFonts w:ascii="Times New Roman" w:hAnsi="Times New Roman" w:cs="Times New Roman"/>
          <w:color w:val="222222"/>
          <w:sz w:val="24"/>
          <w:szCs w:val="24"/>
        </w:rPr>
      </w:pPr>
    </w:p>
    <w:p w14:paraId="1625C9F3" w14:textId="32D754B5" w:rsidR="004A0E55" w:rsidRPr="002F5FA1" w:rsidRDefault="009A0B5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P8L172 local flora and associated vegetation surveys not described in the mat and meth.</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May be you could test the abundance ranking order between local flora (avoid nature) and dung seedling composition with Spearman correlation tests.</w:t>
      </w:r>
    </w:p>
    <w:p w14:paraId="42C12886" w14:textId="5FB70D9B" w:rsidR="004A0E55" w:rsidRPr="002F5FA1" w:rsidRDefault="004A0E55" w:rsidP="0051509E">
      <w:pPr>
        <w:rPr>
          <w:rFonts w:ascii="Times New Roman" w:hAnsi="Times New Roman" w:cs="Times New Roman"/>
          <w:color w:val="222222"/>
          <w:sz w:val="24"/>
          <w:szCs w:val="24"/>
          <w:shd w:val="clear" w:color="auto" w:fill="FFFFFF"/>
        </w:rPr>
      </w:pPr>
    </w:p>
    <w:p w14:paraId="0C91DAA3" w14:textId="44E940B7" w:rsidR="009A0B55" w:rsidRPr="002F5FA1" w:rsidRDefault="009A0B5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073C6DD5" w14:textId="77777777" w:rsidR="004A0E55" w:rsidRPr="002F5FA1" w:rsidRDefault="004A0E55"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 xml:space="preserve">More detail has been added to Study area subsection of Methods: </w:t>
      </w:r>
    </w:p>
    <w:p w14:paraId="344E2CFE" w14:textId="77777777" w:rsidR="004A0E55" w:rsidRPr="002F5FA1" w:rsidRDefault="004A0E55" w:rsidP="0051509E">
      <w:pPr>
        <w:rPr>
          <w:rFonts w:ascii="Times New Roman" w:hAnsi="Times New Roman" w:cs="Times New Roman"/>
          <w:i/>
          <w:sz w:val="24"/>
          <w:szCs w:val="24"/>
        </w:rPr>
      </w:pPr>
      <w:r w:rsidRPr="002F5FA1">
        <w:rPr>
          <w:rFonts w:ascii="Times New Roman" w:hAnsi="Times New Roman" w:cs="Times New Roman"/>
          <w:i/>
          <w:color w:val="222222"/>
          <w:sz w:val="24"/>
          <w:szCs w:val="24"/>
          <w:shd w:val="clear" w:color="auto" w:fill="FFFFFF"/>
        </w:rPr>
        <w:t>“</w:t>
      </w:r>
      <w:r w:rsidRPr="002F5FA1">
        <w:rPr>
          <w:rFonts w:ascii="Times New Roman" w:hAnsi="Times New Roman" w:cs="Times New Roman"/>
          <w:i/>
          <w:sz w:val="24"/>
          <w:szCs w:val="24"/>
        </w:rPr>
        <w:t xml:space="preserve">We chose sites for this project that were considered native limestone karst forest in order to maintain similarities between sites and maximize the likelihood of discerning differences due to pig and deer abundance rather than other site characteristics like history of disturbance or species composition. Native trees still dominated these sites. However, the relative abundances of vegetation differ from early descriptions of Guam forests </w:t>
      </w:r>
      <w:r w:rsidRPr="002F5FA1">
        <w:rPr>
          <w:rFonts w:ascii="Times New Roman" w:hAnsi="Times New Roman" w:cs="Times New Roman"/>
          <w:i/>
          <w:sz w:val="24"/>
          <w:szCs w:val="24"/>
        </w:rPr>
        <w:fldChar w:fldCharType="begin" w:fldLock="1"/>
      </w:r>
      <w:r w:rsidRPr="002F5FA1">
        <w:rPr>
          <w:rFonts w:ascii="Times New Roman" w:hAnsi="Times New Roman" w:cs="Times New Roman"/>
          <w:i/>
          <w:sz w:val="24"/>
          <w:szCs w:val="24"/>
        </w:rPr>
        <w:instrText xml:space="preserve"> ADDIN PAPERS2_CITATIONS &lt;citation&gt;&lt;uuid&gt;EB7FDE18-4D95-4E20-8F2B-3E946F5CD19A&lt;/uuid&gt;&lt;priority&gt;0&lt;/priority&gt;&lt;publications&gt;&lt;publication&gt;&lt;publication_date&gt;99197000000000000000200000&lt;/publication_date&gt;&lt;publisher&gt;Guam,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Pr="002F5FA1">
        <w:rPr>
          <w:rFonts w:ascii="Times New Roman" w:hAnsi="Times New Roman" w:cs="Times New Roman"/>
          <w:i/>
          <w:sz w:val="24"/>
          <w:szCs w:val="24"/>
        </w:rPr>
        <w:fldChar w:fldCharType="separate"/>
      </w:r>
      <w:r w:rsidRPr="002F5FA1">
        <w:rPr>
          <w:rFonts w:ascii="Times New Roman" w:hAnsi="Times New Roman" w:cs="Times New Roman"/>
          <w:i/>
          <w:sz w:val="24"/>
          <w:szCs w:val="24"/>
        </w:rPr>
        <w:t>[30,31]</w:t>
      </w:r>
      <w:r w:rsidRPr="002F5FA1">
        <w:rPr>
          <w:rFonts w:ascii="Times New Roman" w:hAnsi="Times New Roman" w:cs="Times New Roman"/>
          <w:i/>
          <w:sz w:val="24"/>
          <w:szCs w:val="24"/>
        </w:rPr>
        <w:fldChar w:fldCharType="end"/>
      </w:r>
      <w:r w:rsidRPr="002F5FA1">
        <w:rPr>
          <w:rFonts w:ascii="Times New Roman" w:hAnsi="Times New Roman" w:cs="Times New Roman"/>
          <w:i/>
          <w:sz w:val="24"/>
          <w:szCs w:val="24"/>
        </w:rPr>
        <w:t xml:space="preserve">. This, and especially the absence of native avifauna amongst a mixture of other non-native plants, insects, and mammals </w:t>
      </w:r>
      <w:r w:rsidRPr="002F5FA1">
        <w:rPr>
          <w:rFonts w:ascii="Times New Roman" w:hAnsi="Times New Roman" w:cs="Times New Roman"/>
          <w:i/>
          <w:sz w:val="24"/>
          <w:szCs w:val="24"/>
        </w:rPr>
        <w:fldChar w:fldCharType="begin" w:fldLock="1"/>
      </w:r>
      <w:r w:rsidRPr="002F5FA1">
        <w:rPr>
          <w:rFonts w:ascii="Times New Roman" w:hAnsi="Times New Roman" w:cs="Times New Roman"/>
          <w:i/>
          <w:sz w:val="24"/>
          <w:szCs w:val="24"/>
        </w:rPr>
        <w:instrText xml:space="preserve"> ADDIN PAPERS2_CITATIONS &lt;citation&gt;&lt;uuid&gt;ADA0915B-839C-4599-A4A3-65F9BFC1C126&lt;/uuid&gt;&lt;priority&gt;0&lt;/priority&gt;&lt;publications&gt;&lt;publication&gt;&lt;publication_date&gt;99199800000000000000200000&lt;/publication_date&gt;&lt;subtype&gt;400&lt;/subtype&gt;&lt;title&gt;The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Pr="002F5FA1">
        <w:rPr>
          <w:rFonts w:ascii="Times New Roman" w:hAnsi="Times New Roman" w:cs="Times New Roman"/>
          <w:i/>
          <w:sz w:val="24"/>
          <w:szCs w:val="24"/>
        </w:rPr>
        <w:fldChar w:fldCharType="separate"/>
      </w:r>
      <w:r w:rsidRPr="002F5FA1">
        <w:rPr>
          <w:rFonts w:ascii="Times New Roman" w:hAnsi="Times New Roman" w:cs="Times New Roman"/>
          <w:i/>
          <w:sz w:val="24"/>
          <w:szCs w:val="24"/>
        </w:rPr>
        <w:t>[23]</w:t>
      </w:r>
      <w:r w:rsidRPr="002F5FA1">
        <w:rPr>
          <w:rFonts w:ascii="Times New Roman" w:hAnsi="Times New Roman" w:cs="Times New Roman"/>
          <w:i/>
          <w:sz w:val="24"/>
          <w:szCs w:val="24"/>
        </w:rPr>
        <w:fldChar w:fldCharType="end"/>
      </w:r>
      <w:r w:rsidRPr="002F5FA1">
        <w:rPr>
          <w:rFonts w:ascii="Times New Roman" w:hAnsi="Times New Roman" w:cs="Times New Roman"/>
          <w:i/>
          <w:sz w:val="24"/>
          <w:szCs w:val="24"/>
        </w:rPr>
        <w:t xml:space="preserve"> provided an ideal setting for investigating roles in a novel ecosystem.”</w:t>
      </w:r>
    </w:p>
    <w:p w14:paraId="3620D0FC" w14:textId="43647636" w:rsidR="004A0E55" w:rsidRPr="002F5FA1" w:rsidRDefault="004A0E55" w:rsidP="0051509E">
      <w:pPr>
        <w:rPr>
          <w:rFonts w:ascii="Times New Roman" w:hAnsi="Times New Roman" w:cs="Times New Roman"/>
          <w:i/>
          <w:sz w:val="24"/>
          <w:szCs w:val="24"/>
        </w:rPr>
      </w:pPr>
      <w:r w:rsidRPr="002F5FA1">
        <w:rPr>
          <w:rFonts w:ascii="Times New Roman" w:hAnsi="Times New Roman" w:cs="Times New Roman"/>
          <w:i/>
          <w:sz w:val="24"/>
          <w:szCs w:val="24"/>
        </w:rPr>
        <w:t>See response above about analysis of scat seedling composition.</w:t>
      </w:r>
    </w:p>
    <w:p w14:paraId="0017C545" w14:textId="498135DB" w:rsidR="009A0B55" w:rsidRPr="002F5FA1" w:rsidRDefault="009A0B55" w:rsidP="0051509E">
      <w:pPr>
        <w:rPr>
          <w:rFonts w:ascii="Times New Roman" w:hAnsi="Times New Roman" w:cs="Times New Roman"/>
          <w:i/>
          <w:sz w:val="24"/>
          <w:szCs w:val="24"/>
        </w:rPr>
      </w:pPr>
      <w:r w:rsidRPr="002F5FA1">
        <w:rPr>
          <w:rFonts w:ascii="Times New Roman" w:hAnsi="Times New Roman" w:cs="Times New Roman"/>
          <w:i/>
          <w:sz w:val="24"/>
          <w:szCs w:val="24"/>
        </w:rPr>
        <w:t>END RESPONSE</w:t>
      </w:r>
    </w:p>
    <w:p w14:paraId="67979780" w14:textId="77777777" w:rsidR="009A0B55" w:rsidRPr="002F5FA1" w:rsidRDefault="009A0B55" w:rsidP="0051509E">
      <w:pPr>
        <w:rPr>
          <w:rFonts w:ascii="Times New Roman" w:hAnsi="Times New Roman" w:cs="Times New Roman"/>
          <w:color w:val="222222"/>
          <w:sz w:val="24"/>
          <w:szCs w:val="24"/>
        </w:rPr>
      </w:pPr>
    </w:p>
    <w:p w14:paraId="23FE1CAE" w14:textId="35B86BD6" w:rsidR="004A0E55" w:rsidRPr="002F5FA1" w:rsidRDefault="009A0B5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P8L176 effects of ungulates on vegetation community composition (erase abundance)</w:t>
      </w:r>
    </w:p>
    <w:p w14:paraId="669EFD79" w14:textId="77777777" w:rsidR="00AD76FA" w:rsidRPr="002F5FA1" w:rsidRDefault="00AD76FA" w:rsidP="0051509E">
      <w:pPr>
        <w:rPr>
          <w:rFonts w:ascii="Times New Roman" w:hAnsi="Times New Roman" w:cs="Times New Roman"/>
          <w:color w:val="222222"/>
          <w:sz w:val="24"/>
          <w:szCs w:val="24"/>
          <w:shd w:val="clear" w:color="auto" w:fill="FFFFFF"/>
        </w:rPr>
      </w:pPr>
    </w:p>
    <w:p w14:paraId="7C6F08FC" w14:textId="524AD4F9" w:rsidR="004A0E55" w:rsidRPr="002F5FA1" w:rsidRDefault="001E33D7"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RESPONSE:</w:t>
      </w:r>
    </w:p>
    <w:p w14:paraId="1BD931BF" w14:textId="2C139001" w:rsidR="001E33D7" w:rsidRPr="002F5FA1" w:rsidRDefault="001E33D7"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lastRenderedPageBreak/>
        <w:t>We have erased “abundance.” In paragraph, we changed abundances to scat counts. (Line 227)</w:t>
      </w:r>
    </w:p>
    <w:p w14:paraId="16E441DF" w14:textId="77777777" w:rsidR="001E33D7" w:rsidRPr="002F5FA1" w:rsidRDefault="001E33D7" w:rsidP="0051509E">
      <w:pPr>
        <w:rPr>
          <w:rFonts w:ascii="Times New Roman" w:hAnsi="Times New Roman" w:cs="Times New Roman"/>
          <w:color w:val="222222"/>
          <w:sz w:val="24"/>
          <w:szCs w:val="24"/>
        </w:rPr>
      </w:pPr>
    </w:p>
    <w:p w14:paraId="4AB89951" w14:textId="236E8F67" w:rsidR="004A0E55" w:rsidRPr="002F5FA1" w:rsidRDefault="001E33D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P9L177 Be more precise: total or per functional group seedling abundance, r² different in text and fig. Please check and correct!</w:t>
      </w:r>
    </w:p>
    <w:p w14:paraId="26DE9650" w14:textId="63802075" w:rsidR="00AD76FA" w:rsidRPr="002F5FA1" w:rsidRDefault="00AD76FA" w:rsidP="0051509E">
      <w:pPr>
        <w:rPr>
          <w:rFonts w:ascii="Times New Roman" w:hAnsi="Times New Roman" w:cs="Times New Roman"/>
          <w:color w:val="222222"/>
          <w:sz w:val="24"/>
          <w:szCs w:val="24"/>
          <w:shd w:val="clear" w:color="auto" w:fill="FFFFFF"/>
        </w:rPr>
      </w:pPr>
    </w:p>
    <w:p w14:paraId="456A11A1" w14:textId="3A3E357A" w:rsidR="001E33D7" w:rsidRPr="002F5FA1" w:rsidRDefault="001E33D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44394564" w14:textId="7F9660FC" w:rsidR="00AD76FA" w:rsidRPr="002F5FA1" w:rsidRDefault="00AD76FA"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Corrected r2 and changed to “forest community abundances.”</w:t>
      </w:r>
      <w:r w:rsidR="00B31419" w:rsidRPr="002F5FA1">
        <w:rPr>
          <w:rFonts w:ascii="Times New Roman" w:hAnsi="Times New Roman" w:cs="Times New Roman"/>
          <w:i/>
          <w:color w:val="222222"/>
          <w:sz w:val="24"/>
          <w:szCs w:val="24"/>
          <w:shd w:val="clear" w:color="auto" w:fill="FFFFFF"/>
        </w:rPr>
        <w:t xml:space="preserve"> (Lines 218-220)</w:t>
      </w:r>
    </w:p>
    <w:p w14:paraId="47139151" w14:textId="601E229C" w:rsidR="001E33D7" w:rsidRPr="002F5FA1" w:rsidRDefault="001E33D7"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END RESPONSE</w:t>
      </w:r>
    </w:p>
    <w:p w14:paraId="59F826DF" w14:textId="77777777" w:rsidR="001E33D7" w:rsidRPr="002F5FA1" w:rsidRDefault="001E33D7" w:rsidP="0051509E">
      <w:pPr>
        <w:rPr>
          <w:rFonts w:ascii="Times New Roman" w:hAnsi="Times New Roman" w:cs="Times New Roman"/>
          <w:color w:val="222222"/>
          <w:sz w:val="24"/>
          <w:szCs w:val="24"/>
        </w:rPr>
      </w:pPr>
    </w:p>
    <w:p w14:paraId="6427EE5C" w14:textId="7385E23E" w:rsidR="004A0E55" w:rsidRPr="002F5FA1" w:rsidRDefault="001E33D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P9L184 cylindrocarpa or cylindrica ?</w:t>
      </w:r>
    </w:p>
    <w:p w14:paraId="6AF021E0" w14:textId="72455211" w:rsidR="004A0E55" w:rsidRPr="002F5FA1" w:rsidRDefault="004A0E55" w:rsidP="0051509E">
      <w:pPr>
        <w:rPr>
          <w:rFonts w:ascii="Times New Roman" w:hAnsi="Times New Roman" w:cs="Times New Roman"/>
          <w:color w:val="222222"/>
          <w:sz w:val="24"/>
          <w:szCs w:val="24"/>
          <w:shd w:val="clear" w:color="auto" w:fill="FFFFFF"/>
        </w:rPr>
      </w:pPr>
    </w:p>
    <w:p w14:paraId="686A4598" w14:textId="0092F388" w:rsidR="001E33D7" w:rsidRPr="002F5FA1" w:rsidRDefault="001E33D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19508224" w14:textId="77777777" w:rsidR="004A0E55" w:rsidRPr="002F5FA1" w:rsidRDefault="004A0E55" w:rsidP="0075671C">
      <w:pPr>
        <w:outlineLvl w:val="0"/>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Changed to cylindrocarpa – good catch!</w:t>
      </w:r>
    </w:p>
    <w:p w14:paraId="19F3AB46" w14:textId="77777777" w:rsidR="001E33D7" w:rsidRPr="002F5FA1" w:rsidRDefault="001E33D7"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END RESPONSE</w:t>
      </w:r>
    </w:p>
    <w:p w14:paraId="42D87494" w14:textId="77777777" w:rsidR="001E33D7" w:rsidRPr="002F5FA1" w:rsidRDefault="001E33D7" w:rsidP="0051509E">
      <w:pPr>
        <w:rPr>
          <w:rFonts w:ascii="Times New Roman" w:hAnsi="Times New Roman" w:cs="Times New Roman"/>
          <w:color w:val="222222"/>
          <w:sz w:val="24"/>
          <w:szCs w:val="24"/>
        </w:rPr>
      </w:pPr>
    </w:p>
    <w:p w14:paraId="409D6AFB" w14:textId="5FAC535A" w:rsidR="00B31419" w:rsidRPr="002F5FA1" w:rsidRDefault="001E33D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P9L184-187 Proportions given, where do they come from, not clear, please clarify !</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Do you have browsing records for the exclosure experiments ? To what is the survival outside the exclosure related to? Only to browsing? Dryness ? Pleas clarify</w:t>
      </w:r>
    </w:p>
    <w:p w14:paraId="721DF918" w14:textId="71069EF3" w:rsidR="00B31419" w:rsidRPr="002F5FA1" w:rsidRDefault="00B31419" w:rsidP="0051509E">
      <w:pPr>
        <w:rPr>
          <w:rFonts w:ascii="Times New Roman" w:hAnsi="Times New Roman" w:cs="Times New Roman"/>
          <w:color w:val="222222"/>
          <w:sz w:val="24"/>
          <w:szCs w:val="24"/>
          <w:shd w:val="clear" w:color="auto" w:fill="FFFFFF"/>
        </w:rPr>
      </w:pPr>
    </w:p>
    <w:p w14:paraId="260CC8C4" w14:textId="41D6ACE7" w:rsidR="001E33D7" w:rsidRPr="002F5FA1" w:rsidRDefault="001E33D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02EA0CBA" w14:textId="77777777" w:rsidR="00432FB0" w:rsidRPr="002F5FA1" w:rsidRDefault="00432FB0" w:rsidP="0051509E">
      <w:pPr>
        <w:rPr>
          <w:rFonts w:ascii="Times New Roman" w:hAnsi="Times New Roman" w:cs="Times New Roman"/>
          <w:i/>
          <w:color w:val="222222"/>
          <w:sz w:val="24"/>
          <w:szCs w:val="24"/>
        </w:rPr>
      </w:pPr>
      <w:r w:rsidRPr="002F5FA1">
        <w:rPr>
          <w:rFonts w:ascii="Times New Roman" w:hAnsi="Times New Roman" w:cs="Times New Roman"/>
          <w:i/>
          <w:color w:val="222222"/>
          <w:sz w:val="24"/>
          <w:szCs w:val="24"/>
        </w:rPr>
        <w:t>Percentages given here are calculated from our 14 vegetation transects, same as we calculated proportional abundance (except percent instead of proportion). This was described in results (Lines 205-209):</w:t>
      </w:r>
    </w:p>
    <w:p w14:paraId="67F6EA8C" w14:textId="05390F3C" w:rsidR="00432FB0" w:rsidRPr="002F5FA1" w:rsidRDefault="00432FB0" w:rsidP="0051509E">
      <w:pPr>
        <w:rPr>
          <w:rFonts w:ascii="Times New Roman" w:hAnsi="Times New Roman" w:cs="Times New Roman"/>
          <w:i/>
          <w:sz w:val="24"/>
          <w:szCs w:val="24"/>
        </w:rPr>
      </w:pPr>
      <w:r w:rsidRPr="002F5FA1">
        <w:rPr>
          <w:rFonts w:ascii="Times New Roman" w:hAnsi="Times New Roman" w:cs="Times New Roman"/>
          <w:i/>
          <w:color w:val="222222"/>
          <w:sz w:val="24"/>
          <w:szCs w:val="24"/>
        </w:rPr>
        <w:t>“</w:t>
      </w:r>
      <w:r w:rsidRPr="002F5FA1">
        <w:rPr>
          <w:rFonts w:ascii="Times New Roman" w:hAnsi="Times New Roman" w:cs="Times New Roman"/>
          <w:i/>
          <w:sz w:val="24"/>
          <w:szCs w:val="24"/>
        </w:rPr>
        <w:t>Proportional abundance in nature (left hand panel, Figure 3) for each species was calculated by dividing the total count of adults of that species across our fourteen sites and dividing that by the total number of adult trees across all sites. (Total adult count of one species / total adult count of all species counted on vegetation transects).”</w:t>
      </w:r>
      <w:r w:rsidR="001E33D7" w:rsidRPr="002F5FA1">
        <w:rPr>
          <w:rFonts w:ascii="Times New Roman" w:hAnsi="Times New Roman" w:cs="Times New Roman"/>
          <w:i/>
          <w:sz w:val="24"/>
          <w:szCs w:val="24"/>
        </w:rPr>
        <w:t xml:space="preserve"> (Lines 214-218)</w:t>
      </w:r>
    </w:p>
    <w:p w14:paraId="790A2086" w14:textId="77777777" w:rsidR="001E33D7" w:rsidRPr="002F5FA1" w:rsidRDefault="001E33D7" w:rsidP="0051509E">
      <w:pPr>
        <w:rPr>
          <w:rFonts w:ascii="Times New Roman" w:hAnsi="Times New Roman" w:cs="Times New Roman"/>
          <w:i/>
          <w:sz w:val="24"/>
          <w:szCs w:val="24"/>
        </w:rPr>
      </w:pPr>
    </w:p>
    <w:p w14:paraId="0690F8CC" w14:textId="148EA992" w:rsidR="00432FB0" w:rsidRPr="002F5FA1" w:rsidRDefault="00432FB0" w:rsidP="0051509E">
      <w:pPr>
        <w:rPr>
          <w:rFonts w:ascii="Times New Roman" w:hAnsi="Times New Roman" w:cs="Times New Roman"/>
          <w:i/>
          <w:sz w:val="24"/>
          <w:szCs w:val="24"/>
        </w:rPr>
      </w:pPr>
      <w:r w:rsidRPr="002F5FA1">
        <w:rPr>
          <w:rFonts w:ascii="Times New Roman" w:hAnsi="Times New Roman" w:cs="Times New Roman"/>
          <w:i/>
          <w:sz w:val="24"/>
          <w:szCs w:val="24"/>
        </w:rPr>
        <w:t>We are unsure what this reviewer means by “browsing records for the exclosure experiments.” Full results from our exclosure experiments are described in the first section of our results and Figure 2, and we elaborate on implications in the Discussion. We controlled for any effects of dryness by watering any seedlings planted during the dry season.</w:t>
      </w:r>
    </w:p>
    <w:p w14:paraId="400C074D" w14:textId="1A25845D" w:rsidR="001E33D7" w:rsidRPr="002F5FA1" w:rsidRDefault="001E33D7" w:rsidP="0051509E">
      <w:pPr>
        <w:rPr>
          <w:rFonts w:ascii="Times New Roman" w:hAnsi="Times New Roman" w:cs="Times New Roman"/>
          <w:i/>
          <w:sz w:val="24"/>
          <w:szCs w:val="24"/>
        </w:rPr>
      </w:pPr>
      <w:r w:rsidRPr="002F5FA1">
        <w:rPr>
          <w:rFonts w:ascii="Times New Roman" w:hAnsi="Times New Roman" w:cs="Times New Roman"/>
          <w:i/>
          <w:sz w:val="24"/>
          <w:szCs w:val="24"/>
        </w:rPr>
        <w:t>END RESPONSE</w:t>
      </w:r>
    </w:p>
    <w:p w14:paraId="201ABD47" w14:textId="77777777" w:rsidR="001E33D7" w:rsidRPr="002F5FA1" w:rsidRDefault="001E33D7" w:rsidP="0051509E">
      <w:pPr>
        <w:rPr>
          <w:rFonts w:ascii="Times New Roman" w:hAnsi="Times New Roman" w:cs="Times New Roman"/>
          <w:color w:val="222222"/>
          <w:sz w:val="24"/>
          <w:szCs w:val="24"/>
        </w:rPr>
      </w:pPr>
    </w:p>
    <w:p w14:paraId="02A55EDD" w14:textId="6569136D" w:rsidR="00432FB0" w:rsidRPr="002F5FA1" w:rsidRDefault="001E33D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P9L196 Deer signs not described! Browsing and rooting are nor estimated neither described.</w:t>
      </w:r>
    </w:p>
    <w:p w14:paraId="1D34F2F8" w14:textId="0B1B3769" w:rsidR="00432FB0" w:rsidRPr="002F5FA1" w:rsidRDefault="00432FB0" w:rsidP="0051509E">
      <w:pPr>
        <w:rPr>
          <w:rFonts w:ascii="Times New Roman" w:hAnsi="Times New Roman" w:cs="Times New Roman"/>
          <w:color w:val="222222"/>
          <w:sz w:val="24"/>
          <w:szCs w:val="24"/>
          <w:shd w:val="clear" w:color="auto" w:fill="FFFFFF"/>
        </w:rPr>
      </w:pPr>
    </w:p>
    <w:p w14:paraId="2E295F75" w14:textId="4AB336FA" w:rsidR="00F375E1" w:rsidRPr="002F5FA1" w:rsidRDefault="00F375E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1359CDCB" w14:textId="6FC14B0D" w:rsidR="00432FB0" w:rsidRPr="002F5FA1" w:rsidRDefault="00F375E1" w:rsidP="0051509E">
      <w:pPr>
        <w:rPr>
          <w:rFonts w:ascii="Times New Roman" w:hAnsi="Times New Roman" w:cs="Times New Roman"/>
          <w:i/>
          <w:color w:val="222222"/>
          <w:sz w:val="24"/>
          <w:szCs w:val="24"/>
        </w:rPr>
      </w:pPr>
      <w:r w:rsidRPr="002F5FA1">
        <w:rPr>
          <w:rFonts w:ascii="Times New Roman" w:hAnsi="Times New Roman" w:cs="Times New Roman"/>
          <w:i/>
          <w:color w:val="222222"/>
          <w:sz w:val="24"/>
          <w:szCs w:val="24"/>
        </w:rPr>
        <w:t>True, we should stick to the only sign we assessed, changed “sign” to “pellets” for deer.</w:t>
      </w:r>
    </w:p>
    <w:p w14:paraId="5A9C823B" w14:textId="77777777" w:rsidR="00F375E1" w:rsidRPr="002F5FA1" w:rsidRDefault="00F375E1"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END RESPONSE</w:t>
      </w:r>
    </w:p>
    <w:p w14:paraId="5B0ED799" w14:textId="77777777" w:rsidR="00F375E1" w:rsidRPr="002F5FA1" w:rsidRDefault="00F375E1" w:rsidP="0051509E">
      <w:pPr>
        <w:rPr>
          <w:rFonts w:ascii="Times New Roman" w:hAnsi="Times New Roman" w:cs="Times New Roman"/>
          <w:color w:val="222222"/>
          <w:sz w:val="24"/>
          <w:szCs w:val="24"/>
        </w:rPr>
      </w:pPr>
    </w:p>
    <w:p w14:paraId="7738A9FA" w14:textId="45AD5C62" w:rsidR="00432FB0" w:rsidRPr="002F5FA1" w:rsidRDefault="00F375E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lastRenderedPageBreak/>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P9L197 over interpreted and not comparable as pigs scat abundance represent a much shorter gradient ( by ten times roughly)</w:t>
      </w:r>
      <w:r w:rsidRPr="002F5FA1">
        <w:rPr>
          <w:rFonts w:ascii="Times New Roman" w:hAnsi="Times New Roman" w:cs="Times New Roman"/>
          <w:color w:val="222222"/>
          <w:sz w:val="24"/>
          <w:szCs w:val="24"/>
          <w:shd w:val="clear" w:color="auto" w:fill="FFFFFF"/>
        </w:rPr>
        <w:t>.</w:t>
      </w:r>
    </w:p>
    <w:p w14:paraId="53DDD5BA" w14:textId="26BE0614" w:rsidR="00432FB0" w:rsidRPr="002F5FA1" w:rsidRDefault="00432FB0" w:rsidP="0051509E">
      <w:pPr>
        <w:rPr>
          <w:rFonts w:ascii="Times New Roman" w:hAnsi="Times New Roman" w:cs="Times New Roman"/>
          <w:color w:val="222222"/>
          <w:sz w:val="24"/>
          <w:szCs w:val="24"/>
        </w:rPr>
      </w:pPr>
    </w:p>
    <w:p w14:paraId="62FBE503" w14:textId="5F900384" w:rsidR="00F375E1" w:rsidRPr="002F5FA1" w:rsidRDefault="00F375E1"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RESPONSE</w:t>
      </w:r>
    </w:p>
    <w:p w14:paraId="005D2ECB" w14:textId="77777777" w:rsidR="00432FB0" w:rsidRPr="002F5FA1" w:rsidRDefault="00432FB0" w:rsidP="0051509E">
      <w:pPr>
        <w:rPr>
          <w:rFonts w:ascii="Times New Roman" w:hAnsi="Times New Roman" w:cs="Times New Roman"/>
          <w:i/>
          <w:sz w:val="24"/>
          <w:szCs w:val="24"/>
          <w:lang w:val="en-GB"/>
        </w:rPr>
      </w:pPr>
      <w:r w:rsidRPr="002F5FA1">
        <w:rPr>
          <w:rFonts w:ascii="Times New Roman" w:hAnsi="Times New Roman" w:cs="Times New Roman"/>
          <w:i/>
          <w:sz w:val="24"/>
          <w:szCs w:val="24"/>
          <w:lang w:val="en-GB"/>
        </w:rPr>
        <w:t>We soften our language about the role of pigs as dispersers. Instead, we suggest that they are capable of dispersing seeds, but that further studies are needed to truly discern their roles. We agree that the lack of negative role should be emphasised instead of giving the impression that pigs play a positive role.</w:t>
      </w:r>
    </w:p>
    <w:p w14:paraId="7CCF8733" w14:textId="77777777" w:rsidR="00F375E1" w:rsidRPr="002F5FA1" w:rsidRDefault="00F375E1"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END RESPONSE</w:t>
      </w:r>
    </w:p>
    <w:p w14:paraId="7143232D" w14:textId="77777777" w:rsidR="00F375E1" w:rsidRPr="002F5FA1" w:rsidRDefault="00F375E1" w:rsidP="0051509E">
      <w:pPr>
        <w:rPr>
          <w:rFonts w:ascii="Times New Roman" w:hAnsi="Times New Roman" w:cs="Times New Roman"/>
          <w:color w:val="222222"/>
          <w:sz w:val="24"/>
          <w:szCs w:val="24"/>
        </w:rPr>
      </w:pPr>
    </w:p>
    <w:p w14:paraId="11D8DCA5" w14:textId="661AFC3E" w:rsidR="00432FB0" w:rsidRPr="002F5FA1" w:rsidRDefault="00F375E1"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P10L202 Please look at Picard et al. 2016 in JVS “Functional traits of seeds dispersed through endozoochory by native forest ungulates” for differences between other deer species and wild boar !</w:t>
      </w:r>
    </w:p>
    <w:p w14:paraId="47955094" w14:textId="77777777" w:rsidR="00432FB0" w:rsidRPr="002F5FA1" w:rsidRDefault="00432FB0" w:rsidP="0051509E">
      <w:pPr>
        <w:rPr>
          <w:rFonts w:ascii="Times New Roman" w:hAnsi="Times New Roman" w:cs="Times New Roman"/>
          <w:color w:val="222222"/>
          <w:sz w:val="24"/>
          <w:szCs w:val="24"/>
          <w:shd w:val="clear" w:color="auto" w:fill="FFFFFF"/>
        </w:rPr>
      </w:pPr>
    </w:p>
    <w:p w14:paraId="5B377DBA" w14:textId="77777777" w:rsidR="00F375E1" w:rsidRPr="002F5FA1" w:rsidRDefault="00F375E1" w:rsidP="0051509E">
      <w:pPr>
        <w:rPr>
          <w:rFonts w:ascii="Times New Roman" w:hAnsi="Times New Roman" w:cs="Times New Roman"/>
          <w:i/>
          <w:color w:val="222222"/>
          <w:sz w:val="24"/>
          <w:szCs w:val="24"/>
          <w:shd w:val="clear" w:color="auto" w:fill="FFFFFF"/>
        </w:rPr>
      </w:pPr>
    </w:p>
    <w:p w14:paraId="5D54A686" w14:textId="40FA4E12" w:rsidR="00F375E1" w:rsidRPr="002F5FA1" w:rsidRDefault="00F375E1"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RESPONSE</w:t>
      </w:r>
    </w:p>
    <w:p w14:paraId="46410D2C" w14:textId="5D91CFDF" w:rsidR="00432FB0" w:rsidRPr="002F5FA1" w:rsidRDefault="003A6873"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We appreciate the reviewer sharing this study! We hope to look into functional traits in more detail in the future. For this study, we have little information on functional traits to draw conclusions</w:t>
      </w:r>
      <w:r w:rsidR="00E31B68" w:rsidRPr="002F5FA1">
        <w:rPr>
          <w:rFonts w:ascii="Times New Roman" w:hAnsi="Times New Roman" w:cs="Times New Roman"/>
          <w:i/>
          <w:color w:val="222222"/>
          <w:sz w:val="24"/>
          <w:szCs w:val="24"/>
          <w:shd w:val="clear" w:color="auto" w:fill="FFFFFF"/>
        </w:rPr>
        <w:t>, but have added a paragraph on traits to the Discussion:</w:t>
      </w:r>
    </w:p>
    <w:p w14:paraId="3DE074DB" w14:textId="66EFBD0A" w:rsidR="00F375E1" w:rsidRPr="002F5FA1" w:rsidRDefault="00F375E1" w:rsidP="0051509E">
      <w:pPr>
        <w:rPr>
          <w:rFonts w:ascii="Times New Roman" w:hAnsi="Times New Roman" w:cs="Times New Roman"/>
          <w:i/>
          <w:color w:val="222222"/>
          <w:sz w:val="24"/>
          <w:szCs w:val="24"/>
          <w:shd w:val="clear" w:color="auto" w:fill="FFFFFF"/>
        </w:rPr>
      </w:pPr>
    </w:p>
    <w:p w14:paraId="16340D6A" w14:textId="0C748B4B" w:rsidR="00F375E1" w:rsidRPr="002F5FA1" w:rsidRDefault="00F375E1"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“Beyond ecology or status as native or non-native, traits of the plant species themselves turned out to be predictive of how they were affected by either deer or pigs. As mentioned above, M. citrifolia, Ficus sp., and C. papaya all contain a large number of small seeds per fruit, contributing to the numbers we recorded germinating from pig scats. They are also fleshy-fruited and sweet or pungent when ripe, all suggesting appeal to pigs when encountered in the forest. Evidence also points to small seed size being advantageous to dispersal [37]. While species-specific studies have rarely been done on the chemical traits of species planted in our seedling plots, we assume that these characteristics contribute to their survival in the presence of deer. Studies on other species of deer suggest their selective browsing depends on chemical composition of different plants. For example, they tended to avoid plants with high amounts of tannic acid [38,39]. We do not have chemical composition studies on the two species that were consistently avoided in seedling exclosures (O. oppositifolia and A. mariannensis). However, O. oppositifolia has a thick, milky sap like other Apocynaceae, and other members of the Aglaia genus are known to have high tannin content [41,42], potentially contributing to lower palatability by deer. M. citrifolia and P. serratifolia, and other species of Psychotria have documented medicinal uses [27,43,44,45], suggestive of potent chemical properties, but, in contrast, were all consumed by deer in our open seedling plots instead of avoided. Since they have no visible physical defences, the chemical composition of the avoided species surely contributes to their defence against herbivory. The other species that were consumed, although medicinal, were more palatable to deer, suggesting that deer have some tolerance of plants with antimicrobial and other medicinal uses. This, rather than just origin or status as native, contributed to their susceptibility in Guam.” (Lines 267-288)</w:t>
      </w:r>
    </w:p>
    <w:p w14:paraId="48A32102" w14:textId="77777777" w:rsidR="00432FB0" w:rsidRPr="002F5FA1" w:rsidDel="00EE67CD" w:rsidRDefault="00E41137" w:rsidP="0051509E">
      <w:pPr>
        <w:rPr>
          <w:del w:id="9" w:author="Haldre Rogers" w:date="2017-06-05T07:42:00Z"/>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P10L203 species richness instead of diversity, pellets/dungs instead of scats.</w:t>
      </w:r>
    </w:p>
    <w:p w14:paraId="35362344" w14:textId="77777777" w:rsidR="003A6873" w:rsidRPr="002F5FA1" w:rsidRDefault="003A6873" w:rsidP="0051509E">
      <w:pPr>
        <w:rPr>
          <w:rFonts w:ascii="Times New Roman" w:hAnsi="Times New Roman" w:cs="Times New Roman"/>
          <w:color w:val="222222"/>
          <w:sz w:val="24"/>
          <w:szCs w:val="24"/>
          <w:shd w:val="clear" w:color="auto" w:fill="FFFFFF"/>
        </w:rPr>
      </w:pPr>
    </w:p>
    <w:p w14:paraId="78F3C3DD" w14:textId="77777777" w:rsidR="003A6873" w:rsidRPr="002F5FA1" w:rsidRDefault="003A6873"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Changed to species richness. See comment above about continuing to use “scat.”</w:t>
      </w:r>
    </w:p>
    <w:p w14:paraId="3AADDF29" w14:textId="77777777" w:rsidR="00432FB0" w:rsidRPr="002F5FA1" w:rsidDel="00EE67CD" w:rsidRDefault="00E41137" w:rsidP="0051509E">
      <w:pPr>
        <w:rPr>
          <w:del w:id="10" w:author="Haldre Rogers" w:date="2017-06-05T07:42:00Z"/>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P10L204 many seeded fuits, this information arrives too late please see earlier comments on that point.</w:t>
      </w:r>
    </w:p>
    <w:p w14:paraId="3B56F4B2" w14:textId="77777777" w:rsidR="003A6873" w:rsidRPr="002F5FA1" w:rsidRDefault="003A6873" w:rsidP="0051509E">
      <w:pPr>
        <w:rPr>
          <w:rFonts w:ascii="Times New Roman" w:hAnsi="Times New Roman" w:cs="Times New Roman"/>
          <w:color w:val="222222"/>
          <w:sz w:val="24"/>
          <w:szCs w:val="24"/>
          <w:shd w:val="clear" w:color="auto" w:fill="FFFFFF"/>
        </w:rPr>
      </w:pPr>
    </w:p>
    <w:p w14:paraId="11F63179" w14:textId="77777777" w:rsidR="003A6873" w:rsidRPr="002F5FA1" w:rsidRDefault="003A6873"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Addressed above.</w:t>
      </w:r>
    </w:p>
    <w:p w14:paraId="2CD4BC82" w14:textId="77777777" w:rsidR="00432FB0" w:rsidRPr="002F5FA1" w:rsidDel="00EE67CD" w:rsidRDefault="00E41137" w:rsidP="0051509E">
      <w:pPr>
        <w:rPr>
          <w:del w:id="11" w:author="Haldre Rogers" w:date="2017-06-05T07:42:00Z"/>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P10 L218-220 that is not what is tested please do not overestimate your results (boar vs. deer effects)</w:t>
      </w:r>
    </w:p>
    <w:p w14:paraId="7850A0FD" w14:textId="77777777" w:rsidR="003A6873" w:rsidRPr="002F5FA1" w:rsidRDefault="003A6873" w:rsidP="0051509E">
      <w:pPr>
        <w:rPr>
          <w:rFonts w:ascii="Times New Roman" w:hAnsi="Times New Roman" w:cs="Times New Roman"/>
          <w:color w:val="222222"/>
          <w:sz w:val="24"/>
          <w:szCs w:val="24"/>
        </w:rPr>
      </w:pPr>
    </w:p>
    <w:p w14:paraId="483CFAFA" w14:textId="77777777" w:rsidR="003A6873" w:rsidRPr="002F5FA1" w:rsidRDefault="003A6873" w:rsidP="0051509E">
      <w:pPr>
        <w:rPr>
          <w:rFonts w:ascii="Times New Roman" w:hAnsi="Times New Roman" w:cs="Times New Roman"/>
          <w:i/>
          <w:sz w:val="24"/>
          <w:szCs w:val="24"/>
          <w:lang w:val="en-GB"/>
        </w:rPr>
      </w:pPr>
      <w:r w:rsidRPr="002F5FA1">
        <w:rPr>
          <w:rFonts w:ascii="Times New Roman" w:hAnsi="Times New Roman" w:cs="Times New Roman"/>
          <w:i/>
          <w:color w:val="222222"/>
          <w:sz w:val="24"/>
          <w:szCs w:val="24"/>
        </w:rPr>
        <w:t>As mentioned above,</w:t>
      </w:r>
      <w:r w:rsidRPr="002F5FA1">
        <w:rPr>
          <w:rFonts w:ascii="Times New Roman" w:hAnsi="Times New Roman" w:cs="Times New Roman"/>
          <w:color w:val="222222"/>
          <w:sz w:val="24"/>
          <w:szCs w:val="24"/>
        </w:rPr>
        <w:t xml:space="preserve"> </w:t>
      </w:r>
      <w:r w:rsidRPr="002F5FA1">
        <w:rPr>
          <w:rFonts w:ascii="Times New Roman" w:hAnsi="Times New Roman" w:cs="Times New Roman"/>
          <w:i/>
          <w:sz w:val="24"/>
          <w:szCs w:val="24"/>
          <w:lang w:val="en-GB"/>
        </w:rPr>
        <w:t>we soften our language about the role of pigs as dispersers. Instead, we suggest that they are capable of dispersing seeds, but that further studies are needed to truly discern their roles. We agree that the lack of negative role should be emphasised instead of giving the impression that pigs play a positive role.</w:t>
      </w:r>
    </w:p>
    <w:p w14:paraId="66752667" w14:textId="77777777" w:rsidR="003A6873" w:rsidRPr="002F5FA1" w:rsidDel="00EE67CD" w:rsidRDefault="00E41137" w:rsidP="0051509E">
      <w:pPr>
        <w:rPr>
          <w:del w:id="12" w:author="Haldre Rogers" w:date="2017-06-05T07:42:00Z"/>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P10 L226 This suggests Rusa marianna is a grazer, is that true ? to be specified in the mat and meth. And comment on its potential effects on different vegetation functional groups (at least woody versus non woody species). What do we know from its feeding regime ? Must be interesting to precise somewhere in the mat and method.</w:t>
      </w:r>
    </w:p>
    <w:p w14:paraId="374F389A" w14:textId="77777777" w:rsidR="003A6873" w:rsidRPr="002F5FA1" w:rsidRDefault="003A6873" w:rsidP="0051509E">
      <w:pPr>
        <w:rPr>
          <w:rFonts w:ascii="Times New Roman" w:hAnsi="Times New Roman" w:cs="Times New Roman"/>
          <w:color w:val="222222"/>
          <w:sz w:val="24"/>
          <w:szCs w:val="24"/>
          <w:shd w:val="clear" w:color="auto" w:fill="FFFFFF"/>
        </w:rPr>
      </w:pPr>
    </w:p>
    <w:p w14:paraId="753B3718" w14:textId="77777777" w:rsidR="003A6873" w:rsidRPr="002F5FA1" w:rsidRDefault="003A6873"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color w:val="222222"/>
          <w:sz w:val="24"/>
          <w:szCs w:val="24"/>
          <w:shd w:val="clear" w:color="auto" w:fill="FFFFFF"/>
        </w:rPr>
        <w:t>Rusa marianna</w:t>
      </w:r>
      <w:r w:rsidRPr="002F5FA1">
        <w:rPr>
          <w:rFonts w:ascii="Times New Roman" w:hAnsi="Times New Roman" w:cs="Times New Roman"/>
          <w:i/>
          <w:color w:val="222222"/>
          <w:sz w:val="24"/>
          <w:szCs w:val="24"/>
          <w:shd w:val="clear" w:color="auto" w:fill="FFFFFF"/>
        </w:rPr>
        <w:t xml:space="preserve"> is a browser. See response above on browsing vs. grazing.</w:t>
      </w:r>
    </w:p>
    <w:p w14:paraId="7BBD9B09" w14:textId="77777777" w:rsidR="003A6873" w:rsidRPr="002F5FA1" w:rsidRDefault="00E4113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It seems that as Cervus elaphus for instance, it is an intermediate mixed feeder (Hoffmann 1989).</w:t>
      </w: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Following paragraph from </w:t>
      </w:r>
      <w:hyperlink r:id="rId9" w:tgtFrame="_blank" w:history="1">
        <w:r w:rsidRPr="002F5FA1">
          <w:rPr>
            <w:rFonts w:ascii="Times New Roman" w:hAnsi="Times New Roman" w:cs="Times New Roman"/>
            <w:color w:val="1155CC"/>
            <w:sz w:val="24"/>
            <w:szCs w:val="24"/>
            <w:u w:val="single"/>
            <w:shd w:val="clear" w:color="auto" w:fill="FFFFFF"/>
          </w:rPr>
          <w:t>http://www.cabi.org/isc/datasheet/89935</w:t>
        </w:r>
      </w:hyperlink>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 Nutrition</w:t>
      </w: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Very little information on diet is available in the Philippines, although a few observations have been published (Balete et al., 2011). Food records from Micronesia are more extensive and reveal a diverse diet comprised of at least 82 plant species, including trees, shrubs, grasses, herbaceous plants, vines, ferns, and mushrooms (Wheeler, 1979; Wiles et al., 1999). Foliage, fruits, shoots, seeds, and tree bark are eaten. Diet includes agricultural plants and fruits. Relative preferences among food plants remain unknown. Conry (1986) reported differences in dietary quality in northern versus southern Guam, based on fecal concentrations of diaminopimelic acid. […]</w:t>
      </w:r>
    </w:p>
    <w:p w14:paraId="33F1AA45" w14:textId="77777777" w:rsidR="003A6873" w:rsidRPr="002F5FA1" w:rsidRDefault="003A6873" w:rsidP="0051509E">
      <w:pPr>
        <w:rPr>
          <w:rFonts w:ascii="Times New Roman" w:hAnsi="Times New Roman" w:cs="Times New Roman"/>
          <w:color w:val="222222"/>
          <w:sz w:val="24"/>
          <w:szCs w:val="24"/>
          <w:shd w:val="clear" w:color="auto" w:fill="FFFFFF"/>
        </w:rPr>
      </w:pPr>
    </w:p>
    <w:p w14:paraId="591DF899" w14:textId="77777777" w:rsidR="00E41137" w:rsidRPr="002F5FA1" w:rsidRDefault="003A6873"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i/>
          <w:color w:val="222222"/>
          <w:sz w:val="24"/>
          <w:szCs w:val="24"/>
          <w:shd w:val="clear" w:color="auto" w:fill="FFFFFF"/>
        </w:rPr>
        <w:t>We cite Wheeler, Wiles, and Conry in our study</w:t>
      </w:r>
      <w:commentRangeStart w:id="13"/>
      <w:r w:rsidRPr="002F5FA1">
        <w:rPr>
          <w:rFonts w:ascii="Times New Roman" w:hAnsi="Times New Roman" w:cs="Times New Roman"/>
          <w:i/>
          <w:color w:val="222222"/>
          <w:sz w:val="24"/>
          <w:szCs w:val="24"/>
          <w:shd w:val="clear" w:color="auto" w:fill="FFFFFF"/>
        </w:rPr>
        <w:t>.</w:t>
      </w:r>
      <w:r w:rsidR="00AE1015" w:rsidRPr="002F5FA1">
        <w:rPr>
          <w:rFonts w:ascii="Times New Roman" w:hAnsi="Times New Roman" w:cs="Times New Roman"/>
          <w:i/>
          <w:color w:val="222222"/>
          <w:sz w:val="24"/>
          <w:szCs w:val="24"/>
          <w:shd w:val="clear" w:color="auto" w:fill="FFFFFF"/>
        </w:rPr>
        <w:t xml:space="preserve"> We have not determined chemical differences or composition of the plant species that we tested.</w:t>
      </w:r>
      <w:r w:rsidR="00E41137" w:rsidRPr="002F5FA1">
        <w:rPr>
          <w:rFonts w:ascii="Times New Roman" w:hAnsi="Times New Roman" w:cs="Times New Roman"/>
          <w:color w:val="222222"/>
          <w:sz w:val="24"/>
          <w:szCs w:val="24"/>
        </w:rPr>
        <w:br/>
      </w:r>
      <w:commentRangeEnd w:id="13"/>
      <w:r w:rsidR="00EA2A07" w:rsidRPr="002F5FA1">
        <w:rPr>
          <w:rStyle w:val="CommentReference"/>
          <w:rFonts w:ascii="Times New Roman" w:hAnsi="Times New Roman" w:cs="Times New Roman"/>
          <w:sz w:val="24"/>
          <w:szCs w:val="24"/>
        </w:rPr>
        <w:commentReference w:id="13"/>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References list has to be checked as for some of them, we do not have the pages …</w:t>
      </w:r>
    </w:p>
    <w:p w14:paraId="6DD6F61F" w14:textId="77777777" w:rsidR="004E0005" w:rsidRPr="002F5FA1" w:rsidRDefault="004E0005" w:rsidP="0051509E">
      <w:pPr>
        <w:rPr>
          <w:rFonts w:ascii="Times New Roman" w:hAnsi="Times New Roman" w:cs="Times New Roman"/>
          <w:color w:val="222222"/>
          <w:sz w:val="24"/>
          <w:szCs w:val="24"/>
          <w:shd w:val="clear" w:color="auto" w:fill="FFFFFF"/>
        </w:rPr>
      </w:pPr>
    </w:p>
    <w:p w14:paraId="6AACFCB8" w14:textId="1BD98A90" w:rsidR="004E0005" w:rsidRPr="002F5FA1" w:rsidRDefault="004E0005"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Literature Cited is</w:t>
      </w:r>
      <w:r w:rsidR="00EA2A07" w:rsidRPr="002F5FA1">
        <w:rPr>
          <w:rFonts w:ascii="Times New Roman" w:hAnsi="Times New Roman" w:cs="Times New Roman"/>
          <w:i/>
          <w:color w:val="222222"/>
          <w:sz w:val="24"/>
          <w:szCs w:val="24"/>
          <w:shd w:val="clear" w:color="auto" w:fill="FFFFFF"/>
        </w:rPr>
        <w:t xml:space="preserve"> now</w:t>
      </w:r>
      <w:r w:rsidRPr="002F5FA1">
        <w:rPr>
          <w:rFonts w:ascii="Times New Roman" w:hAnsi="Times New Roman" w:cs="Times New Roman"/>
          <w:i/>
          <w:color w:val="222222"/>
          <w:sz w:val="24"/>
          <w:szCs w:val="24"/>
          <w:shd w:val="clear" w:color="auto" w:fill="FFFFFF"/>
        </w:rPr>
        <w:t xml:space="preserve"> correct and complete</w:t>
      </w:r>
      <w:r w:rsidR="00EA2A07" w:rsidRPr="002F5FA1">
        <w:rPr>
          <w:rFonts w:ascii="Times New Roman" w:hAnsi="Times New Roman" w:cs="Times New Roman"/>
          <w:i/>
          <w:color w:val="222222"/>
          <w:sz w:val="24"/>
          <w:szCs w:val="24"/>
          <w:shd w:val="clear" w:color="auto" w:fill="FFFFFF"/>
        </w:rPr>
        <w:t xml:space="preserve"> - thanks for the careful checking!</w:t>
      </w:r>
    </w:p>
    <w:sectPr w:rsidR="004E0005" w:rsidRPr="002F5F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Haldre Rogers" w:date="2017-06-05T07:39:00Z" w:initials="HR">
    <w:p w14:paraId="0D745E42" w14:textId="71611811" w:rsidR="0062660F" w:rsidRDefault="0062660F">
      <w:pPr>
        <w:pStyle w:val="CommentText"/>
      </w:pPr>
      <w:r>
        <w:rPr>
          <w:rStyle w:val="CommentReference"/>
        </w:rPr>
        <w:annotationRef/>
      </w:r>
      <w:r>
        <w:t xml:space="preserve">No response? </w:t>
      </w:r>
    </w:p>
  </w:comment>
  <w:comment w:id="13" w:author="Haldre Rogers" w:date="2017-06-05T07:43:00Z" w:initials="HR">
    <w:p w14:paraId="089E563A" w14:textId="3955A4D6" w:rsidR="0062660F" w:rsidRDefault="0062660F">
      <w:pPr>
        <w:pStyle w:val="CommentText"/>
      </w:pPr>
      <w:r>
        <w:rPr>
          <w:rStyle w:val="CommentReference"/>
        </w:rPr>
        <w:annotationRef/>
      </w:r>
      <w:r>
        <w:t xml:space="preserve">They didn't ask for chemical composition - why is this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745E42" w15:done="0"/>
  <w15:commentEx w15:paraId="089E563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09E"/>
    <w:rsid w:val="0002285E"/>
    <w:rsid w:val="00035513"/>
    <w:rsid w:val="00040B16"/>
    <w:rsid w:val="000464D9"/>
    <w:rsid w:val="000524A9"/>
    <w:rsid w:val="000550C2"/>
    <w:rsid w:val="000656E6"/>
    <w:rsid w:val="00065874"/>
    <w:rsid w:val="0006705A"/>
    <w:rsid w:val="000851A4"/>
    <w:rsid w:val="000C2F62"/>
    <w:rsid w:val="000D2A3F"/>
    <w:rsid w:val="000D4AD1"/>
    <w:rsid w:val="000E0887"/>
    <w:rsid w:val="000E4BF6"/>
    <w:rsid w:val="00112BAC"/>
    <w:rsid w:val="001810CA"/>
    <w:rsid w:val="00193972"/>
    <w:rsid w:val="001E33D7"/>
    <w:rsid w:val="002030C6"/>
    <w:rsid w:val="00262983"/>
    <w:rsid w:val="00270161"/>
    <w:rsid w:val="00270913"/>
    <w:rsid w:val="00272119"/>
    <w:rsid w:val="002A5921"/>
    <w:rsid w:val="002B5FBE"/>
    <w:rsid w:val="002B689F"/>
    <w:rsid w:val="002B7655"/>
    <w:rsid w:val="002C2B74"/>
    <w:rsid w:val="002D3775"/>
    <w:rsid w:val="002D46FC"/>
    <w:rsid w:val="002F5FA1"/>
    <w:rsid w:val="00300A27"/>
    <w:rsid w:val="0034508B"/>
    <w:rsid w:val="00350376"/>
    <w:rsid w:val="00367107"/>
    <w:rsid w:val="003861E1"/>
    <w:rsid w:val="00393603"/>
    <w:rsid w:val="003A6873"/>
    <w:rsid w:val="003D666C"/>
    <w:rsid w:val="003E1B92"/>
    <w:rsid w:val="00432FB0"/>
    <w:rsid w:val="00441FFD"/>
    <w:rsid w:val="00447224"/>
    <w:rsid w:val="00471EE4"/>
    <w:rsid w:val="004A0E55"/>
    <w:rsid w:val="004A4127"/>
    <w:rsid w:val="004B55D9"/>
    <w:rsid w:val="004D0290"/>
    <w:rsid w:val="004D1D5A"/>
    <w:rsid w:val="004E0005"/>
    <w:rsid w:val="004E4930"/>
    <w:rsid w:val="004F18A3"/>
    <w:rsid w:val="00514CB7"/>
    <w:rsid w:val="0051509E"/>
    <w:rsid w:val="00520F98"/>
    <w:rsid w:val="00540A76"/>
    <w:rsid w:val="00541E14"/>
    <w:rsid w:val="00555834"/>
    <w:rsid w:val="005D5BC5"/>
    <w:rsid w:val="005F6717"/>
    <w:rsid w:val="006158B8"/>
    <w:rsid w:val="0062660F"/>
    <w:rsid w:val="00627366"/>
    <w:rsid w:val="00627834"/>
    <w:rsid w:val="00654F9E"/>
    <w:rsid w:val="00665427"/>
    <w:rsid w:val="00665560"/>
    <w:rsid w:val="00666FC5"/>
    <w:rsid w:val="0067622C"/>
    <w:rsid w:val="006A4D77"/>
    <w:rsid w:val="006B5938"/>
    <w:rsid w:val="006D5C01"/>
    <w:rsid w:val="006F6331"/>
    <w:rsid w:val="00707581"/>
    <w:rsid w:val="0072064A"/>
    <w:rsid w:val="0075671C"/>
    <w:rsid w:val="00760E2D"/>
    <w:rsid w:val="00775865"/>
    <w:rsid w:val="007800E7"/>
    <w:rsid w:val="007928B1"/>
    <w:rsid w:val="007D5041"/>
    <w:rsid w:val="007F7035"/>
    <w:rsid w:val="008443F9"/>
    <w:rsid w:val="00870831"/>
    <w:rsid w:val="00885AD9"/>
    <w:rsid w:val="008C1030"/>
    <w:rsid w:val="008C2B4E"/>
    <w:rsid w:val="008D4675"/>
    <w:rsid w:val="00903E03"/>
    <w:rsid w:val="00941C6F"/>
    <w:rsid w:val="00965A17"/>
    <w:rsid w:val="009861FB"/>
    <w:rsid w:val="00994103"/>
    <w:rsid w:val="009A0B55"/>
    <w:rsid w:val="009A4A3F"/>
    <w:rsid w:val="009B540E"/>
    <w:rsid w:val="00A06623"/>
    <w:rsid w:val="00A077FB"/>
    <w:rsid w:val="00A37776"/>
    <w:rsid w:val="00A623AB"/>
    <w:rsid w:val="00A73781"/>
    <w:rsid w:val="00A9133E"/>
    <w:rsid w:val="00AA0CFB"/>
    <w:rsid w:val="00AA24E2"/>
    <w:rsid w:val="00AD2D1D"/>
    <w:rsid w:val="00AD76FA"/>
    <w:rsid w:val="00AE1015"/>
    <w:rsid w:val="00B047EA"/>
    <w:rsid w:val="00B06BA1"/>
    <w:rsid w:val="00B31419"/>
    <w:rsid w:val="00B42944"/>
    <w:rsid w:val="00B53115"/>
    <w:rsid w:val="00B62EA4"/>
    <w:rsid w:val="00BC38F4"/>
    <w:rsid w:val="00BD6FD2"/>
    <w:rsid w:val="00BD713A"/>
    <w:rsid w:val="00BD7BE2"/>
    <w:rsid w:val="00BE1DD6"/>
    <w:rsid w:val="00BF2A97"/>
    <w:rsid w:val="00C20232"/>
    <w:rsid w:val="00C25031"/>
    <w:rsid w:val="00C418EA"/>
    <w:rsid w:val="00C64C16"/>
    <w:rsid w:val="00C6710A"/>
    <w:rsid w:val="00CC7D21"/>
    <w:rsid w:val="00CE1347"/>
    <w:rsid w:val="00CE2FEB"/>
    <w:rsid w:val="00D21019"/>
    <w:rsid w:val="00D4004F"/>
    <w:rsid w:val="00D57843"/>
    <w:rsid w:val="00D610B7"/>
    <w:rsid w:val="00D61730"/>
    <w:rsid w:val="00D66043"/>
    <w:rsid w:val="00D741C8"/>
    <w:rsid w:val="00D93A45"/>
    <w:rsid w:val="00DA0610"/>
    <w:rsid w:val="00DB5EB6"/>
    <w:rsid w:val="00DD1BC5"/>
    <w:rsid w:val="00DE5299"/>
    <w:rsid w:val="00E27CFE"/>
    <w:rsid w:val="00E31B68"/>
    <w:rsid w:val="00E4036E"/>
    <w:rsid w:val="00E41137"/>
    <w:rsid w:val="00E46F71"/>
    <w:rsid w:val="00E71305"/>
    <w:rsid w:val="00E72A2B"/>
    <w:rsid w:val="00EA2A07"/>
    <w:rsid w:val="00EC4664"/>
    <w:rsid w:val="00EE1BB5"/>
    <w:rsid w:val="00EE564A"/>
    <w:rsid w:val="00EE67CD"/>
    <w:rsid w:val="00F07E1E"/>
    <w:rsid w:val="00F210FA"/>
    <w:rsid w:val="00F24484"/>
    <w:rsid w:val="00F375E1"/>
    <w:rsid w:val="00F53D10"/>
    <w:rsid w:val="00F55284"/>
    <w:rsid w:val="00F821DA"/>
    <w:rsid w:val="00F87DC6"/>
    <w:rsid w:val="00FA5B3E"/>
    <w:rsid w:val="00FB41C8"/>
    <w:rsid w:val="00FD07D9"/>
    <w:rsid w:val="00FE200D"/>
    <w:rsid w:val="00FF1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0A27E"/>
  <w15:chartTrackingRefBased/>
  <w15:docId w15:val="{16B6A12F-4B3F-4566-A388-50BFD66FE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customStyle="1" w:styleId="apple-converted-space">
    <w:name w:val="apple-converted-space"/>
    <w:basedOn w:val="DefaultParagraphFont"/>
    <w:rsid w:val="00E41137"/>
  </w:style>
  <w:style w:type="paragraph" w:styleId="DocumentMap">
    <w:name w:val="Document Map"/>
    <w:basedOn w:val="Normal"/>
    <w:link w:val="DocumentMapChar"/>
    <w:uiPriority w:val="99"/>
    <w:semiHidden/>
    <w:unhideWhenUsed/>
    <w:rsid w:val="0075671C"/>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5671C"/>
    <w:rPr>
      <w:rFonts w:ascii="Times New Roman" w:hAnsi="Times New Roman" w:cs="Times New Roman"/>
      <w:sz w:val="24"/>
      <w:szCs w:val="24"/>
    </w:rPr>
  </w:style>
  <w:style w:type="paragraph" w:styleId="Revision">
    <w:name w:val="Revision"/>
    <w:hidden/>
    <w:uiPriority w:val="99"/>
    <w:semiHidden/>
    <w:rsid w:val="0075671C"/>
  </w:style>
  <w:style w:type="character" w:styleId="CommentReference">
    <w:name w:val="annotation reference"/>
    <w:basedOn w:val="DefaultParagraphFont"/>
    <w:uiPriority w:val="99"/>
    <w:semiHidden/>
    <w:unhideWhenUsed/>
    <w:rsid w:val="0075671C"/>
    <w:rPr>
      <w:sz w:val="18"/>
      <w:szCs w:val="18"/>
    </w:rPr>
  </w:style>
  <w:style w:type="paragraph" w:styleId="CommentText">
    <w:name w:val="annotation text"/>
    <w:basedOn w:val="Normal"/>
    <w:link w:val="CommentTextChar"/>
    <w:uiPriority w:val="99"/>
    <w:semiHidden/>
    <w:unhideWhenUsed/>
    <w:rsid w:val="0075671C"/>
    <w:rPr>
      <w:sz w:val="24"/>
      <w:szCs w:val="24"/>
    </w:rPr>
  </w:style>
  <w:style w:type="character" w:customStyle="1" w:styleId="CommentTextChar">
    <w:name w:val="Comment Text Char"/>
    <w:basedOn w:val="DefaultParagraphFont"/>
    <w:link w:val="CommentText"/>
    <w:uiPriority w:val="99"/>
    <w:semiHidden/>
    <w:rsid w:val="0075671C"/>
    <w:rPr>
      <w:sz w:val="24"/>
      <w:szCs w:val="24"/>
    </w:rPr>
  </w:style>
  <w:style w:type="paragraph" w:styleId="CommentSubject">
    <w:name w:val="annotation subject"/>
    <w:basedOn w:val="CommentText"/>
    <w:next w:val="CommentText"/>
    <w:link w:val="CommentSubjectChar"/>
    <w:uiPriority w:val="99"/>
    <w:semiHidden/>
    <w:unhideWhenUsed/>
    <w:rsid w:val="0075671C"/>
    <w:rPr>
      <w:b/>
      <w:bCs/>
      <w:sz w:val="20"/>
      <w:szCs w:val="20"/>
    </w:rPr>
  </w:style>
  <w:style w:type="character" w:customStyle="1" w:styleId="CommentSubjectChar">
    <w:name w:val="Comment Subject Char"/>
    <w:basedOn w:val="CommentTextChar"/>
    <w:link w:val="CommentSubject"/>
    <w:uiPriority w:val="99"/>
    <w:semiHidden/>
    <w:rsid w:val="0075671C"/>
    <w:rPr>
      <w:b/>
      <w:bCs/>
      <w:sz w:val="20"/>
      <w:szCs w:val="20"/>
    </w:rPr>
  </w:style>
  <w:style w:type="paragraph" w:styleId="BalloonText">
    <w:name w:val="Balloon Text"/>
    <w:basedOn w:val="Normal"/>
    <w:link w:val="BalloonTextChar"/>
    <w:uiPriority w:val="99"/>
    <w:semiHidden/>
    <w:unhideWhenUsed/>
    <w:rsid w:val="007567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671C"/>
    <w:rPr>
      <w:rFonts w:ascii="Times New Roman" w:hAnsi="Times New Roman" w:cs="Times New Roman"/>
      <w:sz w:val="18"/>
      <w:szCs w:val="18"/>
    </w:rPr>
  </w:style>
  <w:style w:type="character" w:styleId="Mention">
    <w:name w:val="Mention"/>
    <w:basedOn w:val="DefaultParagraphFont"/>
    <w:uiPriority w:val="99"/>
    <w:rsid w:val="000851A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dx.doi.org/10.5061/dryad.sp5f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abi.org/isc/datasheet/8993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g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AC5762BD-6FE1-4DBB-BD94-558ECB2C5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3057</TotalTime>
  <Pages>21</Pages>
  <Words>9504</Words>
  <Characters>54179</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Marie Gawel</dc:creator>
  <cp:keywords/>
  <dc:description/>
  <cp:lastModifiedBy>Ann Marie Gawel</cp:lastModifiedBy>
  <cp:revision>20</cp:revision>
  <dcterms:created xsi:type="dcterms:W3CDTF">2017-06-12T05:56:00Z</dcterms:created>
  <dcterms:modified xsi:type="dcterms:W3CDTF">2017-06-20T02:03:00Z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