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43" w:rsidRPr="00B55F57" w:rsidRDefault="005474BB">
      <w:pPr>
        <w:rPr>
          <w:rFonts w:ascii="Times New Roman" w:hAnsi="Times New Roman"/>
        </w:rPr>
      </w:pPr>
      <w:r>
        <w:rPr>
          <w:rFonts w:ascii="Times New Roman" w:hAnsi="Times New Roman"/>
        </w:rPr>
        <w:t>Discussion</w:t>
      </w:r>
    </w:p>
    <w:p w:rsidR="00501643" w:rsidRPr="00B55F57" w:rsidRDefault="00501643">
      <w:pPr>
        <w:rPr>
          <w:rFonts w:ascii="Times New Roman" w:hAnsi="Times New Roman"/>
        </w:rPr>
      </w:pPr>
    </w:p>
    <w:p w:rsidR="003663F6" w:rsidRPr="00B55F57" w:rsidRDefault="00DE1FCD" w:rsidP="00007195">
      <w:pPr>
        <w:spacing w:line="480" w:lineRule="auto"/>
        <w:ind w:firstLine="360"/>
        <w:rPr>
          <w:rFonts w:ascii="Times New Roman" w:hAnsi="Times New Roman"/>
        </w:rPr>
      </w:pPr>
      <w:r>
        <w:rPr>
          <w:rFonts w:ascii="Times New Roman" w:hAnsi="Times New Roman"/>
        </w:rPr>
        <w:t>D</w:t>
      </w:r>
      <w:r w:rsidR="0062625B" w:rsidRPr="00B55F57">
        <w:rPr>
          <w:rFonts w:ascii="Times New Roman" w:hAnsi="Times New Roman"/>
        </w:rPr>
        <w:t>eer and pigs</w:t>
      </w:r>
      <w:r w:rsidR="005A3BD2" w:rsidRPr="00B55F57">
        <w:rPr>
          <w:rFonts w:ascii="Times New Roman" w:hAnsi="Times New Roman"/>
        </w:rPr>
        <w:t xml:space="preserve"> </w:t>
      </w:r>
      <w:del w:id="0" w:author="Haldre Rogers" w:date="2013-09-07T17:09:00Z">
        <w:r w:rsidR="005A3BD2" w:rsidRPr="00B55F57" w:rsidDel="001A2B9D">
          <w:rPr>
            <w:rFonts w:ascii="Times New Roman" w:hAnsi="Times New Roman"/>
          </w:rPr>
          <w:delText xml:space="preserve">are </w:delText>
        </w:r>
      </w:del>
      <w:ins w:id="1" w:author="Haldre Rogers" w:date="2013-09-07T17:09:00Z">
        <w:r w:rsidR="001A2B9D">
          <w:rPr>
            <w:rFonts w:ascii="Times New Roman" w:hAnsi="Times New Roman"/>
          </w:rPr>
          <w:t xml:space="preserve">can, but </w:t>
        </w:r>
        <w:proofErr w:type="gramStart"/>
        <w:r w:rsidR="001A2B9D">
          <w:rPr>
            <w:rFonts w:ascii="Times New Roman" w:hAnsi="Times New Roman"/>
          </w:rPr>
          <w:t>may</w:t>
        </w:r>
        <w:proofErr w:type="gramEnd"/>
        <w:r w:rsidR="001A2B9D">
          <w:rPr>
            <w:rFonts w:ascii="Times New Roman" w:hAnsi="Times New Roman"/>
          </w:rPr>
          <w:t xml:space="preserve"> not always, be</w:t>
        </w:r>
        <w:r w:rsidR="001A2B9D" w:rsidRPr="00B55F57">
          <w:rPr>
            <w:rFonts w:ascii="Times New Roman" w:hAnsi="Times New Roman"/>
          </w:rPr>
          <w:t xml:space="preserve"> </w:t>
        </w:r>
      </w:ins>
      <w:r w:rsidR="005A3BD2" w:rsidRPr="00B55F57">
        <w:rPr>
          <w:rFonts w:ascii="Times New Roman" w:hAnsi="Times New Roman"/>
        </w:rPr>
        <w:t xml:space="preserve">important engineers of </w:t>
      </w:r>
      <w:commentRangeStart w:id="2"/>
      <w:r w:rsidR="005A3BD2" w:rsidRPr="00B55F57">
        <w:rPr>
          <w:rFonts w:ascii="Times New Roman" w:hAnsi="Times New Roman"/>
        </w:rPr>
        <w:t>novel ecosystems</w:t>
      </w:r>
      <w:commentRangeEnd w:id="2"/>
      <w:r w:rsidR="00B63C03">
        <w:rPr>
          <w:rStyle w:val="CommentReference"/>
          <w:vanish/>
        </w:rPr>
        <w:commentReference w:id="2"/>
      </w:r>
      <w:del w:id="3" w:author="Haldre Rogers" w:date="2013-09-07T17:09:00Z">
        <w:r w:rsidR="005A3BD2" w:rsidRPr="00B55F57" w:rsidDel="001A2B9D">
          <w:rPr>
            <w:rFonts w:ascii="Times New Roman" w:hAnsi="Times New Roman"/>
          </w:rPr>
          <w:delText xml:space="preserve"> in Guam, </w:delText>
        </w:r>
        <w:r w:rsidR="00B80BBF" w:rsidRPr="00B55F57" w:rsidDel="001A2B9D">
          <w:rPr>
            <w:rFonts w:ascii="Times New Roman" w:hAnsi="Times New Roman"/>
          </w:rPr>
          <w:delText xml:space="preserve">but </w:delText>
        </w:r>
        <w:r w:rsidR="003663F6" w:rsidRPr="00B55F57" w:rsidDel="001A2B9D">
          <w:rPr>
            <w:rFonts w:ascii="Times New Roman" w:hAnsi="Times New Roman"/>
          </w:rPr>
          <w:delText xml:space="preserve">their roles </w:delText>
        </w:r>
        <w:r w:rsidR="00EE3D11" w:rsidRPr="00B55F57" w:rsidDel="001A2B9D">
          <w:rPr>
            <w:rFonts w:ascii="Times New Roman" w:hAnsi="Times New Roman"/>
          </w:rPr>
          <w:delText xml:space="preserve">are </w:delText>
        </w:r>
        <w:r w:rsidR="003663F6" w:rsidRPr="00B55F57" w:rsidDel="001A2B9D">
          <w:rPr>
            <w:rFonts w:ascii="Times New Roman" w:hAnsi="Times New Roman"/>
          </w:rPr>
          <w:delText>still unclear in</w:delText>
        </w:r>
        <w:r w:rsidR="005A3BD2" w:rsidRPr="00B55F57" w:rsidDel="001A2B9D">
          <w:rPr>
            <w:rFonts w:ascii="Times New Roman" w:hAnsi="Times New Roman"/>
          </w:rPr>
          <w:delText xml:space="preserve"> Rota</w:delText>
        </w:r>
      </w:del>
      <w:r w:rsidR="005A3BD2" w:rsidRPr="00B55F57">
        <w:rPr>
          <w:rFonts w:ascii="Times New Roman" w:hAnsi="Times New Roman"/>
        </w:rPr>
        <w:t xml:space="preserve">. </w:t>
      </w:r>
      <w:r w:rsidR="0062625B" w:rsidRPr="00B55F57">
        <w:rPr>
          <w:rFonts w:ascii="Times New Roman" w:hAnsi="Times New Roman"/>
        </w:rPr>
        <w:t>Seedling plot experiments</w:t>
      </w:r>
      <w:r w:rsidR="0077037F" w:rsidRPr="00B55F57">
        <w:rPr>
          <w:rFonts w:ascii="Times New Roman" w:hAnsi="Times New Roman"/>
        </w:rPr>
        <w:t xml:space="preserve"> on </w:t>
      </w:r>
      <w:del w:id="4" w:author="Haldre Rogers" w:date="2013-09-07T17:09:00Z">
        <w:r w:rsidR="0077037F" w:rsidRPr="00B55F57" w:rsidDel="001A2B9D">
          <w:rPr>
            <w:rFonts w:ascii="Times New Roman" w:hAnsi="Times New Roman"/>
          </w:rPr>
          <w:delText xml:space="preserve">both </w:delText>
        </w:r>
      </w:del>
      <w:ins w:id="5" w:author="Haldre Rogers" w:date="2013-09-07T17:09:00Z">
        <w:r w:rsidR="001A2B9D">
          <w:rPr>
            <w:rFonts w:ascii="Times New Roman" w:hAnsi="Times New Roman"/>
          </w:rPr>
          <w:t>the</w:t>
        </w:r>
        <w:r w:rsidR="001A2B9D" w:rsidRPr="00B55F57">
          <w:rPr>
            <w:rFonts w:ascii="Times New Roman" w:hAnsi="Times New Roman"/>
          </w:rPr>
          <w:t xml:space="preserve"> </w:t>
        </w:r>
      </w:ins>
      <w:r w:rsidR="0077037F" w:rsidRPr="00B55F57">
        <w:rPr>
          <w:rFonts w:ascii="Times New Roman" w:hAnsi="Times New Roman"/>
        </w:rPr>
        <w:t>islands</w:t>
      </w:r>
      <w:ins w:id="6" w:author="Haldre Rogers" w:date="2013-09-07T17:09:00Z">
        <w:r w:rsidR="001A2B9D">
          <w:rPr>
            <w:rFonts w:ascii="Times New Roman" w:hAnsi="Times New Roman"/>
          </w:rPr>
          <w:t xml:space="preserve"> of Guam and Rota</w:t>
        </w:r>
      </w:ins>
      <w:r w:rsidR="0062625B" w:rsidRPr="00B55F57">
        <w:rPr>
          <w:rFonts w:ascii="Times New Roman" w:hAnsi="Times New Roman"/>
        </w:rPr>
        <w:t xml:space="preserve"> </w:t>
      </w:r>
      <w:r w:rsidR="00C228C7" w:rsidRPr="00B55F57">
        <w:rPr>
          <w:rFonts w:ascii="Times New Roman" w:hAnsi="Times New Roman"/>
        </w:rPr>
        <w:t>revealed selective browsing</w:t>
      </w:r>
      <w:r w:rsidR="0062625B" w:rsidRPr="00B55F57">
        <w:rPr>
          <w:rFonts w:ascii="Times New Roman" w:hAnsi="Times New Roman"/>
        </w:rPr>
        <w:t xml:space="preserve"> on a sample of common forest species</w:t>
      </w:r>
      <w:r w:rsidR="0077037F" w:rsidRPr="00B55F57">
        <w:rPr>
          <w:rFonts w:ascii="Times New Roman" w:hAnsi="Times New Roman"/>
        </w:rPr>
        <w:t xml:space="preserve"> by deer</w:t>
      </w:r>
      <w:r w:rsidR="00C228C7" w:rsidRPr="00B55F57">
        <w:rPr>
          <w:rFonts w:ascii="Times New Roman" w:hAnsi="Times New Roman"/>
        </w:rPr>
        <w:t xml:space="preserve">. </w:t>
      </w:r>
      <w:del w:id="7" w:author="Haldre Rogers" w:date="2013-09-07T17:10:00Z">
        <w:r w:rsidR="0077037F" w:rsidRPr="00B55F57" w:rsidDel="001A2B9D">
          <w:rPr>
            <w:rFonts w:ascii="Times New Roman" w:hAnsi="Times New Roman"/>
          </w:rPr>
          <w:delText>When we looked at wild plant communities, we found that d</w:delText>
        </w:r>
      </w:del>
      <w:ins w:id="8" w:author="Haldre Rogers" w:date="2013-09-07T17:10:00Z">
        <w:r w:rsidR="001A2B9D">
          <w:rPr>
            <w:rFonts w:ascii="Times New Roman" w:hAnsi="Times New Roman"/>
          </w:rPr>
          <w:t>D</w:t>
        </w:r>
      </w:ins>
      <w:r w:rsidR="00544F24" w:rsidRPr="00B55F57">
        <w:rPr>
          <w:rFonts w:ascii="Times New Roman" w:hAnsi="Times New Roman"/>
        </w:rPr>
        <w:t>eer</w:t>
      </w:r>
      <w:r w:rsidR="00EE3D11" w:rsidRPr="00B55F57">
        <w:rPr>
          <w:rFonts w:ascii="Times New Roman" w:hAnsi="Times New Roman"/>
        </w:rPr>
        <w:t xml:space="preserve"> abundance </w:t>
      </w:r>
      <w:ins w:id="9" w:author="Haldre Rogers" w:date="2013-09-07T17:10:00Z">
        <w:r w:rsidR="001A2B9D">
          <w:rPr>
            <w:rFonts w:ascii="Times New Roman" w:hAnsi="Times New Roman"/>
          </w:rPr>
          <w:t xml:space="preserve">in native forest </w:t>
        </w:r>
      </w:ins>
      <w:del w:id="10" w:author="Haldre Rogers" w:date="2013-09-07T17:10:00Z">
        <w:r w:rsidR="00EE3D11" w:rsidRPr="00B55F57" w:rsidDel="001A2B9D">
          <w:rPr>
            <w:rFonts w:ascii="Times New Roman" w:hAnsi="Times New Roman"/>
          </w:rPr>
          <w:delText>had</w:delText>
        </w:r>
        <w:r w:rsidR="00544F24" w:rsidRPr="00B55F57" w:rsidDel="001A2B9D">
          <w:rPr>
            <w:rFonts w:ascii="Times New Roman" w:hAnsi="Times New Roman"/>
          </w:rPr>
          <w:delText xml:space="preserve"> </w:delText>
        </w:r>
      </w:del>
      <w:ins w:id="11" w:author="Haldre Rogers" w:date="2013-09-07T17:10:00Z">
        <w:r w:rsidR="001A2B9D">
          <w:rPr>
            <w:rFonts w:ascii="Times New Roman" w:hAnsi="Times New Roman"/>
          </w:rPr>
          <w:t>showed</w:t>
        </w:r>
        <w:r w:rsidR="001A2B9D" w:rsidRPr="00B55F57">
          <w:rPr>
            <w:rFonts w:ascii="Times New Roman" w:hAnsi="Times New Roman"/>
          </w:rPr>
          <w:t xml:space="preserve"> </w:t>
        </w:r>
      </w:ins>
      <w:r w:rsidR="00155CD0" w:rsidRPr="00B55F57">
        <w:rPr>
          <w:rFonts w:ascii="Times New Roman" w:hAnsi="Times New Roman"/>
        </w:rPr>
        <w:t xml:space="preserve">strong </w:t>
      </w:r>
      <w:r w:rsidR="00544F24" w:rsidRPr="00B55F57">
        <w:rPr>
          <w:rFonts w:ascii="Times New Roman" w:hAnsi="Times New Roman"/>
        </w:rPr>
        <w:t xml:space="preserve">negative </w:t>
      </w:r>
      <w:proofErr w:type="spellStart"/>
      <w:r w:rsidR="00544F24" w:rsidRPr="00B55F57">
        <w:rPr>
          <w:rFonts w:ascii="Times New Roman" w:hAnsi="Times New Roman"/>
        </w:rPr>
        <w:t>logline</w:t>
      </w:r>
      <w:r w:rsidR="00155CD0" w:rsidRPr="00B55F57">
        <w:rPr>
          <w:rFonts w:ascii="Times New Roman" w:hAnsi="Times New Roman"/>
        </w:rPr>
        <w:t>ar</w:t>
      </w:r>
      <w:proofErr w:type="spellEnd"/>
      <w:r w:rsidR="00155CD0" w:rsidRPr="00B55F57">
        <w:rPr>
          <w:rFonts w:ascii="Times New Roman" w:hAnsi="Times New Roman"/>
        </w:rPr>
        <w:t xml:space="preserve"> relationship</w:t>
      </w:r>
      <w:r w:rsidR="00C228C7" w:rsidRPr="00B55F57">
        <w:rPr>
          <w:rFonts w:ascii="Times New Roman" w:hAnsi="Times New Roman"/>
        </w:rPr>
        <w:t>s</w:t>
      </w:r>
      <w:r w:rsidR="00155CD0" w:rsidRPr="00B55F57">
        <w:rPr>
          <w:rFonts w:ascii="Times New Roman" w:hAnsi="Times New Roman"/>
        </w:rPr>
        <w:t xml:space="preserve"> </w:t>
      </w:r>
      <w:del w:id="12" w:author="Haldre Rogers" w:date="2013-09-07T17:10:00Z">
        <w:r w:rsidR="0077037F" w:rsidRPr="00B55F57" w:rsidDel="001A2B9D">
          <w:rPr>
            <w:rFonts w:ascii="Times New Roman" w:hAnsi="Times New Roman"/>
          </w:rPr>
          <w:delText xml:space="preserve">with a number of forest </w:delText>
        </w:r>
        <w:r w:rsidR="00562BA4" w:rsidRPr="00B55F57" w:rsidDel="001A2B9D">
          <w:rPr>
            <w:rFonts w:ascii="Times New Roman" w:hAnsi="Times New Roman"/>
          </w:rPr>
          <w:delText>characteristics</w:delText>
        </w:r>
        <w:r w:rsidR="0077037F" w:rsidRPr="00B55F57" w:rsidDel="001A2B9D">
          <w:rPr>
            <w:rFonts w:ascii="Times New Roman" w:hAnsi="Times New Roman"/>
          </w:rPr>
          <w:delText>:</w:delText>
        </w:r>
        <w:r w:rsidR="00155CD0" w:rsidRPr="00B55F57" w:rsidDel="001A2B9D">
          <w:rPr>
            <w:rFonts w:ascii="Times New Roman" w:hAnsi="Times New Roman"/>
          </w:rPr>
          <w:delText xml:space="preserve"> </w:delText>
        </w:r>
      </w:del>
      <w:ins w:id="13" w:author="Haldre Rogers" w:date="2013-09-07T17:10:00Z">
        <w:r w:rsidR="001A2B9D">
          <w:rPr>
            <w:rFonts w:ascii="Times New Roman" w:hAnsi="Times New Roman"/>
          </w:rPr>
          <w:t xml:space="preserve">with </w:t>
        </w:r>
      </w:ins>
      <w:r w:rsidR="000E5FBA" w:rsidRPr="00B55F57">
        <w:rPr>
          <w:rFonts w:ascii="Times New Roman" w:hAnsi="Times New Roman"/>
        </w:rPr>
        <w:t xml:space="preserve">overall </w:t>
      </w:r>
      <w:r w:rsidR="0021475B" w:rsidRPr="00B55F57">
        <w:rPr>
          <w:rFonts w:ascii="Times New Roman" w:hAnsi="Times New Roman"/>
        </w:rPr>
        <w:t>seedling</w:t>
      </w:r>
      <w:r w:rsidR="000E5FBA" w:rsidRPr="00B55F57">
        <w:rPr>
          <w:rFonts w:ascii="Times New Roman" w:hAnsi="Times New Roman"/>
        </w:rPr>
        <w:t xml:space="preserve"> abundance, </w:t>
      </w:r>
      <w:ins w:id="14" w:author="Haldre Rogers" w:date="2013-09-07T17:10:00Z">
        <w:r w:rsidR="001A2B9D">
          <w:rPr>
            <w:rFonts w:ascii="Times New Roman" w:hAnsi="Times New Roman"/>
          </w:rPr>
          <w:t xml:space="preserve">including both </w:t>
        </w:r>
      </w:ins>
      <w:del w:id="15" w:author="Haldre Rogers" w:date="2013-09-07T17:10:00Z">
        <w:r w:rsidR="00F30A1D" w:rsidRPr="00B55F57" w:rsidDel="001A2B9D">
          <w:rPr>
            <w:rFonts w:ascii="Times New Roman" w:hAnsi="Times New Roman"/>
          </w:rPr>
          <w:delText xml:space="preserve">both </w:delText>
        </w:r>
      </w:del>
      <w:r w:rsidR="00F30A1D" w:rsidRPr="00B55F57">
        <w:rPr>
          <w:rFonts w:ascii="Times New Roman" w:hAnsi="Times New Roman"/>
        </w:rPr>
        <w:t>native and exotic seedling abundance</w:t>
      </w:r>
      <w:r w:rsidR="000E5FBA" w:rsidRPr="00B55F57">
        <w:rPr>
          <w:rFonts w:ascii="Times New Roman" w:hAnsi="Times New Roman"/>
        </w:rPr>
        <w:t>,</w:t>
      </w:r>
      <w:r w:rsidR="0021475B" w:rsidRPr="00B55F57">
        <w:rPr>
          <w:rFonts w:ascii="Times New Roman" w:hAnsi="Times New Roman"/>
        </w:rPr>
        <w:t xml:space="preserve"> </w:t>
      </w:r>
      <w:r w:rsidR="00F30A1D" w:rsidRPr="00B55F57">
        <w:rPr>
          <w:rFonts w:ascii="Times New Roman" w:hAnsi="Times New Roman"/>
        </w:rPr>
        <w:t>and</w:t>
      </w:r>
      <w:r w:rsidR="00EE3D11" w:rsidRPr="00B55F57">
        <w:rPr>
          <w:rFonts w:ascii="Times New Roman" w:hAnsi="Times New Roman"/>
        </w:rPr>
        <w:t xml:space="preserve"> </w:t>
      </w:r>
      <w:r w:rsidR="00155CD0" w:rsidRPr="00B55F57">
        <w:rPr>
          <w:rFonts w:ascii="Times New Roman" w:hAnsi="Times New Roman"/>
        </w:rPr>
        <w:t xml:space="preserve">vine </w:t>
      </w:r>
      <w:r w:rsidR="0021475B" w:rsidRPr="00B55F57">
        <w:rPr>
          <w:rFonts w:ascii="Times New Roman" w:hAnsi="Times New Roman"/>
        </w:rPr>
        <w:t>abundance.</w:t>
      </w:r>
      <w:r w:rsidR="00CF187D" w:rsidRPr="00B55F57">
        <w:rPr>
          <w:rFonts w:ascii="Times New Roman" w:hAnsi="Times New Roman"/>
        </w:rPr>
        <w:t xml:space="preserve"> </w:t>
      </w:r>
      <w:r w:rsidR="00E32E53" w:rsidRPr="00B55F57">
        <w:rPr>
          <w:rFonts w:ascii="Times New Roman" w:hAnsi="Times New Roman"/>
        </w:rPr>
        <w:t>We also found that o</w:t>
      </w:r>
      <w:r w:rsidR="00CF187D" w:rsidRPr="00B55F57">
        <w:rPr>
          <w:rFonts w:ascii="Times New Roman" w:hAnsi="Times New Roman"/>
        </w:rPr>
        <w:t>verall plant diversity is greatest at intermediate levels of deer abundance</w:t>
      </w:r>
      <w:r w:rsidR="00E96684">
        <w:rPr>
          <w:rFonts w:ascii="Times New Roman" w:hAnsi="Times New Roman"/>
        </w:rPr>
        <w:t>, consistent wit</w:t>
      </w:r>
      <w:r>
        <w:rPr>
          <w:rFonts w:ascii="Times New Roman" w:hAnsi="Times New Roman"/>
        </w:rPr>
        <w:t>h the intermediate disturbance h</w:t>
      </w:r>
      <w:r w:rsidR="00E96684">
        <w:rPr>
          <w:rFonts w:ascii="Times New Roman" w:hAnsi="Times New Roman"/>
        </w:rPr>
        <w:t>ypothesis (</w:t>
      </w:r>
      <w:r>
        <w:rPr>
          <w:rFonts w:ascii="Times New Roman" w:hAnsi="Times New Roman"/>
        </w:rPr>
        <w:t>IDH) (Connell 1978)</w:t>
      </w:r>
      <w:r w:rsidR="00CF187D" w:rsidRPr="00B55F57">
        <w:rPr>
          <w:rFonts w:ascii="Times New Roman" w:hAnsi="Times New Roman"/>
        </w:rPr>
        <w:t>.</w:t>
      </w:r>
      <w:r w:rsidR="00CE0633" w:rsidRPr="00B55F57">
        <w:rPr>
          <w:rFonts w:ascii="Times New Roman" w:hAnsi="Times New Roman"/>
        </w:rPr>
        <w:t xml:space="preserve"> </w:t>
      </w:r>
      <w:r w:rsidR="000E5FBA" w:rsidRPr="00B55F57">
        <w:rPr>
          <w:rFonts w:ascii="Times New Roman" w:hAnsi="Times New Roman"/>
        </w:rPr>
        <w:t>We d</w:t>
      </w:r>
      <w:r w:rsidR="00CE0633" w:rsidRPr="00B55F57">
        <w:rPr>
          <w:rFonts w:ascii="Times New Roman" w:hAnsi="Times New Roman"/>
        </w:rPr>
        <w:t>id not detect these relationships with pig abundance</w:t>
      </w:r>
      <w:ins w:id="16" w:author="Haldre Rogers" w:date="2013-09-07T17:11:00Z">
        <w:r w:rsidR="001A2B9D">
          <w:rPr>
            <w:rFonts w:ascii="Times New Roman" w:hAnsi="Times New Roman"/>
          </w:rPr>
          <w:t>, suggesting that deer may have a stronger role in determining species abundance and dispersal in these forests</w:t>
        </w:r>
      </w:ins>
      <w:r w:rsidR="00CE0633" w:rsidRPr="00B55F57">
        <w:rPr>
          <w:rFonts w:ascii="Times New Roman" w:hAnsi="Times New Roman"/>
        </w:rPr>
        <w:t xml:space="preserve">. </w:t>
      </w:r>
      <w:ins w:id="17" w:author="Haldre Rogers" w:date="2013-09-07T17:13:00Z">
        <w:r w:rsidR="001A2B9D">
          <w:rPr>
            <w:rFonts w:ascii="Times New Roman" w:hAnsi="Times New Roman"/>
          </w:rPr>
          <w:t xml:space="preserve">However, </w:t>
        </w:r>
      </w:ins>
      <w:del w:id="18" w:author="Haldre Rogers" w:date="2013-09-07T17:13:00Z">
        <w:r w:rsidR="00CE0633" w:rsidRPr="00B55F57" w:rsidDel="001A2B9D">
          <w:rPr>
            <w:rFonts w:ascii="Times New Roman" w:hAnsi="Times New Roman"/>
          </w:rPr>
          <w:delText>P</w:delText>
        </w:r>
      </w:del>
      <w:ins w:id="19" w:author="Haldre Rogers" w:date="2013-09-07T17:13:00Z">
        <w:r w:rsidR="001A2B9D">
          <w:rPr>
            <w:rFonts w:ascii="Times New Roman" w:hAnsi="Times New Roman"/>
          </w:rPr>
          <w:t>p</w:t>
        </w:r>
      </w:ins>
      <w:r w:rsidR="00CE0633" w:rsidRPr="00B55F57">
        <w:rPr>
          <w:rFonts w:ascii="Times New Roman" w:hAnsi="Times New Roman"/>
        </w:rPr>
        <w:t>igs</w:t>
      </w:r>
      <w:r w:rsidR="0062625B" w:rsidRPr="00B55F57">
        <w:rPr>
          <w:rFonts w:ascii="Times New Roman" w:hAnsi="Times New Roman"/>
        </w:rPr>
        <w:t xml:space="preserve"> did</w:t>
      </w:r>
      <w:del w:id="20" w:author="Haldre Rogers" w:date="2013-09-07T17:13:00Z">
        <w:r w:rsidR="0062625B" w:rsidRPr="00B55F57" w:rsidDel="001A2B9D">
          <w:rPr>
            <w:rFonts w:ascii="Times New Roman" w:hAnsi="Times New Roman"/>
          </w:rPr>
          <w:delText>, however,</w:delText>
        </w:r>
      </w:del>
      <w:r w:rsidR="00CE0633" w:rsidRPr="00B55F57">
        <w:rPr>
          <w:rFonts w:ascii="Times New Roman" w:hAnsi="Times New Roman"/>
        </w:rPr>
        <w:t xml:space="preserve"> </w:t>
      </w:r>
      <w:r w:rsidR="0062625B" w:rsidRPr="00B55F57">
        <w:rPr>
          <w:rFonts w:ascii="Times New Roman" w:hAnsi="Times New Roman"/>
        </w:rPr>
        <w:t>appear to have a strong</w:t>
      </w:r>
      <w:r w:rsidR="003663F6" w:rsidRPr="00B55F57">
        <w:rPr>
          <w:rFonts w:ascii="Times New Roman" w:hAnsi="Times New Roman"/>
        </w:rPr>
        <w:t xml:space="preserve"> role </w:t>
      </w:r>
      <w:r w:rsidR="0062625B" w:rsidRPr="00B55F57">
        <w:rPr>
          <w:rFonts w:ascii="Times New Roman" w:hAnsi="Times New Roman"/>
        </w:rPr>
        <w:t>in seed dispersal in Guam</w:t>
      </w:r>
      <w:r w:rsidR="00E32E53" w:rsidRPr="00B55F57">
        <w:rPr>
          <w:rFonts w:ascii="Times New Roman" w:hAnsi="Times New Roman"/>
        </w:rPr>
        <w:t xml:space="preserve">, selectively dispersing </w:t>
      </w:r>
      <w:commentRangeStart w:id="21"/>
      <w:r w:rsidR="00E32E53" w:rsidRPr="00B55F57">
        <w:rPr>
          <w:rFonts w:ascii="Times New Roman" w:hAnsi="Times New Roman"/>
        </w:rPr>
        <w:t>native seedlings.</w:t>
      </w:r>
      <w:commentRangeEnd w:id="21"/>
      <w:r w:rsidR="001A2B9D">
        <w:rPr>
          <w:rStyle w:val="CommentReference"/>
          <w:vanish/>
        </w:rPr>
        <w:commentReference w:id="21"/>
      </w:r>
    </w:p>
    <w:p w:rsidR="00E67E83" w:rsidRDefault="00C47B36" w:rsidP="001E06AD">
      <w:pPr>
        <w:spacing w:line="480" w:lineRule="auto"/>
        <w:ind w:firstLine="360"/>
        <w:contextualSpacing/>
        <w:rPr>
          <w:rFonts w:ascii="Times New Roman" w:hAnsi="Times New Roman"/>
        </w:rPr>
      </w:pPr>
      <w:r w:rsidRPr="00B55F57">
        <w:rPr>
          <w:rFonts w:ascii="Times New Roman" w:hAnsi="Times New Roman"/>
        </w:rPr>
        <w:t>D</w:t>
      </w:r>
      <w:r w:rsidR="00F67EF5" w:rsidRPr="00B55F57">
        <w:rPr>
          <w:rFonts w:ascii="Times New Roman" w:hAnsi="Times New Roman"/>
        </w:rPr>
        <w:t>eer</w:t>
      </w:r>
      <w:r w:rsidR="00086A1C" w:rsidRPr="00B55F57">
        <w:rPr>
          <w:rFonts w:ascii="Times New Roman" w:hAnsi="Times New Roman"/>
        </w:rPr>
        <w:t xml:space="preserve"> </w:t>
      </w:r>
      <w:r w:rsidR="00F67EF5" w:rsidRPr="00B55F57">
        <w:rPr>
          <w:rFonts w:ascii="Times New Roman" w:hAnsi="Times New Roman"/>
        </w:rPr>
        <w:t xml:space="preserve">affect </w:t>
      </w:r>
      <w:ins w:id="22" w:author="Haldre Rogers" w:date="2013-09-07T17:13:00Z">
        <w:r w:rsidR="001A2B9D">
          <w:rPr>
            <w:rFonts w:ascii="Times New Roman" w:hAnsi="Times New Roman"/>
          </w:rPr>
          <w:t xml:space="preserve">the </w:t>
        </w:r>
      </w:ins>
      <w:r w:rsidR="00007195">
        <w:rPr>
          <w:rFonts w:ascii="Times New Roman" w:hAnsi="Times New Roman"/>
        </w:rPr>
        <w:t>community</w:t>
      </w:r>
      <w:r w:rsidR="00F67EF5" w:rsidRPr="00B55F57">
        <w:rPr>
          <w:rFonts w:ascii="Times New Roman" w:hAnsi="Times New Roman"/>
        </w:rPr>
        <w:t xml:space="preserve"> composition </w:t>
      </w:r>
      <w:commentRangeStart w:id="23"/>
      <w:r w:rsidR="00F67EF5" w:rsidRPr="00B55F57">
        <w:rPr>
          <w:rFonts w:ascii="Times New Roman" w:hAnsi="Times New Roman"/>
        </w:rPr>
        <w:t>and size class</w:t>
      </w:r>
      <w:del w:id="24" w:author="Haldre Rogers" w:date="2013-09-07T17:13:00Z">
        <w:r w:rsidR="00F67EF5" w:rsidRPr="00B55F57" w:rsidDel="001A2B9D">
          <w:rPr>
            <w:rFonts w:ascii="Times New Roman" w:hAnsi="Times New Roman"/>
          </w:rPr>
          <w:delText>es</w:delText>
        </w:r>
      </w:del>
      <w:r w:rsidR="00F67EF5" w:rsidRPr="00B55F57">
        <w:rPr>
          <w:rFonts w:ascii="Times New Roman" w:hAnsi="Times New Roman"/>
        </w:rPr>
        <w:t xml:space="preserve"> </w:t>
      </w:r>
      <w:commentRangeEnd w:id="23"/>
      <w:r w:rsidR="001A2B9D">
        <w:rPr>
          <w:rStyle w:val="CommentReference"/>
          <w:vanish/>
        </w:rPr>
        <w:commentReference w:id="23"/>
      </w:r>
      <w:r w:rsidR="00F67EF5" w:rsidRPr="00B55F57">
        <w:rPr>
          <w:rFonts w:ascii="Times New Roman" w:hAnsi="Times New Roman"/>
        </w:rPr>
        <w:t>in forest communities</w:t>
      </w:r>
      <w:r w:rsidRPr="00B55F57">
        <w:rPr>
          <w:rFonts w:ascii="Times New Roman" w:hAnsi="Times New Roman"/>
        </w:rPr>
        <w:t xml:space="preserve"> in Guam</w:t>
      </w:r>
      <w:r w:rsidR="00F67EF5" w:rsidRPr="00B55F57">
        <w:rPr>
          <w:rFonts w:ascii="Times New Roman" w:hAnsi="Times New Roman"/>
        </w:rPr>
        <w:t>.</w:t>
      </w:r>
      <w:r w:rsidR="009F39BE" w:rsidRPr="00B55F57">
        <w:rPr>
          <w:rFonts w:ascii="Times New Roman" w:hAnsi="Times New Roman"/>
        </w:rPr>
        <w:t xml:space="preserve"> </w:t>
      </w:r>
      <w:commentRangeStart w:id="25"/>
      <w:r w:rsidR="00562BA4" w:rsidRPr="00B55F57">
        <w:rPr>
          <w:rFonts w:ascii="Times New Roman" w:hAnsi="Times New Roman"/>
        </w:rPr>
        <w:t xml:space="preserve">The negative </w:t>
      </w:r>
      <w:del w:id="26" w:author="Haldre Rogers" w:date="2013-09-07T17:14:00Z">
        <w:r w:rsidR="00562BA4" w:rsidRPr="00B55F57" w:rsidDel="001A2B9D">
          <w:rPr>
            <w:rFonts w:ascii="Times New Roman" w:hAnsi="Times New Roman"/>
          </w:rPr>
          <w:delText xml:space="preserve">exponential </w:delText>
        </w:r>
      </w:del>
      <w:r w:rsidR="00562BA4" w:rsidRPr="00B55F57">
        <w:rPr>
          <w:rFonts w:ascii="Times New Roman" w:hAnsi="Times New Roman"/>
        </w:rPr>
        <w:t>relationships we found between forest characteristics and deer abu</w:t>
      </w:r>
      <w:r w:rsidR="002B0984" w:rsidRPr="00B55F57">
        <w:rPr>
          <w:rFonts w:ascii="Times New Roman" w:hAnsi="Times New Roman"/>
        </w:rPr>
        <w:t xml:space="preserve">ndance (Figure </w:t>
      </w:r>
      <w:r w:rsidR="00007195">
        <w:rPr>
          <w:rFonts w:ascii="Times New Roman" w:hAnsi="Times New Roman"/>
        </w:rPr>
        <w:t>x</w:t>
      </w:r>
      <w:r w:rsidR="002B0984" w:rsidRPr="00B55F57">
        <w:rPr>
          <w:rFonts w:ascii="Times New Roman" w:hAnsi="Times New Roman"/>
        </w:rPr>
        <w:t>) demonstrate</w:t>
      </w:r>
      <w:r w:rsidR="00562BA4" w:rsidRPr="00B55F57">
        <w:rPr>
          <w:rFonts w:ascii="Times New Roman" w:hAnsi="Times New Roman"/>
        </w:rPr>
        <w:t xml:space="preserve"> that forests are heavily impacted, and about equally so, across all</w:t>
      </w:r>
      <w:ins w:id="27" w:author="Haldre Rogers" w:date="2013-09-07T17:14:00Z">
        <w:r w:rsidR="001A2B9D">
          <w:rPr>
            <w:rFonts w:ascii="Times New Roman" w:hAnsi="Times New Roman"/>
          </w:rPr>
          <w:t xml:space="preserve"> </w:t>
        </w:r>
      </w:ins>
      <w:del w:id="28" w:author="Haldre Rogers" w:date="2013-09-07T17:14:00Z">
        <w:r w:rsidR="00562BA4" w:rsidRPr="00B55F57" w:rsidDel="001A2B9D">
          <w:rPr>
            <w:rFonts w:ascii="Times New Roman" w:hAnsi="Times New Roman"/>
          </w:rPr>
          <w:delText xml:space="preserve">, </w:delText>
        </w:r>
      </w:del>
      <w:r w:rsidR="00562BA4" w:rsidRPr="00B55F57">
        <w:rPr>
          <w:rFonts w:ascii="Times New Roman" w:hAnsi="Times New Roman"/>
        </w:rPr>
        <w:t>except extremely low</w:t>
      </w:r>
      <w:ins w:id="29" w:author="Haldre Rogers" w:date="2013-09-07T17:14:00Z">
        <w:r w:rsidR="001A2B9D">
          <w:rPr>
            <w:rFonts w:ascii="Times New Roman" w:hAnsi="Times New Roman"/>
          </w:rPr>
          <w:t xml:space="preserve"> </w:t>
        </w:r>
      </w:ins>
      <w:del w:id="30" w:author="Haldre Rogers" w:date="2013-09-07T17:14:00Z">
        <w:r w:rsidR="00562BA4" w:rsidRPr="00B55F57" w:rsidDel="001A2B9D">
          <w:rPr>
            <w:rFonts w:ascii="Times New Roman" w:hAnsi="Times New Roman"/>
          </w:rPr>
          <w:delText xml:space="preserve">, </w:delText>
        </w:r>
      </w:del>
      <w:r w:rsidR="00562BA4" w:rsidRPr="00B55F57">
        <w:rPr>
          <w:rFonts w:ascii="Times New Roman" w:hAnsi="Times New Roman"/>
        </w:rPr>
        <w:t xml:space="preserve">deer abundances. </w:t>
      </w:r>
      <w:commentRangeEnd w:id="25"/>
      <w:r w:rsidR="001A2B9D">
        <w:rPr>
          <w:rStyle w:val="CommentReference"/>
          <w:vanish/>
        </w:rPr>
        <w:commentReference w:id="25"/>
      </w:r>
      <w:r w:rsidR="005F7455" w:rsidRPr="00B55F57">
        <w:rPr>
          <w:rFonts w:ascii="Times New Roman" w:hAnsi="Times New Roman"/>
        </w:rPr>
        <w:t>This mirrors studies in other systems</w:t>
      </w:r>
      <w:r w:rsidR="002B0984" w:rsidRPr="00B55F57">
        <w:rPr>
          <w:rFonts w:ascii="Times New Roman" w:hAnsi="Times New Roman"/>
        </w:rPr>
        <w:t xml:space="preserve">, such as in North America where population densities of </w:t>
      </w:r>
      <w:r w:rsidR="00CB6DFF">
        <w:rPr>
          <w:rFonts w:ascii="Times New Roman" w:hAnsi="Times New Roman"/>
        </w:rPr>
        <w:t xml:space="preserve">native </w:t>
      </w:r>
      <w:r w:rsidR="002B0984" w:rsidRPr="00B55F57">
        <w:rPr>
          <w:rFonts w:ascii="Times New Roman" w:hAnsi="Times New Roman"/>
        </w:rPr>
        <w:t xml:space="preserve">white-tailed </w:t>
      </w:r>
      <w:r w:rsidR="005F7455" w:rsidRPr="00B55F57">
        <w:rPr>
          <w:rFonts w:ascii="Times New Roman" w:hAnsi="Times New Roman"/>
        </w:rPr>
        <w:t>deer</w:t>
      </w:r>
      <w:r w:rsidR="00CB6DFF">
        <w:rPr>
          <w:rFonts w:ascii="Times New Roman" w:hAnsi="Times New Roman"/>
        </w:rPr>
        <w:t xml:space="preserve"> (</w:t>
      </w:r>
      <w:proofErr w:type="spellStart"/>
      <w:r w:rsidR="00CB6DFF" w:rsidRPr="0094068C">
        <w:rPr>
          <w:rFonts w:ascii="Times New Roman" w:hAnsi="Times New Roman"/>
          <w:i/>
        </w:rPr>
        <w:t>Odocoileus</w:t>
      </w:r>
      <w:proofErr w:type="spellEnd"/>
      <w:r w:rsidR="00CB6DFF" w:rsidRPr="0094068C">
        <w:rPr>
          <w:rFonts w:ascii="Times New Roman" w:hAnsi="Times New Roman"/>
          <w:i/>
        </w:rPr>
        <w:t xml:space="preserve"> </w:t>
      </w:r>
      <w:proofErr w:type="spellStart"/>
      <w:r w:rsidR="0094068C">
        <w:rPr>
          <w:rFonts w:ascii="Times New Roman" w:hAnsi="Times New Roman"/>
          <w:i/>
        </w:rPr>
        <w:t>viginianu</w:t>
      </w:r>
      <w:r w:rsidR="0094068C" w:rsidRPr="0094068C">
        <w:rPr>
          <w:rFonts w:ascii="Times New Roman" w:hAnsi="Times New Roman"/>
          <w:i/>
        </w:rPr>
        <w:t>s</w:t>
      </w:r>
      <w:proofErr w:type="spellEnd"/>
      <w:r w:rsidR="0094068C">
        <w:rPr>
          <w:rFonts w:ascii="Times New Roman" w:hAnsi="Times New Roman"/>
        </w:rPr>
        <w:t>)</w:t>
      </w:r>
      <w:r w:rsidR="005F7455" w:rsidRPr="00B55F57">
        <w:rPr>
          <w:rFonts w:ascii="Times New Roman" w:hAnsi="Times New Roman"/>
        </w:rPr>
        <w:t xml:space="preserve"> </w:t>
      </w:r>
      <w:r w:rsidR="002B0984" w:rsidRPr="00B55F57">
        <w:rPr>
          <w:rFonts w:ascii="Times New Roman" w:hAnsi="Times New Roman"/>
        </w:rPr>
        <w:t xml:space="preserve">only slightly higher than historic levels </w:t>
      </w:r>
      <w:commentRangeStart w:id="31"/>
      <w:r w:rsidR="00335FBB" w:rsidRPr="00B55F57">
        <w:rPr>
          <w:rFonts w:ascii="Times New Roman" w:hAnsi="Times New Roman"/>
        </w:rPr>
        <w:t>controlled</w:t>
      </w:r>
      <w:r w:rsidR="005F7455" w:rsidRPr="00B55F57">
        <w:rPr>
          <w:rFonts w:ascii="Times New Roman" w:hAnsi="Times New Roman"/>
        </w:rPr>
        <w:t xml:space="preserve"> </w:t>
      </w:r>
      <w:commentRangeEnd w:id="31"/>
      <w:r w:rsidR="001A2B9D">
        <w:rPr>
          <w:rStyle w:val="CommentReference"/>
          <w:vanish/>
        </w:rPr>
        <w:commentReference w:id="31"/>
      </w:r>
      <w:r w:rsidR="00A91982" w:rsidRPr="00B55F57">
        <w:rPr>
          <w:rFonts w:ascii="Times New Roman" w:hAnsi="Times New Roman"/>
        </w:rPr>
        <w:t>forest regeneration</w:t>
      </w:r>
      <w:r w:rsidR="002B0984" w:rsidRPr="00B55F57">
        <w:rPr>
          <w:rFonts w:ascii="Times New Roman" w:hAnsi="Times New Roman"/>
        </w:rPr>
        <w:t xml:space="preserve"> of once common forest species (</w:t>
      </w:r>
      <w:proofErr w:type="spellStart"/>
      <w:r w:rsidR="002B0984" w:rsidRPr="00B55F57">
        <w:rPr>
          <w:rFonts w:ascii="Times New Roman" w:hAnsi="Times New Roman"/>
        </w:rPr>
        <w:t>Alverson</w:t>
      </w:r>
      <w:proofErr w:type="spellEnd"/>
      <w:r w:rsidR="002B0984" w:rsidRPr="00B55F57">
        <w:rPr>
          <w:rFonts w:ascii="Times New Roman" w:hAnsi="Times New Roman"/>
        </w:rPr>
        <w:t xml:space="preserve"> et al 1988</w:t>
      </w:r>
      <w:commentRangeStart w:id="32"/>
      <w:r w:rsidR="002B0984" w:rsidRPr="00B55F57">
        <w:rPr>
          <w:rFonts w:ascii="Times New Roman" w:hAnsi="Times New Roman"/>
        </w:rPr>
        <w:t>)</w:t>
      </w:r>
      <w:r w:rsidR="0083495C" w:rsidRPr="00B55F57">
        <w:rPr>
          <w:rFonts w:ascii="Times New Roman" w:hAnsi="Times New Roman"/>
        </w:rPr>
        <w:t>.</w:t>
      </w:r>
      <w:r w:rsidR="00A91982" w:rsidRPr="00B55F57">
        <w:rPr>
          <w:rFonts w:ascii="Times New Roman" w:hAnsi="Times New Roman"/>
        </w:rPr>
        <w:t xml:space="preserve"> </w:t>
      </w:r>
      <w:r w:rsidR="00E67E83">
        <w:rPr>
          <w:rFonts w:ascii="Times New Roman" w:hAnsi="Times New Roman"/>
        </w:rPr>
        <w:t xml:space="preserve"> Therefore, only drastic reductions or elimination of deer </w:t>
      </w:r>
      <w:del w:id="33" w:author="Haldre Rogers" w:date="2013-09-07T17:15:00Z">
        <w:r w:rsidR="00E67E83" w:rsidDel="001A2B9D">
          <w:rPr>
            <w:rFonts w:ascii="Times New Roman" w:hAnsi="Times New Roman"/>
          </w:rPr>
          <w:delText xml:space="preserve">would </w:delText>
        </w:r>
      </w:del>
      <w:ins w:id="34" w:author="Haldre Rogers" w:date="2013-09-07T17:15:00Z">
        <w:r w:rsidR="001A2B9D">
          <w:rPr>
            <w:rFonts w:ascii="Times New Roman" w:hAnsi="Times New Roman"/>
          </w:rPr>
          <w:t xml:space="preserve">are likely to </w:t>
        </w:r>
      </w:ins>
      <w:r w:rsidR="00E67E83">
        <w:rPr>
          <w:rFonts w:ascii="Times New Roman" w:hAnsi="Times New Roman"/>
        </w:rPr>
        <w:t>lead to noticeable changes in forest communities.</w:t>
      </w:r>
      <w:commentRangeEnd w:id="32"/>
      <w:r w:rsidR="001A2B9D">
        <w:rPr>
          <w:rStyle w:val="CommentReference"/>
          <w:vanish/>
        </w:rPr>
        <w:commentReference w:id="32"/>
      </w:r>
    </w:p>
    <w:p w:rsidR="00B55F57" w:rsidRPr="00B55F57" w:rsidRDefault="00B55F57" w:rsidP="004D48F0">
      <w:pPr>
        <w:spacing w:line="480" w:lineRule="auto"/>
        <w:ind w:firstLine="360"/>
        <w:contextualSpacing/>
        <w:rPr>
          <w:rFonts w:ascii="Times New Roman" w:hAnsi="Times New Roman"/>
        </w:rPr>
      </w:pPr>
      <w:r w:rsidRPr="00B55F57">
        <w:rPr>
          <w:rFonts w:ascii="Times New Roman" w:hAnsi="Times New Roman"/>
        </w:rPr>
        <w:t>Deer also had important effects on overall forest community diversity</w:t>
      </w:r>
      <w:ins w:id="35" w:author="Haldre Rogers" w:date="2013-09-07T17:16:00Z">
        <w:r w:rsidR="001A2B9D">
          <w:rPr>
            <w:rFonts w:ascii="Times New Roman" w:hAnsi="Times New Roman"/>
          </w:rPr>
          <w:t xml:space="preserve">, with the greatest </w:t>
        </w:r>
      </w:ins>
      <w:del w:id="36" w:author="Haldre Rogers" w:date="2013-09-07T17:16:00Z">
        <w:r w:rsidRPr="00B55F57" w:rsidDel="001A2B9D">
          <w:rPr>
            <w:rFonts w:ascii="Times New Roman" w:hAnsi="Times New Roman"/>
          </w:rPr>
          <w:delText>. We saw a quadratic relationship between plant diversit</w:delText>
        </w:r>
        <w:r w:rsidR="00007195" w:rsidDel="001A2B9D">
          <w:rPr>
            <w:rFonts w:ascii="Times New Roman" w:hAnsi="Times New Roman"/>
          </w:rPr>
          <w:delText>y and deer abundance (Figure x</w:delText>
        </w:r>
        <w:r w:rsidRPr="00B55F57" w:rsidDel="001A2B9D">
          <w:rPr>
            <w:rFonts w:ascii="Times New Roman" w:hAnsi="Times New Roman"/>
          </w:rPr>
          <w:delText>). F</w:delText>
        </w:r>
      </w:del>
      <w:ins w:id="37" w:author="Haldre Rogers" w:date="2013-09-07T17:16:00Z">
        <w:r w:rsidR="001A2B9D">
          <w:rPr>
            <w:rFonts w:ascii="Times New Roman" w:hAnsi="Times New Roman"/>
          </w:rPr>
          <w:t>f</w:t>
        </w:r>
      </w:ins>
      <w:r w:rsidRPr="00B55F57">
        <w:rPr>
          <w:rFonts w:ascii="Times New Roman" w:hAnsi="Times New Roman"/>
        </w:rPr>
        <w:t xml:space="preserve">orest diversity </w:t>
      </w:r>
      <w:del w:id="38" w:author="Haldre Rogers" w:date="2013-09-07T17:16:00Z">
        <w:r w:rsidRPr="00B55F57" w:rsidDel="001A2B9D">
          <w:rPr>
            <w:rFonts w:ascii="Times New Roman" w:hAnsi="Times New Roman"/>
          </w:rPr>
          <w:delText xml:space="preserve">was highest </w:delText>
        </w:r>
      </w:del>
      <w:r w:rsidRPr="00B55F57">
        <w:rPr>
          <w:rFonts w:ascii="Times New Roman" w:hAnsi="Times New Roman"/>
        </w:rPr>
        <w:t>at intermediate levels of deer abundance</w:t>
      </w:r>
      <w:ins w:id="39" w:author="Haldre Rogers" w:date="2013-09-07T17:16:00Z">
        <w:r w:rsidR="001A2B9D">
          <w:rPr>
            <w:rFonts w:ascii="Times New Roman" w:hAnsi="Times New Roman"/>
          </w:rPr>
          <w:t xml:space="preserve"> (Fig x)</w:t>
        </w:r>
      </w:ins>
      <w:r w:rsidRPr="00B55F57">
        <w:rPr>
          <w:rFonts w:ascii="Times New Roman" w:hAnsi="Times New Roman"/>
        </w:rPr>
        <w:t xml:space="preserve">. This pattern of plant diversity is consistent with the intermediate disturbance hypothesis (IDH) (Connell 1978). </w:t>
      </w:r>
      <w:ins w:id="40" w:author="Haldre Rogers" w:date="2013-09-07T17:17:00Z">
        <w:r w:rsidR="001A2B9D">
          <w:rPr>
            <w:rFonts w:ascii="Times New Roman" w:hAnsi="Times New Roman"/>
          </w:rPr>
          <w:t xml:space="preserve">The </w:t>
        </w:r>
      </w:ins>
      <w:r w:rsidRPr="00B55F57">
        <w:rPr>
          <w:rFonts w:ascii="Times New Roman" w:hAnsi="Times New Roman"/>
        </w:rPr>
        <w:t xml:space="preserve">IDH proposes that at low levels of disturbance, </w:t>
      </w:r>
      <w:del w:id="41" w:author="Haldre Rogers" w:date="2013-09-07T17:17:00Z">
        <w:r w:rsidRPr="00B55F57" w:rsidDel="001A2B9D">
          <w:rPr>
            <w:rFonts w:ascii="Times New Roman" w:hAnsi="Times New Roman"/>
          </w:rPr>
          <w:delText>such as from</w:delText>
        </w:r>
      </w:del>
      <w:ins w:id="42" w:author="Haldre Rogers" w:date="2013-09-07T17:17:00Z">
        <w:r w:rsidR="001A2B9D">
          <w:rPr>
            <w:rFonts w:ascii="Times New Roman" w:hAnsi="Times New Roman"/>
          </w:rPr>
          <w:t>as is caused by ungulate</w:t>
        </w:r>
      </w:ins>
      <w:r w:rsidRPr="00B55F57">
        <w:rPr>
          <w:rFonts w:ascii="Times New Roman" w:hAnsi="Times New Roman"/>
        </w:rPr>
        <w:t xml:space="preserve"> </w:t>
      </w:r>
      <w:proofErr w:type="spellStart"/>
      <w:r w:rsidRPr="00B55F57">
        <w:rPr>
          <w:rFonts w:ascii="Times New Roman" w:hAnsi="Times New Roman"/>
        </w:rPr>
        <w:t>herbivory</w:t>
      </w:r>
      <w:proofErr w:type="spellEnd"/>
      <w:r w:rsidRPr="00B55F57">
        <w:rPr>
          <w:rFonts w:ascii="Times New Roman" w:hAnsi="Times New Roman"/>
        </w:rPr>
        <w:t xml:space="preserve">, a few competitive dominants rule, while at high levels of disturbance, only disturbance-tolerant species survive. In contrast to our results, many studies about ungulate effects on biodiversity show a pattern of monotonic decline (Stockton </w:t>
      </w:r>
      <w:r w:rsidRPr="00B55F57">
        <w:rPr>
          <w:rFonts w:ascii="Times New Roman" w:hAnsi="Times New Roman"/>
          <w:i/>
        </w:rPr>
        <w:t xml:space="preserve">et al. </w:t>
      </w:r>
      <w:r w:rsidRPr="00B55F57">
        <w:rPr>
          <w:rFonts w:ascii="Times New Roman" w:hAnsi="Times New Roman"/>
        </w:rPr>
        <w:t xml:space="preserve">2005, Spear and </w:t>
      </w:r>
      <w:proofErr w:type="spellStart"/>
      <w:r w:rsidRPr="00B55F57">
        <w:rPr>
          <w:rFonts w:ascii="Times New Roman" w:hAnsi="Times New Roman"/>
        </w:rPr>
        <w:t>Chown</w:t>
      </w:r>
      <w:proofErr w:type="spellEnd"/>
      <w:r w:rsidRPr="00B55F57">
        <w:rPr>
          <w:rFonts w:ascii="Times New Roman" w:hAnsi="Times New Roman"/>
        </w:rPr>
        <w:t xml:space="preserve"> 2009). In fact, a review by </w:t>
      </w:r>
      <w:proofErr w:type="spellStart"/>
      <w:r w:rsidRPr="00B55F57">
        <w:rPr>
          <w:rFonts w:ascii="Times New Roman" w:hAnsi="Times New Roman"/>
        </w:rPr>
        <w:t>Milchunas</w:t>
      </w:r>
      <w:proofErr w:type="spellEnd"/>
      <w:r w:rsidRPr="00B55F57">
        <w:rPr>
          <w:rFonts w:ascii="Times New Roman" w:hAnsi="Times New Roman"/>
        </w:rPr>
        <w:t xml:space="preserve"> </w:t>
      </w:r>
      <w:r w:rsidRPr="00B55F57">
        <w:rPr>
          <w:rFonts w:ascii="Times New Roman" w:hAnsi="Times New Roman"/>
          <w:i/>
        </w:rPr>
        <w:t>et al.</w:t>
      </w:r>
      <w:r w:rsidRPr="00B55F57">
        <w:rPr>
          <w:rFonts w:ascii="Times New Roman" w:hAnsi="Times New Roman"/>
        </w:rPr>
        <w:t xml:space="preserve"> (1988) concluded that grazing as a disturbance often failed to support IDH because of </w:t>
      </w:r>
      <w:commentRangeStart w:id="43"/>
      <w:r w:rsidRPr="00B55F57">
        <w:rPr>
          <w:rFonts w:ascii="Times New Roman" w:hAnsi="Times New Roman"/>
        </w:rPr>
        <w:t xml:space="preserve">concomitant changes in modes of competition </w:t>
      </w:r>
      <w:commentRangeEnd w:id="43"/>
      <w:r w:rsidR="001A2B9D">
        <w:rPr>
          <w:rStyle w:val="CommentReference"/>
          <w:vanish/>
        </w:rPr>
        <w:commentReference w:id="43"/>
      </w:r>
      <w:r w:rsidRPr="00B55F57">
        <w:rPr>
          <w:rFonts w:ascii="Times New Roman" w:hAnsi="Times New Roman"/>
        </w:rPr>
        <w:t xml:space="preserve">among plant species with increasing disturbance. </w:t>
      </w:r>
      <w:commentRangeStart w:id="44"/>
      <w:r w:rsidRPr="00B55F57">
        <w:rPr>
          <w:rFonts w:ascii="Times New Roman" w:hAnsi="Times New Roman"/>
        </w:rPr>
        <w:t xml:space="preserve">One of the few studies of </w:t>
      </w:r>
      <w:proofErr w:type="spellStart"/>
      <w:r w:rsidRPr="00B55F57">
        <w:rPr>
          <w:rFonts w:ascii="Times New Roman" w:hAnsi="Times New Roman"/>
        </w:rPr>
        <w:t>herbivory</w:t>
      </w:r>
      <w:proofErr w:type="spellEnd"/>
      <w:r w:rsidRPr="00B55F57">
        <w:rPr>
          <w:rFonts w:ascii="Times New Roman" w:hAnsi="Times New Roman"/>
        </w:rPr>
        <w:t xml:space="preserve"> that did support the IDH model involved deer, and was restricted to </w:t>
      </w:r>
      <w:proofErr w:type="gramStart"/>
      <w:r w:rsidRPr="00B55F57">
        <w:rPr>
          <w:rFonts w:ascii="Times New Roman" w:hAnsi="Times New Roman"/>
        </w:rPr>
        <w:t>ground-cover</w:t>
      </w:r>
      <w:proofErr w:type="gramEnd"/>
      <w:r w:rsidRPr="00B55F57">
        <w:rPr>
          <w:rFonts w:ascii="Times New Roman" w:hAnsi="Times New Roman"/>
        </w:rPr>
        <w:t xml:space="preserve"> in a temperate forest habitat. However, the pattern was only evident when other </w:t>
      </w:r>
      <w:commentRangeStart w:id="45"/>
      <w:r w:rsidRPr="00B55F57">
        <w:rPr>
          <w:rFonts w:ascii="Times New Roman" w:hAnsi="Times New Roman"/>
        </w:rPr>
        <w:t xml:space="preserve">environmental factors </w:t>
      </w:r>
      <w:commentRangeEnd w:id="45"/>
      <w:r w:rsidR="001A2B9D">
        <w:rPr>
          <w:rStyle w:val="CommentReference"/>
          <w:vanish/>
        </w:rPr>
        <w:commentReference w:id="45"/>
      </w:r>
      <w:r w:rsidRPr="00B55F57">
        <w:rPr>
          <w:rFonts w:ascii="Times New Roman" w:hAnsi="Times New Roman"/>
        </w:rPr>
        <w:t xml:space="preserve">were controlled (Suzuki </w:t>
      </w:r>
      <w:r w:rsidRPr="00B55F57">
        <w:rPr>
          <w:rFonts w:ascii="Times New Roman" w:hAnsi="Times New Roman"/>
          <w:i/>
        </w:rPr>
        <w:t xml:space="preserve">et al. </w:t>
      </w:r>
      <w:r w:rsidRPr="00B55F57">
        <w:rPr>
          <w:rFonts w:ascii="Times New Roman" w:hAnsi="Times New Roman"/>
        </w:rPr>
        <w:t>2012).</w:t>
      </w:r>
      <w:commentRangeEnd w:id="44"/>
      <w:r w:rsidR="001A2B9D">
        <w:rPr>
          <w:rStyle w:val="CommentReference"/>
          <w:vanish/>
        </w:rPr>
        <w:commentReference w:id="44"/>
      </w:r>
      <w:r w:rsidRPr="00B55F57">
        <w:rPr>
          <w:rFonts w:ascii="Times New Roman" w:hAnsi="Times New Roman"/>
        </w:rPr>
        <w:t xml:space="preserve"> </w:t>
      </w:r>
      <w:commentRangeStart w:id="46"/>
      <w:r w:rsidRPr="00B55F57">
        <w:rPr>
          <w:rFonts w:ascii="Times New Roman" w:hAnsi="Times New Roman"/>
        </w:rPr>
        <w:t xml:space="preserve">Our study, in contrast, showed an IDH pattern in forest community diversity as a response to deer </w:t>
      </w:r>
      <w:proofErr w:type="spellStart"/>
      <w:r w:rsidRPr="00B55F57">
        <w:rPr>
          <w:rFonts w:ascii="Times New Roman" w:hAnsi="Times New Roman"/>
        </w:rPr>
        <w:t>herbivory</w:t>
      </w:r>
      <w:proofErr w:type="spellEnd"/>
      <w:r w:rsidRPr="00B55F57">
        <w:rPr>
          <w:rFonts w:ascii="Times New Roman" w:hAnsi="Times New Roman"/>
        </w:rPr>
        <w:t>, even with other environmental factors at play.</w:t>
      </w:r>
      <w:commentRangeEnd w:id="46"/>
      <w:r w:rsidR="001A2B9D">
        <w:rPr>
          <w:rStyle w:val="CommentReference"/>
          <w:vanish/>
        </w:rPr>
        <w:commentReference w:id="46"/>
      </w:r>
    </w:p>
    <w:p w:rsidR="003A66AB" w:rsidRPr="00B55F57" w:rsidRDefault="00AE7C03" w:rsidP="005474BB">
      <w:pPr>
        <w:spacing w:line="480" w:lineRule="auto"/>
        <w:ind w:firstLine="360"/>
        <w:rPr>
          <w:rFonts w:ascii="Times New Roman" w:hAnsi="Times New Roman"/>
        </w:rPr>
      </w:pPr>
      <w:commentRangeStart w:id="47"/>
      <w:commentRangeStart w:id="48"/>
      <w:r>
        <w:rPr>
          <w:rFonts w:ascii="Times New Roman" w:hAnsi="Times New Roman"/>
        </w:rPr>
        <w:t>Just</w:t>
      </w:r>
      <w:commentRangeEnd w:id="47"/>
      <w:r w:rsidR="001A2B9D">
        <w:rPr>
          <w:rStyle w:val="CommentReference"/>
          <w:vanish/>
        </w:rPr>
        <w:commentReference w:id="47"/>
      </w:r>
      <w:r>
        <w:rPr>
          <w:rFonts w:ascii="Times New Roman" w:hAnsi="Times New Roman"/>
        </w:rPr>
        <w:t xml:space="preserve"> as deer in other systems selectively browse plant species</w:t>
      </w:r>
      <w:r w:rsidR="0072270F">
        <w:rPr>
          <w:rFonts w:ascii="Times New Roman" w:hAnsi="Times New Roman"/>
        </w:rPr>
        <w:t>, we found deer in Guam and Rota to be</w:t>
      </w:r>
      <w:r w:rsidR="00C879FD" w:rsidRPr="00B55F57">
        <w:rPr>
          <w:rFonts w:ascii="Times New Roman" w:hAnsi="Times New Roman"/>
        </w:rPr>
        <w:t xml:space="preserve"> se</w:t>
      </w:r>
      <w:r w:rsidR="0072270F">
        <w:rPr>
          <w:rFonts w:ascii="Times New Roman" w:hAnsi="Times New Roman"/>
        </w:rPr>
        <w:t>lective amongst tested species</w:t>
      </w:r>
      <w:r w:rsidR="00F91129">
        <w:rPr>
          <w:rFonts w:ascii="Times New Roman" w:hAnsi="Times New Roman"/>
        </w:rPr>
        <w:t xml:space="preserve"> of seedlings (Figure x)</w:t>
      </w:r>
      <w:r w:rsidR="00C879FD" w:rsidRPr="00B55F57">
        <w:rPr>
          <w:rFonts w:ascii="Times New Roman" w:hAnsi="Times New Roman"/>
        </w:rPr>
        <w:t>.</w:t>
      </w:r>
      <w:r w:rsidR="0072270F">
        <w:rPr>
          <w:rFonts w:ascii="Times New Roman" w:hAnsi="Times New Roman"/>
        </w:rPr>
        <w:t xml:space="preserve"> With the high population densities</w:t>
      </w:r>
      <w:r w:rsidR="00F91129">
        <w:rPr>
          <w:rFonts w:ascii="Times New Roman" w:hAnsi="Times New Roman"/>
        </w:rPr>
        <w:t xml:space="preserve"> of deer </w:t>
      </w:r>
      <w:commentRangeStart w:id="49"/>
      <w:r w:rsidR="00F91129">
        <w:rPr>
          <w:rFonts w:ascii="Times New Roman" w:hAnsi="Times New Roman"/>
        </w:rPr>
        <w:t xml:space="preserve">suspected in </w:t>
      </w:r>
      <w:commentRangeEnd w:id="49"/>
      <w:r w:rsidR="001A2B9D">
        <w:rPr>
          <w:rStyle w:val="CommentReference"/>
          <w:vanish/>
        </w:rPr>
        <w:commentReference w:id="49"/>
      </w:r>
      <w:r w:rsidR="00F91129">
        <w:rPr>
          <w:rFonts w:ascii="Times New Roman" w:hAnsi="Times New Roman"/>
        </w:rPr>
        <w:t xml:space="preserve">Guam (Knutson and Vogt 2002), </w:t>
      </w:r>
      <w:commentRangeStart w:id="50"/>
      <w:r w:rsidR="00F91129">
        <w:rPr>
          <w:rFonts w:ascii="Times New Roman" w:hAnsi="Times New Roman"/>
        </w:rPr>
        <w:t xml:space="preserve">this could have strong implications </w:t>
      </w:r>
      <w:commentRangeEnd w:id="50"/>
      <w:r w:rsidR="001A2B9D">
        <w:rPr>
          <w:rStyle w:val="CommentReference"/>
          <w:vanish/>
        </w:rPr>
        <w:commentReference w:id="50"/>
      </w:r>
      <w:r w:rsidR="00F91129">
        <w:rPr>
          <w:rFonts w:ascii="Times New Roman" w:hAnsi="Times New Roman"/>
        </w:rPr>
        <w:t>for species c</w:t>
      </w:r>
      <w:r>
        <w:rPr>
          <w:rFonts w:ascii="Times New Roman" w:hAnsi="Times New Roman"/>
        </w:rPr>
        <w:t xml:space="preserve">omposition of forests with deer, especially combined with the loss of avian ecological functions in Guam. </w:t>
      </w:r>
      <w:r w:rsidR="003F609F">
        <w:rPr>
          <w:rFonts w:ascii="Times New Roman" w:hAnsi="Times New Roman"/>
        </w:rPr>
        <w:t>Very few studies have looked at species ingested by deer</w:t>
      </w:r>
      <w:r w:rsidR="00680A23">
        <w:rPr>
          <w:rFonts w:ascii="Times New Roman" w:hAnsi="Times New Roman"/>
        </w:rPr>
        <w:t xml:space="preserve"> in the Marianas</w:t>
      </w:r>
      <w:r w:rsidR="003F609F">
        <w:rPr>
          <w:rFonts w:ascii="Times New Roman" w:hAnsi="Times New Roman"/>
        </w:rPr>
        <w:t xml:space="preserve"> (Wheeler 1979), further stomach-content analyses could reveal which species are </w:t>
      </w:r>
      <w:r w:rsidR="00680A23">
        <w:rPr>
          <w:rFonts w:ascii="Times New Roman" w:hAnsi="Times New Roman"/>
        </w:rPr>
        <w:t>selectively browsed</w:t>
      </w:r>
      <w:r w:rsidR="003F609F">
        <w:rPr>
          <w:rFonts w:ascii="Times New Roman" w:hAnsi="Times New Roman"/>
        </w:rPr>
        <w:t xml:space="preserve"> by deer</w:t>
      </w:r>
      <w:r w:rsidR="00680A23">
        <w:rPr>
          <w:rFonts w:ascii="Times New Roman" w:hAnsi="Times New Roman"/>
        </w:rPr>
        <w:t xml:space="preserve"> and in what quantities</w:t>
      </w:r>
      <w:r w:rsidR="003F609F" w:rsidRPr="00B55F57">
        <w:rPr>
          <w:rFonts w:ascii="Times New Roman" w:hAnsi="Times New Roman"/>
        </w:rPr>
        <w:t xml:space="preserve">. </w:t>
      </w:r>
      <w:r w:rsidR="00A37E8D">
        <w:rPr>
          <w:rFonts w:ascii="Times New Roman" w:hAnsi="Times New Roman"/>
        </w:rPr>
        <w:t>S</w:t>
      </w:r>
      <w:r w:rsidR="00BC47C5" w:rsidRPr="00B55F57">
        <w:rPr>
          <w:rFonts w:ascii="Times New Roman" w:hAnsi="Times New Roman"/>
        </w:rPr>
        <w:t>tomach content analyses</w:t>
      </w:r>
      <w:r>
        <w:rPr>
          <w:rFonts w:ascii="Times New Roman" w:hAnsi="Times New Roman"/>
        </w:rPr>
        <w:t xml:space="preserve"> </w:t>
      </w:r>
      <w:r w:rsidR="00A37E8D">
        <w:rPr>
          <w:rFonts w:ascii="Times New Roman" w:hAnsi="Times New Roman"/>
        </w:rPr>
        <w:t xml:space="preserve">and long-term vegetation monitoring </w:t>
      </w:r>
      <w:r w:rsidR="004C1304">
        <w:rPr>
          <w:rFonts w:ascii="Times New Roman" w:hAnsi="Times New Roman"/>
        </w:rPr>
        <w:t xml:space="preserve">could shed light on whether ungulate-impacted forests with few to no birds dispersing seeds will begin shifting to a community </w:t>
      </w:r>
      <w:r w:rsidR="00A37E8D">
        <w:rPr>
          <w:rFonts w:ascii="Times New Roman" w:hAnsi="Times New Roman"/>
        </w:rPr>
        <w:t xml:space="preserve">composition favoring species </w:t>
      </w:r>
      <w:r w:rsidR="004C1304">
        <w:rPr>
          <w:rFonts w:ascii="Times New Roman" w:hAnsi="Times New Roman"/>
        </w:rPr>
        <w:t xml:space="preserve">that are resistant to deer </w:t>
      </w:r>
      <w:proofErr w:type="spellStart"/>
      <w:r w:rsidR="004C1304">
        <w:rPr>
          <w:rFonts w:ascii="Times New Roman" w:hAnsi="Times New Roman"/>
        </w:rPr>
        <w:t>herbivory</w:t>
      </w:r>
      <w:proofErr w:type="spellEnd"/>
      <w:r w:rsidR="00A37E8D">
        <w:rPr>
          <w:rFonts w:ascii="Times New Roman" w:hAnsi="Times New Roman"/>
        </w:rPr>
        <w:t xml:space="preserve"> and species not reliant on avian seed dispersal</w:t>
      </w:r>
      <w:r w:rsidR="004C1304">
        <w:rPr>
          <w:rFonts w:ascii="Times New Roman" w:hAnsi="Times New Roman"/>
        </w:rPr>
        <w:t>.</w:t>
      </w:r>
      <w:r w:rsidR="006238C7">
        <w:rPr>
          <w:rFonts w:ascii="Times New Roman" w:hAnsi="Times New Roman"/>
        </w:rPr>
        <w:t xml:space="preserve"> </w:t>
      </w:r>
      <w:commentRangeEnd w:id="48"/>
      <w:r w:rsidR="001801C9">
        <w:rPr>
          <w:rStyle w:val="CommentReference"/>
          <w:vanish/>
        </w:rPr>
        <w:commentReference w:id="48"/>
      </w:r>
    </w:p>
    <w:p w:rsidR="007209AD" w:rsidRPr="007209AD" w:rsidRDefault="0036260D" w:rsidP="005474BB">
      <w:pPr>
        <w:spacing w:line="480" w:lineRule="auto"/>
        <w:ind w:firstLine="360"/>
        <w:rPr>
          <w:rFonts w:ascii="Times New Roman" w:hAnsi="Times New Roman"/>
        </w:rPr>
      </w:pPr>
      <w:commentRangeStart w:id="51"/>
      <w:r>
        <w:rPr>
          <w:rFonts w:ascii="Times New Roman" w:hAnsi="Times New Roman"/>
        </w:rPr>
        <w:t xml:space="preserve">Feral pigs are notorious for having </w:t>
      </w:r>
      <w:r w:rsidR="00917540" w:rsidRPr="007209AD">
        <w:rPr>
          <w:rFonts w:ascii="Times New Roman" w:hAnsi="Times New Roman"/>
        </w:rPr>
        <w:t>detrimental effects on plant communities in different ecosystems,</w:t>
      </w:r>
      <w:r w:rsidR="00863D9F" w:rsidRPr="007209AD">
        <w:rPr>
          <w:rFonts w:ascii="Times New Roman" w:hAnsi="Times New Roman"/>
        </w:rPr>
        <w:t xml:space="preserve"> so </w:t>
      </w:r>
      <w:r w:rsidR="00A14BE7" w:rsidRPr="007209AD">
        <w:rPr>
          <w:rFonts w:ascii="Times New Roman" w:hAnsi="Times New Roman"/>
        </w:rPr>
        <w:t xml:space="preserve">we were surprised </w:t>
      </w:r>
      <w:r w:rsidR="00946E99" w:rsidRPr="007209AD">
        <w:rPr>
          <w:rFonts w:ascii="Times New Roman" w:hAnsi="Times New Roman"/>
        </w:rPr>
        <w:t>that we could not</w:t>
      </w:r>
      <w:r w:rsidR="00182550" w:rsidRPr="007209AD">
        <w:rPr>
          <w:rFonts w:ascii="Times New Roman" w:hAnsi="Times New Roman"/>
        </w:rPr>
        <w:t xml:space="preserve"> detect</w:t>
      </w:r>
      <w:r w:rsidR="00A14BE7" w:rsidRPr="007209AD">
        <w:rPr>
          <w:rFonts w:ascii="Times New Roman" w:hAnsi="Times New Roman"/>
        </w:rPr>
        <w:t xml:space="preserve"> relationships between forest charac</w:t>
      </w:r>
      <w:r w:rsidR="00946E99" w:rsidRPr="007209AD">
        <w:rPr>
          <w:rFonts w:ascii="Times New Roman" w:hAnsi="Times New Roman"/>
        </w:rPr>
        <w:t>teristics and pig abundances</w:t>
      </w:r>
      <w:del w:id="52" w:author="Haldre Rogers" w:date="2013-09-07T17:24:00Z">
        <w:r w:rsidR="00946E99" w:rsidRPr="007209AD" w:rsidDel="001801C9">
          <w:rPr>
            <w:rFonts w:ascii="Times New Roman" w:hAnsi="Times New Roman"/>
          </w:rPr>
          <w:delText xml:space="preserve"> like we did</w:delText>
        </w:r>
        <w:r w:rsidR="00A14BE7" w:rsidRPr="007209AD" w:rsidDel="001801C9">
          <w:rPr>
            <w:rFonts w:ascii="Times New Roman" w:hAnsi="Times New Roman"/>
          </w:rPr>
          <w:delText xml:space="preserve"> with deer abundances</w:delText>
        </w:r>
      </w:del>
      <w:r w:rsidR="00182550" w:rsidRPr="007209AD">
        <w:rPr>
          <w:rFonts w:ascii="Times New Roman" w:hAnsi="Times New Roman"/>
        </w:rPr>
        <w:t>.</w:t>
      </w:r>
      <w:r w:rsidR="00553F86">
        <w:rPr>
          <w:rFonts w:ascii="Times New Roman" w:hAnsi="Times New Roman"/>
        </w:rPr>
        <w:t xml:space="preserve"> </w:t>
      </w:r>
      <w:commentRangeEnd w:id="51"/>
      <w:r w:rsidR="001801C9">
        <w:rPr>
          <w:rStyle w:val="CommentReference"/>
          <w:vanish/>
        </w:rPr>
        <w:commentReference w:id="51"/>
      </w:r>
      <w:r w:rsidR="00553F86">
        <w:rPr>
          <w:rFonts w:ascii="Times New Roman" w:hAnsi="Times New Roman"/>
        </w:rPr>
        <w:t>This may have to do with our indicator of abundance – scat counts may not be an accurate portrayal of relative pig abundances across sites</w:t>
      </w:r>
      <w:r>
        <w:rPr>
          <w:rFonts w:ascii="Times New Roman" w:hAnsi="Times New Roman"/>
        </w:rPr>
        <w:t xml:space="preserve"> (Andersen and Stone 1994)</w:t>
      </w:r>
      <w:ins w:id="53" w:author="Haldre Rogers" w:date="2013-09-07T17:24:00Z">
        <w:r w:rsidR="001801C9">
          <w:rPr>
            <w:rFonts w:ascii="Times New Roman" w:hAnsi="Times New Roman"/>
          </w:rPr>
          <w:t>.</w:t>
        </w:r>
      </w:ins>
      <w:del w:id="54" w:author="Haldre Rogers" w:date="2013-09-07T17:24:00Z">
        <w:r w:rsidR="004D48F0" w:rsidDel="001801C9">
          <w:rPr>
            <w:rFonts w:ascii="Times New Roman" w:hAnsi="Times New Roman"/>
          </w:rPr>
          <w:delText xml:space="preserve"> – so further studies should address pig impacts on forest characteristics.</w:delText>
        </w:r>
      </w:del>
      <w:r w:rsidR="004D48F0">
        <w:rPr>
          <w:rFonts w:ascii="Times New Roman" w:hAnsi="Times New Roman"/>
        </w:rPr>
        <w:t xml:space="preserve"> </w:t>
      </w:r>
      <w:commentRangeStart w:id="55"/>
      <w:r w:rsidR="00182550" w:rsidRPr="007209AD">
        <w:rPr>
          <w:rFonts w:ascii="Times New Roman" w:hAnsi="Times New Roman"/>
        </w:rPr>
        <w:t>Pigs</w:t>
      </w:r>
      <w:commentRangeEnd w:id="55"/>
      <w:r w:rsidR="001801C9">
        <w:rPr>
          <w:rStyle w:val="CommentReference"/>
          <w:vanish/>
        </w:rPr>
        <w:commentReference w:id="55"/>
      </w:r>
      <w:r w:rsidR="00946E99" w:rsidRPr="007209AD">
        <w:rPr>
          <w:rFonts w:ascii="Times New Roman" w:hAnsi="Times New Roman"/>
        </w:rPr>
        <w:t xml:space="preserve"> do</w:t>
      </w:r>
      <w:r>
        <w:rPr>
          <w:rFonts w:ascii="Times New Roman" w:hAnsi="Times New Roman"/>
        </w:rPr>
        <w:t>, however,</w:t>
      </w:r>
      <w:r w:rsidR="00946E99" w:rsidRPr="007209AD">
        <w:rPr>
          <w:rFonts w:ascii="Times New Roman" w:hAnsi="Times New Roman"/>
        </w:rPr>
        <w:t xml:space="preserve"> appear to</w:t>
      </w:r>
      <w:r w:rsidR="00182550" w:rsidRPr="007209AD">
        <w:rPr>
          <w:rFonts w:ascii="Times New Roman" w:hAnsi="Times New Roman"/>
        </w:rPr>
        <w:t xml:space="preserve"> play role in</w:t>
      </w:r>
      <w:r w:rsidR="00946E99" w:rsidRPr="007209AD">
        <w:rPr>
          <w:rFonts w:ascii="Times New Roman" w:hAnsi="Times New Roman"/>
        </w:rPr>
        <w:t xml:space="preserve"> seed</w:t>
      </w:r>
      <w:r w:rsidR="00182550" w:rsidRPr="007209AD">
        <w:rPr>
          <w:rFonts w:ascii="Times New Roman" w:hAnsi="Times New Roman"/>
        </w:rPr>
        <w:t xml:space="preserve"> dispersal.</w:t>
      </w:r>
      <w:r w:rsidR="00946E99" w:rsidRPr="007209AD">
        <w:rPr>
          <w:rFonts w:ascii="Times New Roman" w:hAnsi="Times New Roman"/>
        </w:rPr>
        <w:t xml:space="preserve"> Studies in Hawaii have implicated </w:t>
      </w:r>
      <w:r w:rsidR="002E099E">
        <w:rPr>
          <w:rFonts w:ascii="Times New Roman" w:hAnsi="Times New Roman"/>
        </w:rPr>
        <w:t>pigs not only of inhibiting</w:t>
      </w:r>
      <w:r w:rsidR="00946E99" w:rsidRPr="007209AD">
        <w:rPr>
          <w:rFonts w:ascii="Times New Roman" w:hAnsi="Times New Roman"/>
        </w:rPr>
        <w:t xml:space="preserve"> forest regeneration </w:t>
      </w:r>
      <w:r w:rsidR="00D1468B" w:rsidRPr="007209AD">
        <w:rPr>
          <w:rFonts w:ascii="Times New Roman" w:hAnsi="Times New Roman"/>
        </w:rPr>
        <w:t>(</w:t>
      </w:r>
      <w:proofErr w:type="spellStart"/>
      <w:r w:rsidR="00D1468B" w:rsidRPr="007209AD">
        <w:rPr>
          <w:rFonts w:ascii="Times New Roman" w:hAnsi="Times New Roman"/>
        </w:rPr>
        <w:t>Katahira</w:t>
      </w:r>
      <w:proofErr w:type="spellEnd"/>
      <w:r w:rsidR="00D1468B" w:rsidRPr="007209AD">
        <w:rPr>
          <w:rFonts w:ascii="Times New Roman" w:hAnsi="Times New Roman"/>
        </w:rPr>
        <w:t xml:space="preserve"> 1980, </w:t>
      </w:r>
      <w:proofErr w:type="spellStart"/>
      <w:r w:rsidR="00D1468B" w:rsidRPr="007209AD">
        <w:rPr>
          <w:rFonts w:ascii="Times New Roman" w:hAnsi="Times New Roman"/>
        </w:rPr>
        <w:t>Nogueira-Filho</w:t>
      </w:r>
      <w:proofErr w:type="spellEnd"/>
      <w:r w:rsidR="00D1468B" w:rsidRPr="007209AD">
        <w:rPr>
          <w:rFonts w:ascii="Times New Roman" w:hAnsi="Times New Roman"/>
        </w:rPr>
        <w:t xml:space="preserve"> et al 2009)</w:t>
      </w:r>
      <w:r w:rsidR="00946E99" w:rsidRPr="007209AD">
        <w:rPr>
          <w:rFonts w:ascii="Times New Roman" w:hAnsi="Times New Roman"/>
        </w:rPr>
        <w:t xml:space="preserve">, </w:t>
      </w:r>
      <w:proofErr w:type="gramStart"/>
      <w:r w:rsidR="00946E99" w:rsidRPr="007209AD">
        <w:rPr>
          <w:rFonts w:ascii="Times New Roman" w:hAnsi="Times New Roman"/>
        </w:rPr>
        <w:t>but</w:t>
      </w:r>
      <w:proofErr w:type="gramEnd"/>
      <w:r w:rsidR="00946E99" w:rsidRPr="007209AD">
        <w:rPr>
          <w:rFonts w:ascii="Times New Roman" w:hAnsi="Times New Roman"/>
        </w:rPr>
        <w:t xml:space="preserve"> of indirectly affecting native plants by selectively </w:t>
      </w:r>
      <w:r w:rsidR="00927202">
        <w:rPr>
          <w:rFonts w:ascii="Times New Roman" w:hAnsi="Times New Roman"/>
        </w:rPr>
        <w:t>dispersing</w:t>
      </w:r>
      <w:r w:rsidR="00946E99" w:rsidRPr="007209AD">
        <w:rPr>
          <w:rFonts w:ascii="Times New Roman" w:hAnsi="Times New Roman"/>
        </w:rPr>
        <w:t xml:space="preserve"> </w:t>
      </w:r>
      <w:r w:rsidR="007209AD" w:rsidRPr="007209AD">
        <w:rPr>
          <w:rFonts w:ascii="Times New Roman" w:hAnsi="Times New Roman"/>
        </w:rPr>
        <w:t>invasive plants</w:t>
      </w:r>
      <w:r w:rsidR="00927202">
        <w:rPr>
          <w:rFonts w:ascii="Times New Roman" w:hAnsi="Times New Roman"/>
        </w:rPr>
        <w:t xml:space="preserve"> </w:t>
      </w:r>
      <w:r w:rsidR="00D1468B" w:rsidRPr="007209AD">
        <w:rPr>
          <w:rFonts w:ascii="Times New Roman" w:hAnsi="Times New Roman"/>
        </w:rPr>
        <w:t>(</w:t>
      </w:r>
      <w:proofErr w:type="spellStart"/>
      <w:r w:rsidR="00D1468B" w:rsidRPr="007209AD">
        <w:rPr>
          <w:rFonts w:ascii="Times New Roman" w:hAnsi="Times New Roman"/>
        </w:rPr>
        <w:t>Aplet</w:t>
      </w:r>
      <w:proofErr w:type="spellEnd"/>
      <w:r w:rsidR="00D1468B" w:rsidRPr="007209AD">
        <w:rPr>
          <w:rFonts w:ascii="Times New Roman" w:hAnsi="Times New Roman"/>
        </w:rPr>
        <w:t xml:space="preserve"> et al 1991)</w:t>
      </w:r>
      <w:r w:rsidR="007209AD" w:rsidRPr="007209AD">
        <w:rPr>
          <w:rFonts w:ascii="Times New Roman" w:hAnsi="Times New Roman"/>
        </w:rPr>
        <w:t>.</w:t>
      </w:r>
      <w:r w:rsidR="00182550" w:rsidRPr="007209AD">
        <w:rPr>
          <w:rFonts w:ascii="Times New Roman" w:hAnsi="Times New Roman"/>
        </w:rPr>
        <w:t xml:space="preserve"> </w:t>
      </w:r>
      <w:r w:rsidR="004D48F0">
        <w:rPr>
          <w:rFonts w:ascii="Times New Roman" w:hAnsi="Times New Roman"/>
        </w:rPr>
        <w:t>In contrast, a</w:t>
      </w:r>
      <w:r w:rsidR="00182550" w:rsidRPr="007209AD">
        <w:rPr>
          <w:rFonts w:ascii="Times New Roman" w:hAnsi="Times New Roman"/>
        </w:rPr>
        <w:t xml:space="preserve">lthough </w:t>
      </w:r>
      <w:r w:rsidR="007209AD" w:rsidRPr="007209AD">
        <w:rPr>
          <w:rFonts w:ascii="Times New Roman" w:hAnsi="Times New Roman"/>
        </w:rPr>
        <w:t xml:space="preserve">some invasive species were found in scats collected in Guam, pigs </w:t>
      </w:r>
      <w:commentRangeStart w:id="56"/>
      <w:r w:rsidR="007209AD" w:rsidRPr="007209AD">
        <w:rPr>
          <w:rFonts w:ascii="Times New Roman" w:hAnsi="Times New Roman"/>
        </w:rPr>
        <w:t>s</w:t>
      </w:r>
      <w:r w:rsidR="00927202">
        <w:rPr>
          <w:rFonts w:ascii="Times New Roman" w:hAnsi="Times New Roman"/>
        </w:rPr>
        <w:t>e</w:t>
      </w:r>
      <w:r w:rsidR="007209AD" w:rsidRPr="007209AD">
        <w:rPr>
          <w:rFonts w:ascii="Times New Roman" w:hAnsi="Times New Roman"/>
        </w:rPr>
        <w:t>lectively dispersed</w:t>
      </w:r>
      <w:commentRangeEnd w:id="56"/>
      <w:r w:rsidR="001801C9">
        <w:rPr>
          <w:rStyle w:val="CommentReference"/>
          <w:vanish/>
        </w:rPr>
        <w:commentReference w:id="56"/>
      </w:r>
      <w:r w:rsidR="007209AD" w:rsidRPr="007209AD">
        <w:rPr>
          <w:rFonts w:ascii="Times New Roman" w:hAnsi="Times New Roman"/>
        </w:rPr>
        <w:t xml:space="preserve"> native species like </w:t>
      </w:r>
      <w:proofErr w:type="spellStart"/>
      <w:r w:rsidR="007209AD" w:rsidRPr="00927202">
        <w:rPr>
          <w:rFonts w:ascii="Times New Roman" w:hAnsi="Times New Roman"/>
          <w:i/>
        </w:rPr>
        <w:t>Morinda</w:t>
      </w:r>
      <w:proofErr w:type="spellEnd"/>
      <w:r w:rsidR="007209AD" w:rsidRPr="00927202">
        <w:rPr>
          <w:rFonts w:ascii="Times New Roman" w:hAnsi="Times New Roman"/>
          <w:i/>
        </w:rPr>
        <w:t xml:space="preserve"> </w:t>
      </w:r>
      <w:proofErr w:type="spellStart"/>
      <w:r w:rsidR="007209AD" w:rsidRPr="00927202">
        <w:rPr>
          <w:rFonts w:ascii="Times New Roman" w:hAnsi="Times New Roman"/>
          <w:i/>
        </w:rPr>
        <w:t>citrifolia</w:t>
      </w:r>
      <w:proofErr w:type="spellEnd"/>
      <w:r w:rsidR="007209AD" w:rsidRPr="007209AD">
        <w:rPr>
          <w:rFonts w:ascii="Times New Roman" w:hAnsi="Times New Roman"/>
        </w:rPr>
        <w:t xml:space="preserve"> and </w:t>
      </w:r>
      <w:proofErr w:type="spellStart"/>
      <w:r w:rsidR="007209AD" w:rsidRPr="00927202">
        <w:rPr>
          <w:rFonts w:ascii="Times New Roman" w:hAnsi="Times New Roman"/>
          <w:i/>
        </w:rPr>
        <w:t>Ficus</w:t>
      </w:r>
      <w:proofErr w:type="spellEnd"/>
      <w:r w:rsidR="007209AD" w:rsidRPr="00927202">
        <w:rPr>
          <w:rFonts w:ascii="Times New Roman" w:hAnsi="Times New Roman"/>
          <w:i/>
        </w:rPr>
        <w:t xml:space="preserve"> </w:t>
      </w:r>
      <w:proofErr w:type="spellStart"/>
      <w:r w:rsidR="007209AD" w:rsidRPr="00927202">
        <w:rPr>
          <w:rFonts w:ascii="Times New Roman" w:hAnsi="Times New Roman"/>
          <w:i/>
        </w:rPr>
        <w:t>prolixa</w:t>
      </w:r>
      <w:proofErr w:type="spellEnd"/>
      <w:r w:rsidR="007209AD" w:rsidRPr="007209AD">
        <w:rPr>
          <w:rFonts w:ascii="Times New Roman" w:hAnsi="Times New Roman"/>
        </w:rPr>
        <w:t xml:space="preserve">. </w:t>
      </w:r>
      <w:commentRangeStart w:id="57"/>
      <w:r>
        <w:rPr>
          <w:rFonts w:ascii="Times New Roman" w:hAnsi="Times New Roman"/>
        </w:rPr>
        <w:t xml:space="preserve">With the loss of avian </w:t>
      </w:r>
      <w:ins w:id="58" w:author="Haldre Rogers" w:date="2013-09-07T17:27:00Z">
        <w:r w:rsidR="001801C9">
          <w:rPr>
            <w:rFonts w:ascii="Times New Roman" w:hAnsi="Times New Roman"/>
          </w:rPr>
          <w:t xml:space="preserve">and fruit bat </w:t>
        </w:r>
      </w:ins>
      <w:r>
        <w:rPr>
          <w:rFonts w:ascii="Times New Roman" w:hAnsi="Times New Roman"/>
        </w:rPr>
        <w:t>seed dis</w:t>
      </w:r>
      <w:r w:rsidR="00B766FD">
        <w:rPr>
          <w:rFonts w:ascii="Times New Roman" w:hAnsi="Times New Roman"/>
        </w:rPr>
        <w:t>persal in Guam</w:t>
      </w:r>
      <w:ins w:id="59" w:author="Haldre Rogers" w:date="2013-09-07T17:26:00Z">
        <w:r w:rsidR="001801C9">
          <w:rPr>
            <w:rFonts w:ascii="Times New Roman" w:hAnsi="Times New Roman"/>
          </w:rPr>
          <w:t xml:space="preserve"> due to the invasive brown </w:t>
        </w:r>
        <w:proofErr w:type="spellStart"/>
        <w:r w:rsidR="001801C9">
          <w:rPr>
            <w:rFonts w:ascii="Times New Roman" w:hAnsi="Times New Roman"/>
          </w:rPr>
          <w:t>treesnake</w:t>
        </w:r>
      </w:ins>
      <w:proofErr w:type="spellEnd"/>
      <w:ins w:id="60" w:author="Haldre Rogers" w:date="2013-09-07T17:27:00Z">
        <w:r w:rsidR="001801C9">
          <w:rPr>
            <w:rFonts w:ascii="Times New Roman" w:hAnsi="Times New Roman"/>
          </w:rPr>
          <w:t xml:space="preserve"> and overhunting</w:t>
        </w:r>
      </w:ins>
      <w:r w:rsidR="00BD7687">
        <w:rPr>
          <w:rFonts w:ascii="Times New Roman" w:hAnsi="Times New Roman"/>
        </w:rPr>
        <w:t>, dispersal by pigs may be the major</w:t>
      </w:r>
      <w:ins w:id="61" w:author="Haldre Rogers" w:date="2013-09-07T17:27:00Z">
        <w:r w:rsidR="001801C9">
          <w:rPr>
            <w:rFonts w:ascii="Times New Roman" w:hAnsi="Times New Roman"/>
          </w:rPr>
          <w:t xml:space="preserve"> remaining</w:t>
        </w:r>
      </w:ins>
      <w:r w:rsidR="00BD7687">
        <w:rPr>
          <w:rFonts w:ascii="Times New Roman" w:hAnsi="Times New Roman"/>
        </w:rPr>
        <w:t xml:space="preserve"> mode of dispersal for fruit trees</w:t>
      </w:r>
      <w:r w:rsidR="00B766FD">
        <w:rPr>
          <w:rFonts w:ascii="Times New Roman" w:hAnsi="Times New Roman"/>
        </w:rPr>
        <w:t xml:space="preserve"> in Guam.</w:t>
      </w:r>
      <w:commentRangeEnd w:id="57"/>
      <w:r w:rsidR="001801C9">
        <w:rPr>
          <w:rStyle w:val="CommentReference"/>
          <w:vanish/>
        </w:rPr>
        <w:commentReference w:id="57"/>
      </w:r>
    </w:p>
    <w:p w:rsidR="00CA4484" w:rsidRDefault="00B766FD" w:rsidP="0039483B">
      <w:pPr>
        <w:spacing w:line="480" w:lineRule="auto"/>
        <w:ind w:firstLine="360"/>
        <w:contextualSpacing/>
        <w:rPr>
          <w:rFonts w:ascii="Times New Roman" w:hAnsi="Times New Roman"/>
        </w:rPr>
      </w:pPr>
      <w:r>
        <w:rPr>
          <w:rFonts w:ascii="Times New Roman" w:hAnsi="Times New Roman"/>
        </w:rPr>
        <w:t xml:space="preserve">Forests of the two adjacent islands had different responses to ungulate </w:t>
      </w:r>
      <w:proofErr w:type="spellStart"/>
      <w:r>
        <w:rPr>
          <w:rFonts w:ascii="Times New Roman" w:hAnsi="Times New Roman"/>
        </w:rPr>
        <w:t>herbivory</w:t>
      </w:r>
      <w:proofErr w:type="spellEnd"/>
      <w:r>
        <w:rPr>
          <w:rFonts w:ascii="Times New Roman" w:hAnsi="Times New Roman"/>
        </w:rPr>
        <w:t xml:space="preserve">. Unlike in Guam, we did not observe any association between seedling abundance and deer abundance in Rota. </w:t>
      </w:r>
      <w:commentRangeStart w:id="62"/>
      <w:r>
        <w:rPr>
          <w:rFonts w:ascii="Times New Roman" w:hAnsi="Times New Roman"/>
        </w:rPr>
        <w:t xml:space="preserve">The continued presence of avian seed dispersal in Rota may have obscured any associations between seedling abundance and deer abundance there. </w:t>
      </w:r>
      <w:commentRangeEnd w:id="62"/>
      <w:r w:rsidR="00EA211A">
        <w:rPr>
          <w:rStyle w:val="CommentReference"/>
          <w:vanish/>
        </w:rPr>
        <w:commentReference w:id="62"/>
      </w:r>
      <w:r w:rsidRPr="00FD0B47">
        <w:rPr>
          <w:rFonts w:ascii="Times New Roman" w:hAnsi="Times New Roman"/>
        </w:rPr>
        <w:t>Other studies have observed compl</w:t>
      </w:r>
      <w:ins w:id="63" w:author="Haldre Rogers" w:date="2013-09-07T17:29:00Z">
        <w:r w:rsidR="00EA211A">
          <w:rPr>
            <w:rFonts w:ascii="Times New Roman" w:hAnsi="Times New Roman"/>
          </w:rPr>
          <w:t>e</w:t>
        </w:r>
      </w:ins>
      <w:del w:id="64" w:author="Haldre Rogers" w:date="2013-09-07T17:29:00Z">
        <w:r w:rsidRPr="00FD0B47" w:rsidDel="00EA211A">
          <w:rPr>
            <w:rFonts w:ascii="Times New Roman" w:hAnsi="Times New Roman"/>
          </w:rPr>
          <w:delText>i</w:delText>
        </w:r>
      </w:del>
      <w:r w:rsidRPr="00FD0B47">
        <w:rPr>
          <w:rFonts w:ascii="Times New Roman" w:hAnsi="Times New Roman"/>
        </w:rPr>
        <w:t>mentary roles of</w:t>
      </w:r>
      <w:r w:rsidR="0039483B">
        <w:rPr>
          <w:rFonts w:ascii="Times New Roman" w:hAnsi="Times New Roman"/>
        </w:rPr>
        <w:t xml:space="preserve"> </w:t>
      </w:r>
      <w:proofErr w:type="spellStart"/>
      <w:r w:rsidR="0039483B">
        <w:rPr>
          <w:rFonts w:ascii="Times New Roman" w:hAnsi="Times New Roman"/>
        </w:rPr>
        <w:t>herbivory</w:t>
      </w:r>
      <w:proofErr w:type="spellEnd"/>
      <w:r w:rsidR="0039483B">
        <w:rPr>
          <w:rFonts w:ascii="Times New Roman" w:hAnsi="Times New Roman"/>
        </w:rPr>
        <w:t xml:space="preserve"> and seed dispersal</w:t>
      </w:r>
      <w:r w:rsidRPr="00FD0B47">
        <w:rPr>
          <w:rFonts w:ascii="Times New Roman" w:hAnsi="Times New Roman"/>
        </w:rPr>
        <w:t xml:space="preserve"> (Henry and </w:t>
      </w:r>
      <w:proofErr w:type="spellStart"/>
      <w:r w:rsidRPr="00FD0B47">
        <w:rPr>
          <w:rFonts w:ascii="Times New Roman" w:hAnsi="Times New Roman"/>
        </w:rPr>
        <w:t>Dubost</w:t>
      </w:r>
      <w:proofErr w:type="spellEnd"/>
      <w:r w:rsidRPr="00FD0B47">
        <w:rPr>
          <w:rFonts w:ascii="Times New Roman" w:hAnsi="Times New Roman"/>
        </w:rPr>
        <w:t xml:space="preserve"> 1999, </w:t>
      </w:r>
      <w:proofErr w:type="spellStart"/>
      <w:r w:rsidRPr="00FD0B47">
        <w:rPr>
          <w:rFonts w:ascii="Times New Roman" w:hAnsi="Times New Roman"/>
        </w:rPr>
        <w:t>Vellend</w:t>
      </w:r>
      <w:proofErr w:type="spellEnd"/>
      <w:r w:rsidRPr="00FD0B47">
        <w:rPr>
          <w:rFonts w:ascii="Times New Roman" w:hAnsi="Times New Roman"/>
        </w:rPr>
        <w:t xml:space="preserve"> et al. 2006), but focus on one species responsible for both </w:t>
      </w:r>
      <w:proofErr w:type="spellStart"/>
      <w:r w:rsidRPr="00FD0B47">
        <w:rPr>
          <w:rFonts w:ascii="Times New Roman" w:hAnsi="Times New Roman"/>
        </w:rPr>
        <w:t>herbivory</w:t>
      </w:r>
      <w:proofErr w:type="spellEnd"/>
      <w:r w:rsidRPr="00FD0B47">
        <w:rPr>
          <w:rFonts w:ascii="Times New Roman" w:hAnsi="Times New Roman"/>
        </w:rPr>
        <w:t xml:space="preserve"> and dispersal. We speculate that multiple species may be determining forest composition through a combination of </w:t>
      </w:r>
      <w:proofErr w:type="spellStart"/>
      <w:r w:rsidRPr="00FD0B47">
        <w:rPr>
          <w:rFonts w:ascii="Times New Roman" w:hAnsi="Times New Roman"/>
        </w:rPr>
        <w:t>herbivory</w:t>
      </w:r>
      <w:proofErr w:type="spellEnd"/>
      <w:r w:rsidRPr="00FD0B47">
        <w:rPr>
          <w:rFonts w:ascii="Times New Roman" w:hAnsi="Times New Roman"/>
        </w:rPr>
        <w:t xml:space="preserve"> and seed dispersal.</w:t>
      </w:r>
      <w:r>
        <w:rPr>
          <w:rFonts w:ascii="Times New Roman" w:hAnsi="Times New Roman"/>
        </w:rPr>
        <w:t xml:space="preserve"> Seedling mortality was higher in Rota for both fenced and</w:t>
      </w:r>
      <w:r w:rsidR="0039483B">
        <w:rPr>
          <w:rFonts w:ascii="Times New Roman" w:hAnsi="Times New Roman"/>
        </w:rPr>
        <w:t xml:space="preserve"> unfenced treatments (Figure x</w:t>
      </w:r>
      <w:r>
        <w:rPr>
          <w:rFonts w:ascii="Times New Roman" w:hAnsi="Times New Roman"/>
        </w:rPr>
        <w:t xml:space="preserve">), suggesting that an additional factor unimportant in Guam might be affecting seedling survival in Rota. The cause of this greater mortality is unclear, but we speculate that slug </w:t>
      </w:r>
      <w:proofErr w:type="spellStart"/>
      <w:r>
        <w:rPr>
          <w:rFonts w:ascii="Times New Roman" w:hAnsi="Times New Roman"/>
        </w:rPr>
        <w:t>herbivory</w:t>
      </w:r>
      <w:proofErr w:type="spellEnd"/>
      <w:r>
        <w:rPr>
          <w:rFonts w:ascii="Times New Roman" w:hAnsi="Times New Roman"/>
        </w:rPr>
        <w:t xml:space="preserve"> is responsible. We noticed a particularly high abundance of exotic slugs (</w:t>
      </w:r>
      <w:proofErr w:type="spellStart"/>
      <w:r>
        <w:rPr>
          <w:rFonts w:ascii="Times New Roman" w:hAnsi="Times New Roman"/>
        </w:rPr>
        <w:t>Veronicellidae</w:t>
      </w:r>
      <w:proofErr w:type="spellEnd"/>
      <w:r>
        <w:rPr>
          <w:rFonts w:ascii="Times New Roman" w:hAnsi="Times New Roman"/>
        </w:rPr>
        <w:t xml:space="preserve">) at our sites in Rota. Slugs extensively damaged native plants in some areas of Hawaii (Joe and </w:t>
      </w:r>
      <w:proofErr w:type="spellStart"/>
      <w:r>
        <w:rPr>
          <w:rFonts w:ascii="Times New Roman" w:hAnsi="Times New Roman"/>
        </w:rPr>
        <w:t>Daehler</w:t>
      </w:r>
      <w:proofErr w:type="spellEnd"/>
      <w:r>
        <w:rPr>
          <w:rFonts w:ascii="Times New Roman" w:hAnsi="Times New Roman"/>
        </w:rPr>
        <w:t xml:space="preserve"> 2008). </w:t>
      </w:r>
      <w:del w:id="65" w:author="Haldre Rogers" w:date="2013-09-07T17:30:00Z">
        <w:r w:rsidDel="005D62F0">
          <w:rPr>
            <w:rFonts w:ascii="Times New Roman" w:hAnsi="Times New Roman"/>
          </w:rPr>
          <w:delText>Though we are unsure of what was causing mortality inside exclosures in Rota, slugs are a likely culprit.</w:delText>
        </w:r>
      </w:del>
    </w:p>
    <w:p w:rsidR="00E41248" w:rsidRPr="00F736A8" w:rsidRDefault="005474BB" w:rsidP="00F736A8">
      <w:pPr>
        <w:spacing w:line="480" w:lineRule="auto"/>
        <w:ind w:firstLine="360"/>
        <w:contextualSpacing/>
        <w:rPr>
          <w:rFonts w:ascii="Times New Roman" w:hAnsi="Times New Roman"/>
        </w:rPr>
      </w:pPr>
      <w:r>
        <w:rPr>
          <w:rFonts w:ascii="Times New Roman" w:hAnsi="Times New Roman"/>
        </w:rPr>
        <w:t>M</w:t>
      </w:r>
      <w:r w:rsidR="00CA4484">
        <w:rPr>
          <w:rFonts w:ascii="Times New Roman" w:hAnsi="Times New Roman"/>
        </w:rPr>
        <w:t>ultiple ecological factors such as avian loss, invasive plants, and</w:t>
      </w:r>
      <w:r w:rsidR="00E47B4D">
        <w:rPr>
          <w:rFonts w:ascii="Times New Roman" w:hAnsi="Times New Roman"/>
        </w:rPr>
        <w:t xml:space="preserve"> invertebrate herbivores make </w:t>
      </w:r>
      <w:r>
        <w:rPr>
          <w:rFonts w:ascii="Times New Roman" w:hAnsi="Times New Roman"/>
        </w:rPr>
        <w:t xml:space="preserve">it difficult to predict the results of </w:t>
      </w:r>
      <w:r w:rsidR="00E47B4D">
        <w:rPr>
          <w:rFonts w:ascii="Times New Roman" w:hAnsi="Times New Roman"/>
        </w:rPr>
        <w:t>ungulate manag</w:t>
      </w:r>
      <w:r>
        <w:rPr>
          <w:rFonts w:ascii="Times New Roman" w:hAnsi="Times New Roman"/>
        </w:rPr>
        <w:t>ement</w:t>
      </w:r>
      <w:ins w:id="66" w:author="Haldre Rogers" w:date="2013-09-07T17:34:00Z">
        <w:r w:rsidR="00F4021F">
          <w:rPr>
            <w:rFonts w:ascii="Times New Roman" w:hAnsi="Times New Roman"/>
          </w:rPr>
          <w:t>, but this study provides a better understanding of their role and the likely impacts of various management options</w:t>
        </w:r>
      </w:ins>
      <w:r w:rsidR="00E47B4D">
        <w:rPr>
          <w:rFonts w:ascii="Times New Roman" w:hAnsi="Times New Roman"/>
        </w:rPr>
        <w:t>.</w:t>
      </w:r>
      <w:r w:rsidR="00CA4484">
        <w:rPr>
          <w:rFonts w:ascii="Times New Roman" w:hAnsi="Times New Roman"/>
        </w:rPr>
        <w:t xml:space="preserve"> </w:t>
      </w:r>
      <w:r w:rsidR="00F736A8">
        <w:rPr>
          <w:rFonts w:ascii="Times New Roman" w:hAnsi="Times New Roman"/>
        </w:rPr>
        <w:t xml:space="preserve">Whether their roles are interpreted as positive or negative, ungulates are major parts of Guam and Rota’s ecosystems, and their removal </w:t>
      </w:r>
      <w:r w:rsidR="00E67E83">
        <w:rPr>
          <w:rFonts w:ascii="Times New Roman" w:hAnsi="Times New Roman"/>
        </w:rPr>
        <w:t xml:space="preserve">or control </w:t>
      </w:r>
      <w:r w:rsidR="00F736A8">
        <w:rPr>
          <w:rFonts w:ascii="Times New Roman" w:hAnsi="Times New Roman"/>
        </w:rPr>
        <w:t>is likely to have</w:t>
      </w:r>
      <w:r w:rsidR="00E67E83">
        <w:rPr>
          <w:rFonts w:ascii="Times New Roman" w:hAnsi="Times New Roman"/>
        </w:rPr>
        <w:t xml:space="preserve"> complicated </w:t>
      </w:r>
      <w:r w:rsidR="00F67875">
        <w:rPr>
          <w:rFonts w:ascii="Times New Roman" w:hAnsi="Times New Roman"/>
        </w:rPr>
        <w:t xml:space="preserve">results. Information from this study is important for formulating ecosystem management plans in the Marianas. </w:t>
      </w:r>
      <w:commentRangeStart w:id="67"/>
      <w:r w:rsidR="00F67875">
        <w:rPr>
          <w:rFonts w:ascii="Times New Roman" w:hAnsi="Times New Roman"/>
        </w:rPr>
        <w:t>For example,</w:t>
      </w:r>
      <w:r w:rsidR="00E67E83">
        <w:rPr>
          <w:rFonts w:ascii="Times New Roman" w:hAnsi="Times New Roman"/>
        </w:rPr>
        <w:t xml:space="preserve"> deer suppression </w:t>
      </w:r>
      <w:r w:rsidR="004D48F0">
        <w:rPr>
          <w:rFonts w:ascii="Times New Roman" w:hAnsi="Times New Roman"/>
        </w:rPr>
        <w:t>would have to first reach</w:t>
      </w:r>
      <w:r w:rsidR="00E67E83">
        <w:rPr>
          <w:rFonts w:ascii="Times New Roman" w:hAnsi="Times New Roman"/>
        </w:rPr>
        <w:t xml:space="preserve"> a level low enough to elicit r</w:t>
      </w:r>
      <w:r w:rsidR="00F67875">
        <w:rPr>
          <w:rFonts w:ascii="Times New Roman" w:hAnsi="Times New Roman"/>
        </w:rPr>
        <w:t xml:space="preserve">esponses from plant communities, so low-level hunting pressure does not appear to be an effective tool for controlling deer </w:t>
      </w:r>
      <w:proofErr w:type="spellStart"/>
      <w:r w:rsidR="00F67875">
        <w:rPr>
          <w:rFonts w:ascii="Times New Roman" w:hAnsi="Times New Roman"/>
        </w:rPr>
        <w:t>herbivory</w:t>
      </w:r>
      <w:proofErr w:type="spellEnd"/>
      <w:r w:rsidR="00F67875">
        <w:rPr>
          <w:rFonts w:ascii="Times New Roman" w:hAnsi="Times New Roman"/>
        </w:rPr>
        <w:t xml:space="preserve">. </w:t>
      </w:r>
      <w:commentRangeEnd w:id="67"/>
      <w:r w:rsidR="00F4021F">
        <w:rPr>
          <w:rStyle w:val="CommentReference"/>
          <w:vanish/>
        </w:rPr>
        <w:commentReference w:id="67"/>
      </w:r>
      <w:r w:rsidR="00F67875">
        <w:rPr>
          <w:rFonts w:ascii="Times New Roman" w:hAnsi="Times New Roman"/>
        </w:rPr>
        <w:t>Enhanced suppression or eradicati</w:t>
      </w:r>
      <w:r w:rsidR="00CD23AD">
        <w:rPr>
          <w:rFonts w:ascii="Times New Roman" w:hAnsi="Times New Roman"/>
        </w:rPr>
        <w:t>on would be needed for recovery</w:t>
      </w:r>
      <w:r w:rsidR="00F67875">
        <w:rPr>
          <w:rFonts w:ascii="Times New Roman" w:hAnsi="Times New Roman"/>
        </w:rPr>
        <w:t xml:space="preserve"> if deer control </w:t>
      </w:r>
      <w:del w:id="68" w:author="Haldre Rogers" w:date="2013-09-07T17:31:00Z">
        <w:r w:rsidR="00F67875" w:rsidDel="005D62F0">
          <w:rPr>
            <w:rFonts w:ascii="Times New Roman" w:hAnsi="Times New Roman"/>
          </w:rPr>
          <w:delText>was</w:delText>
        </w:r>
      </w:del>
      <w:ins w:id="69" w:author="Haldre Rogers" w:date="2013-09-07T17:31:00Z">
        <w:r w:rsidR="005D62F0">
          <w:rPr>
            <w:rFonts w:ascii="Times New Roman" w:hAnsi="Times New Roman"/>
          </w:rPr>
          <w:t>were</w:t>
        </w:r>
      </w:ins>
      <w:r w:rsidR="00F67875">
        <w:rPr>
          <w:rFonts w:ascii="Times New Roman" w:hAnsi="Times New Roman"/>
        </w:rPr>
        <w:t xml:space="preserve"> deemed a priority for recovering native plant species. If deer suppression </w:t>
      </w:r>
      <w:ins w:id="70" w:author="Haldre Rogers" w:date="2013-09-07T17:31:00Z">
        <w:r w:rsidR="005D62F0">
          <w:rPr>
            <w:rFonts w:ascii="Times New Roman" w:hAnsi="Times New Roman"/>
          </w:rPr>
          <w:t>i</w:t>
        </w:r>
      </w:ins>
      <w:del w:id="71" w:author="Haldre Rogers" w:date="2013-09-07T17:31:00Z">
        <w:r w:rsidR="00F67875" w:rsidDel="005D62F0">
          <w:rPr>
            <w:rFonts w:ascii="Times New Roman" w:hAnsi="Times New Roman"/>
          </w:rPr>
          <w:delText>wa</w:delText>
        </w:r>
      </w:del>
      <w:r w:rsidR="00F67875">
        <w:rPr>
          <w:rFonts w:ascii="Times New Roman" w:hAnsi="Times New Roman"/>
        </w:rPr>
        <w:t xml:space="preserve">s achieved, invasive vines might become a problem when released from </w:t>
      </w:r>
      <w:proofErr w:type="spellStart"/>
      <w:r w:rsidR="00F67875">
        <w:rPr>
          <w:rFonts w:ascii="Times New Roman" w:hAnsi="Times New Roman"/>
        </w:rPr>
        <w:t>herbivory</w:t>
      </w:r>
      <w:proofErr w:type="spellEnd"/>
      <w:r w:rsidR="00F67875">
        <w:rPr>
          <w:rFonts w:ascii="Times New Roman" w:hAnsi="Times New Roman"/>
        </w:rPr>
        <w:t xml:space="preserve">. </w:t>
      </w:r>
      <w:r w:rsidR="00CD23AD">
        <w:rPr>
          <w:rFonts w:ascii="Times New Roman" w:hAnsi="Times New Roman"/>
        </w:rPr>
        <w:t>Pig control or eradication could also have unwanted effects by disrupting what is likely the only vertebrate-facilitated seed dispersal in Guam. Ungulates and snakes might never be eradicated, but ecosystems can still be managed to maintain some native species and functions based on our developing knowledge of novel ecosystem interactions such as these.</w:t>
      </w:r>
    </w:p>
    <w:p w:rsidR="00F736A8" w:rsidRDefault="00F736A8"/>
    <w:sectPr w:rsidR="00F736A8" w:rsidSect="00E41248">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aldre Rogers" w:date="2013-09-07T17:33:00Z" w:initials="HSR">
    <w:p w:rsidR="00B63C03" w:rsidRDefault="00B63C03">
      <w:pPr>
        <w:pStyle w:val="CommentText"/>
      </w:pPr>
      <w:r>
        <w:rPr>
          <w:rStyle w:val="CommentReference"/>
        </w:rPr>
        <w:annotationRef/>
      </w:r>
      <w:r>
        <w:t xml:space="preserve">Novel ecosystems is a minor theme throughout- I think you need to </w:t>
      </w:r>
      <w:proofErr w:type="gramStart"/>
      <w:r>
        <w:t>talk  more</w:t>
      </w:r>
      <w:proofErr w:type="gramEnd"/>
      <w:r>
        <w:t xml:space="preserve"> about it in general. These islands have had pigs/deer for a very long time (reiterate how long), their abundances have fluctuated based on management and other factors, but they have likely played a role in shaping the ecosystem that remains. Their management remains a challenge, especially since we know so little about their role. This study shows that deer and pigs play different roles in the forest, and that their role may depend on othe</w:t>
      </w:r>
      <w:r w:rsidR="00F4021F">
        <w:t>r factors, like the presence of other species in the sys</w:t>
      </w:r>
      <w:r w:rsidR="00F4021F">
        <w:t xml:space="preserve">tem (e.g. seed dispersers, slugs etc.). </w:t>
      </w:r>
    </w:p>
  </w:comment>
  <w:comment w:id="21" w:author="Haldre Rogers" w:date="2013-09-07T17:13:00Z" w:initials="HSR">
    <w:p w:rsidR="00B63C03" w:rsidRDefault="00B63C03">
      <w:pPr>
        <w:pStyle w:val="CommentText"/>
      </w:pPr>
      <w:r>
        <w:rPr>
          <w:rStyle w:val="CommentReference"/>
        </w:rPr>
        <w:annotationRef/>
      </w:r>
      <w:r>
        <w:t xml:space="preserve">Only native species? Didn’t you find some non-natives? And did they disperse seedlings? </w:t>
      </w:r>
    </w:p>
  </w:comment>
  <w:comment w:id="23" w:author="Haldre Rogers" w:date="2013-09-07T17:14:00Z" w:initials="HSR">
    <w:p w:rsidR="00B63C03" w:rsidRDefault="00B63C03">
      <w:pPr>
        <w:pStyle w:val="CommentText"/>
      </w:pPr>
      <w:r>
        <w:rPr>
          <w:rStyle w:val="CommentReference"/>
        </w:rPr>
        <w:annotationRef/>
      </w:r>
      <w:r>
        <w:t>What does this refer to?</w:t>
      </w:r>
    </w:p>
  </w:comment>
  <w:comment w:id="25" w:author="Haldre Rogers" w:date="2013-09-07T17:15:00Z" w:initials="HSR">
    <w:p w:rsidR="00B63C03" w:rsidRDefault="00B63C03">
      <w:pPr>
        <w:pStyle w:val="CommentText"/>
      </w:pPr>
      <w:r>
        <w:rPr>
          <w:rStyle w:val="CommentReference"/>
        </w:rPr>
        <w:annotationRef/>
      </w:r>
      <w:r>
        <w:t xml:space="preserve">This sentence could be re-arranged to read more smoothly. </w:t>
      </w:r>
    </w:p>
  </w:comment>
  <w:comment w:id="31" w:author="Haldre Rogers" w:date="2013-09-07T17:15:00Z" w:initials="HSR">
    <w:p w:rsidR="00B63C03" w:rsidRDefault="00B63C03">
      <w:pPr>
        <w:pStyle w:val="CommentText"/>
      </w:pPr>
      <w:r>
        <w:rPr>
          <w:rStyle w:val="CommentReference"/>
        </w:rPr>
        <w:annotationRef/>
      </w:r>
      <w:r>
        <w:t xml:space="preserve">Is this a bad thing? Maybe different word here…limited? </w:t>
      </w:r>
    </w:p>
  </w:comment>
  <w:comment w:id="32" w:author="Haldre Rogers" w:date="2013-09-07T17:15:00Z" w:initials="HSR">
    <w:p w:rsidR="00B63C03" w:rsidRDefault="00B63C03">
      <w:pPr>
        <w:pStyle w:val="CommentText"/>
      </w:pPr>
      <w:r>
        <w:rPr>
          <w:rStyle w:val="CommentReference"/>
        </w:rPr>
        <w:annotationRef/>
      </w:r>
      <w:r>
        <w:t xml:space="preserve">Good point. </w:t>
      </w:r>
    </w:p>
  </w:comment>
  <w:comment w:id="43" w:author="Haldre Rogers" w:date="2013-09-07T17:19:00Z" w:initials="HSR">
    <w:p w:rsidR="00B63C03" w:rsidRDefault="00B63C03">
      <w:pPr>
        <w:pStyle w:val="CommentText"/>
      </w:pPr>
      <w:r>
        <w:rPr>
          <w:rStyle w:val="CommentReference"/>
        </w:rPr>
        <w:annotationRef/>
      </w:r>
      <w:r>
        <w:t xml:space="preserve">I don’t get this. </w:t>
      </w:r>
    </w:p>
  </w:comment>
  <w:comment w:id="45" w:author="Haldre Rogers" w:date="2013-09-07T17:18:00Z" w:initials="HSR">
    <w:p w:rsidR="00B63C03" w:rsidRDefault="00B63C03">
      <w:pPr>
        <w:pStyle w:val="CommentText"/>
      </w:pPr>
      <w:r>
        <w:rPr>
          <w:rStyle w:val="CommentReference"/>
        </w:rPr>
        <w:annotationRef/>
      </w:r>
      <w:r>
        <w:t xml:space="preserve">Such as? </w:t>
      </w:r>
    </w:p>
  </w:comment>
  <w:comment w:id="44" w:author="Haldre Rogers" w:date="2013-09-07T17:20:00Z" w:initials="HSR">
    <w:p w:rsidR="00B63C03" w:rsidRDefault="00B63C03">
      <w:pPr>
        <w:pStyle w:val="CommentText"/>
      </w:pPr>
      <w:r>
        <w:rPr>
          <w:rStyle w:val="CommentReference"/>
        </w:rPr>
        <w:annotationRef/>
      </w:r>
      <w:r>
        <w:t xml:space="preserve">Can you make this into one clear sentence? </w:t>
      </w:r>
    </w:p>
  </w:comment>
  <w:comment w:id="46" w:author="Haldre Rogers" w:date="2013-09-07T17:21:00Z" w:initials="HSR">
    <w:p w:rsidR="00B63C03" w:rsidRDefault="00B63C03">
      <w:pPr>
        <w:pStyle w:val="CommentText"/>
      </w:pPr>
      <w:r>
        <w:rPr>
          <w:rStyle w:val="CommentReference"/>
        </w:rPr>
        <w:annotationRef/>
      </w:r>
      <w:r>
        <w:t xml:space="preserve">Why do you think you found support for IDH, but others did not? And how does the fact that deer are invasive here, rather than over-abundant natives? </w:t>
      </w:r>
    </w:p>
  </w:comment>
  <w:comment w:id="47" w:author="Haldre Rogers" w:date="2013-09-07T17:22:00Z" w:initials="HSR">
    <w:p w:rsidR="00B63C03" w:rsidRDefault="00B63C03">
      <w:pPr>
        <w:pStyle w:val="CommentText"/>
      </w:pPr>
      <w:r>
        <w:rPr>
          <w:rStyle w:val="CommentReference"/>
        </w:rPr>
        <w:annotationRef/>
      </w:r>
      <w:r>
        <w:t xml:space="preserve">This paragraph is making a much more important point that this first sentence lets on. Make sure to use a clear topic sentence that’s general and makes the point you want the paragraph to make. </w:t>
      </w:r>
    </w:p>
  </w:comment>
  <w:comment w:id="49" w:author="Haldre Rogers" w:date="2013-09-07T17:21:00Z" w:initials="HSR">
    <w:p w:rsidR="00B63C03" w:rsidRDefault="00B63C03">
      <w:pPr>
        <w:pStyle w:val="CommentText"/>
      </w:pPr>
      <w:r>
        <w:rPr>
          <w:rStyle w:val="CommentReference"/>
        </w:rPr>
        <w:annotationRef/>
      </w:r>
      <w:r>
        <w:t>Do you need to say this? Even if we can’t get good #’</w:t>
      </w:r>
      <w:proofErr w:type="spellStart"/>
      <w:r>
        <w:t>s</w:t>
      </w:r>
      <w:proofErr w:type="spellEnd"/>
      <w:r>
        <w:t xml:space="preserve">, can’t we say that they’re at least high? </w:t>
      </w:r>
    </w:p>
  </w:comment>
  <w:comment w:id="50" w:author="Haldre Rogers" w:date="2013-09-07T17:23:00Z" w:initials="HSR">
    <w:p w:rsidR="00B63C03" w:rsidRDefault="00B63C03">
      <w:pPr>
        <w:pStyle w:val="CommentText"/>
      </w:pPr>
      <w:r>
        <w:rPr>
          <w:rStyle w:val="CommentReference"/>
        </w:rPr>
        <w:annotationRef/>
      </w:r>
      <w:r>
        <w:t xml:space="preserve">Vague- how about could lead to a shift towards less preferred species in forests with lots of deer (something along those lines). </w:t>
      </w:r>
    </w:p>
  </w:comment>
  <w:comment w:id="48" w:author="Haldre Rogers" w:date="2013-09-07T17:24:00Z" w:initials="HSR">
    <w:p w:rsidR="00B63C03" w:rsidRDefault="00B63C03">
      <w:pPr>
        <w:pStyle w:val="CommentText"/>
      </w:pPr>
      <w:r>
        <w:rPr>
          <w:rStyle w:val="CommentReference"/>
        </w:rPr>
        <w:annotationRef/>
      </w:r>
      <w:r>
        <w:t xml:space="preserve">This paragraph needs a bit of work- need </w:t>
      </w:r>
      <w:proofErr w:type="gramStart"/>
      <w:r>
        <w:t>to  be</w:t>
      </w:r>
      <w:proofErr w:type="gramEnd"/>
      <w:r>
        <w:t xml:space="preserve"> more clear and specific and spend less time talking about what else needs to be done. </w:t>
      </w:r>
    </w:p>
  </w:comment>
  <w:comment w:id="51" w:author="Haldre Rogers" w:date="2013-09-07T17:26:00Z" w:initials="HSR">
    <w:p w:rsidR="00B63C03" w:rsidRDefault="00B63C03">
      <w:pPr>
        <w:pStyle w:val="CommentText"/>
      </w:pPr>
      <w:r>
        <w:rPr>
          <w:rStyle w:val="CommentReference"/>
        </w:rPr>
        <w:annotationRef/>
      </w:r>
      <w:r>
        <w:t xml:space="preserve">Again- first sentence doesn’t make the big picture statement about the paragraph- only talks about half of the studies. </w:t>
      </w:r>
    </w:p>
  </w:comment>
  <w:comment w:id="55" w:author="Haldre Rogers" w:date="2013-09-07T17:25:00Z" w:initials="HSR">
    <w:p w:rsidR="00B63C03" w:rsidRDefault="00B63C03">
      <w:pPr>
        <w:pStyle w:val="CommentText"/>
      </w:pPr>
      <w:r>
        <w:rPr>
          <w:rStyle w:val="CommentReference"/>
        </w:rPr>
        <w:annotationRef/>
      </w:r>
      <w:r>
        <w:t>Or, it’s possible that pigs do not browse as much, and thus have a smaller impact on composition and abundance. (</w:t>
      </w:r>
      <w:proofErr w:type="gramStart"/>
      <w:r>
        <w:t>include</w:t>
      </w:r>
      <w:proofErr w:type="gramEnd"/>
      <w:r>
        <w:t xml:space="preserve">/expand upon this idea- don’t just discount your results). </w:t>
      </w:r>
    </w:p>
  </w:comment>
  <w:comment w:id="56" w:author="Haldre Rogers" w:date="2013-09-07T17:26:00Z" w:initials="HSR">
    <w:p w:rsidR="00B63C03" w:rsidRDefault="00B63C03">
      <w:pPr>
        <w:pStyle w:val="CommentText"/>
      </w:pPr>
      <w:r>
        <w:rPr>
          <w:rStyle w:val="CommentReference"/>
        </w:rPr>
        <w:annotationRef/>
      </w:r>
      <w:r>
        <w:t>Describe how you know that these species were selectively dispersed, briefly. (</w:t>
      </w:r>
      <w:proofErr w:type="gramStart"/>
      <w:r>
        <w:t>seeds</w:t>
      </w:r>
      <w:proofErr w:type="gramEnd"/>
      <w:r>
        <w:t xml:space="preserve"> were found in scat more commonly than they appeared in the adjacent forests – or something like that)</w:t>
      </w:r>
    </w:p>
  </w:comment>
  <w:comment w:id="57" w:author="Haldre Rogers" w:date="2013-09-07T17:28:00Z" w:initials="HSR">
    <w:p w:rsidR="00B63C03" w:rsidRDefault="00B63C03">
      <w:pPr>
        <w:pStyle w:val="CommentText"/>
      </w:pPr>
      <w:r>
        <w:rPr>
          <w:rStyle w:val="CommentReference"/>
        </w:rPr>
        <w:annotationRef/>
      </w:r>
      <w:r>
        <w:t xml:space="preserve">Somewhere make it clear that the vast majority (80-90%) of tree species in native forests on Guam were historically vertebrate dispersed/are fleshy-fruited. </w:t>
      </w:r>
    </w:p>
  </w:comment>
  <w:comment w:id="62" w:author="Haldre Rogers" w:date="2013-09-07T17:30:00Z" w:initials="HSR">
    <w:p w:rsidR="00B63C03" w:rsidRDefault="00B63C03">
      <w:pPr>
        <w:pStyle w:val="CommentText"/>
      </w:pPr>
      <w:r>
        <w:rPr>
          <w:rStyle w:val="CommentReference"/>
        </w:rPr>
        <w:annotationRef/>
      </w:r>
      <w:r>
        <w:t xml:space="preserve">I don’t understand this- expand/clarify. What’s the hypothesized mechanism? </w:t>
      </w:r>
    </w:p>
  </w:comment>
  <w:comment w:id="67" w:author="Haldre Rogers" w:date="2013-09-07T17:34:00Z" w:initials="HSR">
    <w:p w:rsidR="00F4021F" w:rsidRDefault="00F4021F">
      <w:pPr>
        <w:pStyle w:val="CommentText"/>
      </w:pPr>
      <w:r>
        <w:rPr>
          <w:rStyle w:val="CommentReference"/>
        </w:rPr>
        <w:annotationRef/>
      </w:r>
      <w:r>
        <w:t xml:space="preserve">Good point.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A89"/>
    <w:multiLevelType w:val="hybridMultilevel"/>
    <w:tmpl w:val="674662A6"/>
    <w:lvl w:ilvl="0" w:tplc="27AC5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521E9"/>
    <w:multiLevelType w:val="hybridMultilevel"/>
    <w:tmpl w:val="93CC93FE"/>
    <w:lvl w:ilvl="0" w:tplc="66F64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5A6CA0"/>
    <w:multiLevelType w:val="hybridMultilevel"/>
    <w:tmpl w:val="EF5AF510"/>
    <w:lvl w:ilvl="0" w:tplc="6C5C8FF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1248"/>
    <w:rsid w:val="00000EBE"/>
    <w:rsid w:val="00007195"/>
    <w:rsid w:val="00086A1C"/>
    <w:rsid w:val="000A5622"/>
    <w:rsid w:val="000E5FBA"/>
    <w:rsid w:val="000E6E01"/>
    <w:rsid w:val="00101F02"/>
    <w:rsid w:val="0014411D"/>
    <w:rsid w:val="00155CD0"/>
    <w:rsid w:val="001672D1"/>
    <w:rsid w:val="0017289F"/>
    <w:rsid w:val="001801C9"/>
    <w:rsid w:val="00182550"/>
    <w:rsid w:val="001828E8"/>
    <w:rsid w:val="001A2B9D"/>
    <w:rsid w:val="001B2D3F"/>
    <w:rsid w:val="001C31B7"/>
    <w:rsid w:val="001E06AD"/>
    <w:rsid w:val="001E0A17"/>
    <w:rsid w:val="001F7C51"/>
    <w:rsid w:val="00201F25"/>
    <w:rsid w:val="0021475B"/>
    <w:rsid w:val="002B0984"/>
    <w:rsid w:val="002E099E"/>
    <w:rsid w:val="00335FBB"/>
    <w:rsid w:val="003566DA"/>
    <w:rsid w:val="0036260D"/>
    <w:rsid w:val="003663F6"/>
    <w:rsid w:val="0039483B"/>
    <w:rsid w:val="003A584F"/>
    <w:rsid w:val="003A66AB"/>
    <w:rsid w:val="003F609F"/>
    <w:rsid w:val="004209DA"/>
    <w:rsid w:val="00423038"/>
    <w:rsid w:val="0043521B"/>
    <w:rsid w:val="0048065F"/>
    <w:rsid w:val="004C1304"/>
    <w:rsid w:val="004D173F"/>
    <w:rsid w:val="004D48F0"/>
    <w:rsid w:val="00501643"/>
    <w:rsid w:val="00544F24"/>
    <w:rsid w:val="005474BB"/>
    <w:rsid w:val="00553F86"/>
    <w:rsid w:val="00562BA4"/>
    <w:rsid w:val="005A3BD2"/>
    <w:rsid w:val="005D414B"/>
    <w:rsid w:val="005D62F0"/>
    <w:rsid w:val="005F7455"/>
    <w:rsid w:val="006238C7"/>
    <w:rsid w:val="0062625B"/>
    <w:rsid w:val="00645B1E"/>
    <w:rsid w:val="00655DD3"/>
    <w:rsid w:val="00680A23"/>
    <w:rsid w:val="006D6D62"/>
    <w:rsid w:val="007209AD"/>
    <w:rsid w:val="0072270F"/>
    <w:rsid w:val="00745660"/>
    <w:rsid w:val="007458DE"/>
    <w:rsid w:val="0077037F"/>
    <w:rsid w:val="00814422"/>
    <w:rsid w:val="00830385"/>
    <w:rsid w:val="0083495C"/>
    <w:rsid w:val="0084737E"/>
    <w:rsid w:val="00863D9F"/>
    <w:rsid w:val="00896DE9"/>
    <w:rsid w:val="008D3151"/>
    <w:rsid w:val="00917540"/>
    <w:rsid w:val="00927202"/>
    <w:rsid w:val="00933F93"/>
    <w:rsid w:val="0094068C"/>
    <w:rsid w:val="00946E99"/>
    <w:rsid w:val="0095728C"/>
    <w:rsid w:val="00984265"/>
    <w:rsid w:val="009E68D4"/>
    <w:rsid w:val="009F39BE"/>
    <w:rsid w:val="00A14BE7"/>
    <w:rsid w:val="00A37E8D"/>
    <w:rsid w:val="00A80EB6"/>
    <w:rsid w:val="00A91982"/>
    <w:rsid w:val="00AC5714"/>
    <w:rsid w:val="00AE7C03"/>
    <w:rsid w:val="00B55F57"/>
    <w:rsid w:val="00B63C03"/>
    <w:rsid w:val="00B766FD"/>
    <w:rsid w:val="00B80BBF"/>
    <w:rsid w:val="00BC47C5"/>
    <w:rsid w:val="00BD7687"/>
    <w:rsid w:val="00C228C7"/>
    <w:rsid w:val="00C47B36"/>
    <w:rsid w:val="00C879FD"/>
    <w:rsid w:val="00CA16D4"/>
    <w:rsid w:val="00CA4484"/>
    <w:rsid w:val="00CB6DFF"/>
    <w:rsid w:val="00CD23AD"/>
    <w:rsid w:val="00CE0633"/>
    <w:rsid w:val="00CF187D"/>
    <w:rsid w:val="00D1468B"/>
    <w:rsid w:val="00D742BC"/>
    <w:rsid w:val="00DD3916"/>
    <w:rsid w:val="00DE1243"/>
    <w:rsid w:val="00DE1FCD"/>
    <w:rsid w:val="00E20A04"/>
    <w:rsid w:val="00E2235E"/>
    <w:rsid w:val="00E32E53"/>
    <w:rsid w:val="00E41248"/>
    <w:rsid w:val="00E47B4D"/>
    <w:rsid w:val="00E67E83"/>
    <w:rsid w:val="00E96684"/>
    <w:rsid w:val="00EA211A"/>
    <w:rsid w:val="00EE19D1"/>
    <w:rsid w:val="00EE3D11"/>
    <w:rsid w:val="00F30A1D"/>
    <w:rsid w:val="00F4021F"/>
    <w:rsid w:val="00F44C57"/>
    <w:rsid w:val="00F62AF4"/>
    <w:rsid w:val="00F67875"/>
    <w:rsid w:val="00F67EF5"/>
    <w:rsid w:val="00F736A8"/>
    <w:rsid w:val="00F9112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4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4411D"/>
    <w:pPr>
      <w:ind w:left="720"/>
      <w:contextualSpacing/>
    </w:pPr>
  </w:style>
  <w:style w:type="character" w:styleId="CommentReference">
    <w:name w:val="annotation reference"/>
    <w:basedOn w:val="DefaultParagraphFont"/>
    <w:uiPriority w:val="99"/>
    <w:semiHidden/>
    <w:unhideWhenUsed/>
    <w:rsid w:val="00830385"/>
    <w:rPr>
      <w:sz w:val="18"/>
      <w:szCs w:val="18"/>
    </w:rPr>
  </w:style>
  <w:style w:type="paragraph" w:styleId="CommentText">
    <w:name w:val="annotation text"/>
    <w:basedOn w:val="Normal"/>
    <w:link w:val="CommentTextChar"/>
    <w:uiPriority w:val="99"/>
    <w:semiHidden/>
    <w:unhideWhenUsed/>
    <w:rsid w:val="00830385"/>
  </w:style>
  <w:style w:type="character" w:customStyle="1" w:styleId="CommentTextChar">
    <w:name w:val="Comment Text Char"/>
    <w:basedOn w:val="DefaultParagraphFont"/>
    <w:link w:val="CommentText"/>
    <w:uiPriority w:val="99"/>
    <w:semiHidden/>
    <w:rsid w:val="00830385"/>
  </w:style>
  <w:style w:type="paragraph" w:styleId="CommentSubject">
    <w:name w:val="annotation subject"/>
    <w:basedOn w:val="CommentText"/>
    <w:next w:val="CommentText"/>
    <w:link w:val="CommentSubjectChar"/>
    <w:uiPriority w:val="99"/>
    <w:semiHidden/>
    <w:unhideWhenUsed/>
    <w:rsid w:val="00830385"/>
    <w:rPr>
      <w:b/>
      <w:bCs/>
      <w:sz w:val="20"/>
      <w:szCs w:val="20"/>
    </w:rPr>
  </w:style>
  <w:style w:type="character" w:customStyle="1" w:styleId="CommentSubjectChar">
    <w:name w:val="Comment Subject Char"/>
    <w:basedOn w:val="CommentTextChar"/>
    <w:link w:val="CommentSubject"/>
    <w:uiPriority w:val="99"/>
    <w:semiHidden/>
    <w:rsid w:val="00830385"/>
    <w:rPr>
      <w:b/>
      <w:bCs/>
      <w:sz w:val="20"/>
      <w:szCs w:val="20"/>
    </w:rPr>
  </w:style>
  <w:style w:type="paragraph" w:styleId="BalloonText">
    <w:name w:val="Balloon Text"/>
    <w:basedOn w:val="Normal"/>
    <w:link w:val="BalloonTextChar"/>
    <w:uiPriority w:val="99"/>
    <w:semiHidden/>
    <w:unhideWhenUsed/>
    <w:rsid w:val="00830385"/>
    <w:rPr>
      <w:rFonts w:ascii="Lucida Grande" w:hAnsi="Lucida Grande"/>
      <w:sz w:val="18"/>
      <w:szCs w:val="18"/>
    </w:rPr>
  </w:style>
  <w:style w:type="character" w:customStyle="1" w:styleId="BalloonTextChar">
    <w:name w:val="Balloon Text Char"/>
    <w:basedOn w:val="DefaultParagraphFont"/>
    <w:link w:val="BalloonText"/>
    <w:uiPriority w:val="99"/>
    <w:semiHidden/>
    <w:rsid w:val="00830385"/>
    <w:rPr>
      <w:rFonts w:ascii="Lucida Grande" w:hAnsi="Lucida Grande"/>
      <w:sz w:val="18"/>
      <w:szCs w:val="18"/>
    </w:rPr>
  </w:style>
  <w:style w:type="paragraph" w:styleId="Header">
    <w:name w:val="header"/>
    <w:basedOn w:val="Normal"/>
    <w:link w:val="HeaderChar"/>
    <w:uiPriority w:val="99"/>
    <w:semiHidden/>
    <w:unhideWhenUsed/>
    <w:rsid w:val="00F4021F"/>
    <w:pPr>
      <w:tabs>
        <w:tab w:val="center" w:pos="4320"/>
        <w:tab w:val="right" w:pos="8640"/>
      </w:tabs>
    </w:pPr>
  </w:style>
  <w:style w:type="character" w:customStyle="1" w:styleId="HeaderChar">
    <w:name w:val="Header Char"/>
    <w:basedOn w:val="DefaultParagraphFont"/>
    <w:link w:val="Header"/>
    <w:uiPriority w:val="99"/>
    <w:semiHidden/>
    <w:rsid w:val="00F4021F"/>
  </w:style>
  <w:style w:type="paragraph" w:styleId="Footer">
    <w:name w:val="footer"/>
    <w:basedOn w:val="Normal"/>
    <w:link w:val="FooterChar"/>
    <w:uiPriority w:val="99"/>
    <w:semiHidden/>
    <w:unhideWhenUsed/>
    <w:rsid w:val="00F4021F"/>
    <w:pPr>
      <w:tabs>
        <w:tab w:val="center" w:pos="4320"/>
        <w:tab w:val="right" w:pos="8640"/>
      </w:tabs>
    </w:pPr>
  </w:style>
  <w:style w:type="character" w:customStyle="1" w:styleId="FooterChar">
    <w:name w:val="Footer Char"/>
    <w:basedOn w:val="DefaultParagraphFont"/>
    <w:link w:val="Footer"/>
    <w:uiPriority w:val="99"/>
    <w:semiHidden/>
    <w:rsid w:val="00F4021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1104</Words>
  <Characters>6294</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Manager/>
  <Company>University of Guam</Company>
  <LinksUpToDate>false</LinksUpToDate>
  <CharactersWithSpaces>7729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Haldre Rogers</cp:lastModifiedBy>
  <cp:revision>9</cp:revision>
  <dcterms:created xsi:type="dcterms:W3CDTF">2013-09-02T05:05:00Z</dcterms:created>
  <dcterms:modified xsi:type="dcterms:W3CDTF">2013-09-07T22:34:00Z</dcterms:modified>
  <cp:category/>
</cp:coreProperties>
</file>