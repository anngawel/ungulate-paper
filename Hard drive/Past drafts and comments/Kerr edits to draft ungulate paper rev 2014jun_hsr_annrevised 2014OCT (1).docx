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8D" w:rsidRDefault="008C6C8D" w:rsidP="00600801">
      <w:pPr>
        <w:rPr>
          <w:rFonts w:ascii="Times New Roman" w:hAnsi="Times New Roman" w:cs="Times New Roman"/>
          <w:b/>
          <w:bCs/>
        </w:rPr>
      </w:pPr>
      <w:r>
        <w:rPr>
          <w:rFonts w:ascii="Times New Roman" w:hAnsi="Times New Roman" w:cs="Times New Roman"/>
          <w:b/>
          <w:bCs/>
        </w:rPr>
        <w:t>TITLE:  Invasive ungulates are major drivers of forest composition inavian-free novel ecosystems</w:t>
      </w:r>
    </w:p>
    <w:p w:rsidR="008C6C8D" w:rsidRDefault="008C6C8D" w:rsidP="00600801">
      <w:pPr>
        <w:rPr>
          <w:rFonts w:ascii="Times New Roman" w:hAnsi="Times New Roman" w:cs="Times New Roman"/>
          <w:b/>
          <w:bCs/>
        </w:rPr>
      </w:pPr>
    </w:p>
    <w:p w:rsidR="008C6C8D" w:rsidRPr="003C77EA" w:rsidRDefault="008C6C8D" w:rsidP="00600801">
      <w:pPr>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 Marie Gawel, University of Guam, U.S. Fish and Wildlife Service</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3C77EA">
          <w:rPr>
            <w:rStyle w:val="Hyperlink"/>
            <w:rFonts w:ascii="Times New Roman" w:hAnsi="Times New Roman" w:cs="Times New Roman"/>
          </w:rPr>
          <w:t>anngawel@gmail.com</w:t>
        </w:r>
      </w:hyperlink>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Haldre S. Rogers, </w:t>
      </w:r>
      <w:r w:rsidR="007560D2">
        <w:rPr>
          <w:rFonts w:ascii="Times New Roman" w:hAnsi="Times New Roman" w:cs="Times New Roman"/>
        </w:rPr>
        <w:t>Iowa State University</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hsr@rice.edu</w:t>
        </w:r>
      </w:hyperlink>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Ross H. Miller, University of Guam</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Alexander M. Kerr, University of Guam</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t>Abstract</w:t>
      </w:r>
    </w:p>
    <w:p w:rsidR="008C6C8D"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We examined species interactions in the novel ecosystems of the island of Guam, where native vertebrate frugivores are functionally absent, and Rota, a neighboring island that still retains native frugivore</w:t>
      </w:r>
      <w:r w:rsidR="00876410">
        <w:rPr>
          <w:rFonts w:ascii="Times New Roman" w:hAnsi="Times New Roman" w:cs="Times New Roman"/>
        </w:rPr>
        <w:t xml:space="preserve"> </w:t>
      </w:r>
      <w:r>
        <w:rPr>
          <w:rFonts w:ascii="Times New Roman" w:hAnsi="Times New Roman" w:cs="Times New Roman"/>
        </w:rPr>
        <w:t>populations. This study focused on the roles of long-established ungulates – Philippine deer (</w:t>
      </w:r>
      <w:r w:rsidRPr="00171993">
        <w:rPr>
          <w:rFonts w:ascii="Times New Roman" w:hAnsi="Times New Roman" w:cs="Times New Roman"/>
          <w:i/>
          <w:iCs/>
        </w:rPr>
        <w:t>Rusa</w:t>
      </w:r>
      <w:r w:rsidR="00876410">
        <w:rPr>
          <w:rFonts w:ascii="Times New Roman" w:hAnsi="Times New Roman" w:cs="Times New Roman"/>
          <w:i/>
          <w:iCs/>
        </w:rPr>
        <w:t xml:space="preserve"> </w:t>
      </w:r>
      <w:r w:rsidRPr="00171993">
        <w:rPr>
          <w:rFonts w:ascii="Times New Roman" w:hAnsi="Times New Roman" w:cs="Times New Roman"/>
          <w:i/>
          <w:iCs/>
        </w:rPr>
        <w:t>mariannae</w:t>
      </w:r>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F23F54">
        <w:rPr>
          <w:rFonts w:ascii="Times New Roman" w:hAnsi="Times New Roman" w:cs="Times New Roman"/>
        </w:rPr>
        <w:t xml:space="preserve">  </w:t>
      </w:r>
      <w:commentRangeStart w:id="0"/>
      <w:r>
        <w:rPr>
          <w:rFonts w:ascii="Times New Roman" w:hAnsi="Times New Roman" w:cs="Times New Roman"/>
        </w:rPr>
        <w:t xml:space="preserve">Ungulates reduced survival of 4 out of 6 species of seedlings in unfenced plots compared to fenced plots on both </w:t>
      </w:r>
      <w:commentRangeStart w:id="1"/>
      <w:r>
        <w:rPr>
          <w:rFonts w:ascii="Times New Roman" w:hAnsi="Times New Roman" w:cs="Times New Roman"/>
        </w:rPr>
        <w:t>islands</w:t>
      </w:r>
      <w:commentRangeEnd w:id="0"/>
      <w:r>
        <w:rPr>
          <w:rStyle w:val="CommentReference"/>
          <w:rFonts w:cs="Times New Roman"/>
        </w:rPr>
        <w:commentReference w:id="0"/>
      </w:r>
      <w:commentRangeEnd w:id="1"/>
      <w:r>
        <w:rPr>
          <w:rStyle w:val="CommentReference"/>
          <w:rFonts w:cs="Times New Roman"/>
        </w:rPr>
        <w:commentReference w:id="1"/>
      </w:r>
      <w:r>
        <w:rPr>
          <w:rFonts w:ascii="Times New Roman" w:hAnsi="Times New Roman" w:cs="Times New Roman"/>
        </w:rPr>
        <w:t>.</w:t>
      </w:r>
      <w:r w:rsidR="00F23F54">
        <w:rPr>
          <w:rFonts w:ascii="Times New Roman" w:hAnsi="Times New Roman" w:cs="Times New Roman"/>
        </w:rPr>
        <w:t xml:space="preserve"> </w:t>
      </w:r>
      <w:r>
        <w:rPr>
          <w:rFonts w:ascii="Times New Roman" w:hAnsi="Times New Roman" w:cs="Times New Roman"/>
        </w:rPr>
        <w:t>Native and non-native seedling and vine abundance showed strong negative loglinear</w:t>
      </w:r>
      <w:r w:rsidR="00876410">
        <w:rPr>
          <w:rFonts w:ascii="Times New Roman" w:hAnsi="Times New Roman" w:cs="Times New Roman"/>
        </w:rPr>
        <w:t xml:space="preserve"> </w:t>
      </w:r>
      <w:r w:rsidRPr="00124D16">
        <w:rPr>
          <w:rFonts w:ascii="Times New Roman" w:hAnsi="Times New Roman" w:cs="Times New Roman"/>
        </w:rPr>
        <w:t xml:space="preserve">correlations </w:t>
      </w:r>
      <w:r>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sym w:font="Symbol" w:char="F0B3"/>
      </w:r>
      <w:r>
        <w:rPr>
          <w:rFonts w:ascii="Times New Roman" w:hAnsi="Times New Roman" w:cs="Times New Roman"/>
        </w:rPr>
        <w:t xml:space="preserve"> 0.65) </w:t>
      </w:r>
      <w:r w:rsidRPr="00FB2F63">
        <w:rPr>
          <w:rFonts w:ascii="Times New Roman" w:hAnsi="Times New Roman" w:cs="Times New Roman"/>
        </w:rPr>
        <w:t>to</w:t>
      </w:r>
      <w:r w:rsidR="00876410">
        <w:rPr>
          <w:rFonts w:ascii="Times New Roman" w:hAnsi="Times New Roman" w:cs="Times New Roman"/>
        </w:rPr>
        <w:t xml:space="preserve"> </w:t>
      </w:r>
      <w:r>
        <w:rPr>
          <w:rFonts w:ascii="Times New Roman" w:hAnsi="Times New Roman" w:cs="Times New Roman"/>
        </w:rPr>
        <w:t xml:space="preserve">deer, </w:t>
      </w:r>
      <w:r w:rsidR="00876410">
        <w:rPr>
          <w:rFonts w:ascii="Times New Roman" w:hAnsi="Times New Roman" w:cs="Times New Roman"/>
        </w:rPr>
        <w:t xml:space="preserve">but </w:t>
      </w:r>
      <w:r>
        <w:rPr>
          <w:rFonts w:ascii="Times New Roman" w:hAnsi="Times New Roman" w:cs="Times New Roman"/>
        </w:rPr>
        <w:t xml:space="preserve">not pig, abundance on the island of Guam. Although pig abundance was </w:t>
      </w:r>
      <w:commentRangeStart w:id="2"/>
      <w:r>
        <w:rPr>
          <w:rFonts w:ascii="Times New Roman" w:hAnsi="Times New Roman" w:cs="Times New Roman"/>
        </w:rPr>
        <w:t xml:space="preserve">not strongly </w:t>
      </w:r>
      <w:commentRangeEnd w:id="2"/>
      <w:r>
        <w:rPr>
          <w:rStyle w:val="CommentReference"/>
          <w:rFonts w:cs="Times New Roman"/>
        </w:rPr>
        <w:commentReference w:id="2"/>
      </w:r>
      <w:r>
        <w:rPr>
          <w:rFonts w:ascii="Times New Roman" w:hAnsi="Times New Roman" w:cs="Times New Roman"/>
        </w:rPr>
        <w:t>correlated to plant</w:t>
      </w:r>
      <w:del w:id="3" w:author="Alexander M Kerr" w:date="2014-11-18T19:49:00Z">
        <w:r w:rsidDel="00E07583">
          <w:rPr>
            <w:rFonts w:ascii="Times New Roman" w:hAnsi="Times New Roman" w:cs="Times New Roman"/>
          </w:rPr>
          <w:delText xml:space="preserve"> </w:delText>
        </w:r>
      </w:del>
      <w:ins w:id="4" w:author="Alexander M Kerr" w:date="2014-11-18T19:49:00Z">
        <w:r>
          <w:rPr>
            <w:rFonts w:ascii="Times New Roman" w:hAnsi="Times New Roman" w:cs="Times New Roman"/>
          </w:rPr>
          <w:t>-</w:t>
        </w:r>
      </w:ins>
      <w:r>
        <w:rPr>
          <w:rFonts w:ascii="Times New Roman" w:hAnsi="Times New Roman" w:cs="Times New Roman"/>
        </w:rPr>
        <w:t>community characteristics, germination experiments</w:t>
      </w:r>
      <w:r w:rsidR="006839C8">
        <w:rPr>
          <w:rFonts w:ascii="Times New Roman" w:hAnsi="Times New Roman" w:cs="Times New Roman"/>
        </w:rPr>
        <w:t xml:space="preserve"> </w:t>
      </w:r>
      <w:r>
        <w:rPr>
          <w:rFonts w:ascii="Times New Roman" w:hAnsi="Times New Roman" w:cs="Times New Roman"/>
        </w:rPr>
        <w:t xml:space="preserve">with </w:t>
      </w:r>
      <w:r w:rsidR="00A11F43" w:rsidRPr="006839C8">
        <w:rPr>
          <w:rFonts w:ascii="Times New Roman" w:hAnsi="Times New Roman" w:cs="Times New Roman"/>
        </w:rPr>
        <w:t>faecal</w:t>
      </w:r>
      <w:r>
        <w:rPr>
          <w:rFonts w:ascii="Times New Roman" w:hAnsi="Times New Roman" w:cs="Times New Roman"/>
        </w:rPr>
        <w:t xml:space="preserve"> groups revealed that pigs disperse, whereas deer disperse very few viable seeds. In the novel forest ecosystems</w:t>
      </w:r>
      <w:r w:rsidR="00876410">
        <w:rPr>
          <w:rFonts w:ascii="Times New Roman" w:hAnsi="Times New Roman" w:cs="Times New Roman"/>
        </w:rPr>
        <w:t xml:space="preserve"> </w:t>
      </w:r>
      <w:r>
        <w:rPr>
          <w:rFonts w:ascii="Times New Roman" w:hAnsi="Times New Roman" w:cs="Times New Roman"/>
        </w:rPr>
        <w:t>of Guam,</w:t>
      </w:r>
      <w:r w:rsidR="00876410">
        <w:rPr>
          <w:rFonts w:ascii="Times New Roman" w:hAnsi="Times New Roman" w:cs="Times New Roman"/>
        </w:rPr>
        <w:t xml:space="preserve"> </w:t>
      </w:r>
      <w:r>
        <w:rPr>
          <w:rFonts w:ascii="Times New Roman" w:hAnsi="Times New Roman" w:cs="Times New Roman"/>
        </w:rPr>
        <w:t xml:space="preserve">non-native ungulates shape forest composition in two important and contrasting ways: First, even low abundances of deer have a strongly negative effect on forest regeneration through herbivory of </w:t>
      </w:r>
      <w:r>
        <w:rPr>
          <w:rFonts w:ascii="Times New Roman" w:hAnsi="Times New Roman" w:cs="Times New Roman"/>
        </w:rPr>
        <w:lastRenderedPageBreak/>
        <w:t xml:space="preserve">seedlings. Second, pigs provide seed dispersal services in forests that lack all native vertebrate seed dispersers. This unexpected positive role of even an infamously noxious invasive complicates traditional management approaches which focus on </w:t>
      </w:r>
      <w:r w:rsidR="0019166D">
        <w:rPr>
          <w:rFonts w:ascii="Times New Roman" w:hAnsi="Times New Roman" w:cs="Times New Roman"/>
        </w:rPr>
        <w:t>controlling invasive and restoring native species.</w:t>
      </w: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t>Introduction</w:t>
      </w:r>
    </w:p>
    <w:p w:rsidR="008C6C8D" w:rsidRDefault="008C6C8D" w:rsidP="00446B8D">
      <w:pPr>
        <w:rPr>
          <w:rFonts w:cs="Times New Roman"/>
        </w:rPr>
      </w:pPr>
    </w:p>
    <w:p w:rsidR="008C6C8D" w:rsidRDefault="008C6C8D">
      <w:pPr>
        <w:spacing w:line="480" w:lineRule="auto"/>
        <w:ind w:firstLine="720"/>
        <w:rPr>
          <w:ins w:id="5" w:author="annmarie_gawel" w:date="2014-08-15T10:54:00Z"/>
          <w:rFonts w:ascii="Times New Roman" w:hAnsi="Times New Roman" w:cs="Times New Roman"/>
        </w:rPr>
      </w:pPr>
      <w:r>
        <w:rPr>
          <w:rFonts w:ascii="Times New Roman" w:hAnsi="Times New Roman" w:cs="Times New Roman"/>
        </w:rPr>
        <w:t xml:space="preserve">The extent of human influence is so pervasive that the earth today is comprised mostly of novel ecosystems (Seastedt et al. 2008) -- systems with species compositions and relative abundances </w:t>
      </w:r>
      <w:commentRangeStart w:id="6"/>
      <w:r>
        <w:rPr>
          <w:rFonts w:ascii="Times New Roman" w:hAnsi="Times New Roman" w:cs="Times New Roman"/>
        </w:rPr>
        <w:t>that have not been previously observed</w:t>
      </w:r>
      <w:commentRangeEnd w:id="6"/>
      <w:r>
        <w:rPr>
          <w:rStyle w:val="CommentReference"/>
          <w:rFonts w:cs="Times New Roman"/>
        </w:rPr>
        <w:commentReference w:id="6"/>
      </w:r>
      <w:r>
        <w:rPr>
          <w:rFonts w:ascii="Times New Roman" w:hAnsi="Times New Roman" w:cs="Times New Roman"/>
        </w:rPr>
        <w:t xml:space="preserve">(Hobbs et al. 2009). Species introductions create and maintain novel ecosystems both by adding new species and by removing native </w:t>
      </w:r>
      <w:del w:id="7" w:author="Alexander M Kerr" w:date="2014-11-18T20:36:00Z">
        <w:r w:rsidDel="0026260C">
          <w:rPr>
            <w:rFonts w:ascii="Times New Roman" w:hAnsi="Times New Roman" w:cs="Times New Roman"/>
          </w:rPr>
          <w:delText xml:space="preserve">species </w:delText>
        </w:r>
      </w:del>
      <w:ins w:id="8" w:author="Alexander M Kerr" w:date="2014-11-18T20:36:00Z">
        <w:r>
          <w:rPr>
            <w:rFonts w:ascii="Times New Roman" w:hAnsi="Times New Roman" w:cs="Times New Roman"/>
          </w:rPr>
          <w:t xml:space="preserve">ones </w:t>
        </w:r>
      </w:ins>
      <w:r>
        <w:rPr>
          <w:rFonts w:ascii="Times New Roman" w:hAnsi="Times New Roman" w:cs="Times New Roman"/>
        </w:rPr>
        <w:t>(Seastedt et al. 2008). Novel ecosystems typically still</w:t>
      </w:r>
      <w:r w:rsidR="00B2445F">
        <w:rPr>
          <w:rFonts w:ascii="Times New Roman" w:hAnsi="Times New Roman" w:cs="Times New Roman"/>
        </w:rPr>
        <w:t xml:space="preserve"> </w:t>
      </w:r>
      <w:r>
        <w:rPr>
          <w:rFonts w:ascii="Times New Roman" w:hAnsi="Times New Roman" w:cs="Times New Roman"/>
        </w:rPr>
        <w:t>harbor many native species, however, effective management of these systems is challenging due to the potentially novel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Style w:val="CommentReference"/>
          <w:rFonts w:cs="Times New Roman"/>
        </w:rPr>
        <w:commentReference w:id="9"/>
      </w:r>
      <w:commentRangeStart w:id="10"/>
      <w:r>
        <w:rPr>
          <w:rFonts w:ascii="Times New Roman" w:hAnsi="Times New Roman" w:cs="Times New Roman"/>
        </w:rPr>
        <w:t>Although</w:t>
      </w:r>
      <w:commentRangeEnd w:id="10"/>
      <w:r>
        <w:rPr>
          <w:rStyle w:val="CommentReference"/>
          <w:rFonts w:cs="Times New Roman"/>
        </w:rPr>
        <w:commentReference w:id="10"/>
      </w:r>
      <w:r>
        <w:rPr>
          <w:rFonts w:ascii="Times New Roman" w:hAnsi="Times New Roman" w:cs="Times New Roman"/>
        </w:rPr>
        <w:t xml:space="preserve"> the negative impacts of introduced species are extensive, some may also</w:t>
      </w:r>
      <w:r w:rsidR="00B2445F">
        <w:rPr>
          <w:rFonts w:ascii="Times New Roman" w:hAnsi="Times New Roman" w:cs="Times New Roman"/>
        </w:rPr>
        <w:t xml:space="preserve"> </w:t>
      </w:r>
      <w:r>
        <w:rPr>
          <w:rFonts w:ascii="Times New Roman" w:hAnsi="Times New Roman" w:cs="Times New Roman"/>
        </w:rPr>
        <w:t>play beneficial roles (Schlaepfler et al. 2011). Introduced species can be good candidates for restoring severely degraded habitats (Ewel and Putz 2004). For example, in Puerto Rico, planting non-native trees in abandoned pastures where the native plants would not have originally colonized facilitated the return of native plant communities (Lugo 1997). Some introduced species may provide desirable ecological functions such as seed dispersal or food sources for native species (Goodenough 2010). Introduced Japanese white-eyes (</w:t>
      </w:r>
      <w:r w:rsidRPr="0019134A">
        <w:rPr>
          <w:rFonts w:ascii="Times New Roman" w:hAnsi="Times New Roman" w:cs="Times New Roman"/>
          <w:i/>
          <w:iCs/>
        </w:rPr>
        <w:t>Zosterops japonica</w:t>
      </w:r>
      <w:r>
        <w:rPr>
          <w:rFonts w:ascii="Times New Roman" w:hAnsi="Times New Roman" w:cs="Times New Roman"/>
        </w:rPr>
        <w:t>) in Hawaii are seed dispersers for native plants that previously relied on now extinct or rare native birds (Foster and Robinson 2007)</w:t>
      </w:r>
      <w:commentRangeStart w:id="11"/>
      <w:r>
        <w:rPr>
          <w:rFonts w:ascii="Times New Roman" w:hAnsi="Times New Roman" w:cs="Times New Roman"/>
        </w:rPr>
        <w:t>.</w:t>
      </w:r>
      <w:commentRangeEnd w:id="11"/>
      <w:r>
        <w:rPr>
          <w:rStyle w:val="CommentReference"/>
          <w:rFonts w:cs="Times New Roman"/>
        </w:rPr>
        <w:commentReference w:id="11"/>
      </w:r>
      <w:r>
        <w:rPr>
          <w:rFonts w:ascii="Times New Roman" w:hAnsi="Times New Roman" w:cs="Times New Roman"/>
        </w:rPr>
        <w:t xml:space="preserve">  Finally, invasive species may slow or reverse negative ecological effects from other anthropogenic impacts. Cascading ecological effects from overfishing in Cape Cod salt </w:t>
      </w:r>
      <w:r>
        <w:rPr>
          <w:rFonts w:ascii="Times New Roman" w:hAnsi="Times New Roman" w:cs="Times New Roman"/>
        </w:rPr>
        <w:lastRenderedPageBreak/>
        <w:t>marshes are being reversed by green crabs (</w:t>
      </w:r>
      <w:r w:rsidRPr="00CF3AA7">
        <w:rPr>
          <w:rFonts w:ascii="Times New Roman" w:hAnsi="Times New Roman" w:cs="Times New Roman"/>
          <w:i/>
          <w:iCs/>
        </w:rPr>
        <w:t>Carcinasmaenas</w:t>
      </w:r>
      <w:r>
        <w:rPr>
          <w:rFonts w:ascii="Times New Roman" w:hAnsi="Times New Roman" w:cs="Times New Roman"/>
        </w:rPr>
        <w:t xml:space="preserve">), which are normally considered a harmful invasive </w:t>
      </w:r>
      <w:r w:rsidRPr="00F97448">
        <w:rPr>
          <w:rFonts w:ascii="Times New Roman" w:hAnsi="Times New Roman" w:cs="Times New Roman"/>
        </w:rPr>
        <w:t>(Bertness and Coverdale 2013</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(Ickes 2001, Courchamp et al. 2003, Allombert et al. 2005, Takatsuki 2009).</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(Takatsuki 2009). </w:t>
      </w:r>
      <w:r>
        <w:rPr>
          <w:rFonts w:ascii="Times New Roman" w:hAnsi="Times New Roman" w:cs="Times New Roman"/>
        </w:rPr>
        <w:t xml:space="preserve">Introduced deer in New Zealand had effects on understory and forest composition that persisted even after control of deer populations (Coomes et al. 2005).Pigs </w:t>
      </w:r>
      <w:r w:rsidRPr="00124D16">
        <w:rPr>
          <w:rFonts w:ascii="Times New Roman" w:hAnsi="Times New Roman" w:cs="Times New Roman"/>
        </w:rPr>
        <w:t xml:space="preserve">are known to affect regeneration and recruitment in a number of forest systems. For example, feral pigs have a pronounced effect on regeneration in lowland forests of Malaysia, by direct predation on seeds and by soil-rooting (Ickes </w:t>
      </w:r>
      <w:r w:rsidRPr="00124D16">
        <w:rPr>
          <w:rFonts w:ascii="Times New Roman" w:hAnsi="Times New Roman" w:cs="Times New Roman"/>
          <w:i/>
          <w:iCs/>
        </w:rPr>
        <w:t>et al.</w:t>
      </w:r>
      <w:r w:rsidRPr="00124D16">
        <w:rPr>
          <w:rFonts w:ascii="Times New Roman" w:hAnsi="Times New Roman" w:cs="Times New Roman"/>
        </w:rPr>
        <w:t xml:space="preserve"> 2001).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(Singer </w:t>
      </w:r>
      <w:r w:rsidRPr="00124D16">
        <w:rPr>
          <w:rFonts w:ascii="Times New Roman" w:hAnsi="Times New Roman" w:cs="Times New Roman"/>
          <w:i/>
          <w:iCs/>
        </w:rPr>
        <w:t>et al.</w:t>
      </w:r>
      <w:r w:rsidRPr="00124D16">
        <w:rPr>
          <w:rFonts w:ascii="Times New Roman" w:hAnsi="Times New Roman" w:cs="Times New Roman"/>
        </w:rPr>
        <w:t xml:space="preserve"> 1984, Ickes </w:t>
      </w:r>
      <w:r w:rsidRPr="00124D16">
        <w:rPr>
          <w:rFonts w:ascii="Times New Roman" w:hAnsi="Times New Roman" w:cs="Times New Roman"/>
          <w:i/>
          <w:iCs/>
        </w:rPr>
        <w:t>et al.</w:t>
      </w:r>
      <w:r w:rsidRPr="00124D16">
        <w:rPr>
          <w:rFonts w:ascii="Times New Roman" w:hAnsi="Times New Roman" w:cs="Times New Roman"/>
        </w:rPr>
        <w:t xml:space="preserve"> 2001). </w:t>
      </w:r>
      <w:r>
        <w:rPr>
          <w:rFonts w:ascii="Times New Roman" w:hAnsi="Times New Roman" w:cs="Times New Roman"/>
        </w:rPr>
        <w:t>Similarly, ungulates are thought to have negative effects on plant communities in Guam and the Marianas (Schreiner 1997, Wiles et al. 1999)</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The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as with many islands around the world, have had a long history of species introductions (Fritts and Rodda 1998) making them prime examples of novel ecosystems with unique management challenges</w:t>
      </w:r>
      <w:r w:rsidRPr="00124D16">
        <w:rPr>
          <w:rFonts w:ascii="Times New Roman" w:hAnsi="Times New Roman" w:cs="Times New Roman"/>
        </w:rPr>
        <w:t xml:space="preserve">. </w:t>
      </w:r>
      <w:r>
        <w:rPr>
          <w:rFonts w:ascii="Times New Roman" w:hAnsi="Times New Roman" w:cs="Times New Roman"/>
        </w:rPr>
        <w:t>The most famous invasive species</w:t>
      </w:r>
      <w:r w:rsidR="00DE5606">
        <w:rPr>
          <w:rFonts w:ascii="Times New Roman" w:hAnsi="Times New Roman" w:cs="Times New Roman"/>
        </w:rPr>
        <w:t xml:space="preserve"> </w:t>
      </w:r>
      <w:r>
        <w:rPr>
          <w:rFonts w:ascii="Times New Roman" w:hAnsi="Times New Roman" w:cs="Times New Roman"/>
        </w:rPr>
        <w:t xml:space="preserve">in Guam </w:t>
      </w:r>
      <w:r w:rsidRPr="00124D16">
        <w:rPr>
          <w:rFonts w:ascii="Times New Roman" w:hAnsi="Times New Roman" w:cs="Times New Roman"/>
        </w:rPr>
        <w:t>is the brown treesnake (</w:t>
      </w:r>
      <w:r w:rsidRPr="00124D16">
        <w:rPr>
          <w:rFonts w:ascii="Times New Roman" w:hAnsi="Times New Roman" w:cs="Times New Roman"/>
          <w:i/>
          <w:iCs/>
        </w:rPr>
        <w:t>Boiga</w:t>
      </w:r>
      <w:r w:rsidR="00DE5606">
        <w:rPr>
          <w:rFonts w:ascii="Times New Roman" w:hAnsi="Times New Roman" w:cs="Times New Roman"/>
          <w:i/>
          <w:iCs/>
        </w:rPr>
        <w:t xml:space="preserve"> </w:t>
      </w:r>
      <w:r w:rsidRPr="00124D16">
        <w:rPr>
          <w:rFonts w:ascii="Times New Roman" w:hAnsi="Times New Roman" w:cs="Times New Roman"/>
          <w:i/>
          <w:iCs/>
        </w:rPr>
        <w:t>irregularis</w:t>
      </w:r>
      <w:r w:rsidRPr="00124D16">
        <w:rPr>
          <w:rFonts w:ascii="Times New Roman" w:hAnsi="Times New Roman" w:cs="Times New Roman"/>
        </w:rPr>
        <w:t>), which</w:t>
      </w:r>
      <w:r>
        <w:rPr>
          <w:rFonts w:ascii="Times New Roman" w:hAnsi="Times New Roman" w:cs="Times New Roman"/>
        </w:rPr>
        <w:t xml:space="preserve"> was unintentionally introduced on military cargo at the end of World War II</w:t>
      </w:r>
      <w:r w:rsidR="00DE5606">
        <w:rPr>
          <w:rFonts w:ascii="Times New Roman" w:hAnsi="Times New Roman" w:cs="Times New Roman"/>
        </w:rPr>
        <w:t xml:space="preserve"> </w:t>
      </w:r>
      <w:r>
        <w:rPr>
          <w:rFonts w:ascii="Times New Roman" w:hAnsi="Times New Roman" w:cs="Times New Roman"/>
        </w:rPr>
        <w:t>(Rodda et al. 1992). It is responsible for the extinction ofmost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(Savidge 1987</w:t>
      </w:r>
      <w:r>
        <w:rPr>
          <w:rFonts w:ascii="Times New Roman" w:hAnsi="Times New Roman" w:cs="Times New Roman"/>
        </w:rPr>
        <w:t>, Wiles 2003</w:t>
      </w:r>
      <w:r w:rsidRPr="00124D16">
        <w:rPr>
          <w:rFonts w:ascii="Times New Roman" w:hAnsi="Times New Roman" w:cs="Times New Roman"/>
        </w:rPr>
        <w:t>)</w:t>
      </w:r>
      <w:r>
        <w:rPr>
          <w:rFonts w:ascii="Times New Roman" w:hAnsi="Times New Roman" w:cs="Times New Roman"/>
        </w:rPr>
        <w:t>, functionally leaving the island without native vertebrate nectarivores, frugivores, or insectivores (Fritz and Rodda 1998)</w:t>
      </w:r>
      <w:r w:rsidRPr="00124D16">
        <w:rPr>
          <w:rFonts w:ascii="Times New Roman" w:hAnsi="Times New Roman" w:cs="Times New Roman"/>
        </w:rPr>
        <w:t>.</w:t>
      </w:r>
      <w:r>
        <w:rPr>
          <w:rFonts w:ascii="Times New Roman" w:hAnsi="Times New Roman" w:cs="Times New Roman"/>
        </w:rPr>
        <w:t xml:space="preserve"> The nearby island of Rota has very similar flora and fauna to Guam, lacks the brown treesnake, andhasretained limestone karst forests that are relatively more pristine than those on Guam (Falanruw et al. 1989). Deer and pigs have been established </w:t>
      </w:r>
      <w:r>
        <w:rPr>
          <w:rFonts w:ascii="Times New Roman" w:hAnsi="Times New Roman" w:cs="Times New Roman"/>
        </w:rPr>
        <w:lastRenderedPageBreak/>
        <w:t>for centuries on both islands (Safford 1905</w:t>
      </w:r>
      <w:commentRangeStart w:id="12"/>
      <w:r>
        <w:rPr>
          <w:rFonts w:ascii="Times New Roman" w:hAnsi="Times New Roman" w:cs="Times New Roman"/>
        </w:rPr>
        <w:t>,</w:t>
      </w:r>
      <w:commentRangeEnd w:id="12"/>
      <w:r>
        <w:rPr>
          <w:rStyle w:val="CommentReference"/>
          <w:rFonts w:cs="Times New Roman"/>
        </w:rPr>
        <w:commentReference w:id="12"/>
      </w:r>
      <w:r>
        <w:rPr>
          <w:rFonts w:ascii="Times New Roman" w:hAnsi="Times New Roman" w:cs="Times New Roman"/>
        </w:rPr>
        <w:t xml:space="preserve"> Conry 1989, Wiles et al. 1999). Philippine </w:t>
      </w:r>
      <w:r w:rsidRPr="00124D16">
        <w:rPr>
          <w:rFonts w:ascii="Times New Roman" w:hAnsi="Times New Roman" w:cs="Times New Roman"/>
        </w:rPr>
        <w:t>deer</w:t>
      </w:r>
      <w:r>
        <w:rPr>
          <w:rFonts w:ascii="Times New Roman" w:hAnsi="Times New Roman" w:cs="Times New Roman"/>
        </w:rPr>
        <w:t xml:space="preserve"> (</w:t>
      </w:r>
      <w:r w:rsidRPr="0060056A">
        <w:rPr>
          <w:rFonts w:ascii="Times New Roman" w:hAnsi="Times New Roman" w:cs="Times New Roman"/>
          <w:i/>
          <w:iCs/>
        </w:rPr>
        <w:t>Rusamariannae</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(Wheeler 1979, Schreiner 1997).</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on Guam alter habitats by rooting and wallowing (Conry 1989), which can disrupt forest regeneration. </w:t>
      </w:r>
      <w:r w:rsidRPr="00124D16">
        <w:rPr>
          <w:rFonts w:ascii="Times New Roman" w:hAnsi="Times New Roman" w:cs="Times New Roman"/>
        </w:rPr>
        <w:t xml:space="preserve">However, </w:t>
      </w:r>
      <w:r>
        <w:rPr>
          <w:rFonts w:ascii="Times New Roman" w:hAnsi="Times New Roman" w:cs="Times New Roman"/>
        </w:rPr>
        <w:t>these impacts are occurring within unique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two novel ecosystems. We examine the impact of feral pigs and deer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rPr>
          <w:rFonts w:cs="Times New Roman"/>
        </w:rPr>
        <w:tab/>
      </w:r>
    </w:p>
    <w:p w:rsidR="008C6C8D" w:rsidRPr="00124D16" w:rsidRDefault="008C6C8D" w:rsidP="00446B8D">
      <w:pPr>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13.45</w:t>
      </w:r>
      <w:r w:rsidRPr="00AC3957">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N, 144.78</w:t>
      </w:r>
      <w:r w:rsidRPr="00AC3957">
        <w:rPr>
          <w:rFonts w:ascii="Times New Roman" w:hAnsi="Times New Roman" w:cs="Times New Roman"/>
          <w:color w:val="222222"/>
          <w:shd w:val="clear" w:color="auto" w:fill="FFFFFF"/>
        </w:rPr>
        <w:t>° E</w:t>
      </w:r>
      <w:r>
        <w:rPr>
          <w:rFonts w:ascii="Times New Roman" w:hAnsi="Times New Roman" w:cs="Times New Roman"/>
          <w:color w:val="222222"/>
          <w:shd w:val="clear" w:color="auto" w:fill="FFFFFF"/>
        </w:rPr>
        <w:t xml:space="preserve">; </w:t>
      </w:r>
      <w:commentRangeStart w:id="13"/>
      <w:r>
        <w:rPr>
          <w:rFonts w:ascii="Times New Roman" w:hAnsi="Times New Roman" w:cs="Times New Roman"/>
          <w:color w:val="222222"/>
          <w:shd w:val="clear" w:color="auto" w:fill="FFFFFF"/>
        </w:rPr>
        <w:t xml:space="preserve">540 </w:t>
      </w:r>
      <w:commentRangeEnd w:id="13"/>
      <w:r>
        <w:rPr>
          <w:rStyle w:val="CommentReference"/>
          <w:rFonts w:cs="Times New Roman"/>
        </w:rPr>
        <w:commentReference w:id="13"/>
      </w:r>
      <w:r>
        <w:rPr>
          <w:rFonts w:ascii="Times New Roman" w:hAnsi="Times New Roman" w:cs="Times New Roman"/>
          <w:color w:val="222222"/>
          <w:shd w:val="clear" w:color="auto" w:fill="FFFFFF"/>
        </w:rPr>
        <w:t>km</w:t>
      </w:r>
      <w:r>
        <w:rPr>
          <w:rFonts w:ascii="Times New Roman" w:hAnsi="Times New Roman" w:cs="Times New Roman"/>
          <w:color w:val="222222"/>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(14.</w:t>
      </w:r>
      <w:r>
        <w:rPr>
          <w:rFonts w:ascii="Times New Roman" w:hAnsi="Times New Roman" w:cs="Times New Roman"/>
          <w:color w:val="222222"/>
          <w:shd w:val="clear" w:color="auto" w:fill="FFFFFF"/>
        </w:rPr>
        <w:t>15</w:t>
      </w:r>
      <w:r w:rsidRPr="00AC3957">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N, 145.21</w:t>
      </w:r>
      <w:r w:rsidRPr="00AC3957">
        <w:rPr>
          <w:rFonts w:ascii="Times New Roman" w:hAnsi="Times New Roman" w:cs="Times New Roman"/>
          <w:color w:val="222222"/>
          <w:shd w:val="clear" w:color="auto" w:fill="FFFFFF"/>
        </w:rPr>
        <w:t>° E</w:t>
      </w:r>
      <w:r>
        <w:rPr>
          <w:rFonts w:ascii="Times New Roman" w:hAnsi="Times New Roman" w:cs="Times New Roman"/>
          <w:color w:val="222222"/>
          <w:shd w:val="clear" w:color="auto" w:fill="FFFFFF"/>
        </w:rPr>
        <w:t>; 85 km</w:t>
      </w:r>
      <w:r>
        <w:rPr>
          <w:rFonts w:ascii="Times New Roman" w:hAnsi="Times New Roman" w:cs="Times New Roman"/>
          <w:color w:val="222222"/>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Pr>
          <w:rFonts w:ascii="Times New Roman" w:hAnsi="Times New Roman" w:cs="Times New Roman"/>
        </w:rPr>
        <w:t>These islands contain a variety of habitat</w:t>
      </w:r>
      <w:del w:id="14" w:author="Alexander M Kerr" w:date="2014-11-18T20:50:00Z">
        <w:r w:rsidDel="007F727E">
          <w:rPr>
            <w:rFonts w:ascii="Times New Roman" w:hAnsi="Times New Roman" w:cs="Times New Roman"/>
          </w:rPr>
          <w:delText xml:space="preserve"> types</w:delText>
        </w:r>
      </w:del>
      <w:ins w:id="15" w:author="Alexander M Kerr" w:date="2014-11-18T20:50:00Z">
        <w:r>
          <w:rPr>
            <w:rFonts w:ascii="Times New Roman" w:hAnsi="Times New Roman" w:cs="Times New Roman"/>
          </w:rPr>
          <w:t>s</w:t>
        </w:r>
      </w:ins>
      <w:r>
        <w:rPr>
          <w:rFonts w:ascii="Times New Roman" w:hAnsi="Times New Roman" w:cs="Times New Roman"/>
        </w:rPr>
        <w:t xml:space="preserve">,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Pr>
          <w:rFonts w:ascii="Times New Roman" w:hAnsi="Times New Roman" w:cs="Times New Roman"/>
        </w:rPr>
        <w:t xml:space="preserve">Fosberg 1960, </w:t>
      </w:r>
      <w:r w:rsidRPr="00124D16">
        <w:rPr>
          <w:rFonts w:ascii="Times New Roman" w:hAnsi="Times New Roman" w:cs="Times New Roman"/>
        </w:rPr>
        <w:t>Raulerson and</w:t>
      </w:r>
      <w:r>
        <w:rPr>
          <w:rFonts w:ascii="Times New Roman" w:hAnsi="Times New Roman" w:cs="Times New Roman"/>
        </w:rPr>
        <w:t xml:space="preserve"> Rinehart 1991)</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 xml:space="preserve">To assess ungulate effects on seedling mortality, we set up paired plots in karst forest sites in northern Guam and in Rota. Eight sites were selected in Guam and seven sites in Rota. At each site, we erected a 1.8-m tall chicken-wire fence around one plot, and left the adjacent plot </w:t>
      </w:r>
      <w:r>
        <w:rPr>
          <w:rFonts w:ascii="Times New Roman" w:hAnsi="Times New Roman" w:cs="Times New Roman"/>
        </w:rPr>
        <w:lastRenderedPageBreak/>
        <w:t>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 xml:space="preserve">(formerly known as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r w:rsidRPr="00124D16">
        <w:rPr>
          <w:rFonts w:ascii="Times New Roman" w:hAnsi="Times New Roman" w:cs="Times New Roman"/>
          <w:i/>
          <w:iCs/>
        </w:rPr>
        <w:t>Premna</w:t>
      </w:r>
      <w:r w:rsidR="00DE5606">
        <w:rPr>
          <w:rFonts w:ascii="Times New Roman" w:hAnsi="Times New Roman" w:cs="Times New Roman"/>
          <w:i/>
          <w:iCs/>
        </w:rPr>
        <w:t xml:space="preserve"> </w:t>
      </w:r>
      <w:r w:rsidRPr="00124D16">
        <w:rPr>
          <w:rFonts w:ascii="Times New Roman" w:hAnsi="Times New Roman" w:cs="Times New Roman"/>
          <w:i/>
          <w:iCs/>
        </w:rPr>
        <w:t>obtusifolia</w:t>
      </w:r>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Osmocote</w:t>
      </w:r>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All seeds were planted on the island from which they were collected. The seed trays were placed under </w:t>
      </w:r>
      <w:r w:rsidRPr="00F34D98">
        <w:rPr>
          <w:rFonts w:ascii="Times New Roman" w:hAnsi="Times New Roman" w:cs="Times New Roman"/>
        </w:rPr>
        <w:t>60%</w:t>
      </w:r>
      <w:r>
        <w:rPr>
          <w:rFonts w:ascii="Times New Roman" w:hAnsi="Times New Roman" w:cs="Times New Roman"/>
        </w:rPr>
        <w:t>shadecloth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 xml:space="preserve">, which had only seven seedlings planted per treatment on Guam and 9 seedlings per treatment on Rota. In addition, 11 seedlings per plot of </w:t>
      </w:r>
      <w:r w:rsidRPr="00CE2D98">
        <w:rPr>
          <w:rFonts w:ascii="Times New Roman" w:hAnsi="Times New Roman" w:cs="Times New Roman"/>
          <w:i/>
          <w:iCs/>
        </w:rPr>
        <w:t>Carica papaya</w:t>
      </w:r>
      <w:r>
        <w:rPr>
          <w:rFonts w:ascii="Times New Roman" w:hAnsi="Times New Roman" w:cs="Times New Roman"/>
        </w:rPr>
        <w:t xml:space="preserve"> were planted on Rota.</w:t>
      </w:r>
      <w:r w:rsidR="00DE5606">
        <w:rPr>
          <w:rFonts w:ascii="Times New Roman" w:hAnsi="Times New Roman" w:cs="Times New Roman"/>
        </w:rPr>
        <w:t xml:space="preserve">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t>
      </w:r>
      <w:r w:rsidRPr="00124D16">
        <w:rPr>
          <w:rFonts w:ascii="Times New Roman" w:hAnsi="Times New Roman" w:cs="Times New Roman"/>
        </w:rPr>
        <w:lastRenderedPageBreak/>
        <w:t>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pPr>
        <w:spacing w:line="480" w:lineRule="auto"/>
        <w:rPr>
          <w:rFonts w:ascii="Times New Roman" w:hAnsi="Times New Roman" w:cs="Times New Roman"/>
        </w:rPr>
        <w:pPrChange w:id="16" w:author="Haldre Rogers" w:date="2014-07-02T06:55:00Z">
          <w:pPr>
            <w:spacing w:line="480" w:lineRule="auto"/>
            <w:ind w:firstLine="720"/>
          </w:pPr>
        </w:pPrChange>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R. marianna</w:t>
      </w:r>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Pr>
          <w:rFonts w:ascii="Times New Roman" w:hAnsi="Times New Roman" w:cs="Times New Roman"/>
        </w:rPr>
        <w:t>four different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R. marianna</w:t>
      </w:r>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mixed in 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and that germinated in most of the other seedling trays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ins w:id="17" w:author="Haldre Rogers" w:date="2014-07-04T06:21:00Z"/>
          <w:rFonts w:ascii="Times New Roman" w:hAnsi="Times New Roman" w:cs="Times New Roman"/>
        </w:rPr>
      </w:pPr>
      <w:r>
        <w:rPr>
          <w:rFonts w:ascii="Times New Roman" w:hAnsi="Times New Roman" w:cs="Times New Roman"/>
        </w:rPr>
        <w:t>We conducted vegetation</w:t>
      </w:r>
      <w:r w:rsidRPr="00124D16">
        <w:rPr>
          <w:rFonts w:ascii="Times New Roman" w:hAnsi="Times New Roman" w:cs="Times New Roman"/>
        </w:rPr>
        <w:t xml:space="preserve"> surveys to gather community composition data about </w:t>
      </w:r>
      <w:r>
        <w:rPr>
          <w:rFonts w:ascii="Times New Roman" w:hAnsi="Times New Roman" w:cs="Times New Roman"/>
        </w:rPr>
        <w:t>karst</w:t>
      </w:r>
      <w:r w:rsidRPr="00124D16">
        <w:rPr>
          <w:rFonts w:ascii="Times New Roman" w:hAnsi="Times New Roman" w:cs="Times New Roman"/>
        </w:rPr>
        <w:t xml:space="preserve"> forest sites across Guam and Rota. </w:t>
      </w:r>
      <w:r>
        <w:rPr>
          <w:rFonts w:ascii="Times New Roman" w:hAnsi="Times New Roman" w:cs="Times New Roman"/>
        </w:rPr>
        <w:t>We surveyed vegetation at each site</w:t>
      </w:r>
      <w:r w:rsidRPr="00124D16">
        <w:rPr>
          <w:rFonts w:ascii="Times New Roman" w:hAnsi="Times New Roman" w:cs="Times New Roman"/>
        </w:rPr>
        <w:t xml:space="preserve"> 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transects</w:t>
      </w:r>
      <w:r w:rsidRPr="00124D16">
        <w:rPr>
          <w:rFonts w:ascii="Times New Roman" w:hAnsi="Times New Roman" w:cs="Times New Roman"/>
        </w:rPr>
        <w:t>. All plants within the belt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relative ungulate abundance between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Pr="00124D16">
        <w:rPr>
          <w:rFonts w:ascii="Times New Roman" w:hAnsi="Times New Roman" w:cs="Times New Roman"/>
        </w:rPr>
        <w:t xml:space="preserve">and </w:t>
      </w:r>
      <w:r>
        <w:rPr>
          <w:rFonts w:ascii="Times New Roman" w:hAnsi="Times New Roman" w:cs="Times New Roman"/>
          <w:i/>
          <w:iCs/>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 as well as in a 2-m wide square-shaped belt transect that encompassed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(Engeman et al. 2013).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lastRenderedPageBreak/>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 xml:space="preserve">bundance since other sign such as animal </w:t>
      </w:r>
      <w:r w:rsidRPr="00124D16">
        <w:rPr>
          <w:rFonts w:ascii="Times New Roman" w:hAnsi="Times New Roman" w:cs="Times New Roman"/>
        </w:rPr>
        <w:t xml:space="preserve">tracks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(Schreiner 1997).</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software (R Development Core Team 2013).</w:t>
      </w:r>
      <w:r w:rsidR="007D7A80">
        <w:rPr>
          <w:rFonts w:ascii="Times New Roman" w:hAnsi="Times New Roman" w:cs="Times New Roman"/>
        </w:rPr>
        <w:t xml:space="preserve"> </w:t>
      </w:r>
      <w:r>
        <w:rPr>
          <w:rFonts w:ascii="Times New Roman" w:hAnsi="Times New Roman" w:cs="Times New Roman"/>
        </w:rPr>
        <w:t>Fencing, and island were considered fixed effects,</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r>
        <w:rPr>
          <w:rFonts w:ascii="Times New Roman" w:hAnsi="Times New Roman" w:cs="Times New Roman"/>
        </w:rPr>
        <w:t>Akaike Information Criterion, corrected for smaller sample sizes (AICc), scores by more than 2 (Burnham and Anderson 2004) when included in a linear model.</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on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 xml:space="preserve">e calculated the Manly Selectivity Index (Manly </w:t>
      </w:r>
      <w:r w:rsidRPr="005F2247">
        <w:rPr>
          <w:rFonts w:ascii="Times New Roman" w:hAnsi="Times New Roman" w:cs="Times New Roman"/>
        </w:rPr>
        <w:t>et al</w:t>
      </w:r>
      <w:r w:rsidRPr="000B40EE">
        <w:rPr>
          <w:rFonts w:ascii="Times New Roman" w:hAnsi="Times New Roman" w:cs="Times New Roman"/>
          <w:i/>
          <w:iCs/>
        </w:rPr>
        <w:t>.</w:t>
      </w:r>
      <w:r>
        <w:rPr>
          <w:rFonts w:ascii="Times New Roman" w:hAnsi="Times New Roman" w:cs="Times New Roman"/>
        </w:rPr>
        <w:t xml:space="preserve"> 1993)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commentRangeStart w:id="18"/>
      <w:r w:rsidRPr="00503022">
        <w:rPr>
          <w:rFonts w:ascii="Times New Roman" w:hAnsi="Times New Roman" w:cs="Times New Roman"/>
          <w:i/>
          <w:iCs/>
        </w:rPr>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r w:rsidRPr="00503022">
        <w:rPr>
          <w:rFonts w:ascii="Times New Roman" w:hAnsi="Times New Roman" w:cs="Times New Roman"/>
          <w:i/>
          <w:iCs/>
          <w:vertAlign w:val="subscript"/>
        </w:rPr>
        <w:t>i</w:t>
      </w:r>
      <w:r>
        <w:rPr>
          <w:rFonts w:ascii="Times New Roman" w:hAnsi="Times New Roman" w:cs="Times New Roman"/>
          <w:i/>
          <w:iCs/>
        </w:rPr>
        <w:t>)</w:t>
      </w:r>
      <w:r w:rsidRPr="00503022">
        <w:rPr>
          <w:rFonts w:ascii="Times New Roman" w:hAnsi="Times New Roman" w:cs="Times New Roman"/>
          <w:i/>
          <w:iCs/>
        </w:rPr>
        <w:t xml:space="preserve">/ ∑ </w:t>
      </w:r>
      <w:r>
        <w:rPr>
          <w:rFonts w:ascii="Times New Roman" w:hAnsi="Times New Roman" w:cs="Times New Roman"/>
          <w:i/>
          <w:iCs/>
        </w:rPr>
        <w:t>o</w:t>
      </w:r>
      <w:r>
        <w:rPr>
          <w:rFonts w:ascii="Times New Roman" w:hAnsi="Times New Roman" w:cs="Times New Roman"/>
          <w:i/>
          <w:iCs/>
          <w:vertAlign w:val="subscript"/>
        </w:rPr>
        <w:t>j</w:t>
      </w:r>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commentRangeEnd w:id="18"/>
      <w:r>
        <w:rPr>
          <w:rStyle w:val="CommentReference"/>
          <w:rFonts w:cs="Times New Roman"/>
        </w:rPr>
        <w:commentReference w:id="18"/>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8C6C8D"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where</w:t>
      </w:r>
      <w:r>
        <w:rPr>
          <w:rFonts w:ascii="Times New Roman" w:hAnsi="Times New Roman" w:cs="Times New Roman"/>
          <w:i/>
          <w:iCs/>
        </w:rPr>
        <w:t>o</w:t>
      </w:r>
      <w:r w:rsidRPr="00F05915">
        <w:rPr>
          <w:rFonts w:ascii="Times New Roman" w:hAnsi="Times New Roman" w:cs="Times New Roman"/>
        </w:rPr>
        <w:t xml:space="preserve"> is the proportion of seedlings from scat of </w:t>
      </w:r>
      <w:r>
        <w:rPr>
          <w:rFonts w:ascii="Times New Roman" w:hAnsi="Times New Roman" w:cs="Times New Roman"/>
        </w:rPr>
        <w:t>either native or exotic seedlings</w:t>
      </w:r>
      <w:r w:rsidRPr="00F05915">
        <w:rPr>
          <w:rFonts w:ascii="Times New Roman" w:hAnsi="Times New Roman" w:cs="Times New Roman"/>
        </w:rPr>
        <w:t xml:space="preserve"> amongst all seedlings from scats from </w:t>
      </w:r>
      <w:r>
        <w:rPr>
          <w:rFonts w:ascii="Times New Roman" w:hAnsi="Times New Roman" w:cs="Times New Roman"/>
        </w:rPr>
        <w:t>each season (wet/dry)</w:t>
      </w:r>
      <w:r w:rsidRPr="00F05915">
        <w:rPr>
          <w:rFonts w:ascii="Times New Roman" w:hAnsi="Times New Roman" w:cs="Times New Roman"/>
        </w:rPr>
        <w:t xml:space="preserve">, and </w:t>
      </w:r>
      <w:r w:rsidRPr="00A23E67">
        <w:rPr>
          <w:rFonts w:ascii="Times New Roman" w:hAnsi="Times New Roman" w:cs="Times New Roman"/>
          <w:i/>
          <w:iCs/>
        </w:rPr>
        <w:t xml:space="preserve">π </w:t>
      </w:r>
      <w:r>
        <w:rPr>
          <w:rFonts w:ascii="Times New Roman" w:hAnsi="Times New Roman" w:cs="Times New Roman"/>
        </w:rPr>
        <w:t>is the proportion of native or exotic adult plants at the site. Because nearly all fern spores are dispersed by wind (Tryon 1970), they were excluded from this analysis. Standard error</w:t>
      </w:r>
      <w:r w:rsidR="005427C0">
        <w:rPr>
          <w:rFonts w:ascii="Times New Roman" w:hAnsi="Times New Roman" w:cs="Times New Roman"/>
        </w:rPr>
        <w:t xml:space="preserve"> </w:t>
      </w:r>
      <w:r>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 o</w:t>
      </w:r>
      <w:r w:rsidRPr="00503022">
        <w:rPr>
          <w:rFonts w:ascii="Times New Roman" w:hAnsi="Times New Roman" w:cs="Times New Roman"/>
          <w:i/>
          <w:iCs/>
          <w:vertAlign w:val="subscript"/>
        </w:rPr>
        <w:t>i</w:t>
      </w:r>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(u</w:t>
      </w:r>
      <w:r w:rsidRPr="00503022">
        <w:rPr>
          <w:rFonts w:ascii="Times New Roman" w:hAnsi="Times New Roman" w:cs="Times New Roman"/>
          <w:i/>
          <w:iCs/>
          <w:vertAlign w:val="subscript"/>
        </w:rPr>
        <w:t>tot</w:t>
      </w:r>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lastRenderedPageBreak/>
        <w:t>W</w:t>
      </w:r>
      <w:r w:rsidR="008C6C8D">
        <w:rPr>
          <w:rFonts w:ascii="Times New Roman" w:hAnsi="Times New Roman" w:cs="Times New Roman"/>
        </w:rPr>
        <w:t>here</w:t>
      </w:r>
      <w:r>
        <w:rPr>
          <w:rFonts w:ascii="Times New Roman" w:hAnsi="Times New Roman" w:cs="Times New Roman"/>
        </w:rPr>
        <w:t xml:space="preserve"> </w:t>
      </w:r>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r>
        <w:rPr>
          <w:rFonts w:ascii="Times New Roman" w:hAnsi="Times New Roman" w:cs="Times New Roman"/>
        </w:rPr>
        <w:t xml:space="preserve"> i</w:t>
      </w:r>
      <w:r w:rsidR="008C6C8D">
        <w:rPr>
          <w:rFonts w:ascii="Times New Roman" w:hAnsi="Times New Roman" w:cs="Times New Roman"/>
        </w:rPr>
        <w:t>s the total number sampled (number of scats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 xml:space="preserve">We used </w:t>
      </w:r>
      <w:commentRangeStart w:id="19"/>
      <w:r>
        <w:rPr>
          <w:rFonts w:ascii="Times New Roman" w:hAnsi="Times New Roman" w:cs="Times New Roman"/>
        </w:rPr>
        <w:t xml:space="preserve">linear regression </w:t>
      </w:r>
      <w:commentRangeEnd w:id="19"/>
      <w:r>
        <w:rPr>
          <w:rStyle w:val="CommentReference"/>
          <w:rFonts w:cs="Times New Roman"/>
        </w:rPr>
        <w:commentReference w:id="19"/>
      </w:r>
      <w:commentRangeStart w:id="20"/>
      <w:r>
        <w:rPr>
          <w:rFonts w:ascii="Times New Roman" w:hAnsi="Times New Roman" w:cs="Times New Roman"/>
        </w:rPr>
        <w:t>to</w:t>
      </w:r>
      <w:commentRangeEnd w:id="20"/>
      <w:r>
        <w:rPr>
          <w:rStyle w:val="CommentReference"/>
          <w:rFonts w:cs="Times New Roman"/>
        </w:rPr>
        <w:commentReference w:id="20"/>
      </w:r>
      <w:r w:rsidR="005427C0">
        <w:rPr>
          <w:rFonts w:ascii="Times New Roman" w:hAnsi="Times New Roman" w:cs="Times New Roman"/>
        </w:rPr>
        <w:t xml:space="preserve"> </w:t>
      </w:r>
      <w:r>
        <w:rPr>
          <w:rFonts w:ascii="Times New Roman" w:hAnsi="Times New Roman" w:cs="Times New Roman"/>
        </w:rPr>
        <w:t>determine whether ungulate scat abundance was correlated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Pr>
          <w:rFonts w:ascii="Times New Roman" w:hAnsi="Times New Roman" w:cs="Times New Roman"/>
        </w:rPr>
        <w:t>We used</w:t>
      </w:r>
      <w:r w:rsidR="005427C0">
        <w:rPr>
          <w:rFonts w:ascii="Times New Roman" w:hAnsi="Times New Roman" w:cs="Times New Roman"/>
        </w:rPr>
        <w:t xml:space="preserve"> </w:t>
      </w:r>
      <w:r>
        <w:rPr>
          <w:rFonts w:ascii="Times New Roman" w:hAnsi="Times New Roman" w:cs="Times New Roman"/>
        </w:rPr>
        <w:t>the Bonferroni</w:t>
      </w:r>
      <w:r w:rsidR="005427C0">
        <w:rPr>
          <w:rFonts w:ascii="Times New Roman" w:hAnsi="Times New Roman" w:cs="Times New Roman"/>
        </w:rPr>
        <w:t xml:space="preserve"> </w:t>
      </w:r>
      <w:commentRangeStart w:id="21"/>
      <w:r>
        <w:rPr>
          <w:rFonts w:ascii="Times New Roman" w:hAnsi="Times New Roman" w:cs="Times New Roman"/>
        </w:rPr>
        <w:t>test</w:t>
      </w:r>
      <w:commentRangeEnd w:id="21"/>
      <w:r>
        <w:rPr>
          <w:rStyle w:val="CommentReference"/>
          <w:rFonts w:cs="Times New Roman"/>
        </w:rPr>
        <w:commentReference w:id="21"/>
      </w:r>
      <w:r>
        <w:rPr>
          <w:rFonts w:ascii="Times New Roman" w:hAnsi="Times New Roman" w:cs="Times New Roman"/>
        </w:rPr>
        <w:t xml:space="preserve"> to detect outliers,</w:t>
      </w:r>
      <w:r w:rsidR="005427C0">
        <w:rPr>
          <w:rFonts w:ascii="Times New Roman" w:hAnsi="Times New Roman" w:cs="Times New Roman"/>
        </w:rPr>
        <w:t xml:space="preserve"> </w:t>
      </w:r>
      <w:r>
        <w:rPr>
          <w:rFonts w:ascii="Times New Roman" w:hAnsi="Times New Roman" w:cs="Times New Roman"/>
        </w:rPr>
        <w:t>but none were detected. Therefore, all data were included in the analyses. We also determined r</w:t>
      </w:r>
      <w:r>
        <w:rPr>
          <w:rFonts w:ascii="Times New Roman" w:hAnsi="Times New Roman" w:cs="Times New Roman"/>
          <w:vertAlign w:val="superscript"/>
        </w:rPr>
        <w:t>2</w:t>
      </w:r>
      <w:r>
        <w:rPr>
          <w:rFonts w:ascii="Times New Roman" w:hAnsi="Times New Roman" w:cs="Times New Roman"/>
        </w:rPr>
        <w:t xml:space="preserve"> and P-values for each regression. To select the best-fit linear models, F-statistics and P-values were also calculated. All tests were performed using RR (</w:t>
      </w:r>
      <w:r>
        <w:rPr>
          <w:rStyle w:val="CommentReference"/>
          <w:rFonts w:cs="Times New Roman"/>
        </w:rPr>
        <w:commentReference w:id="22"/>
      </w:r>
      <w:r>
        <w:rPr>
          <w:rFonts w:ascii="Times New Roman" w:hAnsi="Times New Roman" w:cs="Times New Roman"/>
        </w:rPr>
        <w:t xml:space="preserve">R statistical software, R Core Development Team 2013).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P. obtusifolia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fencing treatment contributed to the best fit model explaining proportion alive (Figure 1). The best fit model for</w:t>
      </w:r>
      <w:r w:rsidR="00F03034">
        <w:rPr>
          <w:rFonts w:ascii="Times New Roman" w:hAnsi="Times New Roman" w:cs="Times New Roman"/>
        </w:rPr>
        <w:t xml:space="preserve"> </w:t>
      </w:r>
      <w:r>
        <w:rPr>
          <w:rFonts w:ascii="Times New Roman" w:hAnsi="Times New Roman" w:cs="Times New Roman"/>
          <w:i/>
          <w:iCs/>
        </w:rPr>
        <w:t>P.mariana</w:t>
      </w:r>
      <w:r w:rsidR="00267684">
        <w:rPr>
          <w:rFonts w:ascii="Times New Roman" w:hAnsi="Times New Roman" w:cs="Times New Roman"/>
          <w:i/>
          <w:iCs/>
        </w:rPr>
        <w:t xml:space="preserve"> </w:t>
      </w:r>
      <w:r>
        <w:rPr>
          <w:rFonts w:ascii="Times New Roman" w:hAnsi="Times New Roman" w:cs="Times New Roman"/>
        </w:rPr>
        <w:t xml:space="preserve">also had an interaction between island and species: although survival for </w:t>
      </w:r>
      <w:r>
        <w:rPr>
          <w:rFonts w:ascii="Times New Roman" w:hAnsi="Times New Roman" w:cs="Times New Roman"/>
          <w:i/>
          <w:iCs/>
        </w:rPr>
        <w:t>P. mariana</w:t>
      </w:r>
      <w:r>
        <w:rPr>
          <w:rFonts w:ascii="Times New Roman" w:hAnsi="Times New Roman" w:cs="Times New Roman"/>
        </w:rPr>
        <w:t xml:space="preserve"> was higher inside plots on both islands, the difference in survival was greater in Guam than in Rota. Island was a factor that contributed to the best fit model for </w:t>
      </w:r>
      <w:r w:rsidRPr="006C54FA">
        <w:rPr>
          <w:rFonts w:ascii="Times New Roman" w:hAnsi="Times New Roman" w:cs="Times New Roman"/>
          <w:i/>
          <w:iCs/>
        </w:rPr>
        <w:t>M. citrifolia</w:t>
      </w:r>
      <w:r>
        <w:rPr>
          <w:rFonts w:ascii="Times New Roman" w:hAnsi="Times New Roman" w:cs="Times New Roman"/>
        </w:rPr>
        <w:t xml:space="preserve"> in addition to fencing treatment, but with no interaction: overall survival both inside and outside fenced plots was higher in Guam than in Rota. 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best fit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rather than outside fenced plots in Guam, but better survival outside rather than inside fenced plots in Rota.</w:t>
      </w:r>
      <w:r w:rsidRPr="00124D16">
        <w:rPr>
          <w:rFonts w:ascii="Times New Roman" w:hAnsi="Times New Roman" w:cs="Times New Roman"/>
        </w:rPr>
        <w:tab/>
      </w:r>
    </w:p>
    <w:p w:rsidR="008C6C8D" w:rsidRDefault="008C6C8D" w:rsidP="00027931">
      <w:pPr>
        <w:rPr>
          <w:rFonts w:ascii="Times New Roman" w:hAnsi="Times New Roman" w:cs="Times New Roman"/>
          <w:i/>
          <w:iCs/>
        </w:rPr>
      </w:pPr>
      <w:r w:rsidRPr="00124D16">
        <w:rPr>
          <w:rFonts w:ascii="Times New Roman" w:hAnsi="Times New Roman" w:cs="Times New Roman"/>
          <w:i/>
          <w:iCs/>
        </w:rPr>
        <w:lastRenderedPageBreak/>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We collected and observed germination from  a</w:t>
      </w:r>
      <w:r w:rsidRPr="00124D16">
        <w:rPr>
          <w:rFonts w:ascii="Times New Roman" w:hAnsi="Times New Roman" w:cs="Times New Roman"/>
        </w:rPr>
        <w:t xml:space="preserve"> total of 20</w:t>
      </w:r>
      <w:r>
        <w:rPr>
          <w:rFonts w:ascii="Times New Roman" w:hAnsi="Times New Roman" w:cs="Times New Roman"/>
        </w:rPr>
        <w:t xml:space="preserve"> deer fecal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r w:rsidRPr="00124D16">
        <w:rPr>
          <w:rFonts w:ascii="Times New Roman" w:hAnsi="Times New Roman" w:cs="Times New Roman"/>
          <w:i/>
          <w:iCs/>
        </w:rPr>
        <w:t>Passiflora</w:t>
      </w:r>
      <w:r w:rsidR="00F03034">
        <w:rPr>
          <w:rFonts w:ascii="Times New Roman" w:hAnsi="Times New Roman" w:cs="Times New Roman"/>
          <w:i/>
          <w:iCs/>
        </w:rPr>
        <w:t xml:space="preserve"> </w:t>
      </w:r>
      <w:r w:rsidRPr="00124D16">
        <w:rPr>
          <w:rFonts w:ascii="Times New Roman" w:hAnsi="Times New Roman" w:cs="Times New Roman"/>
          <w:i/>
          <w:iCs/>
        </w:rPr>
        <w:t>suberosa</w:t>
      </w:r>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r w:rsidRPr="00124D16">
        <w:rPr>
          <w:rFonts w:ascii="Times New Roman" w:hAnsi="Times New Roman" w:cs="Times New Roman"/>
          <w:i/>
          <w:iCs/>
        </w:rPr>
        <w:t>parviflora</w:t>
      </w:r>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r w:rsidRPr="00124D16">
        <w:rPr>
          <w:rFonts w:ascii="Times New Roman" w:hAnsi="Times New Roman" w:cs="Times New Roman"/>
          <w:i/>
          <w:iCs/>
        </w:rPr>
        <w:t>Mikania</w:t>
      </w:r>
      <w:r w:rsidR="00F03034">
        <w:rPr>
          <w:rFonts w:ascii="Times New Roman" w:hAnsi="Times New Roman" w:cs="Times New Roman"/>
          <w:i/>
          <w:iCs/>
        </w:rPr>
        <w:t xml:space="preserve"> </w:t>
      </w:r>
      <w:r w:rsidRPr="00124D16">
        <w:rPr>
          <w:rFonts w:ascii="Times New Roman" w:hAnsi="Times New Roman" w:cs="Times New Roman"/>
          <w:i/>
          <w:iCs/>
        </w:rPr>
        <w:t>micrantha</w:t>
      </w:r>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r w:rsidRPr="0016495B">
        <w:rPr>
          <w:rFonts w:ascii="Times New Roman" w:hAnsi="Times New Roman" w:cs="Times New Roman"/>
          <w:i/>
          <w:iCs/>
        </w:rPr>
        <w:t>Mikania</w:t>
      </w:r>
      <w:r w:rsidR="00F03034">
        <w:rPr>
          <w:rFonts w:ascii="Times New Roman" w:hAnsi="Times New Roman" w:cs="Times New Roman"/>
          <w:i/>
          <w:iCs/>
        </w:rPr>
        <w:t xml:space="preserve"> </w:t>
      </w:r>
      <w:r w:rsidRPr="0016495B">
        <w:rPr>
          <w:rFonts w:ascii="Times New Roman" w:hAnsi="Times New Roman" w:cs="Times New Roman"/>
          <w:i/>
          <w:iCs/>
        </w:rPr>
        <w:t>micrantha</w:t>
      </w:r>
      <w:r w:rsidR="00F03034">
        <w:rPr>
          <w:rFonts w:ascii="Times New Roman" w:hAnsi="Times New Roman" w:cs="Times New Roman"/>
          <w:i/>
          <w:iCs/>
        </w:rPr>
        <w:t xml:space="preserve"> </w:t>
      </w:r>
      <w:r>
        <w:rPr>
          <w:rFonts w:ascii="Times New Roman" w:hAnsi="Times New Roman" w:cs="Times New Roman"/>
        </w:rPr>
        <w:t>may have been ingested by the deer accidentally, as it is a species with no edible fruit.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fecal groups that we collected from four different sites. Of these, 2</w:t>
      </w:r>
      <w:r w:rsidRPr="00124D16">
        <w:rPr>
          <w:rFonts w:ascii="Times New Roman" w:hAnsi="Times New Roman" w:cs="Times New Roman"/>
        </w:rPr>
        <w:t xml:space="preserve">5 scats had seedlings (80.6%), with a total of 1657 seedlings successfully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Pr="00124D16">
        <w:rPr>
          <w:rFonts w:ascii="Times New Roman" w:hAnsi="Times New Roman" w:cs="Times New Roman"/>
          <w:i/>
          <w:iCs/>
        </w:rPr>
        <w:t>citrifolia</w:t>
      </w:r>
      <w:r w:rsidRPr="00124D16">
        <w:rPr>
          <w:rFonts w:ascii="Times New Roman" w:hAnsi="Times New Roman" w:cs="Times New Roman"/>
        </w:rPr>
        <w:t>, and</w:t>
      </w:r>
      <w:r w:rsidRPr="00124D16">
        <w:rPr>
          <w:rFonts w:ascii="Times New Roman" w:hAnsi="Times New Roman" w:cs="Times New Roman"/>
          <w:i/>
          <w:iCs/>
        </w:rPr>
        <w:t>Ficus</w:t>
      </w:r>
      <w:r w:rsidR="00267684">
        <w:rPr>
          <w:rFonts w:ascii="Times New Roman" w:hAnsi="Times New Roman" w:cs="Times New Roman"/>
          <w:i/>
          <w:iCs/>
        </w:rPr>
        <w:t xml:space="preserve"> </w:t>
      </w:r>
      <w:r w:rsidRPr="00124D16">
        <w:rPr>
          <w:rFonts w:ascii="Times New Roman" w:hAnsi="Times New Roman" w:cs="Times New Roman"/>
          <w:i/>
          <w:iCs/>
        </w:rPr>
        <w:t>prolixa,</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r>
        <w:rPr>
          <w:rFonts w:ascii="Times New Roman" w:hAnsi="Times New Roman" w:cs="Times New Roman"/>
          <w:i/>
          <w:iCs/>
        </w:rPr>
        <w:t>Leucaena</w:t>
      </w:r>
      <w:r w:rsidR="00267684">
        <w:rPr>
          <w:rFonts w:ascii="Times New Roman" w:hAnsi="Times New Roman" w:cs="Times New Roman"/>
          <w:i/>
          <w:iCs/>
        </w:rPr>
        <w:t xml:space="preserve"> </w:t>
      </w:r>
      <w:r>
        <w:rPr>
          <w:rFonts w:ascii="Times New Roman" w:hAnsi="Times New Roman" w:cs="Times New Roman"/>
          <w:i/>
          <w:iCs/>
        </w:rPr>
        <w:t>leucocephala</w:t>
      </w:r>
      <w:r>
        <w:rPr>
          <w:rFonts w:ascii="Times New Roman" w:hAnsi="Times New Roman" w:cs="Times New Roman"/>
        </w:rPr>
        <w:t>,</w:t>
      </w:r>
      <w:r w:rsidRPr="00124D16">
        <w:rPr>
          <w:rFonts w:ascii="Times New Roman" w:hAnsi="Times New Roman" w:cs="Times New Roman"/>
        </w:rPr>
        <w:t xml:space="preserve">and the introduced vines </w:t>
      </w:r>
      <w:r w:rsidRPr="00124D16">
        <w:rPr>
          <w:rFonts w:ascii="Times New Roman" w:hAnsi="Times New Roman" w:cs="Times New Roman"/>
          <w:i/>
          <w:iCs/>
        </w:rPr>
        <w:t>Passiflora</w:t>
      </w:r>
      <w:r w:rsidR="00F03034">
        <w:rPr>
          <w:rFonts w:ascii="Times New Roman" w:hAnsi="Times New Roman" w:cs="Times New Roman"/>
          <w:i/>
          <w:iCs/>
        </w:rPr>
        <w:t xml:space="preserve"> </w:t>
      </w:r>
      <w:r w:rsidRPr="00124D16">
        <w:rPr>
          <w:rFonts w:ascii="Times New Roman" w:hAnsi="Times New Roman" w:cs="Times New Roman"/>
        </w:rPr>
        <w:t>spp.</w:t>
      </w:r>
      <w:r w:rsidRPr="00124D16">
        <w:rPr>
          <w:rFonts w:ascii="Times New Roman" w:hAnsi="Times New Roman" w:cs="Times New Roman"/>
          <w:i/>
          <w:iCs/>
        </w:rPr>
        <w:t>, Chromolaena</w:t>
      </w:r>
      <w:r w:rsidR="00F03034">
        <w:rPr>
          <w:rFonts w:ascii="Times New Roman" w:hAnsi="Times New Roman" w:cs="Times New Roman"/>
          <w:i/>
          <w:iCs/>
        </w:rPr>
        <w:t xml:space="preserve"> </w:t>
      </w:r>
      <w:r w:rsidRPr="00124D16">
        <w:rPr>
          <w:rFonts w:ascii="Times New Roman" w:hAnsi="Times New Roman" w:cs="Times New Roman"/>
          <w:i/>
          <w:iCs/>
        </w:rPr>
        <w:t>odorata</w:t>
      </w:r>
      <w:r w:rsidR="00F03034">
        <w:rPr>
          <w:rFonts w:ascii="Times New Roman" w:hAnsi="Times New Roman" w:cs="Times New Roman"/>
          <w:i/>
          <w:iCs/>
        </w:rPr>
        <w:t xml:space="preserve"> </w:t>
      </w:r>
      <w:r w:rsidRPr="00124D16">
        <w:rPr>
          <w:rFonts w:ascii="Times New Roman" w:hAnsi="Times New Roman" w:cs="Times New Roman"/>
        </w:rPr>
        <w:t xml:space="preserve">and </w:t>
      </w:r>
      <w:r w:rsidRPr="00124D16">
        <w:rPr>
          <w:rFonts w:ascii="Times New Roman" w:hAnsi="Times New Roman" w:cs="Times New Roman"/>
          <w:i/>
          <w:iCs/>
        </w:rPr>
        <w:t>Coccinia</w:t>
      </w:r>
      <w:r w:rsidR="00F03034">
        <w:rPr>
          <w:rFonts w:ascii="Times New Roman" w:hAnsi="Times New Roman" w:cs="Times New Roman"/>
          <w:i/>
          <w:iCs/>
        </w:rPr>
        <w:t xml:space="preserve"> </w:t>
      </w:r>
      <w:r w:rsidRPr="00124D16">
        <w:rPr>
          <w:rFonts w:ascii="Times New Roman" w:hAnsi="Times New Roman" w:cs="Times New Roman"/>
          <w:i/>
          <w:iCs/>
        </w:rPr>
        <w:t>grandis</w:t>
      </w:r>
      <w:r>
        <w:rPr>
          <w:rFonts w:ascii="Times New Roman" w:hAnsi="Times New Roman" w:cs="Times New Roman"/>
        </w:rPr>
        <w:t xml:space="preserve"> (Table 4</w:t>
      </w:r>
      <w:r w:rsidRPr="00124D16">
        <w:rPr>
          <w:rFonts w:ascii="Times New Roman" w:hAnsi="Times New Roman" w:cs="Times New Roman"/>
        </w:rPr>
        <w:t xml:space="preserve">). All of these except for </w:t>
      </w:r>
      <w:r w:rsidRPr="00124D16">
        <w:rPr>
          <w:rFonts w:ascii="Times New Roman" w:hAnsi="Times New Roman" w:cs="Times New Roman"/>
          <w:i/>
          <w:iCs/>
        </w:rPr>
        <w:t>C. odorata</w:t>
      </w:r>
      <w:r w:rsidRPr="00124D16">
        <w:rPr>
          <w:rFonts w:ascii="Times New Roman" w:hAnsi="Times New Roman" w:cs="Times New Roman"/>
        </w:rPr>
        <w:t xml:space="preserve"> and </w:t>
      </w:r>
      <w:r w:rsidRPr="00124D16">
        <w:rPr>
          <w:rFonts w:ascii="Times New Roman" w:hAnsi="Times New Roman" w:cs="Times New Roman"/>
          <w:i/>
          <w:iCs/>
        </w:rPr>
        <w:t>L. leucocephala</w:t>
      </w:r>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 dry season, Manly’s Selectivity Index indicated a slight selection for non-native species, with a value of 0.62  ± 0.04 for non-native (0.38 ± 0.07 for native) (Figure 2). During rainy season, Manly’s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124D16">
        <w:rPr>
          <w:rFonts w:ascii="Times New Roman" w:hAnsi="Times New Roman" w:cs="Times New Roman"/>
        </w:rPr>
        <w:t xml:space="preserve">Strong negative loglinear relationships were detected between </w:t>
      </w:r>
      <w:r>
        <w:rPr>
          <w:rFonts w:ascii="Times New Roman" w:hAnsi="Times New Roman" w:cs="Times New Roman"/>
        </w:rPr>
        <w:t>the following forest characteristics and deer abundance:total seedling abundance (r</w:t>
      </w:r>
      <w:r>
        <w:rPr>
          <w:rFonts w:ascii="Times New Roman" w:hAnsi="Times New Roman" w:cs="Times New Roman"/>
          <w:vertAlign w:val="superscript"/>
        </w:rPr>
        <w:t>2</w:t>
      </w:r>
      <w:r>
        <w:rPr>
          <w:rFonts w:ascii="Times New Roman" w:hAnsi="Times New Roman" w:cs="Times New Roman"/>
        </w:rPr>
        <w:t xml:space="preserve"> = 0.710, P &lt; 0.001), native seedling abundance (r</w:t>
      </w:r>
      <w:r>
        <w:rPr>
          <w:rFonts w:ascii="Times New Roman" w:hAnsi="Times New Roman" w:cs="Times New Roman"/>
          <w:vertAlign w:val="superscript"/>
        </w:rPr>
        <w:t>2</w:t>
      </w:r>
      <w:r>
        <w:rPr>
          <w:rFonts w:ascii="Times New Roman" w:hAnsi="Times New Roman" w:cs="Times New Roman"/>
        </w:rPr>
        <w:t xml:space="preserve"> = 0.648, P &lt; 0.001), exotic seedling abundance (r</w:t>
      </w:r>
      <w:r>
        <w:rPr>
          <w:rFonts w:ascii="Times New Roman" w:hAnsi="Times New Roman" w:cs="Times New Roman"/>
          <w:vertAlign w:val="superscript"/>
        </w:rPr>
        <w:t>2</w:t>
      </w:r>
      <w:r>
        <w:rPr>
          <w:rFonts w:ascii="Times New Roman" w:hAnsi="Times New Roman" w:cs="Times New Roman"/>
        </w:rPr>
        <w:t xml:space="preserve"> = 0.770, P &lt; 0.001),  </w:t>
      </w:r>
      <w:r>
        <w:rPr>
          <w:rFonts w:ascii="Times New Roman" w:hAnsi="Times New Roman" w:cs="Times New Roman"/>
        </w:rPr>
        <w:lastRenderedPageBreak/>
        <w:t>and vine abundance (r</w:t>
      </w:r>
      <w:r>
        <w:rPr>
          <w:rFonts w:ascii="Times New Roman" w:hAnsi="Times New Roman" w:cs="Times New Roman"/>
          <w:vertAlign w:val="superscript"/>
        </w:rPr>
        <w:t>2</w:t>
      </w:r>
      <w:r>
        <w:rPr>
          <w:rFonts w:ascii="Times New Roman" w:hAnsi="Times New Roman" w:cs="Times New Roman"/>
        </w:rPr>
        <w:t xml:space="preserve"> = 0.751, P &lt;0.001; Figure 3). </w:t>
      </w:r>
      <w:commentRangeStart w:id="23"/>
      <w:r w:rsidRPr="00124D16">
        <w:rPr>
          <w:rFonts w:ascii="Times New Roman" w:hAnsi="Times New Roman" w:cs="Times New Roman"/>
        </w:rPr>
        <w:t xml:space="preserve">No </w:t>
      </w:r>
      <w:r>
        <w:rPr>
          <w:rFonts w:ascii="Times New Roman" w:hAnsi="Times New Roman" w:cs="Times New Roman"/>
        </w:rPr>
        <w:t>correlations</w:t>
      </w:r>
      <w:r w:rsidRPr="00124D16">
        <w:rPr>
          <w:rFonts w:ascii="Times New Roman" w:hAnsi="Times New Roman" w:cs="Times New Roman"/>
        </w:rPr>
        <w:t xml:space="preserve"> were detected between the</w:t>
      </w:r>
      <w:r>
        <w:rPr>
          <w:rFonts w:ascii="Times New Roman" w:hAnsi="Times New Roman" w:cs="Times New Roman"/>
        </w:rPr>
        <w:t>se</w:t>
      </w:r>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 on either island</w:t>
      </w:r>
      <w:r w:rsidRPr="00124D16">
        <w:rPr>
          <w:rFonts w:ascii="Times New Roman" w:hAnsi="Times New Roman" w:cs="Times New Roman"/>
        </w:rPr>
        <w:t>.</w:t>
      </w:r>
      <w:commentRangeEnd w:id="23"/>
      <w:r>
        <w:rPr>
          <w:rStyle w:val="CommentReference"/>
          <w:rFonts w:cs="Times New Roman"/>
        </w:rPr>
        <w:commentReference w:id="23"/>
      </w:r>
      <w:r>
        <w:rPr>
          <w:rStyle w:val="CommentReference"/>
          <w:rFonts w:cs="Times New Roman"/>
        </w:rPr>
        <w:commentReference w:id="24"/>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D61A36" w:rsidRDefault="00D61A36" w:rsidP="007F0674">
      <w:pPr>
        <w:spacing w:line="480" w:lineRule="auto"/>
        <w:ind w:firstLine="720"/>
        <w:rPr>
          <w:rFonts w:ascii="Times New Roman" w:hAnsi="Times New Roman" w:cs="Times New Roman"/>
        </w:rPr>
      </w:pPr>
      <w:r>
        <w:rPr>
          <w:rFonts w:ascii="Times New Roman" w:hAnsi="Times New Roman" w:cs="Times New Roman"/>
        </w:rPr>
        <w:t>Invasive species may have good roles-</w:t>
      </w: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Most conservation goals focus on restoring native species to historical abundances, and efforts that have focused on removing invasive species and reintroducing native species have yielded many positive results (Campbell and Donlan 2005, Allwood, et al. 2002). However, removing invasive species could have negative consequences if these species play important ecological roles otherwise missing from the novel system (Zavaleta et al. 2001). Likewise, reintroducing reduced or extirpated native species may prove unsuccessful or detrimental if persistent threats and current conditions are poorly understood (Hobbs et al. 2011, Godefroid et al. 2011). Restoring a functioning ecosystem rather than the original complement of species may be more feasible for highly degraded ecosystems (Hobbs et al. 2011).</w:t>
      </w:r>
    </w:p>
    <w:p w:rsidR="00D61A36" w:rsidRDefault="00D61A36" w:rsidP="00D61A36">
      <w:pPr>
        <w:spacing w:line="480" w:lineRule="auto"/>
        <w:rPr>
          <w:rFonts w:ascii="Times New Roman" w:hAnsi="Times New Roman" w:cs="Times New Roman"/>
        </w:rPr>
      </w:pPr>
      <w:r>
        <w:rPr>
          <w:rFonts w:ascii="Times New Roman" w:hAnsi="Times New Roman" w:cs="Times New Roman"/>
        </w:rPr>
        <w:t>Deer have greater negative impact</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would conclude that ungulates selectively browse four of the six species tested while avoiding the other two, and as a result shape forest community diversity. However, d</w:t>
      </w:r>
      <w:r w:rsidRPr="00B55F57">
        <w:rPr>
          <w:rFonts w:ascii="Times New Roman" w:hAnsi="Times New Roman" w:cs="Times New Roman"/>
        </w:rPr>
        <w:t xml:space="preserve">eer </w:t>
      </w:r>
      <w:r>
        <w:rPr>
          <w:rFonts w:ascii="Times New Roman" w:hAnsi="Times New Roman" w:cs="Times New Roman"/>
        </w:rPr>
        <w:t xml:space="preserve">abundance alone was negatively correlated with </w:t>
      </w:r>
      <w:r w:rsidRPr="00B55F57">
        <w:rPr>
          <w:rFonts w:ascii="Times New Roman" w:hAnsi="Times New Roman" w:cs="Times New Roman"/>
        </w:rPr>
        <w:t xml:space="preserve">overall seedling abundance, </w:t>
      </w:r>
      <w:r>
        <w:rPr>
          <w:rFonts w:ascii="Times New Roman" w:hAnsi="Times New Roman" w:cs="Times New Roman"/>
        </w:rPr>
        <w:t>including</w:t>
      </w:r>
      <w:r w:rsidR="0061508F">
        <w:rPr>
          <w:rFonts w:ascii="Times New Roman" w:hAnsi="Times New Roman" w:cs="Times New Roman"/>
        </w:rPr>
        <w:t xml:space="preserve"> </w:t>
      </w:r>
      <w:r w:rsidRPr="00B55F57">
        <w:rPr>
          <w:rFonts w:ascii="Times New Roman" w:hAnsi="Times New Roman" w:cs="Times New Roman"/>
        </w:rPr>
        <w:t xml:space="preserve">native and exotic seedling </w:t>
      </w:r>
      <w:r>
        <w:rPr>
          <w:rFonts w:ascii="Times New Roman" w:hAnsi="Times New Roman" w:cs="Times New Roman"/>
        </w:rPr>
        <w:t>abundance, and vine abundance whereas p</w:t>
      </w:r>
      <w:r w:rsidRPr="00B55F57">
        <w:rPr>
          <w:rFonts w:ascii="Times New Roman" w:hAnsi="Times New Roman" w:cs="Times New Roman"/>
        </w:rPr>
        <w:t xml:space="preserve">igs </w:t>
      </w:r>
      <w:r>
        <w:rPr>
          <w:rFonts w:ascii="Times New Roman" w:hAnsi="Times New Roman" w:cs="Times New Roman"/>
        </w:rPr>
        <w:t xml:space="preserve">showed no relationship between abundance and seedling diversity or abundance. This, in combination with the observation that most mortality in the exclosure study appeared to come from browsing rather than rooting, </w:t>
      </w:r>
      <w:r>
        <w:rPr>
          <w:rFonts w:ascii="Times New Roman" w:hAnsi="Times New Roman" w:cs="Times New Roman"/>
        </w:rPr>
        <w:lastRenderedPageBreak/>
        <w:t>indicates that deer have a greater impact on seedling mortality than do pigs. In addition, deer dispersed very few seeds, while pigs dispersed large numbers of mostly native seeds</w:t>
      </w:r>
      <w:r w:rsidR="00D41896">
        <w:rPr>
          <w:rFonts w:ascii="Times New Roman" w:hAnsi="Times New Roman" w:cs="Times New Roman"/>
        </w:rPr>
        <w:t xml:space="preserve"> Thus, we conclude that in limestone karst forests, deer and pigs have different ecological functions, and management of these ungulates should consider the extreme detrimental effects that deer have on seedlings and the seed dispersal services that pigs provide.</w:t>
      </w:r>
    </w:p>
    <w:p w:rsidR="00D61A36" w:rsidRDefault="00D61A36" w:rsidP="003F64A6">
      <w:pPr>
        <w:spacing w:line="480" w:lineRule="auto"/>
        <w:ind w:firstLine="360"/>
        <w:rPr>
          <w:rFonts w:ascii="Times New Roman" w:hAnsi="Times New Roman" w:cs="Times New Roman"/>
        </w:rPr>
      </w:pPr>
      <w:r>
        <w:rPr>
          <w:rFonts w:ascii="Times New Roman" w:hAnsi="Times New Roman" w:cs="Times New Roman"/>
        </w:rPr>
        <w:t>How to manage differently</w:t>
      </w:r>
    </w:p>
    <w:p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Pr>
          <w:rFonts w:ascii="Times New Roman" w:hAnsi="Times New Roman" w:cs="Times New Roman"/>
          <w:sz w:val="24"/>
          <w:szCs w:val="24"/>
        </w:rPr>
        <w:t>forest communities.</w:t>
      </w:r>
      <w:r w:rsidRPr="00F96DD2">
        <w:rPr>
          <w:rFonts w:ascii="Times New Roman" w:hAnsi="Times New Roman" w:cs="Times New Roman"/>
          <w:sz w:val="24"/>
          <w:szCs w:val="24"/>
        </w:rPr>
        <w:t xml:space="preserve"> </w:t>
      </w:r>
      <w:r w:rsidR="00D61A36">
        <w:rPr>
          <w:rFonts w:ascii="Times New Roman" w:hAnsi="Times New Roman" w:cs="Times New Roman"/>
          <w:sz w:val="24"/>
          <w:szCs w:val="24"/>
        </w:rPr>
        <w:t>We anticipate that e</w:t>
      </w:r>
      <w:r w:rsidRPr="00F96DD2">
        <w:rPr>
          <w:rFonts w:ascii="Times New Roman" w:hAnsi="Times New Roman" w:cs="Times New Roman"/>
          <w:sz w:val="24"/>
          <w:szCs w:val="24"/>
        </w:rPr>
        <w:t xml:space="preserve">radication or control </w:t>
      </w:r>
      <w:r>
        <w:rPr>
          <w:rFonts w:ascii="Times New Roman" w:hAnsi="Times New Roman" w:cs="Times New Roman"/>
          <w:sz w:val="24"/>
          <w:szCs w:val="24"/>
        </w:rPr>
        <w:t>at</w:t>
      </w:r>
      <w:r w:rsidRPr="00F96DD2">
        <w:rPr>
          <w:rFonts w:ascii="Times New Roman" w:hAnsi="Times New Roman" w:cs="Times New Roman"/>
          <w:sz w:val="24"/>
          <w:szCs w:val="24"/>
        </w:rPr>
        <w:t xml:space="preserve"> a very low abundance </w:t>
      </w:r>
      <w:r w:rsidR="00D61A36">
        <w:rPr>
          <w:rFonts w:ascii="Times New Roman" w:hAnsi="Times New Roman" w:cs="Times New Roman"/>
          <w:sz w:val="24"/>
          <w:szCs w:val="24"/>
        </w:rPr>
        <w:t>would prove bene</w:t>
      </w:r>
      <w:r w:rsidR="003347A2">
        <w:rPr>
          <w:rFonts w:ascii="Times New Roman" w:hAnsi="Times New Roman" w:cs="Times New Roman"/>
          <w:sz w:val="24"/>
          <w:szCs w:val="24"/>
        </w:rPr>
        <w:t>ficial</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been lost from the forests on the island of Guam (Haldre 20XX)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Pr="00516A8D" w:rsidRDefault="00DD1F4C" w:rsidP="0074692A">
      <w:pPr>
        <w:spacing w:line="480" w:lineRule="auto"/>
        <w:ind w:firstLine="360"/>
        <w:rPr>
          <w:rFonts w:ascii="Times New Roman" w:hAnsi="Times New Roman" w:cs="Times New Roman"/>
        </w:rPr>
      </w:pPr>
      <w:r>
        <w:rPr>
          <w:rFonts w:ascii="Times New Roman" w:hAnsi="Times New Roman" w:cs="Times New Roman"/>
        </w:rPr>
        <w:t xml:space="preserve">While we observed strong </w:t>
      </w:r>
      <w:r w:rsidR="003347A2">
        <w:rPr>
          <w:rFonts w:ascii="Times New Roman" w:hAnsi="Times New Roman" w:cs="Times New Roman"/>
        </w:rPr>
        <w:t xml:space="preserve">responses from forest community characteristics to deer abundance in Guam, we did not detect similar patterns in Rota. </w:t>
      </w:r>
      <w:r w:rsidR="00516A8D">
        <w:rPr>
          <w:rFonts w:ascii="Times New Roman" w:hAnsi="Times New Roman" w:cs="Times New Roman"/>
        </w:rPr>
        <w:t>We believe that a combination of small sample size (seven transect sites in Rota compare</w:t>
      </w:r>
      <w:r w:rsidR="00D36ED4">
        <w:rPr>
          <w:rFonts w:ascii="Times New Roman" w:hAnsi="Times New Roman" w:cs="Times New Roman"/>
        </w:rPr>
        <w:t>d to 14 transect sites in Guam)</w:t>
      </w:r>
      <w:r w:rsidR="00516A8D">
        <w:rPr>
          <w:rFonts w:ascii="Times New Roman" w:hAnsi="Times New Roman" w:cs="Times New Roman"/>
        </w:rPr>
        <w:t xml:space="preserve"> and the smaller range </w:t>
      </w:r>
      <w:r w:rsidR="00783FD8">
        <w:rPr>
          <w:rFonts w:ascii="Times New Roman" w:hAnsi="Times New Roman" w:cs="Times New Roman"/>
        </w:rPr>
        <w:t>and maximum value of deer abundance of sites</w:t>
      </w:r>
      <w:r w:rsidR="00516A8D">
        <w:rPr>
          <w:rFonts w:ascii="Times New Roman" w:hAnsi="Times New Roman" w:cs="Times New Roman"/>
        </w:rPr>
        <w:t xml:space="preserve"> in Rota</w:t>
      </w:r>
      <w:r w:rsidR="00D25D8F">
        <w:rPr>
          <w:rFonts w:ascii="Times New Roman" w:hAnsi="Times New Roman" w:cs="Times New Roman"/>
        </w:rPr>
        <w:t xml:space="preserve"> (deer faecal groups per 100m</w:t>
      </w:r>
      <w:r w:rsidR="00D25D8F">
        <w:rPr>
          <w:rFonts w:ascii="Times New Roman" w:hAnsi="Times New Roman" w:cs="Times New Roman"/>
          <w:vertAlign w:val="superscript"/>
        </w:rPr>
        <w:t>2</w:t>
      </w:r>
      <w:r w:rsidR="00D25D8F">
        <w:rPr>
          <w:rFonts w:ascii="Times New Roman" w:hAnsi="Times New Roman" w:cs="Times New Roman"/>
        </w:rPr>
        <w:t xml:space="preserve"> ranged between 0 and 5.7 for Rota and between 0 and 23.2 in Guam)</w:t>
      </w:r>
      <w:r w:rsidR="00516A8D">
        <w:rPr>
          <w:rFonts w:ascii="Times New Roman" w:hAnsi="Times New Roman" w:cs="Times New Roman"/>
        </w:rPr>
        <w:t xml:space="preserve"> </w:t>
      </w:r>
      <w:r w:rsidR="00783FD8">
        <w:rPr>
          <w:rFonts w:ascii="Times New Roman" w:hAnsi="Times New Roman" w:cs="Times New Roman"/>
        </w:rPr>
        <w:t>contributed to our inability to detect similar patterns on that island</w:t>
      </w:r>
      <w:bookmarkStart w:id="25" w:name="_GoBack"/>
      <w:bookmarkEnd w:id="25"/>
      <w:r w:rsidR="00516A8D">
        <w:rPr>
          <w:rFonts w:ascii="Times New Roman" w:hAnsi="Times New Roman" w:cs="Times New Roman"/>
        </w:rPr>
        <w:t>.</w:t>
      </w:r>
      <w:r w:rsidR="00783FD8">
        <w:rPr>
          <w:rFonts w:ascii="Times New Roman" w:hAnsi="Times New Roman" w:cs="Times New Roman"/>
        </w:rPr>
        <w:t xml:space="preserve"> </w:t>
      </w:r>
    </w:p>
    <w:p w:rsidR="008C6C8D" w:rsidRPr="0074692A" w:rsidRDefault="008C6C8D" w:rsidP="0074692A">
      <w:pPr>
        <w:spacing w:line="480" w:lineRule="auto"/>
        <w:ind w:firstLine="360"/>
        <w:rPr>
          <w:rFonts w:ascii="Times New Roman" w:hAnsi="Times New Roman" w:cs="Times New Roman"/>
        </w:rPr>
      </w:pPr>
      <w:commentRangeStart w:id="26"/>
      <w:r>
        <w:rPr>
          <w:rFonts w:ascii="Times New Roman" w:hAnsi="Times New Roman" w:cs="Times New Roman"/>
        </w:rPr>
        <w:lastRenderedPageBreak/>
        <w:t>In</w:t>
      </w:r>
      <w:commentRangeEnd w:id="26"/>
      <w:r>
        <w:rPr>
          <w:rStyle w:val="CommentReference"/>
          <w:rFonts w:cs="Times New Roman"/>
        </w:rPr>
        <w:commentReference w:id="26"/>
      </w:r>
      <w:r>
        <w:rPr>
          <w:rFonts w:ascii="Times New Roman" w:hAnsi="Times New Roman" w:cs="Times New Roman"/>
        </w:rPr>
        <w:t xml:space="preserve"> other </w:t>
      </w:r>
      <w:commentRangeStart w:id="27"/>
      <w:r>
        <w:rPr>
          <w:rFonts w:ascii="Times New Roman" w:hAnsi="Times New Roman" w:cs="Times New Roman"/>
        </w:rPr>
        <w:t>systems</w:t>
      </w:r>
      <w:commentRangeEnd w:id="27"/>
      <w:r>
        <w:rPr>
          <w:rStyle w:val="CommentReference"/>
          <w:rFonts w:cs="Times New Roman"/>
        </w:rPr>
        <w:commentReference w:id="27"/>
      </w:r>
      <w:r>
        <w:rPr>
          <w:rFonts w:ascii="Times New Roman" w:hAnsi="Times New Roman" w:cs="Times New Roman"/>
        </w:rPr>
        <w:t>, non-native seed-dispersers can be capable of more damage by promoting the spread of invasive plants, for example feral pigs spreading strawberry guava in Hawaii (Aplet et al. 1991). However, in some systems, pigs have been documented as dispersers of native plant species on islands where they have been introduced (O’Connor and Kelly 2012). Our results more strongly support the latter case. Additionally, although some</w:t>
      </w:r>
      <w:r w:rsidRPr="007209AD">
        <w:rPr>
          <w:rFonts w:ascii="Times New Roman" w:hAnsi="Times New Roman" w:cs="Times New Roman"/>
        </w:rPr>
        <w:t xml:space="preserve"> invasive species were found in </w:t>
      </w:r>
      <w:r>
        <w:rPr>
          <w:rFonts w:ascii="Times New Roman" w:hAnsi="Times New Roman" w:cs="Times New Roman"/>
        </w:rPr>
        <w:t>faeces</w:t>
      </w:r>
      <w:r w:rsidRPr="007209AD">
        <w:rPr>
          <w:rFonts w:ascii="Times New Roman" w:hAnsi="Times New Roman" w:cs="Times New Roman"/>
        </w:rPr>
        <w:t xml:space="preserve"> collected in Guam, </w:t>
      </w:r>
      <w:r>
        <w:rPr>
          <w:rFonts w:ascii="Times New Roman" w:hAnsi="Times New Roman" w:cs="Times New Roman"/>
        </w:rPr>
        <w:t>native seedlings germinated from collected scat at higher numbers than predicted from numbers found in nature during the rainy season,</w:t>
      </w:r>
      <w:r w:rsidR="00B2445F">
        <w:rPr>
          <w:rFonts w:ascii="Times New Roman" w:hAnsi="Times New Roman" w:cs="Times New Roman"/>
        </w:rPr>
        <w:t xml:space="preserve"> </w:t>
      </w:r>
      <w:r>
        <w:rPr>
          <w:rFonts w:ascii="Times New Roman" w:hAnsi="Times New Roman" w:cs="Times New Roman"/>
        </w:rPr>
        <w:t>showing that</w:t>
      </w:r>
      <w:r w:rsidR="00810C8F">
        <w:rPr>
          <w:rFonts w:ascii="Times New Roman" w:hAnsi="Times New Roman" w:cs="Times New Roman"/>
        </w:rPr>
        <w:t xml:space="preserve"> </w:t>
      </w:r>
      <w:r w:rsidRPr="007209AD">
        <w:rPr>
          <w:rFonts w:ascii="Times New Roman" w:hAnsi="Times New Roman" w:cs="Times New Roman"/>
        </w:rPr>
        <w:t>pigs s</w:t>
      </w:r>
      <w:r>
        <w:rPr>
          <w:rFonts w:ascii="Times New Roman" w:hAnsi="Times New Roman" w:cs="Times New Roman"/>
        </w:rPr>
        <w:t>e</w:t>
      </w:r>
      <w:r w:rsidRPr="007209AD">
        <w:rPr>
          <w:rFonts w:ascii="Times New Roman" w:hAnsi="Times New Roman" w:cs="Times New Roman"/>
        </w:rPr>
        <w:t>lec</w:t>
      </w:r>
      <w:r>
        <w:rPr>
          <w:rFonts w:ascii="Times New Roman" w:hAnsi="Times New Roman" w:cs="Times New Roman"/>
        </w:rPr>
        <w:t>tively dispersed native species in Guam during the rainy season, when most native species happen to be fruiting.</w:t>
      </w:r>
      <w:r w:rsidR="00FE5C84">
        <w:rPr>
          <w:rFonts w:ascii="Times New Roman" w:hAnsi="Times New Roman" w:cs="Times New Roman"/>
        </w:rPr>
        <w:t xml:space="preserve"> </w:t>
      </w:r>
      <w:r>
        <w:rPr>
          <w:rFonts w:ascii="Times New Roman" w:hAnsi="Times New Roman" w:cs="Times New Roman"/>
        </w:rPr>
        <w:t>Pigs in Guam selectively dispersed exotic seeds only during the dry season, when most native fruits are not fruiting.</w:t>
      </w:r>
    </w:p>
    <w:p w:rsidR="008C6C8D" w:rsidRDefault="008C6C8D" w:rsidP="00394592">
      <w:pPr>
        <w:spacing w:line="480" w:lineRule="auto"/>
        <w:ind w:firstLine="360"/>
        <w:rPr>
          <w:ins w:id="28" w:author="Haldre Rogers" w:date="2014-07-04T07:05:00Z"/>
          <w:rFonts w:ascii="Times New Roman" w:hAnsi="Times New Roman" w:cs="Times New Roman"/>
        </w:rPr>
      </w:pPr>
      <w:r>
        <w:rPr>
          <w:rFonts w:ascii="Times New Roman" w:hAnsi="Times New Roman" w:cs="Times New Roman"/>
        </w:rP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(Nogueira-Filho et al. 2009, Kotanen 1995), there are a few examples where they play beneficial roles (Desbeiz et al. 2011, Klinger et al. 1994) or have unexpectedly insignificant effects on native flora (DeGarine-Wichatitsky et al 2003).  Ungulate eradication is an important restoration tool, especially in island environments where ungulates are considered destructive invasive species (Kessler 2002, Spear and Chown 2009). While this may still be the preferred management tool for Guam’s systems, there may be unintended consequences. These include the release of invasive plant species (Cabin et al. 2000, Coomes et al. 2003) or reduced seed-dispersal (O’Connor and Kelly 2012). </w:t>
      </w:r>
      <w:r w:rsidRPr="00CE4BCA">
        <w:rPr>
          <w:rFonts w:ascii="Times New Roman" w:hAnsi="Times New Roman" w:cs="Times New Roman"/>
        </w:rPr>
        <w:t xml:space="preserve">Natural resource managers would be aided by discerning which non-native species serve </w:t>
      </w:r>
      <w:r w:rsidRPr="00CE4BCA">
        <w:rPr>
          <w:rFonts w:ascii="Times New Roman" w:hAnsi="Times New Roman" w:cs="Times New Roman"/>
        </w:rPr>
        <w:lastRenderedPageBreak/>
        <w:t>important functions, and which species are solely destructive before implementing conservation actions in a novel ecosystem.</w:t>
      </w:r>
    </w:p>
    <w:p w:rsidR="008C6C8D" w:rsidRPr="00CE4BCA" w:rsidDel="0074692A" w:rsidRDefault="008C6C8D" w:rsidP="00396B5A">
      <w:pPr>
        <w:rPr>
          <w:del w:id="29" w:author="Haldre Rogers" w:date="2014-07-04T07:56:00Z"/>
          <w:rFonts w:ascii="Times New Roman" w:hAnsi="Times New Roman" w:cs="Times New Roman"/>
        </w:rPr>
      </w:pPr>
    </w:p>
    <w:p w:rsidR="008C6C8D" w:rsidRDefault="008C6C8D" w:rsidP="00396B5A">
      <w:pPr>
        <w:rPr>
          <w:rFonts w:cs="Times New Roman"/>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Aplet, G.H., S.J. Anderson, and C.P. Stone. 1991. Association between feral pig disturbance and the composition of some alien plant assemblages in Hawaii Volcanoes National Park. Vegetatio</w:t>
      </w:r>
      <w:r w:rsidRPr="00C4159D">
        <w:rPr>
          <w:rFonts w:ascii="Times New Roman" w:hAnsi="Times New Roman" w:cs="Times New Roman"/>
          <w:b/>
          <w:bCs/>
        </w:rPr>
        <w:t>95</w:t>
      </w:r>
      <w:r w:rsidRPr="00C4159D">
        <w:rPr>
          <w:rFonts w:ascii="Times New Roman" w:hAnsi="Times New Roman" w:cs="Times New Roman"/>
        </w:rPr>
        <w:t>: 55-62.</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 xml:space="preserve">Seastedt, T.R., R.J. Hobbs, and K.N. Suding. 2008. Management of novel ecosystems: are novel approaches required? Frontiers in Ecology and the Environment </w:t>
      </w:r>
      <w:r w:rsidRPr="00C4159D">
        <w:rPr>
          <w:rFonts w:ascii="Times New Roman" w:hAnsi="Times New Roman" w:cs="Times New Roman"/>
          <w:b/>
          <w:bCs/>
        </w:rPr>
        <w:t>6</w:t>
      </w:r>
      <w:r w:rsidRPr="00C4159D">
        <w:rPr>
          <w:rFonts w:ascii="Times New Roman" w:hAnsi="Times New Roman" w:cs="Times New Roman"/>
        </w:rPr>
        <w:t>: 547-553.</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Hobbs, R.J., E. Higgs, and J.A. Harris. 2009. Novel ecosystems: implications for conservation and restoration. Trends in Ecology and Evolution 24: 599-605.</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 xml:space="preserve">Hobbs, R.J., L.M. Hallett, P.R. Ehrlich, and H.A. Mooney. 2011. Intervention ecology: applying ecological science in the twenty-first century. BioScience 61: 442-450. </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Zavaleta, E.S., R.J. Hobbs, and H.A. Mooney. 2001. Viewing invasive species removal in a whole-ecosystem context. Trends in Ecology and Evolution 16: 454-459.</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Godefroid, S. et al., 2011. How successful are plant species reintroductions? Biological Conservation. 144: 672-682.</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Schlaepfler, M.A., D.F. Sax, and J.D. Olden. 2011. The potential conservation value of non-native species. Conservation Biology. 25: 428-437.</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Ewel, J.J. and F.E. Putz. 2004. A place for alien species in ecosystem restoration. Frontiers in Ecology and the Environment. 2: 354-360.</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Lugo, A.E. 1997. The apparent paradox of reestablishing species richness on degraded lands with tree monocultures. Forestry Ecology and Management. 99: 9-19.</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Goodenough, A.E. Are the ecological impacts of alien species misrepresented? A review of the “native good, alien bad” philosophy.Community Ecology. 11: 13-21.</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Foster, J.T. and S.K. Robinson. 2007 Introduced birds and the fate of Hawaiian rainforests.Conservation Biology. 5: 1248 – 1257.</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Bertness, M.D. and T.C. Coverdale. 2013. An invasive species facilitates the recovery of salt marsh ecosystems on Cape Cod. Ecology. 94: 1937-1943.</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lastRenderedPageBreak/>
        <w:t>Allombert, S., S. Stockton, and J. Martin. 2005. A natural experiment on the impact of overabundant deer on forest invertebrates. Conservation Biology. 19: 1917-1929. (doi: 10.1111/j.1523-1739.2005.00280.x)</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Campbell, K., and C. Donlan. 2005. Feral goat eradications on islands. Conservation Biology 19: 1362–1374.</w:t>
      </w: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Allwood, A.J., E. T. Vueti, L. Leblanc, and R. Bull. 2002. Eradication of introduced Bactrocera species (Diptera: Tephritidae) in Nauru using male annihilation and protein bait application techniques. Pages 19-25 In Veitch, C. R. and Clout, M. N. (eds.). Turning the tide: the eradication of invasive species .IUCN SSC Invasive Species Specialist Group.IUCN, Gland, Switzerland and Cambridge, UK.</w:t>
      </w:r>
    </w:p>
    <w:p w:rsidR="008C6C8D" w:rsidRPr="00C4159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Coomes, D.A., R.B. Allen, D.M. Fosyth, and W.G. Lee. Factors preventing the recovery of New Zealand forests following control of invasive deer. Conservation Biology 17: 450-459. (doi: 10.1046/j.1523-1739.2003.15099.x)</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 xml:space="preserve">Rodda, G.H., T.H. Fritts, and P.J. Conry. 1992.  Origin and population growth of the brown tree snake, </w:t>
      </w:r>
      <w:r w:rsidRPr="00C4159D">
        <w:rPr>
          <w:rFonts w:ascii="Times New Roman" w:hAnsi="Times New Roman" w:cs="Times New Roman"/>
          <w:i/>
          <w:iCs/>
        </w:rPr>
        <w:t>Boigairregularis</w:t>
      </w:r>
      <w:r w:rsidRPr="00C4159D">
        <w:rPr>
          <w:rFonts w:ascii="Times New Roman" w:hAnsi="Times New Roman" w:cs="Times New Roman"/>
        </w:rPr>
        <w:t>, on Guam. Pacific Science. 46: 46-57.</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Falanruw, M.C., T.G. Cole, and A.H. Ambacher. 1989. Vegetation survey of Rota, Tinian, Saipan, Commonwealth of the Northern Mariana Islands. Resource Bulletin PSW-RB-27, USDA Forest Service, Pacific Southwest Forest and Range Experiment Station, Berkley, CA</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Engeman, R.M., G. Massei, and M.N. Gentle. 2013. Monitoring wild  pigs populations: a review of methods. Environmental Science and Pollution Research. 20: 8077-8091. (doi: 10.1007/s11356-013-2002-5)</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Schreiner, I.H. 1997. Demography and recruitment of selected trees in the limestone forest of Guam in relation to introduced ungulates. Micronesica. 30: 169-181.</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Rogers, H.S., et al 20XX – XXXXXX</w:t>
      </w:r>
    </w:p>
    <w:p w:rsidR="008C6C8D" w:rsidRDefault="008C6C8D" w:rsidP="006A5637">
      <w:pPr>
        <w:ind w:left="720" w:hanging="720"/>
        <w:rPr>
          <w:rFonts w:ascii="Times New Roman" w:hAnsi="Times New Roman" w:cs="Times New Roman"/>
        </w:rPr>
      </w:pPr>
    </w:p>
    <w:p w:rsidR="008C6C8D" w:rsidRDefault="008C6C8D" w:rsidP="006A5637">
      <w:pPr>
        <w:ind w:left="720" w:hanging="720"/>
        <w:rPr>
          <w:rFonts w:ascii="Times New Roman" w:hAnsi="Times New Roman" w:cs="Times New Roman"/>
        </w:rPr>
      </w:pPr>
      <w:r w:rsidRPr="00C4159D">
        <w:rPr>
          <w:rFonts w:ascii="Times New Roman" w:hAnsi="Times New Roman" w:cs="Times New Roman"/>
        </w:rPr>
        <w:t>O’Connor, S. and D. Kelly. 2012. Seed dispersal of matai (</w:t>
      </w:r>
      <w:r w:rsidRPr="00C4159D">
        <w:rPr>
          <w:rFonts w:ascii="Times New Roman" w:hAnsi="Times New Roman" w:cs="Times New Roman"/>
          <w:i/>
          <w:iCs/>
        </w:rPr>
        <w:t>Prumnopitystaxifolia</w:t>
      </w:r>
      <w:r w:rsidRPr="00C4159D">
        <w:rPr>
          <w:rFonts w:ascii="Times New Roman" w:hAnsi="Times New Roman" w:cs="Times New Roman"/>
        </w:rPr>
        <w:t>) by feral pigs (</w:t>
      </w:r>
      <w:r w:rsidRPr="00C4159D">
        <w:rPr>
          <w:rFonts w:ascii="Times New Roman" w:hAnsi="Times New Roman" w:cs="Times New Roman"/>
          <w:i/>
          <w:iCs/>
        </w:rPr>
        <w:t>Susscrofa</w:t>
      </w:r>
      <w:r w:rsidRPr="00C4159D">
        <w:rPr>
          <w:rFonts w:ascii="Times New Roman" w:hAnsi="Times New Roman" w:cs="Times New Roman"/>
        </w:rPr>
        <w:t xml:space="preserve">). New Zealand Journal of Ecology. 36: 228-231. </w:t>
      </w:r>
    </w:p>
    <w:p w:rsidR="008C6C8D" w:rsidRPr="00C4159D" w:rsidRDefault="008C6C8D" w:rsidP="006A5637">
      <w:pPr>
        <w:ind w:left="720" w:hanging="720"/>
        <w:rPr>
          <w:rFonts w:ascii="Times New Roman" w:hAnsi="Times New Roman" w:cs="Times New Roman"/>
        </w:rPr>
      </w:pPr>
    </w:p>
    <w:p w:rsidR="008C6C8D" w:rsidRPr="006A5637" w:rsidRDefault="008C6C8D" w:rsidP="006A5637">
      <w:pPr>
        <w:pStyle w:val="Heading1"/>
        <w:spacing w:before="0" w:after="120"/>
        <w:ind w:left="720" w:hanging="720"/>
        <w:rPr>
          <w:rFonts w:ascii="Times New Roman" w:hAnsi="Times New Roman" w:cs="Times New Roman"/>
          <w:b w:val="0"/>
          <w:bCs w:val="0"/>
          <w:color w:val="auto"/>
          <w:sz w:val="24"/>
          <w:szCs w:val="24"/>
        </w:rPr>
      </w:pPr>
      <w:r w:rsidRPr="006A5637">
        <w:rPr>
          <w:rFonts w:ascii="Times New Roman" w:hAnsi="Times New Roman" w:cs="Times New Roman"/>
          <w:b w:val="0"/>
          <w:bCs w:val="0"/>
          <w:color w:val="auto"/>
          <w:sz w:val="24"/>
          <w:szCs w:val="24"/>
        </w:rPr>
        <w:t>Holling, C.S. 1973. Resilience and Stability of Ecological Systems Annual Review of Ecology and Systematics. 4: 1-23 (doi: 10.1146/annurev.es.04.110173.000245)</w:t>
      </w: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Gunderson, L.H. 2000.Ecological resilience – in theory and application.Annual Reviews in Ecology and Systematics. 31: 425-439. (doi: 0066-4162/31/1120-0425)</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Nyström, M., C. Folke, and F. Moberg. 2000. Coral reef resilience in a human-dominated environment. Trends in Ecology and Evolution. 15: 413-417.  (doi: 10.1016/S0169-5347(00)01948-0)</w:t>
      </w:r>
    </w:p>
    <w:p w:rsidR="008C6C8D" w:rsidRDefault="008C6C8D" w:rsidP="006A5637">
      <w:pPr>
        <w:pStyle w:val="NormalWeb"/>
        <w:spacing w:before="2" w:after="2"/>
        <w:ind w:left="720" w:hanging="720"/>
        <w:rPr>
          <w:rStyle w:val="authors"/>
          <w:rFonts w:ascii="Times New Roman" w:hAnsi="Times New Roman" w:cs="Times New Roman"/>
          <w:sz w:val="24"/>
          <w:szCs w:val="24"/>
        </w:rPr>
      </w:pPr>
    </w:p>
    <w:p w:rsidR="008C6C8D" w:rsidRPr="006A5637" w:rsidRDefault="008C6C8D" w:rsidP="006A5637">
      <w:pPr>
        <w:pStyle w:val="NormalWeb"/>
        <w:spacing w:before="2" w:after="2"/>
        <w:ind w:left="720" w:hanging="720"/>
        <w:rPr>
          <w:rStyle w:val="Emphasis"/>
          <w:rFonts w:ascii="Times New Roman" w:hAnsi="Times New Roman" w:cs="Times New Roman"/>
          <w:i w:val="0"/>
          <w:iCs w:val="0"/>
          <w:sz w:val="24"/>
          <w:szCs w:val="24"/>
        </w:rPr>
      </w:pPr>
      <w:r w:rsidRPr="006A5637">
        <w:rPr>
          <w:rStyle w:val="authors"/>
          <w:rFonts w:ascii="Times New Roman" w:hAnsi="Times New Roman" w:cs="Times New Roman"/>
          <w:sz w:val="24"/>
          <w:szCs w:val="24"/>
        </w:rPr>
        <w:lastRenderedPageBreak/>
        <w:t>Desbiez, A.L.J.; Keuroghlian, A.; Piovezan, U.; Bodmer R.E.</w:t>
      </w:r>
      <w:r w:rsidRPr="006A5637">
        <w:rPr>
          <w:rFonts w:ascii="Times New Roman" w:hAnsi="Times New Roman" w:cs="Times New Roman"/>
          <w:sz w:val="24"/>
          <w:szCs w:val="24"/>
        </w:rPr>
        <w:t>,  2011, Invasive species and bushmeat hunting contributing to wildlife conservation: the case of feral pigs in a Neotropical wetland., </w:t>
      </w:r>
      <w:r w:rsidRPr="006A5637">
        <w:rPr>
          <w:rStyle w:val="Emphasis"/>
          <w:rFonts w:ascii="Times New Roman" w:hAnsi="Times New Roman" w:cs="Times New Roman"/>
          <w:sz w:val="24"/>
          <w:szCs w:val="24"/>
        </w:rPr>
        <w:t xml:space="preserve">Oryx 45(1):78-83. </w:t>
      </w:r>
    </w:p>
    <w:p w:rsidR="008C6C8D" w:rsidRDefault="008C6C8D" w:rsidP="006A5637">
      <w:pPr>
        <w:pStyle w:val="NormalWeb"/>
        <w:spacing w:before="2" w:after="2"/>
        <w:ind w:left="720" w:hanging="720"/>
        <w:rPr>
          <w:rStyle w:val="Emphasis"/>
          <w:rFonts w:ascii="Times New Roman" w:hAnsi="Times New Roman" w:cs="Times New Roman"/>
          <w:sz w:val="24"/>
          <w:szCs w:val="24"/>
        </w:rPr>
      </w:pPr>
    </w:p>
    <w:p w:rsidR="008C6C8D" w:rsidRPr="006A5637" w:rsidRDefault="008C6C8D" w:rsidP="006A5637">
      <w:pPr>
        <w:pStyle w:val="NormalWeb"/>
        <w:spacing w:before="2" w:after="2"/>
        <w:ind w:left="720" w:hanging="720"/>
        <w:rPr>
          <w:rStyle w:val="Emphasis"/>
          <w:rFonts w:ascii="Times New Roman" w:hAnsi="Times New Roman" w:cs="Times New Roman"/>
          <w:i w:val="0"/>
          <w:iCs w:val="0"/>
          <w:sz w:val="24"/>
          <w:szCs w:val="24"/>
        </w:rPr>
      </w:pPr>
      <w:r w:rsidRPr="006A5637">
        <w:rPr>
          <w:rStyle w:val="Emphasis"/>
          <w:rFonts w:ascii="Times New Roman" w:hAnsi="Times New Roman" w:cs="Times New Roman"/>
          <w:i w:val="0"/>
          <w:iCs w:val="0"/>
          <w:sz w:val="24"/>
          <w:szCs w:val="24"/>
        </w:rPr>
        <w:t>Klinger, R.C., P. Schuyler, and J.D. Sterner. 1994. Vegetation response to the removal of feral sheep from Santa Cruz Island. In Halvorson, W.K. and Maender, G.J. (eds.). The fourth California Islands symposium: update on the status of resources, pp. 341-350. Santa Barbara Museum of Natural History, Santa Barbara, CA.</w:t>
      </w:r>
    </w:p>
    <w:p w:rsidR="008C6C8D" w:rsidRDefault="008C6C8D" w:rsidP="006A5637">
      <w:pPr>
        <w:pStyle w:val="NormalWeb"/>
        <w:spacing w:before="2" w:after="2"/>
        <w:ind w:left="720" w:hanging="720"/>
        <w:rPr>
          <w:rFonts w:ascii="Times New Roman" w:hAnsi="Times New Roman" w:cs="Times New Roman"/>
          <w:sz w:val="24"/>
          <w:szCs w:val="24"/>
        </w:rPr>
      </w:pPr>
    </w:p>
    <w:p w:rsidR="008C6C8D" w:rsidRPr="006A5637" w:rsidRDefault="008C6C8D" w:rsidP="006A5637">
      <w:pPr>
        <w:pStyle w:val="NormalWeb"/>
        <w:spacing w:before="2" w:after="2"/>
        <w:ind w:left="720" w:hanging="720"/>
        <w:rPr>
          <w:rFonts w:ascii="Times New Roman" w:hAnsi="Times New Roman" w:cs="Times New Roman"/>
          <w:sz w:val="24"/>
          <w:szCs w:val="24"/>
        </w:rPr>
      </w:pPr>
      <w:r w:rsidRPr="006A5637">
        <w:rPr>
          <w:rFonts w:ascii="Times New Roman" w:hAnsi="Times New Roman" w:cs="Times New Roman"/>
          <w:sz w:val="24"/>
          <w:szCs w:val="24"/>
        </w:rPr>
        <w:t>Kessler, C.C. 2002.Eradication of feral goats and pigs and consequences for other biota on Sarigan Island, Commonwealth of the Northern Mariana Islands. In Veitch, C.R. and Clout, M.N. (eds). Turning the tide: eradication of invasive species.IUCN SSC Invasive Species Specialist Group.IUCN, Gland, Switzerland and Cambridge, UK.</w:t>
      </w:r>
    </w:p>
    <w:p w:rsidR="008C6C8D" w:rsidRPr="006A5637" w:rsidRDefault="008C6C8D" w:rsidP="006A5637">
      <w:pPr>
        <w:pStyle w:val="NormalWeb"/>
        <w:spacing w:before="2" w:after="2"/>
        <w:ind w:left="720" w:hanging="720"/>
        <w:rPr>
          <w:rFonts w:ascii="Times New Roman" w:hAnsi="Times New Roman" w:cs="Times New Roman"/>
          <w:sz w:val="24"/>
          <w:szCs w:val="24"/>
        </w:rPr>
      </w:pPr>
    </w:p>
    <w:p w:rsidR="008C6C8D" w:rsidRPr="006A5637" w:rsidRDefault="008C6C8D" w:rsidP="006A5637">
      <w:pPr>
        <w:pStyle w:val="NormalWeb"/>
        <w:spacing w:before="2" w:after="2"/>
        <w:ind w:left="720" w:hanging="720"/>
        <w:rPr>
          <w:rFonts w:ascii="Times New Roman" w:hAnsi="Times New Roman" w:cs="Times New Roman"/>
          <w:sz w:val="24"/>
          <w:szCs w:val="24"/>
        </w:rPr>
      </w:pPr>
      <w:r w:rsidRPr="006A5637">
        <w:rPr>
          <w:rFonts w:ascii="Times New Roman" w:hAnsi="Times New Roman" w:cs="Times New Roman"/>
          <w:sz w:val="24"/>
          <w:szCs w:val="24"/>
        </w:rPr>
        <w:t>Kotanen, P.M. 1995. Responses of vegetation to a changing regime of disturbance: effects of feral pigs in a Californian coastal prairie. Ecography 18: 190-199. (doi: 10.111/j.1600-0587.1995.tb00340.x)</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 xml:space="preserve">Blackburn, T.M., P. Cassey, R.P. Duncan, K.L. Evans, and K.J. Gaston. 2004. Avian extinction and mammalian introductions on oceanic islands. Science </w:t>
      </w:r>
      <w:r w:rsidRPr="00C4159D">
        <w:rPr>
          <w:rFonts w:ascii="Times New Roman" w:hAnsi="Times New Roman" w:cs="Times New Roman"/>
          <w:b/>
          <w:bCs/>
        </w:rPr>
        <w:t>305</w:t>
      </w:r>
      <w:r w:rsidRPr="00C4159D">
        <w:rPr>
          <w:rFonts w:ascii="Times New Roman" w:hAnsi="Times New Roman" w:cs="Times New Roman"/>
        </w:rPr>
        <w:t>: 1955-1958.</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Bowen, L. and D. Van Vuren. 1997. Insular endemic plants lack defenses against herbivores. Conservation Biology.</w:t>
      </w:r>
      <w:r w:rsidRPr="00C4159D">
        <w:rPr>
          <w:rFonts w:ascii="Times New Roman" w:hAnsi="Times New Roman" w:cs="Times New Roman"/>
          <w:b/>
          <w:bCs/>
        </w:rPr>
        <w:t>11</w:t>
      </w:r>
      <w:r w:rsidRPr="00C4159D">
        <w:rPr>
          <w:rFonts w:ascii="Times New Roman" w:hAnsi="Times New Roman" w:cs="Times New Roman"/>
        </w:rPr>
        <w:t>: 1249-1254.</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Brokaw N.V.L., and S.M. Scheiner. 1989. Species composition in gaps and structure of a tropical forest. Ecology.</w:t>
      </w:r>
      <w:r w:rsidRPr="00C4159D">
        <w:rPr>
          <w:rFonts w:ascii="Times New Roman" w:hAnsi="Times New Roman" w:cs="Times New Roman"/>
          <w:b/>
          <w:bCs/>
        </w:rPr>
        <w:t>70</w:t>
      </w:r>
      <w:r w:rsidRPr="00C4159D">
        <w:rPr>
          <w:rFonts w:ascii="Times New Roman" w:hAnsi="Times New Roman" w:cs="Times New Roman"/>
        </w:rPr>
        <w:t>: 538-541.</w:t>
      </w: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Tryon, R.M. Jr. 1970. Development and evolution of fern floras of oceanic islands.Biotropica 2: 76-84.</w:t>
      </w:r>
    </w:p>
    <w:p w:rsidR="008C6C8D" w:rsidRPr="00C4159D" w:rsidRDefault="008C6C8D" w:rsidP="006A5637">
      <w:pPr>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shd w:val="clear" w:color="auto" w:fill="FFFFFF"/>
        </w:rPr>
        <w:t xml:space="preserve">Burnham, K. P. and D.R. Anderson. 2004. </w:t>
      </w:r>
      <w:hyperlink r:id="rId14" w:history="1">
        <w:r w:rsidRPr="00C4159D">
          <w:rPr>
            <w:rStyle w:val="Hyperlink"/>
            <w:rFonts w:ascii="Times New Roman" w:hAnsi="Times New Roman" w:cs="Times New Roman"/>
            <w:shd w:val="clear" w:color="auto" w:fill="FFFFFF"/>
          </w:rPr>
          <w:t>Multimodel inference: understanding AIC and BIC in Model Selection</w:t>
        </w:r>
      </w:hyperlink>
      <w:r w:rsidRPr="00C4159D">
        <w:rPr>
          <w:rFonts w:ascii="Times New Roman" w:hAnsi="Times New Roman" w:cs="Times New Roman"/>
          <w:shd w:val="clear" w:color="auto" w:fill="FFFFFF"/>
        </w:rPr>
        <w:t>.</w:t>
      </w:r>
      <w:r w:rsidRPr="00C4159D">
        <w:rPr>
          <w:rStyle w:val="apple-converted-space"/>
          <w:rFonts w:ascii="Times New Roman" w:hAnsi="Times New Roman" w:cs="Times New Roman"/>
          <w:shd w:val="clear" w:color="auto" w:fill="FFFFFF"/>
        </w:rPr>
        <w:t> </w:t>
      </w:r>
      <w:r w:rsidRPr="00C4159D">
        <w:rPr>
          <w:rFonts w:ascii="Times New Roman" w:hAnsi="Times New Roman" w:cs="Times New Roman"/>
          <w:shd w:val="clear" w:color="auto" w:fill="FFFFFF"/>
        </w:rPr>
        <w:t xml:space="preserve">Sociological Methods and Research </w:t>
      </w:r>
      <w:r w:rsidRPr="00C4159D">
        <w:rPr>
          <w:rFonts w:ascii="Times New Roman" w:hAnsi="Times New Roman" w:cs="Times New Roman"/>
          <w:b/>
          <w:bCs/>
          <w:shd w:val="clear" w:color="auto" w:fill="FFFFFF"/>
        </w:rPr>
        <w:t>33</w:t>
      </w:r>
      <w:r w:rsidRPr="00C4159D">
        <w:rPr>
          <w:rFonts w:ascii="Times New Roman" w:hAnsi="Times New Roman" w:cs="Times New Roman"/>
          <w:shd w:val="clear" w:color="auto" w:fill="FFFFFF"/>
        </w:rPr>
        <w:t>: 261-304.</w:t>
      </w:r>
    </w:p>
    <w:p w:rsidR="008C6C8D" w:rsidRPr="00C4159D" w:rsidRDefault="008C6C8D" w:rsidP="006A5637">
      <w:pPr>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 xml:space="preserve">Cabin, R.J., S.G. Weller, D.H. Lorence, T.W. Flynn, A.K. Sakai, D. Sandquist, and L.J. Hadway. 2000. Effects of long-term ungulate exclusion and recent alien species control on the preservation and restoration of a Hawaiian tropical dry forest. Conservation Biology </w:t>
      </w:r>
      <w:r w:rsidRPr="00C4159D">
        <w:rPr>
          <w:rFonts w:ascii="Times New Roman" w:hAnsi="Times New Roman" w:cs="Times New Roman"/>
          <w:b/>
          <w:bCs/>
        </w:rPr>
        <w:t>14</w:t>
      </w:r>
      <w:r w:rsidRPr="00C4159D">
        <w:rPr>
          <w:rFonts w:ascii="Times New Roman" w:hAnsi="Times New Roman" w:cs="Times New Roman"/>
        </w:rPr>
        <w:t>: 439-453.</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Conry, P. 1989. Ecology of the wild (feral) pig (</w:t>
      </w:r>
      <w:r w:rsidRPr="00C4159D">
        <w:rPr>
          <w:rFonts w:ascii="Times New Roman" w:hAnsi="Times New Roman" w:cs="Times New Roman"/>
          <w:i/>
          <w:iCs/>
        </w:rPr>
        <w:t>Susscrofa</w:t>
      </w:r>
      <w:r w:rsidRPr="00C4159D">
        <w:rPr>
          <w:rFonts w:ascii="Times New Roman" w:hAnsi="Times New Roman" w:cs="Times New Roman"/>
        </w:rPr>
        <w:t>) on Guam.Technical Report 7.Division of Aquatic and Wildlife Resources, Department of Agriculture, Guam.</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Coomes, D.A., R.B. Allen, D.M. Forsyth, and W.G. Lee. 2003. Factors preventing recovery of New Zealand Forests following control of invasive deer. Conservation Biology.</w:t>
      </w:r>
      <w:r w:rsidRPr="00C4159D">
        <w:rPr>
          <w:rFonts w:ascii="Times New Roman" w:hAnsi="Times New Roman" w:cs="Times New Roman"/>
          <w:b/>
          <w:bCs/>
        </w:rPr>
        <w:t>17</w:t>
      </w:r>
      <w:r w:rsidRPr="00C4159D">
        <w:rPr>
          <w:rFonts w:ascii="Times New Roman" w:hAnsi="Times New Roman" w:cs="Times New Roman"/>
        </w:rPr>
        <w:t>: 450-459.</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 xml:space="preserve">De Garine-Wichatitsky, M., P. Duncan, A. Labbé, B. Suprin, P. Chardonnet, and D. Maillard. 2003. A review of the diet of rusa deer </w:t>
      </w:r>
      <w:r w:rsidRPr="00C4159D">
        <w:rPr>
          <w:rFonts w:ascii="Times New Roman" w:hAnsi="Times New Roman" w:cs="Times New Roman"/>
          <w:i/>
          <w:iCs/>
        </w:rPr>
        <w:t>Cervustimorensisrussa</w:t>
      </w:r>
      <w:r w:rsidRPr="00C4159D">
        <w:rPr>
          <w:rFonts w:ascii="Times New Roman" w:hAnsi="Times New Roman" w:cs="Times New Roman"/>
        </w:rPr>
        <w:t xml:space="preserve"> in New Caledonia: Are the </w:t>
      </w:r>
      <w:r w:rsidRPr="00C4159D">
        <w:rPr>
          <w:rFonts w:ascii="Times New Roman" w:hAnsi="Times New Roman" w:cs="Times New Roman"/>
        </w:rPr>
        <w:lastRenderedPageBreak/>
        <w:t>endemic plants defenceless against this introduced, eruptive, ruminant? Pacific Conservation Biology.</w:t>
      </w:r>
      <w:r w:rsidRPr="00C4159D">
        <w:rPr>
          <w:rFonts w:ascii="Times New Roman" w:hAnsi="Times New Roman" w:cs="Times New Roman"/>
          <w:b/>
          <w:bCs/>
        </w:rPr>
        <w:t>9</w:t>
      </w:r>
      <w:r w:rsidRPr="00C4159D">
        <w:rPr>
          <w:rFonts w:ascii="Times New Roman" w:hAnsi="Times New Roman" w:cs="Times New Roman"/>
        </w:rPr>
        <w:t>: 136-145.</w:t>
      </w:r>
    </w:p>
    <w:p w:rsidR="008C6C8D" w:rsidRPr="00C4159D" w:rsidRDefault="008C6C8D" w:rsidP="006A5637">
      <w:pPr>
        <w:autoSpaceDE w:val="0"/>
        <w:autoSpaceDN w:val="0"/>
        <w:adjustRightInd w:val="0"/>
        <w:rPr>
          <w:rFonts w:ascii="Times-Roman" w:hAnsi="Times-Roman" w:cs="Times-Roman"/>
        </w:rPr>
      </w:pPr>
    </w:p>
    <w:p w:rsidR="008C6C8D" w:rsidRPr="00C4159D" w:rsidRDefault="008C6C8D" w:rsidP="006A5637">
      <w:pPr>
        <w:ind w:left="720" w:hanging="720"/>
        <w:rPr>
          <w:rFonts w:ascii="Times New Roman" w:hAnsi="Times New Roman" w:cs="Times New Roman"/>
          <w:color w:val="222222"/>
        </w:rPr>
      </w:pPr>
      <w:r w:rsidRPr="00C4159D">
        <w:rPr>
          <w:rFonts w:ascii="Times New Roman" w:hAnsi="Times New Roman" w:cs="Times New Roman"/>
          <w:color w:val="222222"/>
        </w:rPr>
        <w:t>Fosberg 1960 The Vegetation of Micronesia, 1: General Descriptions, the Vegetation of the Mariana Islands, and a Detailed Consideration of the Vegetation of Guam. Bulletin of American Museum of Natural History.</w:t>
      </w:r>
      <w:r w:rsidRPr="00C4159D">
        <w:rPr>
          <w:rFonts w:ascii="Times New Roman" w:hAnsi="Times New Roman" w:cs="Times New Roman"/>
          <w:b/>
          <w:bCs/>
          <w:color w:val="222222"/>
        </w:rPr>
        <w:t xml:space="preserve">119: </w:t>
      </w:r>
      <w:r w:rsidRPr="00C4159D">
        <w:rPr>
          <w:rFonts w:ascii="Times New Roman" w:hAnsi="Times New Roman" w:cs="Times New Roman"/>
          <w:color w:val="222222"/>
        </w:rPr>
        <w:t>53-75.</w:t>
      </w:r>
    </w:p>
    <w:p w:rsidR="008C6C8D" w:rsidRPr="00C4159D" w:rsidRDefault="008C6C8D" w:rsidP="006A5637">
      <w:pPr>
        <w:ind w:left="720" w:hanging="720"/>
        <w:rPr>
          <w:rFonts w:ascii="Times New Roman" w:hAnsi="Times New Roman" w:cs="Times New Roman"/>
          <w:color w:val="222222"/>
        </w:rPr>
      </w:pPr>
    </w:p>
    <w:p w:rsidR="008C6C8D" w:rsidRPr="00C4159D" w:rsidRDefault="008C6C8D" w:rsidP="006A5637">
      <w:pPr>
        <w:autoSpaceDE w:val="0"/>
        <w:autoSpaceDN w:val="0"/>
        <w:adjustRightInd w:val="0"/>
        <w:ind w:left="720" w:hanging="720"/>
        <w:rPr>
          <w:rFonts w:ascii="Times New Roman" w:hAnsi="Times New Roman" w:cs="Times New Roman"/>
        </w:rPr>
      </w:pPr>
      <w:r w:rsidRPr="00C4159D">
        <w:rPr>
          <w:rFonts w:ascii="Times New Roman" w:hAnsi="Times New Roman" w:cs="Times New Roman"/>
        </w:rPr>
        <w:t xml:space="preserve">Fritts, T.H., and G.H. Rodda. 1998. </w:t>
      </w:r>
      <w:r w:rsidRPr="00C4159D">
        <w:rPr>
          <w:rFonts w:ascii="Times New Roman" w:hAnsi="Times New Roman" w:cs="Times New Roman"/>
          <w:color w:val="000000"/>
        </w:rPr>
        <w:t>The role of introduced species in the degradation of island ecosystems: a case history of Guam. Annual Review of Ecology and Systematics.</w:t>
      </w:r>
      <w:r w:rsidRPr="00C4159D">
        <w:rPr>
          <w:rFonts w:ascii="Times New Roman" w:hAnsi="Times New Roman" w:cs="Times New Roman"/>
          <w:b/>
          <w:bCs/>
          <w:color w:val="000000"/>
        </w:rPr>
        <w:t>29</w:t>
      </w:r>
      <w:r w:rsidRPr="00C4159D">
        <w:rPr>
          <w:rFonts w:ascii="Times New Roman" w:hAnsi="Times New Roman" w:cs="Times New Roman"/>
          <w:color w:val="000000"/>
        </w:rPr>
        <w:t xml:space="preserve">: 113-140. </w:t>
      </w:r>
    </w:p>
    <w:p w:rsidR="008C6C8D" w:rsidRPr="00C4159D" w:rsidRDefault="008C6C8D" w:rsidP="006A5637">
      <w:pPr>
        <w:autoSpaceDE w:val="0"/>
        <w:autoSpaceDN w:val="0"/>
        <w:adjustRightInd w:val="0"/>
        <w:ind w:left="720" w:hanging="720"/>
        <w:rPr>
          <w:rFonts w:ascii="Times New Roman" w:hAnsi="Times New Roman" w:cs="Times New Roman"/>
        </w:rPr>
      </w:pPr>
    </w:p>
    <w:p w:rsidR="008C6C8D" w:rsidRPr="00C4159D" w:rsidRDefault="008C6C8D" w:rsidP="006A5637">
      <w:pPr>
        <w:autoSpaceDE w:val="0"/>
        <w:autoSpaceDN w:val="0"/>
        <w:adjustRightInd w:val="0"/>
        <w:ind w:left="720" w:hanging="720"/>
        <w:rPr>
          <w:rFonts w:ascii="Times New Roman" w:hAnsi="Times New Roman" w:cs="Times New Roman"/>
        </w:rPr>
      </w:pPr>
      <w:r w:rsidRPr="00C4159D">
        <w:rPr>
          <w:rFonts w:ascii="Times New Roman" w:hAnsi="Times New Roman" w:cs="Times New Roman"/>
        </w:rPr>
        <w:t>Horsley, S.B., S.L. Stout, D.S. DeCalesta. 2003. White-tailed deer impact on the vegetation dynamics of a northern hardwood forest. Ecological Applications.</w:t>
      </w:r>
      <w:r w:rsidRPr="00C4159D">
        <w:rPr>
          <w:rFonts w:ascii="Times New Roman" w:hAnsi="Times New Roman" w:cs="Times New Roman"/>
          <w:b/>
          <w:bCs/>
        </w:rPr>
        <w:t>13</w:t>
      </w:r>
      <w:r w:rsidRPr="00C4159D">
        <w:rPr>
          <w:rFonts w:ascii="Times New Roman" w:hAnsi="Times New Roman" w:cs="Times New Roman"/>
        </w:rPr>
        <w:t>: 98-118.</w:t>
      </w:r>
    </w:p>
    <w:p w:rsidR="008C6C8D" w:rsidRPr="00C4159D" w:rsidRDefault="008C6C8D" w:rsidP="006A5637">
      <w:pPr>
        <w:autoSpaceDE w:val="0"/>
        <w:autoSpaceDN w:val="0"/>
        <w:adjustRightInd w:val="0"/>
        <w:ind w:left="720" w:hanging="720"/>
        <w:rPr>
          <w:rFonts w:ascii="Times New Roman" w:hAnsi="Times New Roman" w:cs="Times New Roman"/>
        </w:rPr>
      </w:pPr>
    </w:p>
    <w:p w:rsidR="008C6C8D" w:rsidRPr="00C4159D" w:rsidRDefault="008C6C8D" w:rsidP="006A5637">
      <w:pPr>
        <w:autoSpaceDE w:val="0"/>
        <w:autoSpaceDN w:val="0"/>
        <w:adjustRightInd w:val="0"/>
        <w:ind w:left="720" w:hanging="720"/>
        <w:rPr>
          <w:rFonts w:ascii="Times New Roman" w:hAnsi="Times New Roman" w:cs="Times New Roman"/>
        </w:rPr>
      </w:pPr>
      <w:r w:rsidRPr="00C4159D">
        <w:rPr>
          <w:rFonts w:ascii="Times New Roman" w:hAnsi="Times New Roman" w:cs="Times New Roman"/>
        </w:rPr>
        <w:t>Ickes, K., S. J. Dewalt, and S. Appanah. 2001. Effects of native pigs (</w:t>
      </w:r>
      <w:r w:rsidRPr="00C4159D">
        <w:rPr>
          <w:rFonts w:ascii="Times New Roman" w:hAnsi="Times New Roman" w:cs="Times New Roman"/>
          <w:i/>
          <w:iCs/>
        </w:rPr>
        <w:t>Susscrofa</w:t>
      </w:r>
      <w:r w:rsidRPr="00C4159D">
        <w:rPr>
          <w:rFonts w:ascii="Times New Roman" w:hAnsi="Times New Roman" w:cs="Times New Roman"/>
        </w:rPr>
        <w:t>) on woody understorey vegetation in a Malaysian lowland rain forest. Journal of Tropical Ecology.</w:t>
      </w:r>
      <w:r w:rsidRPr="00C4159D">
        <w:rPr>
          <w:rFonts w:ascii="Times New Roman" w:hAnsi="Times New Roman" w:cs="Times New Roman"/>
          <w:b/>
          <w:bCs/>
        </w:rPr>
        <w:t>17</w:t>
      </w:r>
      <w:r w:rsidRPr="00C4159D">
        <w:rPr>
          <w:rFonts w:ascii="Times New Roman" w:hAnsi="Times New Roman" w:cs="Times New Roman"/>
        </w:rPr>
        <w:t>: 191-206.</w:t>
      </w:r>
    </w:p>
    <w:p w:rsidR="008C6C8D" w:rsidRPr="00C4159D" w:rsidRDefault="008C6C8D" w:rsidP="006A5637">
      <w:pPr>
        <w:autoSpaceDE w:val="0"/>
        <w:autoSpaceDN w:val="0"/>
        <w:adjustRightInd w:val="0"/>
        <w:ind w:left="720" w:hanging="720"/>
        <w:rPr>
          <w:rFonts w:ascii="Times New Roman" w:hAnsi="Times New Roman" w:cs="Times New Roman"/>
        </w:rPr>
      </w:pPr>
    </w:p>
    <w:p w:rsidR="008C6C8D" w:rsidRPr="00C4159D" w:rsidRDefault="008C6C8D" w:rsidP="006A5637">
      <w:pPr>
        <w:autoSpaceDE w:val="0"/>
        <w:autoSpaceDN w:val="0"/>
        <w:adjustRightInd w:val="0"/>
        <w:ind w:left="720" w:hanging="720"/>
        <w:rPr>
          <w:rFonts w:ascii="Times New Roman" w:hAnsi="Times New Roman" w:cs="Times New Roman"/>
        </w:rPr>
      </w:pPr>
      <w:r w:rsidRPr="00C4159D">
        <w:rPr>
          <w:rFonts w:ascii="Times New Roman" w:hAnsi="Times New Roman" w:cs="Times New Roman"/>
        </w:rPr>
        <w:t>Loh, R.K. and J.T. Tunison. 1999. Vegetation recovery following pig removal in `Ola `A-Koa Rainforest unit, Hawaii Volcanoes National Park. Technical Report 123.Pacific Cooperative Studies Unit, University of Hawaii at Manoa.</w:t>
      </w:r>
    </w:p>
    <w:p w:rsidR="008C6C8D" w:rsidRPr="00C4159D" w:rsidRDefault="008C6C8D" w:rsidP="006A5637">
      <w:pPr>
        <w:autoSpaceDE w:val="0"/>
        <w:autoSpaceDN w:val="0"/>
        <w:adjustRightInd w:val="0"/>
        <w:ind w:left="720" w:hanging="720"/>
        <w:rPr>
          <w:rFonts w:ascii="Times New Roman" w:hAnsi="Times New Roman" w:cs="Times New Roman"/>
        </w:rPr>
      </w:pPr>
    </w:p>
    <w:p w:rsidR="008C6C8D" w:rsidRPr="00C4159D" w:rsidRDefault="008C6C8D" w:rsidP="006A5637">
      <w:pPr>
        <w:autoSpaceDE w:val="0"/>
        <w:autoSpaceDN w:val="0"/>
        <w:adjustRightInd w:val="0"/>
        <w:ind w:left="720" w:hanging="720"/>
        <w:rPr>
          <w:rFonts w:ascii="Times New Roman" w:hAnsi="Times New Roman" w:cs="Times New Roman"/>
        </w:rPr>
      </w:pPr>
      <w:r w:rsidRPr="00C4159D">
        <w:rPr>
          <w:rFonts w:ascii="Times New Roman" w:hAnsi="Times New Roman" w:cs="Times New Roman"/>
        </w:rPr>
        <w:t>Manly BFJ, L.L. McDonald, D.L. Thomas. 1993. Resource selection by animals. Chapman &amp; Hall, London.221 pp.</w:t>
      </w:r>
    </w:p>
    <w:p w:rsidR="008C6C8D" w:rsidRPr="00C4159D" w:rsidRDefault="008C6C8D" w:rsidP="006A5637">
      <w:pPr>
        <w:autoSpaceDE w:val="0"/>
        <w:autoSpaceDN w:val="0"/>
        <w:adjustRightInd w:val="0"/>
        <w:ind w:left="720" w:hanging="720"/>
        <w:rPr>
          <w:rFonts w:ascii="Times New Roman" w:hAnsi="Times New Roman" w:cs="Times New Roman"/>
        </w:rPr>
      </w:pPr>
    </w:p>
    <w:p w:rsidR="008C6C8D" w:rsidRPr="00C4159D" w:rsidRDefault="008C6C8D" w:rsidP="006A5637">
      <w:pPr>
        <w:autoSpaceDE w:val="0"/>
        <w:autoSpaceDN w:val="0"/>
        <w:adjustRightInd w:val="0"/>
        <w:ind w:left="720" w:hanging="720"/>
        <w:rPr>
          <w:rFonts w:ascii="Times New Roman" w:hAnsi="Times New Roman" w:cs="Times New Roman"/>
        </w:rPr>
      </w:pPr>
      <w:r w:rsidRPr="00C4159D">
        <w:rPr>
          <w:rFonts w:ascii="Times New Roman" w:hAnsi="Times New Roman" w:cs="Times New Roman"/>
        </w:rPr>
        <w:t>Nogueira-Filho, S.L.G., Nogueira, S.S.C., and Fragoso, J.M.V. 2009. Ecological impacts of feral pigs in the Hawaiian Islands. Biodiversity Conservation.</w:t>
      </w:r>
      <w:r w:rsidRPr="00C4159D">
        <w:rPr>
          <w:rFonts w:ascii="Times New Roman" w:hAnsi="Times New Roman" w:cs="Times New Roman"/>
          <w:b/>
          <w:bCs/>
        </w:rPr>
        <w:t>18</w:t>
      </w:r>
      <w:r w:rsidRPr="00C4159D">
        <w:rPr>
          <w:rFonts w:ascii="Times New Roman" w:hAnsi="Times New Roman" w:cs="Times New Roman"/>
        </w:rPr>
        <w:t>: 3677-3683.</w:t>
      </w:r>
    </w:p>
    <w:p w:rsidR="008C6C8D" w:rsidRPr="00C4159D" w:rsidRDefault="008C6C8D" w:rsidP="006A5637">
      <w:pPr>
        <w:autoSpaceDE w:val="0"/>
        <w:autoSpaceDN w:val="0"/>
        <w:adjustRightInd w:val="0"/>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Raulerson, R. and A. Rinehart. 1991. Trees and Shrubs of the Northern Mariana Islands. Coastal Resources Management, Saipan, Northern Mariana Islands. 120 pp.</w:t>
      </w:r>
    </w:p>
    <w:p w:rsidR="008C6C8D" w:rsidRDefault="008C6C8D" w:rsidP="006A5637">
      <w:pPr>
        <w:autoSpaceDE w:val="0"/>
        <w:autoSpaceDN w:val="0"/>
        <w:adjustRightInd w:val="0"/>
        <w:ind w:left="720" w:hanging="720"/>
        <w:rPr>
          <w:rFonts w:ascii="Times New Roman" w:hAnsi="Times New Roman" w:cs="Times New Roman"/>
        </w:rPr>
      </w:pPr>
    </w:p>
    <w:p w:rsidR="008C6C8D" w:rsidRPr="00C4159D" w:rsidRDefault="008C6C8D" w:rsidP="006A5637">
      <w:pPr>
        <w:autoSpaceDE w:val="0"/>
        <w:autoSpaceDN w:val="0"/>
        <w:adjustRightInd w:val="0"/>
        <w:ind w:left="720" w:hanging="720"/>
        <w:rPr>
          <w:rFonts w:ascii="Times New Roman" w:hAnsi="Times New Roman" w:cs="Times New Roman"/>
        </w:rPr>
      </w:pPr>
      <w:r w:rsidRPr="00C4159D">
        <w:rPr>
          <w:rFonts w:ascii="Times New Roman" w:hAnsi="Times New Roman" w:cs="Times New Roman"/>
        </w:rPr>
        <w:t>Rooney, T.P. and D.M. Waller. 2003. Direct and indirect effects of white-tailed deer in forest ecosystems. Forest Ecology and Management.</w:t>
      </w:r>
      <w:r w:rsidRPr="00C4159D">
        <w:rPr>
          <w:rFonts w:ascii="Times New Roman" w:hAnsi="Times New Roman" w:cs="Times New Roman"/>
          <w:b/>
          <w:bCs/>
        </w:rPr>
        <w:t>181</w:t>
      </w:r>
      <w:r w:rsidRPr="00C4159D">
        <w:rPr>
          <w:rFonts w:ascii="Times New Roman" w:hAnsi="Times New Roman" w:cs="Times New Roman"/>
        </w:rPr>
        <w:t>: 165-176</w:t>
      </w:r>
    </w:p>
    <w:p w:rsidR="008C6C8D" w:rsidRPr="00C4159D" w:rsidRDefault="008C6C8D" w:rsidP="006A5637">
      <w:pPr>
        <w:autoSpaceDE w:val="0"/>
        <w:autoSpaceDN w:val="0"/>
        <w:adjustRightInd w:val="0"/>
        <w:ind w:left="720" w:hanging="720"/>
        <w:rPr>
          <w:rFonts w:ascii="Times New Roman" w:hAnsi="Times New Roman" w:cs="Times New Roman"/>
        </w:rPr>
      </w:pPr>
    </w:p>
    <w:p w:rsidR="008C6C8D" w:rsidRDefault="008C6C8D" w:rsidP="006A5637">
      <w:pPr>
        <w:ind w:left="720" w:hanging="720"/>
        <w:rPr>
          <w:rFonts w:ascii="Times New Roman" w:hAnsi="Times New Roman" w:cs="Times New Roman"/>
        </w:rPr>
      </w:pPr>
      <w:r w:rsidRPr="00C4159D">
        <w:rPr>
          <w:rFonts w:ascii="Times New Roman" w:hAnsi="Times New Roman" w:cs="Times New Roman"/>
        </w:rPr>
        <w:t>Safford, W.E. 1905. Useful Plants of Guam (Facsimile Edition Reprint).p. 76. Guam: Jillette Leon Guerrero / Guamology Publishing.</w:t>
      </w:r>
    </w:p>
    <w:p w:rsidR="008C6C8D" w:rsidRPr="00C4159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 xml:space="preserve">Savidge, J. 1987. Extinction of an island forest avifauna by an introduced snake. Ecology </w:t>
      </w:r>
      <w:r w:rsidRPr="00C4159D">
        <w:rPr>
          <w:rFonts w:ascii="Times New Roman" w:hAnsi="Times New Roman" w:cs="Times New Roman"/>
          <w:b/>
          <w:bCs/>
        </w:rPr>
        <w:t>68</w:t>
      </w:r>
      <w:r w:rsidRPr="00C4159D">
        <w:rPr>
          <w:rFonts w:ascii="Times New Roman" w:hAnsi="Times New Roman" w:cs="Times New Roman"/>
        </w:rPr>
        <w:t>: 660-668</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 xml:space="preserve">Singer, F.J., W.T. Swank, and E.E.C. Clebsh. 1984. Effects of wild pig rooting in a deciduous forest. The Journal of Wildlife Management </w:t>
      </w:r>
      <w:r w:rsidRPr="00C4159D">
        <w:rPr>
          <w:rFonts w:ascii="Times New Roman" w:hAnsi="Times New Roman" w:cs="Times New Roman"/>
          <w:b/>
          <w:bCs/>
        </w:rPr>
        <w:t>48</w:t>
      </w:r>
      <w:r w:rsidRPr="00C4159D">
        <w:rPr>
          <w:rFonts w:ascii="Times New Roman" w:hAnsi="Times New Roman" w:cs="Times New Roman"/>
        </w:rPr>
        <w:t>: 464-473</w:t>
      </w:r>
    </w:p>
    <w:p w:rsidR="008C6C8D" w:rsidRDefault="008C6C8D" w:rsidP="006A5637">
      <w:pPr>
        <w:ind w:left="720" w:hanging="72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 xml:space="preserve">Spear, D. and S.L. Chown. 2009. Non-indigenous ungulates as a threat to biodiversity. Journal of Zoology </w:t>
      </w:r>
      <w:r w:rsidRPr="00C4159D">
        <w:rPr>
          <w:rFonts w:ascii="Times New Roman" w:hAnsi="Times New Roman" w:cs="Times New Roman"/>
          <w:b/>
          <w:bCs/>
        </w:rPr>
        <w:t>279</w:t>
      </w:r>
      <w:r w:rsidRPr="00C4159D">
        <w:rPr>
          <w:rFonts w:ascii="Times New Roman" w:hAnsi="Times New Roman" w:cs="Times New Roman"/>
        </w:rPr>
        <w:t>: 1-17</w:t>
      </w:r>
    </w:p>
    <w:p w:rsidR="008C6C8D" w:rsidRDefault="008C6C8D" w:rsidP="006A5637">
      <w:pPr>
        <w:autoSpaceDE w:val="0"/>
        <w:autoSpaceDN w:val="0"/>
        <w:adjustRightInd w:val="0"/>
        <w:ind w:left="720" w:hanging="720"/>
        <w:rPr>
          <w:rFonts w:ascii="Times New Roman" w:hAnsi="Times New Roman" w:cs="Times New Roman"/>
        </w:rPr>
      </w:pPr>
    </w:p>
    <w:p w:rsidR="008C6C8D" w:rsidRPr="00C4159D" w:rsidRDefault="008C6C8D" w:rsidP="006A5637">
      <w:pPr>
        <w:autoSpaceDE w:val="0"/>
        <w:autoSpaceDN w:val="0"/>
        <w:adjustRightInd w:val="0"/>
        <w:ind w:left="720" w:hanging="720"/>
        <w:rPr>
          <w:rFonts w:ascii="Times New Roman" w:hAnsi="Times New Roman" w:cs="Times New Roman"/>
        </w:rPr>
      </w:pPr>
      <w:r w:rsidRPr="00C4159D">
        <w:rPr>
          <w:rFonts w:ascii="Times New Roman" w:hAnsi="Times New Roman" w:cs="Times New Roman"/>
        </w:rPr>
        <w:lastRenderedPageBreak/>
        <w:t xml:space="preserve">Takatsuki, S. 2009. Effects of Sika deer on vegetation in Japan: A review. Biological Conservation </w:t>
      </w:r>
      <w:r w:rsidRPr="00C4159D">
        <w:rPr>
          <w:rFonts w:ascii="Times New Roman" w:hAnsi="Times New Roman" w:cs="Times New Roman"/>
          <w:b/>
          <w:bCs/>
        </w:rPr>
        <w:t>142</w:t>
      </w:r>
      <w:r w:rsidRPr="00C4159D">
        <w:rPr>
          <w:rFonts w:ascii="Times New Roman" w:hAnsi="Times New Roman" w:cs="Times New Roman"/>
        </w:rPr>
        <w:t>: 1922-1929.</w:t>
      </w:r>
    </w:p>
    <w:p w:rsidR="008C6C8D" w:rsidRPr="00C4159D" w:rsidRDefault="008C6C8D" w:rsidP="006A5637">
      <w:pPr>
        <w:autoSpaceDE w:val="0"/>
        <w:autoSpaceDN w:val="0"/>
        <w:adjustRightInd w:val="0"/>
        <w:ind w:left="720" w:hanging="720"/>
        <w:rPr>
          <w:rFonts w:ascii="Times New Roman" w:hAnsi="Times New Roman" w:cs="Times New Roman"/>
        </w:rPr>
      </w:pPr>
    </w:p>
    <w:p w:rsidR="008C6C8D" w:rsidRPr="00C4159D" w:rsidRDefault="008C6C8D" w:rsidP="006A5637">
      <w:pPr>
        <w:autoSpaceDE w:val="0"/>
        <w:autoSpaceDN w:val="0"/>
        <w:adjustRightInd w:val="0"/>
        <w:ind w:left="720" w:hanging="720"/>
        <w:rPr>
          <w:rFonts w:ascii="Times New Roman" w:hAnsi="Times New Roman" w:cs="Times New Roman"/>
        </w:rPr>
      </w:pPr>
      <w:r w:rsidRPr="00C4159D">
        <w:rPr>
          <w:rFonts w:ascii="Times New Roman" w:hAnsi="Times New Roman" w:cs="Times New Roman"/>
          <w:color w:val="000000"/>
        </w:rPr>
        <w:t xml:space="preserve">Weller, S.G., R.J. Cabin, D.H. Lorence, S. Perlman, K. Wood, T. Flynn, and A.K. Sakai. 2010. Alien Plant Invasions, Introduced Ungulates, and Alternative States in a Mesic Forest in Hawaii. Restoration Ecology </w:t>
      </w:r>
      <w:r w:rsidRPr="00C4159D">
        <w:rPr>
          <w:rFonts w:ascii="Times New Roman" w:hAnsi="Times New Roman" w:cs="Times New Roman"/>
          <w:b/>
          <w:bCs/>
          <w:color w:val="000000"/>
        </w:rPr>
        <w:t>19</w:t>
      </w:r>
      <w:r w:rsidRPr="00C4159D">
        <w:rPr>
          <w:rFonts w:ascii="Times New Roman" w:hAnsi="Times New Roman" w:cs="Times New Roman"/>
          <w:color w:val="000000"/>
        </w:rPr>
        <w:t>: 671-680</w:t>
      </w:r>
    </w:p>
    <w:p w:rsidR="008C6C8D" w:rsidRPr="00C4159D" w:rsidRDefault="008C6C8D" w:rsidP="006A5637">
      <w:pPr>
        <w:autoSpaceDE w:val="0"/>
        <w:autoSpaceDN w:val="0"/>
        <w:adjustRightInd w:val="0"/>
        <w:rPr>
          <w:rFonts w:ascii="Times New Roman" w:hAnsi="Times New Roman" w:cs="Times New Roman"/>
        </w:rPr>
      </w:pPr>
    </w:p>
    <w:p w:rsidR="008C6C8D" w:rsidRPr="00C4159D" w:rsidRDefault="008C6C8D" w:rsidP="006A5637">
      <w:pPr>
        <w:ind w:left="720" w:hanging="720"/>
        <w:rPr>
          <w:rFonts w:ascii="Times New Roman" w:hAnsi="Times New Roman" w:cs="Times New Roman"/>
        </w:rPr>
      </w:pPr>
      <w:r w:rsidRPr="00C4159D">
        <w:rPr>
          <w:rFonts w:ascii="Times New Roman" w:hAnsi="Times New Roman" w:cs="Times New Roman"/>
        </w:rPr>
        <w:t>Wheeler, M.E. 1979. The biology of the Guam deer.Technical Report 3.Aquatic and Wildlife Resources Division, Department of Agriculture, Guam.</w:t>
      </w:r>
    </w:p>
    <w:p w:rsidR="008C6C8D" w:rsidRDefault="008C6C8D" w:rsidP="006A5637">
      <w:pPr>
        <w:ind w:left="720" w:hanging="720"/>
        <w:rPr>
          <w:rFonts w:ascii="Times New Roman" w:hAnsi="Times New Roman" w:cs="Times New Roman"/>
        </w:rPr>
      </w:pPr>
    </w:p>
    <w:p w:rsidR="008C6C8D" w:rsidRDefault="008C6C8D" w:rsidP="006A5637">
      <w:pPr>
        <w:ind w:left="720" w:hanging="720"/>
        <w:rPr>
          <w:rFonts w:ascii="Times New Roman" w:hAnsi="Times New Roman" w:cs="Times New Roman"/>
        </w:rPr>
      </w:pPr>
      <w:r w:rsidRPr="00C4159D">
        <w:rPr>
          <w:rFonts w:ascii="Times New Roman" w:hAnsi="Times New Roman" w:cs="Times New Roman"/>
        </w:rPr>
        <w:t>Wiles, G.J., D.W. Buden, and D.J. Worthington. 1999. History of introduction, population status, and management of Philippine deer (</w:t>
      </w:r>
      <w:r w:rsidRPr="00C4159D">
        <w:rPr>
          <w:rFonts w:ascii="Times New Roman" w:hAnsi="Times New Roman" w:cs="Times New Roman"/>
          <w:i/>
          <w:iCs/>
        </w:rPr>
        <w:t>Cervusmariannus</w:t>
      </w:r>
      <w:r w:rsidRPr="00C4159D">
        <w:rPr>
          <w:rFonts w:ascii="Times New Roman" w:hAnsi="Times New Roman" w:cs="Times New Roman"/>
        </w:rPr>
        <w:t xml:space="preserve">) on Micronesian Islands. Mammalia </w:t>
      </w:r>
      <w:r w:rsidRPr="00C4159D">
        <w:rPr>
          <w:rFonts w:ascii="Times New Roman" w:hAnsi="Times New Roman" w:cs="Times New Roman"/>
          <w:b/>
          <w:bCs/>
        </w:rPr>
        <w:t>63</w:t>
      </w:r>
      <w:r w:rsidRPr="00C4159D">
        <w:rPr>
          <w:rFonts w:ascii="Times New Roman" w:hAnsi="Times New Roman" w:cs="Times New Roman"/>
        </w:rPr>
        <w:t>: 193-215</w:t>
      </w:r>
    </w:p>
    <w:p w:rsidR="008C6C8D" w:rsidRDefault="008C6C8D" w:rsidP="006A5637">
      <w:pPr>
        <w:ind w:left="720" w:hanging="720"/>
        <w:rPr>
          <w:rFonts w:ascii="Times New Roman" w:hAnsi="Times New Roman" w:cs="Times New Roman"/>
        </w:rPr>
      </w:pPr>
    </w:p>
    <w:p w:rsidR="008C6C8D" w:rsidRPr="00C574BF" w:rsidRDefault="008C6C8D" w:rsidP="00C574BF">
      <w:pPr>
        <w:ind w:left="720" w:hanging="720"/>
        <w:rPr>
          <w:rFonts w:ascii="Times New Roman" w:hAnsi="Times New Roman" w:cs="Times New Roman"/>
          <w:b/>
          <w:bCs/>
        </w:rPr>
      </w:pPr>
      <w:r w:rsidRPr="006A5637">
        <w:rPr>
          <w:rFonts w:ascii="Times New Roman" w:hAnsi="Times New Roman" w:cs="Times New Roman"/>
          <w:b/>
          <w:bCs/>
        </w:rPr>
        <w:t>Figures</w:t>
      </w:r>
    </w:p>
    <w:p w:rsidR="008C6C8D" w:rsidRDefault="00780A6C" w:rsidP="006A5637">
      <w:pPr>
        <w:rPr>
          <w:rFonts w:cs="Times New Roman"/>
        </w:rPr>
      </w:pPr>
      <w:r>
        <w:rPr>
          <w:rFonts w:cs="Times New Roman"/>
          <w:noProof/>
          <w:lang w:eastAsia="en-GB"/>
        </w:rPr>
        <w:drawing>
          <wp:inline distT="0" distB="0" distL="0" distR="0">
            <wp:extent cx="5775960" cy="5257800"/>
            <wp:effectExtent l="0" t="0" r="0" b="0"/>
            <wp:docPr id="6" name="Picture 6" descr="C:\Users\agawel\Documents\Ungulate paper\SeedlingSurviv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awel\Documents\Ungulate paper\SeedlingSurvival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5960" cy="525780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Pr="00780A6C" w:rsidRDefault="008C6C8D" w:rsidP="006A5637">
      <w:pPr>
        <w:rPr>
          <w:rFonts w:ascii="Times New Roman" w:hAnsi="Times New Roman" w:cs="Times New Roman"/>
        </w:rPr>
      </w:pPr>
      <w:r w:rsidRPr="004E5267">
        <w:rPr>
          <w:rFonts w:ascii="Times New Roman" w:hAnsi="Times New Roman" w:cs="Times New Roman"/>
        </w:rPr>
        <w:lastRenderedPageBreak/>
        <w:t xml:space="preserve">Figure 1. </w:t>
      </w:r>
      <w:r w:rsidR="00780A6C" w:rsidRPr="00780A6C">
        <w:rPr>
          <w:rFonts w:ascii="Times New Roman" w:hAnsi="Times New Roman" w:cs="Times New Roman"/>
          <w:color w:val="222222"/>
          <w:shd w:val="clear" w:color="auto" w:fill="FFFFFF"/>
        </w:rPr>
        <w:t>A higher proportion of seedlings remained alive in fenced versus unfenced plots for four out of six forest species,</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Carica papaya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Morinda citrifolia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Fonts w:ascii="Times New Roman" w:hAnsi="Times New Roman" w:cs="Times New Roman"/>
          <w:color w:val="222222"/>
          <w:shd w:val="clear" w:color="auto" w:fill="FFFFFF"/>
        </w:rPr>
        <w:t>, and</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Premna obtusifolia</w:t>
      </w:r>
      <w:r w:rsidR="00780A6C" w:rsidRPr="00780A6C">
        <w:rPr>
          <w:rFonts w:ascii="Times New Roman" w:hAnsi="Times New Roman" w:cs="Times New Roman"/>
          <w:color w:val="222222"/>
          <w:shd w:val="clear" w:color="auto" w:fill="FFFFFF"/>
        </w:rPr>
        <w:t>. For</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color w:val="222222"/>
          <w:shd w:val="clear" w:color="auto" w:fill="FFFFFF"/>
        </w:rPr>
        <w:t>and</w:t>
      </w:r>
      <w:r w:rsidR="00780A6C" w:rsidRPr="00780A6C">
        <w:rPr>
          <w:rStyle w:val="apple-converted-space"/>
          <w:rFonts w:ascii="Times New Roman" w:hAnsi="Times New Roman" w:cs="Times New Roman"/>
          <w:color w:val="222222"/>
          <w:shd w:val="clear" w:color="auto" w:fill="FFFFFF"/>
        </w:rPr>
        <w:t> </w:t>
      </w:r>
      <w:r w:rsidR="00780A6C">
        <w:rPr>
          <w:rFonts w:ascii="Times New Roman" w:hAnsi="Times New Roman" w:cs="Times New Roman"/>
          <w:i/>
          <w:iCs/>
          <w:color w:val="222222"/>
          <w:shd w:val="clear" w:color="auto" w:fill="FFFFFF"/>
        </w:rPr>
        <w:t>Ochrosia</w:t>
      </w:r>
      <w:r w:rsidR="00780A6C" w:rsidRPr="00780A6C">
        <w:rPr>
          <w:rFonts w:ascii="Times New Roman" w:hAnsi="Times New Roman" w:cs="Times New Roman"/>
          <w:i/>
          <w:iCs/>
          <w:color w:val="222222"/>
          <w:shd w:val="clear" w:color="auto" w:fill="FFFFFF"/>
        </w:rPr>
        <w:t xml:space="preserve"> oppositifolia</w:t>
      </w:r>
      <w:r w:rsidR="00780A6C" w:rsidRPr="00780A6C">
        <w:rPr>
          <w:rFonts w:ascii="Times New Roman" w:hAnsi="Times New Roman" w:cs="Times New Roman"/>
          <w:color w:val="222222"/>
          <w:shd w:val="clear" w:color="auto" w:fill="FFFFFF"/>
        </w:rPr>
        <w:t>, island was included in the best fit model explaining proportion of seedlings alive, but island was unimportant for the remaining species. </w:t>
      </w:r>
      <w:r w:rsidRPr="00780A6C">
        <w:rPr>
          <w:rFonts w:ascii="Times New Roman" w:hAnsi="Times New Roman" w:cs="Times New Roman"/>
        </w:rPr>
        <w:t xml:space="preserve"> </w:t>
      </w:r>
    </w:p>
    <w:p w:rsidR="008C6C8D" w:rsidRPr="00780A6C" w:rsidRDefault="008C6C8D" w:rsidP="006A5637">
      <w:pPr>
        <w:rPr>
          <w:rFonts w:ascii="Times New Roman" w:hAnsi="Times New Roman" w:cs="Times New Roman"/>
        </w:rPr>
      </w:pPr>
    </w:p>
    <w:p w:rsidR="008C6C8D" w:rsidRDefault="00225730" w:rsidP="006A5637">
      <w:pPr>
        <w:rPr>
          <w:rFonts w:cs="Times New Roman"/>
        </w:rPr>
      </w:pPr>
      <w:r>
        <w:rPr>
          <w:rFonts w:cs="Times New Roman"/>
          <w:noProof/>
          <w:lang w:eastAsia="en-GB"/>
        </w:rPr>
        <w:drawing>
          <wp:inline distT="0" distB="0" distL="0" distR="0">
            <wp:extent cx="4907280" cy="3429000"/>
            <wp:effectExtent l="0" t="0" r="7620" b="0"/>
            <wp:docPr id="4" name="Picture 4" descr="C:\Users\agawel\Documents\ATBC presentation\selectivity_multiplot_2015ma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cuments\ATBC presentation\selectivity_multiplot_2015mar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280" cy="342900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Pr="004E5267" w:rsidRDefault="008C6C8D" w:rsidP="006A5637">
      <w:pPr>
        <w:rPr>
          <w:rFonts w:ascii="Times New Roman" w:hAnsi="Times New Roman" w:cs="Times New Roman"/>
        </w:rPr>
      </w:pPr>
      <w:r w:rsidRPr="004E5267">
        <w:rPr>
          <w:rFonts w:ascii="Times New Roman" w:hAnsi="Times New Roman" w:cs="Times New Roman"/>
        </w:rPr>
        <w:t xml:space="preserve">Figure 2. The average number of seedlings that germinated per </w:t>
      </w:r>
      <w:r w:rsidR="00F03034" w:rsidRPr="004E5267">
        <w:rPr>
          <w:rFonts w:ascii="Times New Roman" w:hAnsi="Times New Roman" w:cs="Times New Roman"/>
        </w:rPr>
        <w:t>faecal</w:t>
      </w:r>
      <w:r w:rsidRPr="004E5267">
        <w:rPr>
          <w:rFonts w:ascii="Times New Roman" w:hAnsi="Times New Roman" w:cs="Times New Roman"/>
        </w:rPr>
        <w:t xml:space="preserve"> group was larger from pigs (n= 31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53.45 ± 9.12 seedlings per </w:t>
      </w:r>
      <w:r w:rsidR="00F03034" w:rsidRPr="004E5267">
        <w:rPr>
          <w:rFonts w:ascii="Times New Roman" w:hAnsi="Times New Roman" w:cs="Times New Roman"/>
        </w:rPr>
        <w:t>faecal</w:t>
      </w:r>
      <w:r w:rsidRPr="004E5267">
        <w:rPr>
          <w:rFonts w:ascii="Times New Roman" w:hAnsi="Times New Roman" w:cs="Times New Roman"/>
        </w:rPr>
        <w:t xml:space="preserve"> group) than from deer (n=20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0.5 ± 1.34 seedlings per </w:t>
      </w:r>
      <w:r w:rsidR="00F03034" w:rsidRPr="004E5267">
        <w:rPr>
          <w:rFonts w:ascii="Times New Roman" w:hAnsi="Times New Roman" w:cs="Times New Roman"/>
        </w:rPr>
        <w:t>faecal</w:t>
      </w:r>
      <w:r w:rsidRPr="004E5267">
        <w:rPr>
          <w:rFonts w:ascii="Times New Roman" w:hAnsi="Times New Roman" w:cs="Times New Roman"/>
        </w:rPr>
        <w:t xml:space="preserve"> group)(left panel). Manly’s Selectivity Index was calculated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dry season, and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wet season. While there was a small difference in selectivity during dry season, showing selection for exotic species, there was a strong selection for native species during rainy season</w:t>
      </w:r>
      <w:r w:rsidR="00780A6C">
        <w:rPr>
          <w:rFonts w:ascii="Times New Roman" w:hAnsi="Times New Roman" w:cs="Times New Roman"/>
        </w:rPr>
        <w:t xml:space="preserve"> (right panel)</w:t>
      </w:r>
      <w:r w:rsidRPr="004E5267">
        <w:rPr>
          <w:rFonts w:ascii="Times New Roman" w:hAnsi="Times New Roman" w:cs="Times New Roman"/>
        </w:rPr>
        <w:t xml:space="preserve">. Values for this index for exotic species are equivalent to the value for native species subtracted from 1. </w:t>
      </w:r>
    </w:p>
    <w:p w:rsidR="008C6C8D" w:rsidRDefault="00267684" w:rsidP="006A5637">
      <w:pPr>
        <w:rPr>
          <w:rFonts w:cs="Times New Roman"/>
        </w:rPr>
      </w:pPr>
      <w:r>
        <w:rPr>
          <w:rFonts w:cs="Times New Roman"/>
          <w:noProof/>
          <w:lang w:eastAsia="en-GB"/>
        </w:rPr>
        <w:lastRenderedPageBreak/>
        <w:drawing>
          <wp:inline distT="0" distB="0" distL="0" distR="0">
            <wp:extent cx="4495800" cy="4686300"/>
            <wp:effectExtent l="0" t="0" r="0" b="0"/>
            <wp:docPr id="5" name="Picture 5" descr="C:\Users\agawel\Documents\ATBC presentation\vegandscat_multiplot_2015ma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wel\Documents\ATBC presentation\vegandscat_multiplot_2015mar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468630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Pr="004E5267" w:rsidRDefault="008C6C8D" w:rsidP="006A5637">
      <w:pPr>
        <w:rPr>
          <w:rFonts w:ascii="Times New Roman" w:hAnsi="Times New Roman" w:cs="Times New Roman"/>
        </w:rPr>
      </w:pPr>
      <w:r w:rsidRPr="004E5267">
        <w:rPr>
          <w:rFonts w:ascii="Times New Roman" w:hAnsi="Times New Roman" w:cs="Times New Roman"/>
        </w:rPr>
        <w:t>Figure 3. In the left-hand column, regression analysis between abundance of pig f</w:t>
      </w:r>
      <w:r w:rsidR="00780A6C">
        <w:rPr>
          <w:rFonts w:ascii="Times New Roman" w:hAnsi="Times New Roman" w:cs="Times New Roman"/>
        </w:rPr>
        <w:t>a</w:t>
      </w:r>
      <w:r w:rsidRPr="004E5267">
        <w:rPr>
          <w:rFonts w:ascii="Times New Roman" w:hAnsi="Times New Roman" w:cs="Times New Roman"/>
        </w:rPr>
        <w:t>ecal groups (relative index for population abundance) showed no relationship with total seedling abundance, exotic nor native seedling abundance (middle row, with black line for native and gray line for exotic), nor vine abundance per survey site in Guam. In the right hand column, abundance of deer f</w:t>
      </w:r>
      <w:r w:rsidR="00780A6C">
        <w:rPr>
          <w:rFonts w:ascii="Times New Roman" w:hAnsi="Times New Roman" w:cs="Times New Roman"/>
        </w:rPr>
        <w:t>a</w:t>
      </w:r>
      <w:r w:rsidRPr="004E5267">
        <w:rPr>
          <w:rFonts w:ascii="Times New Roman" w:hAnsi="Times New Roman" w:cs="Times New Roman"/>
        </w:rPr>
        <w:t>ecal groups (relative index for population abundance) show strong negative loglinear relationships to total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0.710), native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0.647), exotic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0.696), and to vine abundance (R</w:t>
      </w:r>
      <w:r w:rsidRPr="004E5267">
        <w:rPr>
          <w:rFonts w:ascii="Times New Roman" w:hAnsi="Times New Roman" w:cs="Times New Roman"/>
          <w:vertAlign w:val="superscript"/>
        </w:rPr>
        <w:t>2</w:t>
      </w:r>
      <w:r w:rsidRPr="004E5267">
        <w:rPr>
          <w:rFonts w:ascii="Times New Roman" w:hAnsi="Times New Roman" w:cs="Times New Roman"/>
        </w:rPr>
        <w:t xml:space="preserve"> = 0.751). </w:t>
      </w:r>
    </w:p>
    <w:p w:rsidR="008C6C8D" w:rsidRDefault="008C6C8D" w:rsidP="006A5637">
      <w:pPr>
        <w:rPr>
          <w:rFonts w:cs="Times New Roman"/>
        </w:rPr>
      </w:pPr>
    </w:p>
    <w:p w:rsidR="008C6C8D" w:rsidRDefault="008C6C8D" w:rsidP="000034C2">
      <w:pPr>
        <w:rPr>
          <w:rFonts w:ascii="Times New Roman" w:hAnsi="Times New Roman" w:cs="Times New Roman"/>
        </w:rPr>
      </w:pPr>
    </w:p>
    <w:p w:rsidR="008C6C8D" w:rsidRDefault="008C6C8D" w:rsidP="000034C2">
      <w:pPr>
        <w:rPr>
          <w:rFonts w:ascii="Times New Roman" w:hAnsi="Times New Roman" w:cs="Times New Roman"/>
        </w:rPr>
        <w:sectPr w:rsidR="008C6C8D">
          <w:headerReference w:type="default" r:id="rId18"/>
          <w:footerReference w:type="default" r:id="rId19"/>
          <w:pgSz w:w="12240" w:h="15840"/>
          <w:pgMar w:top="1474" w:right="1440" w:bottom="1474" w:left="1440" w:header="720" w:footer="720" w:gutter="0"/>
          <w:lnNumType w:countBy="1" w:restart="continuous"/>
          <w:pgNumType w:start="1"/>
          <w:cols w:space="720"/>
          <w:docGrid w:linePitch="360"/>
        </w:sectPr>
      </w:pPr>
    </w:p>
    <w:p w:rsidR="008C6C8D" w:rsidRDefault="008C6C8D" w:rsidP="00F97448">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Pr="00396B5A" w:rsidRDefault="008C6C8D" w:rsidP="00446B8D">
      <w:pPr>
        <w:rPr>
          <w:rFonts w:ascii="Times New Roman" w:hAnsi="Times New Roman" w:cs="Times New Roman"/>
        </w:rPr>
      </w:pPr>
    </w:p>
    <w:p w:rsidR="008C6C8D" w:rsidRDefault="008C6C8D">
      <w:pPr>
        <w:rPr>
          <w:rFonts w:cs="Times New Roman"/>
        </w:rPr>
      </w:pPr>
    </w:p>
    <w:sectPr w:rsidR="008C6C8D" w:rsidSect="00AA165B">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ldre Rogers" w:date="2014-09-29T00:24:00Z" w:initials="HR">
    <w:p w:rsidR="00DD1F4C" w:rsidRDefault="00DD1F4C">
      <w:pPr>
        <w:pStyle w:val="CommentText"/>
        <w:rPr>
          <w:rFonts w:cs="Times New Roman"/>
        </w:rPr>
      </w:pPr>
      <w:r>
        <w:rPr>
          <w:rStyle w:val="CommentReference"/>
          <w:rFonts w:cs="Times New Roman"/>
        </w:rPr>
        <w:annotationRef/>
      </w:r>
      <w:r>
        <w:t xml:space="preserve">Were the species that were most affected in these experiments also lower in abundance in the seedling community? Or was the sample size too low to tell that? </w:t>
      </w:r>
    </w:p>
  </w:comment>
  <w:comment w:id="1" w:author="annmarie_gawel" w:date="2015-09-24T11:42:00Z" w:initials="AMG">
    <w:p w:rsidR="00DD1F4C" w:rsidRDefault="00DD1F4C">
      <w:pPr>
        <w:pStyle w:val="CommentText"/>
        <w:rPr>
          <w:rFonts w:cs="Times New Roman"/>
        </w:rPr>
      </w:pPr>
      <w:r>
        <w:rPr>
          <w:rStyle w:val="CommentReference"/>
          <w:rFonts w:cs="Times New Roman"/>
        </w:rPr>
        <w:annotationRef/>
      </w:r>
      <w:r>
        <w:t>I did not get any trends. However, Ochrosia and Aglaia (neither of which seemed to be affected by ungulate herbivory very much) happened to be very common in Guam. Think that is worth mentioning?</w:t>
      </w:r>
    </w:p>
  </w:comment>
  <w:comment w:id="2" w:author="Alexander M Kerr" w:date="2014-11-18T19:57:00Z" w:initials="AMK">
    <w:p w:rsidR="00DD1F4C" w:rsidRDefault="00DD1F4C">
      <w:pPr>
        <w:pStyle w:val="CommentText"/>
        <w:rPr>
          <w:rFonts w:cs="Times New Roman"/>
        </w:rPr>
      </w:pPr>
      <w:r>
        <w:rPr>
          <w:rStyle w:val="CommentReference"/>
          <w:rFonts w:cs="Times New Roman"/>
        </w:rPr>
        <w:annotationRef/>
      </w:r>
      <w:r>
        <w:t>Not strongly or not correlated (i.e., not significantly correlated)?</w:t>
      </w:r>
    </w:p>
  </w:comment>
  <w:comment w:id="6" w:author="Alexander M Kerr" w:date="2014-11-18T20:35:00Z" w:initials="AMK">
    <w:p w:rsidR="00DD1F4C" w:rsidRDefault="00DD1F4C">
      <w:pPr>
        <w:pStyle w:val="CommentText"/>
        <w:rPr>
          <w:rFonts w:cs="Times New Roman"/>
        </w:rPr>
      </w:pPr>
      <w:r>
        <w:rPr>
          <w:rStyle w:val="CommentReference"/>
          <w:rFonts w:cs="Times New Roman"/>
        </w:rPr>
        <w:annotationRef/>
      </w:r>
      <w:r>
        <w:t>not expected sans anthropogenic influence?</w:t>
      </w:r>
    </w:p>
  </w:comment>
  <w:comment w:id="9" w:author="Haldre Rogers" w:date="2014-09-29T00:24:00Z" w:initials="HR">
    <w:p w:rsidR="00DD1F4C" w:rsidRDefault="00DD1F4C">
      <w:pPr>
        <w:pStyle w:val="CommentText"/>
        <w:rPr>
          <w:rFonts w:cs="Times New Roman"/>
        </w:rPr>
      </w:pPr>
      <w:r>
        <w:rPr>
          <w:rStyle w:val="CommentReference"/>
          <w:rFonts w:cs="Times New Roman"/>
        </w:rPr>
        <w:annotationRef/>
      </w:r>
      <w:r>
        <w:t xml:space="preserve">This might go better in the discussion… not sure. </w:t>
      </w:r>
    </w:p>
  </w:comment>
  <w:comment w:id="10" w:author="Alexander M Kerr" w:date="2014-11-18T20:45:00Z" w:initials="AMK">
    <w:p w:rsidR="00DD1F4C" w:rsidRDefault="00DD1F4C">
      <w:pPr>
        <w:pStyle w:val="CommentText"/>
        <w:rPr>
          <w:rFonts w:cs="Times New Roman"/>
        </w:rPr>
      </w:pPr>
      <w:r>
        <w:rPr>
          <w:rStyle w:val="CommentReference"/>
          <w:rFonts w:cs="Times New Roman"/>
        </w:rPr>
        <w:annotationRef/>
      </w:r>
      <w:r>
        <w:t>Wow i didnt know there was this much known about unexpected positive roles for exotics. Hope it doesnt undermine our argument or the papers novelty; hence in part my wish to beef up/clarify the last bit of the abstract.</w:t>
      </w:r>
    </w:p>
  </w:comment>
  <w:comment w:id="11" w:author="Alexander M Kerr" w:date="2014-11-18T20:47:00Z" w:initials="AMK">
    <w:p w:rsidR="00DD1F4C" w:rsidRDefault="00DD1F4C">
      <w:pPr>
        <w:pStyle w:val="CommentText"/>
        <w:rPr>
          <w:rFonts w:cs="Times New Roman"/>
        </w:rPr>
      </w:pPr>
      <w:r>
        <w:rPr>
          <w:rStyle w:val="CommentReference"/>
          <w:rFonts w:cs="Times New Roman"/>
        </w:rPr>
        <w:annotationRef/>
      </w:r>
      <w:r>
        <w:t>See what i mean: Its even already been found that an exotic can be a seed disperser where avian dispersers are extinct!</w:t>
      </w:r>
    </w:p>
  </w:comment>
  <w:comment w:id="12" w:author="Alexander M Kerr" w:date="2014-11-18T20:42:00Z" w:initials="AMK">
    <w:p w:rsidR="00DD1F4C" w:rsidRDefault="00DD1F4C">
      <w:pPr>
        <w:pStyle w:val="CommentText"/>
        <w:rPr>
          <w:rFonts w:cs="Times New Roman"/>
        </w:rPr>
      </w:pPr>
      <w:r>
        <w:rPr>
          <w:rStyle w:val="CommentReference"/>
          <w:rFonts w:cs="Times New Roman"/>
        </w:rPr>
        <w:annotationRef/>
      </w:r>
      <w:r>
        <w:t>I think Proc B uses semicolons</w:t>
      </w:r>
    </w:p>
  </w:comment>
  <w:comment w:id="13" w:author="Alexander M Kerr" w:date="2014-11-18T20:50:00Z" w:initials="AMK">
    <w:p w:rsidR="00DD1F4C" w:rsidRDefault="00DD1F4C">
      <w:pPr>
        <w:pStyle w:val="CommentText"/>
        <w:rPr>
          <w:rFonts w:cs="Times New Roman"/>
        </w:rPr>
      </w:pPr>
      <w:r>
        <w:rPr>
          <w:rStyle w:val="CommentReference"/>
          <w:rFonts w:cs="Times New Roman"/>
        </w:rPr>
        <w:annotationRef/>
      </w:r>
      <w:r>
        <w:t>544!</w:t>
      </w:r>
    </w:p>
  </w:comment>
  <w:comment w:id="18" w:author="annmarie_gawel" w:date="1936-11-22T00:32:00Z" w:initials="AMG">
    <w:p w:rsidR="00DD1F4C" w:rsidRDefault="00DD1F4C">
      <w:pPr>
        <w:pStyle w:val="CommentText"/>
        <w:rPr>
          <w:rFonts w:cs="Times New Roman"/>
        </w:rPr>
      </w:pPr>
      <w:r>
        <w:rPr>
          <w:rStyle w:val="CommentReference"/>
          <w:rFonts w:cs="Times New Roman"/>
        </w:rPr>
        <w:annotationRef/>
      </w:r>
      <w:r>
        <w:t>Still haven’t figured out if I need to number equations… I’ll work on that.</w:t>
      </w:r>
    </w:p>
  </w:comment>
  <w:comment w:id="19" w:author="Haldre Rogers" w:date="2014-09-29T00:24:00Z" w:initials="HR">
    <w:p w:rsidR="00DD1F4C" w:rsidRDefault="00DD1F4C">
      <w:pPr>
        <w:pStyle w:val="CommentText"/>
        <w:rPr>
          <w:rFonts w:cs="Times New Roman"/>
        </w:rPr>
      </w:pPr>
      <w:r>
        <w:rPr>
          <w:rStyle w:val="CommentReference"/>
          <w:rFonts w:cs="Times New Roman"/>
        </w:rPr>
        <w:annotationRef/>
      </w:r>
      <w:r>
        <w:t xml:space="preserve">Did you use a glm or lm? Or something else? </w:t>
      </w:r>
    </w:p>
  </w:comment>
  <w:comment w:id="20" w:author="annmarie_gawel" w:date="2014-09-29T00:24:00Z" w:initials="AMG">
    <w:p w:rsidR="00DD1F4C" w:rsidRDefault="00DD1F4C">
      <w:pPr>
        <w:pStyle w:val="CommentText"/>
        <w:rPr>
          <w:rFonts w:cs="Times New Roman"/>
        </w:rPr>
      </w:pPr>
      <w:r>
        <w:rPr>
          <w:rStyle w:val="CommentReference"/>
          <w:rFonts w:cs="Times New Roman"/>
        </w:rPr>
        <w:annotationRef/>
      </w:r>
      <w:r>
        <w:t>I used lm.</w:t>
      </w:r>
    </w:p>
  </w:comment>
  <w:comment w:id="21" w:author="annmarie_gawel" w:date="2014-09-29T00:24:00Z" w:initials="AMG">
    <w:p w:rsidR="00DD1F4C" w:rsidRDefault="00DD1F4C">
      <w:pPr>
        <w:pStyle w:val="CommentText"/>
        <w:rPr>
          <w:rFonts w:cs="Times New Roman"/>
        </w:rPr>
      </w:pPr>
      <w:r>
        <w:rPr>
          <w:rStyle w:val="CommentReference"/>
          <w:rFonts w:cs="Times New Roman"/>
        </w:rPr>
        <w:annotationRef/>
      </w:r>
      <w:r>
        <w:t xml:space="preserve">I used this test based on some website, and learned how to conduct it via various R forums. I don’t have a good citation for the Bonferroni test, but it seems to be commonly used by R users. </w:t>
      </w:r>
    </w:p>
  </w:comment>
  <w:comment w:id="22" w:author="Ross Miller" w:date="2014-09-29T00:24:00Z" w:initials="RM">
    <w:p w:rsidR="00DD1F4C" w:rsidRDefault="00DD1F4C" w:rsidP="002B2DB1">
      <w:pPr>
        <w:pStyle w:val="CommentText"/>
        <w:rPr>
          <w:rFonts w:cs="Times New Roman"/>
        </w:rPr>
      </w:pPr>
      <w:r>
        <w:rPr>
          <w:rStyle w:val="CommentReference"/>
          <w:rFonts w:cs="Times New Roman"/>
        </w:rPr>
        <w:annotationRef/>
      </w:r>
      <w:r>
        <w:t>Citation for Bonferroni tests???</w:t>
      </w:r>
    </w:p>
  </w:comment>
  <w:comment w:id="23" w:author="Haldre Rogers" w:date="2014-09-29T00:24:00Z" w:initials="HR">
    <w:p w:rsidR="00DD1F4C" w:rsidRDefault="00DD1F4C">
      <w:pPr>
        <w:pStyle w:val="CommentText"/>
        <w:rPr>
          <w:rFonts w:cs="Times New Roman"/>
        </w:rPr>
      </w:pPr>
      <w:r>
        <w:rPr>
          <w:rStyle w:val="CommentReference"/>
          <w:rFonts w:cs="Times New Roman"/>
        </w:rPr>
        <w:annotationRef/>
      </w:r>
      <w:r>
        <w:t xml:space="preserve">Figures in supplemental materials? </w:t>
      </w:r>
    </w:p>
  </w:comment>
  <w:comment w:id="24" w:author="annmarie_gawel" w:date="2014-10-01T08:53:00Z" w:initials="AMG">
    <w:p w:rsidR="00DD1F4C" w:rsidRDefault="00DD1F4C">
      <w:pPr>
        <w:pStyle w:val="CommentText"/>
        <w:rPr>
          <w:rFonts w:cs="Times New Roman"/>
        </w:rPr>
      </w:pPr>
      <w:r>
        <w:rPr>
          <w:rStyle w:val="CommentReference"/>
          <w:rFonts w:cs="Times New Roman"/>
        </w:rPr>
        <w:annotationRef/>
      </w:r>
      <w:r>
        <w:t>I have pig graphs that show no patterns in Fig 3, do you want me to add a column for Rota deer and Rota pigs as well?</w:t>
      </w:r>
    </w:p>
  </w:comment>
  <w:comment w:id="26" w:author="Haldre Rogers" w:date="2014-09-29T00:24:00Z" w:initials="HR">
    <w:p w:rsidR="00DD1F4C" w:rsidRDefault="00DD1F4C">
      <w:pPr>
        <w:pStyle w:val="CommentText"/>
        <w:rPr>
          <w:rFonts w:cs="Times New Roman"/>
        </w:rPr>
      </w:pPr>
      <w:r>
        <w:rPr>
          <w:rStyle w:val="CommentReference"/>
          <w:rFonts w:cs="Times New Roman"/>
        </w:rPr>
        <w:annotationRef/>
      </w:r>
      <w:r>
        <w:t xml:space="preserve">This paragraph should be about negative impacts of pigs. See my latest SERDP proposal for some ideas/text. </w:t>
      </w:r>
    </w:p>
  </w:comment>
  <w:comment w:id="27" w:author="annmarie_gawel" w:date="2014-10-21T18:39:00Z" w:initials="AMG">
    <w:p w:rsidR="00DD1F4C" w:rsidRDefault="00DD1F4C">
      <w:pPr>
        <w:pStyle w:val="CommentText"/>
        <w:rPr>
          <w:rFonts w:cs="Times New Roman"/>
        </w:rPr>
      </w:pPr>
      <w:r>
        <w:rPr>
          <w:rStyle w:val="CommentReference"/>
          <w:rFonts w:cs="Times New Roman"/>
        </w:rPr>
        <w:annotationRef/>
      </w:r>
      <w:r>
        <w:t>I have a paragraph about ungulate damage in the intro, I actually like the way the paragraph is worded now, focusing more on detrimental vs. beneficial seed dispersal by pigs. No?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093" w:rsidRDefault="00B53093">
      <w:pPr>
        <w:rPr>
          <w:rFonts w:cs="Times New Roman"/>
        </w:rPr>
      </w:pPr>
      <w:r>
        <w:rPr>
          <w:rFonts w:cs="Times New Roman"/>
        </w:rPr>
        <w:separator/>
      </w:r>
    </w:p>
  </w:endnote>
  <w:endnote w:type="continuationSeparator" w:id="0">
    <w:p w:rsidR="00B53093" w:rsidRDefault="00B5309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4C" w:rsidRDefault="00DD1F4C" w:rsidP="000034C2">
    <w:pPr>
      <w:pStyle w:val="Footer"/>
      <w:jc w:val="cen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093" w:rsidRDefault="00B53093">
      <w:pPr>
        <w:rPr>
          <w:rFonts w:cs="Times New Roman"/>
        </w:rPr>
      </w:pPr>
      <w:r>
        <w:rPr>
          <w:rFonts w:cs="Times New Roman"/>
        </w:rPr>
        <w:separator/>
      </w:r>
    </w:p>
  </w:footnote>
  <w:footnote w:type="continuationSeparator" w:id="0">
    <w:p w:rsidR="00B53093" w:rsidRDefault="00B53093">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4C" w:rsidRDefault="00DD1F4C" w:rsidP="000034C2">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783FD8">
      <w:rPr>
        <w:rStyle w:val="PageNumber"/>
        <w:noProof/>
      </w:rPr>
      <w:t>11</w:t>
    </w:r>
    <w:r>
      <w:rPr>
        <w:rStyle w:val="PageNumber"/>
      </w:rPr>
      <w:fldChar w:fldCharType="end"/>
    </w:r>
  </w:p>
  <w:p w:rsidR="00DD1F4C" w:rsidRDefault="00DD1F4C" w:rsidP="000034C2">
    <w:pPr>
      <w:pStyle w:val="Header"/>
      <w:ind w:right="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4C" w:rsidRDefault="00DD1F4C"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783FD8">
      <w:rPr>
        <w:rStyle w:val="PageNumber"/>
        <w:noProof/>
      </w:rPr>
      <w:t>20</w:t>
    </w:r>
    <w:r>
      <w:rPr>
        <w:rStyle w:val="PageNumber"/>
      </w:rPr>
      <w:fldChar w:fldCharType="end"/>
    </w:r>
  </w:p>
  <w:p w:rsidR="00DD1F4C" w:rsidRDefault="00DD1F4C" w:rsidP="002E0F51">
    <w:pPr>
      <w:pStyle w:val="Header"/>
      <w:ind w:right="360"/>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10"/>
  </w:num>
  <w:num w:numId="3">
    <w:abstractNumId w:val="8"/>
  </w:num>
  <w:num w:numId="4">
    <w:abstractNumId w:val="2"/>
  </w:num>
  <w:num w:numId="5">
    <w:abstractNumId w:val="3"/>
  </w:num>
  <w:num w:numId="6">
    <w:abstractNumId w:val="9"/>
  </w:num>
  <w:num w:numId="7">
    <w:abstractNumId w:val="0"/>
  </w:num>
  <w:num w:numId="8">
    <w:abstractNumId w:val="1"/>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6492"/>
    <w:rsid w:val="000269C1"/>
    <w:rsid w:val="00027931"/>
    <w:rsid w:val="00027D51"/>
    <w:rsid w:val="00031C57"/>
    <w:rsid w:val="000404BA"/>
    <w:rsid w:val="00040629"/>
    <w:rsid w:val="00044471"/>
    <w:rsid w:val="000564EF"/>
    <w:rsid w:val="00056F1B"/>
    <w:rsid w:val="00057FAA"/>
    <w:rsid w:val="00061C68"/>
    <w:rsid w:val="00062E21"/>
    <w:rsid w:val="00067A65"/>
    <w:rsid w:val="0007232A"/>
    <w:rsid w:val="00080186"/>
    <w:rsid w:val="00080464"/>
    <w:rsid w:val="000B40EE"/>
    <w:rsid w:val="000B41C1"/>
    <w:rsid w:val="000C6165"/>
    <w:rsid w:val="000D65D0"/>
    <w:rsid w:val="000E3ABE"/>
    <w:rsid w:val="0010596B"/>
    <w:rsid w:val="00115D77"/>
    <w:rsid w:val="001165AC"/>
    <w:rsid w:val="0012452B"/>
    <w:rsid w:val="00124D16"/>
    <w:rsid w:val="00135834"/>
    <w:rsid w:val="00136815"/>
    <w:rsid w:val="00140B1C"/>
    <w:rsid w:val="001428B7"/>
    <w:rsid w:val="001627F5"/>
    <w:rsid w:val="0016495B"/>
    <w:rsid w:val="00171993"/>
    <w:rsid w:val="00175BD8"/>
    <w:rsid w:val="00182223"/>
    <w:rsid w:val="001834F5"/>
    <w:rsid w:val="0018565D"/>
    <w:rsid w:val="0019134A"/>
    <w:rsid w:val="001914C6"/>
    <w:rsid w:val="0019166D"/>
    <w:rsid w:val="001A2B8D"/>
    <w:rsid w:val="001B01CD"/>
    <w:rsid w:val="001B70AA"/>
    <w:rsid w:val="001D4CF1"/>
    <w:rsid w:val="001D6B46"/>
    <w:rsid w:val="001E0FE7"/>
    <w:rsid w:val="001E3D51"/>
    <w:rsid w:val="001E7F1C"/>
    <w:rsid w:val="002022F2"/>
    <w:rsid w:val="00205C9A"/>
    <w:rsid w:val="002103F9"/>
    <w:rsid w:val="00212245"/>
    <w:rsid w:val="00215126"/>
    <w:rsid w:val="00220B68"/>
    <w:rsid w:val="002211F4"/>
    <w:rsid w:val="0022230A"/>
    <w:rsid w:val="00225544"/>
    <w:rsid w:val="00225730"/>
    <w:rsid w:val="0024284A"/>
    <w:rsid w:val="00243655"/>
    <w:rsid w:val="00247CB9"/>
    <w:rsid w:val="002510EC"/>
    <w:rsid w:val="00251B89"/>
    <w:rsid w:val="00253E09"/>
    <w:rsid w:val="00255F69"/>
    <w:rsid w:val="0026260C"/>
    <w:rsid w:val="00264B86"/>
    <w:rsid w:val="00267684"/>
    <w:rsid w:val="002762F6"/>
    <w:rsid w:val="0029451E"/>
    <w:rsid w:val="002A044D"/>
    <w:rsid w:val="002A22CE"/>
    <w:rsid w:val="002A2A3C"/>
    <w:rsid w:val="002A4E1C"/>
    <w:rsid w:val="002B2290"/>
    <w:rsid w:val="002B2DB1"/>
    <w:rsid w:val="002B3C24"/>
    <w:rsid w:val="002B3DDC"/>
    <w:rsid w:val="002B5D64"/>
    <w:rsid w:val="002C21BD"/>
    <w:rsid w:val="002C42BD"/>
    <w:rsid w:val="002D0976"/>
    <w:rsid w:val="002D31E4"/>
    <w:rsid w:val="002E0F51"/>
    <w:rsid w:val="002E49D1"/>
    <w:rsid w:val="002E550B"/>
    <w:rsid w:val="0030338A"/>
    <w:rsid w:val="003045A1"/>
    <w:rsid w:val="003070ED"/>
    <w:rsid w:val="00314BF9"/>
    <w:rsid w:val="00315233"/>
    <w:rsid w:val="0031732A"/>
    <w:rsid w:val="00322B5F"/>
    <w:rsid w:val="00323CF5"/>
    <w:rsid w:val="003305CB"/>
    <w:rsid w:val="003347A2"/>
    <w:rsid w:val="003362B9"/>
    <w:rsid w:val="00341E0F"/>
    <w:rsid w:val="00347FDB"/>
    <w:rsid w:val="00377EFB"/>
    <w:rsid w:val="00381E0B"/>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ED0"/>
    <w:rsid w:val="003E2A3C"/>
    <w:rsid w:val="003E6968"/>
    <w:rsid w:val="003F188A"/>
    <w:rsid w:val="003F2CE9"/>
    <w:rsid w:val="003F64A6"/>
    <w:rsid w:val="00410508"/>
    <w:rsid w:val="00417F88"/>
    <w:rsid w:val="004228AD"/>
    <w:rsid w:val="004230A4"/>
    <w:rsid w:val="0042357C"/>
    <w:rsid w:val="00425FE7"/>
    <w:rsid w:val="004342C3"/>
    <w:rsid w:val="004345F3"/>
    <w:rsid w:val="00436EFB"/>
    <w:rsid w:val="0043796B"/>
    <w:rsid w:val="004419BE"/>
    <w:rsid w:val="0044675F"/>
    <w:rsid w:val="00446B8D"/>
    <w:rsid w:val="00455230"/>
    <w:rsid w:val="00457208"/>
    <w:rsid w:val="004620AC"/>
    <w:rsid w:val="0046403F"/>
    <w:rsid w:val="00465753"/>
    <w:rsid w:val="00466506"/>
    <w:rsid w:val="0047467B"/>
    <w:rsid w:val="00482345"/>
    <w:rsid w:val="0048472A"/>
    <w:rsid w:val="004902A2"/>
    <w:rsid w:val="004922D3"/>
    <w:rsid w:val="004A2AD3"/>
    <w:rsid w:val="004A2AD8"/>
    <w:rsid w:val="004A5BB3"/>
    <w:rsid w:val="004B37A7"/>
    <w:rsid w:val="004C0757"/>
    <w:rsid w:val="004C131A"/>
    <w:rsid w:val="004C1C3D"/>
    <w:rsid w:val="004C1D50"/>
    <w:rsid w:val="004C279B"/>
    <w:rsid w:val="004C368C"/>
    <w:rsid w:val="004C3C73"/>
    <w:rsid w:val="004D2B0C"/>
    <w:rsid w:val="004D4860"/>
    <w:rsid w:val="004E047D"/>
    <w:rsid w:val="004E5267"/>
    <w:rsid w:val="004F55C5"/>
    <w:rsid w:val="004F7CB2"/>
    <w:rsid w:val="00503022"/>
    <w:rsid w:val="00503253"/>
    <w:rsid w:val="00507513"/>
    <w:rsid w:val="0051026D"/>
    <w:rsid w:val="00512695"/>
    <w:rsid w:val="00513FD1"/>
    <w:rsid w:val="00516A8D"/>
    <w:rsid w:val="00516DBD"/>
    <w:rsid w:val="00522DB5"/>
    <w:rsid w:val="00525AE2"/>
    <w:rsid w:val="00531D52"/>
    <w:rsid w:val="00535A1B"/>
    <w:rsid w:val="005408AA"/>
    <w:rsid w:val="005427C0"/>
    <w:rsid w:val="00544792"/>
    <w:rsid w:val="00546BD3"/>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D1BC5"/>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424C1"/>
    <w:rsid w:val="00642ADB"/>
    <w:rsid w:val="00650FDB"/>
    <w:rsid w:val="00656302"/>
    <w:rsid w:val="0065636A"/>
    <w:rsid w:val="00660503"/>
    <w:rsid w:val="00660EE0"/>
    <w:rsid w:val="00671F6E"/>
    <w:rsid w:val="00675546"/>
    <w:rsid w:val="0067765A"/>
    <w:rsid w:val="006839C8"/>
    <w:rsid w:val="00684D8A"/>
    <w:rsid w:val="00691EA6"/>
    <w:rsid w:val="00693403"/>
    <w:rsid w:val="006970C2"/>
    <w:rsid w:val="006A5637"/>
    <w:rsid w:val="006A75CB"/>
    <w:rsid w:val="006C129D"/>
    <w:rsid w:val="006C1EE5"/>
    <w:rsid w:val="006C3FC3"/>
    <w:rsid w:val="006C54FA"/>
    <w:rsid w:val="006C674F"/>
    <w:rsid w:val="006C6CA3"/>
    <w:rsid w:val="006C7481"/>
    <w:rsid w:val="006D4C2F"/>
    <w:rsid w:val="006E4579"/>
    <w:rsid w:val="006E4603"/>
    <w:rsid w:val="006E4DF3"/>
    <w:rsid w:val="006F1CF4"/>
    <w:rsid w:val="006F71F0"/>
    <w:rsid w:val="006F7FE8"/>
    <w:rsid w:val="007108C4"/>
    <w:rsid w:val="00710FAC"/>
    <w:rsid w:val="007209AD"/>
    <w:rsid w:val="00736BF3"/>
    <w:rsid w:val="00741A00"/>
    <w:rsid w:val="0074692A"/>
    <w:rsid w:val="00747D65"/>
    <w:rsid w:val="00755476"/>
    <w:rsid w:val="007560D2"/>
    <w:rsid w:val="00762CE3"/>
    <w:rsid w:val="00771642"/>
    <w:rsid w:val="0077405D"/>
    <w:rsid w:val="00777CE4"/>
    <w:rsid w:val="00780A6C"/>
    <w:rsid w:val="00783FD8"/>
    <w:rsid w:val="0078520B"/>
    <w:rsid w:val="0078531C"/>
    <w:rsid w:val="007913B4"/>
    <w:rsid w:val="007B6243"/>
    <w:rsid w:val="007C423B"/>
    <w:rsid w:val="007D0783"/>
    <w:rsid w:val="007D7A80"/>
    <w:rsid w:val="007F0674"/>
    <w:rsid w:val="007F67DB"/>
    <w:rsid w:val="007F727E"/>
    <w:rsid w:val="00810C8F"/>
    <w:rsid w:val="008130D5"/>
    <w:rsid w:val="00814A95"/>
    <w:rsid w:val="00814F61"/>
    <w:rsid w:val="008203FA"/>
    <w:rsid w:val="0082525C"/>
    <w:rsid w:val="008259E8"/>
    <w:rsid w:val="008270FA"/>
    <w:rsid w:val="00831E10"/>
    <w:rsid w:val="008327B3"/>
    <w:rsid w:val="0083495D"/>
    <w:rsid w:val="008434BB"/>
    <w:rsid w:val="00852000"/>
    <w:rsid w:val="00862253"/>
    <w:rsid w:val="00864179"/>
    <w:rsid w:val="00876410"/>
    <w:rsid w:val="00887BC4"/>
    <w:rsid w:val="0089079A"/>
    <w:rsid w:val="00892416"/>
    <w:rsid w:val="00896452"/>
    <w:rsid w:val="008A7181"/>
    <w:rsid w:val="008B4292"/>
    <w:rsid w:val="008C33B1"/>
    <w:rsid w:val="008C6C8D"/>
    <w:rsid w:val="008D2382"/>
    <w:rsid w:val="008D3416"/>
    <w:rsid w:val="008D669D"/>
    <w:rsid w:val="008D69C9"/>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70A3"/>
    <w:rsid w:val="00984F74"/>
    <w:rsid w:val="00986D6B"/>
    <w:rsid w:val="00994623"/>
    <w:rsid w:val="0099768C"/>
    <w:rsid w:val="009979EB"/>
    <w:rsid w:val="009A54B6"/>
    <w:rsid w:val="009B0206"/>
    <w:rsid w:val="009B0F1A"/>
    <w:rsid w:val="009D40CA"/>
    <w:rsid w:val="009D73F2"/>
    <w:rsid w:val="009E2693"/>
    <w:rsid w:val="009E3518"/>
    <w:rsid w:val="009E797F"/>
    <w:rsid w:val="009F1A38"/>
    <w:rsid w:val="009F4BB5"/>
    <w:rsid w:val="009F5EF8"/>
    <w:rsid w:val="00A07E0A"/>
    <w:rsid w:val="00A11F43"/>
    <w:rsid w:val="00A2031E"/>
    <w:rsid w:val="00A23E67"/>
    <w:rsid w:val="00A30E46"/>
    <w:rsid w:val="00A34EF7"/>
    <w:rsid w:val="00A44460"/>
    <w:rsid w:val="00A46B92"/>
    <w:rsid w:val="00A47988"/>
    <w:rsid w:val="00A53291"/>
    <w:rsid w:val="00A70540"/>
    <w:rsid w:val="00A80A15"/>
    <w:rsid w:val="00A932C2"/>
    <w:rsid w:val="00A939FF"/>
    <w:rsid w:val="00AA165B"/>
    <w:rsid w:val="00AA4B62"/>
    <w:rsid w:val="00AB0AEF"/>
    <w:rsid w:val="00AB1664"/>
    <w:rsid w:val="00AB6BA0"/>
    <w:rsid w:val="00AB6CF3"/>
    <w:rsid w:val="00AC2E0E"/>
    <w:rsid w:val="00AC3957"/>
    <w:rsid w:val="00AE19FE"/>
    <w:rsid w:val="00AE2686"/>
    <w:rsid w:val="00AE77BD"/>
    <w:rsid w:val="00AF0F0A"/>
    <w:rsid w:val="00AF38A7"/>
    <w:rsid w:val="00AF7E53"/>
    <w:rsid w:val="00B00621"/>
    <w:rsid w:val="00B12FA3"/>
    <w:rsid w:val="00B12FAA"/>
    <w:rsid w:val="00B14179"/>
    <w:rsid w:val="00B1568F"/>
    <w:rsid w:val="00B17C4A"/>
    <w:rsid w:val="00B2195A"/>
    <w:rsid w:val="00B21D12"/>
    <w:rsid w:val="00B2445F"/>
    <w:rsid w:val="00B30AA8"/>
    <w:rsid w:val="00B4106A"/>
    <w:rsid w:val="00B41914"/>
    <w:rsid w:val="00B47790"/>
    <w:rsid w:val="00B53093"/>
    <w:rsid w:val="00B55F57"/>
    <w:rsid w:val="00B77496"/>
    <w:rsid w:val="00B818A8"/>
    <w:rsid w:val="00B827EA"/>
    <w:rsid w:val="00B8377F"/>
    <w:rsid w:val="00B86ABC"/>
    <w:rsid w:val="00B91432"/>
    <w:rsid w:val="00B9153C"/>
    <w:rsid w:val="00B94D7C"/>
    <w:rsid w:val="00BA3244"/>
    <w:rsid w:val="00BA6B6D"/>
    <w:rsid w:val="00BB2CC8"/>
    <w:rsid w:val="00BC3525"/>
    <w:rsid w:val="00BC456C"/>
    <w:rsid w:val="00BD0E14"/>
    <w:rsid w:val="00BD1A87"/>
    <w:rsid w:val="00BE2E0E"/>
    <w:rsid w:val="00BE5410"/>
    <w:rsid w:val="00BE6DDC"/>
    <w:rsid w:val="00BE6EAD"/>
    <w:rsid w:val="00BF6EFB"/>
    <w:rsid w:val="00BF7FC2"/>
    <w:rsid w:val="00C01388"/>
    <w:rsid w:val="00C04521"/>
    <w:rsid w:val="00C06053"/>
    <w:rsid w:val="00C11B8E"/>
    <w:rsid w:val="00C13E59"/>
    <w:rsid w:val="00C147D9"/>
    <w:rsid w:val="00C15CFD"/>
    <w:rsid w:val="00C24643"/>
    <w:rsid w:val="00C3640E"/>
    <w:rsid w:val="00C36D4E"/>
    <w:rsid w:val="00C4159D"/>
    <w:rsid w:val="00C47D6F"/>
    <w:rsid w:val="00C528FD"/>
    <w:rsid w:val="00C547CE"/>
    <w:rsid w:val="00C55AEA"/>
    <w:rsid w:val="00C574BF"/>
    <w:rsid w:val="00C606E4"/>
    <w:rsid w:val="00C616A6"/>
    <w:rsid w:val="00C7292E"/>
    <w:rsid w:val="00C82D48"/>
    <w:rsid w:val="00C854F7"/>
    <w:rsid w:val="00C865F7"/>
    <w:rsid w:val="00C92590"/>
    <w:rsid w:val="00C93262"/>
    <w:rsid w:val="00C946F5"/>
    <w:rsid w:val="00CA27B0"/>
    <w:rsid w:val="00CB746F"/>
    <w:rsid w:val="00CD73BB"/>
    <w:rsid w:val="00CE0A35"/>
    <w:rsid w:val="00CE2D98"/>
    <w:rsid w:val="00CE4BCA"/>
    <w:rsid w:val="00CF011E"/>
    <w:rsid w:val="00CF0586"/>
    <w:rsid w:val="00CF378B"/>
    <w:rsid w:val="00CF3AA7"/>
    <w:rsid w:val="00CF3E4D"/>
    <w:rsid w:val="00D06961"/>
    <w:rsid w:val="00D1673B"/>
    <w:rsid w:val="00D205AC"/>
    <w:rsid w:val="00D21083"/>
    <w:rsid w:val="00D25D8F"/>
    <w:rsid w:val="00D3292B"/>
    <w:rsid w:val="00D33D95"/>
    <w:rsid w:val="00D36ED4"/>
    <w:rsid w:val="00D3706A"/>
    <w:rsid w:val="00D41896"/>
    <w:rsid w:val="00D4640A"/>
    <w:rsid w:val="00D47DB6"/>
    <w:rsid w:val="00D52B9A"/>
    <w:rsid w:val="00D60F37"/>
    <w:rsid w:val="00D61A36"/>
    <w:rsid w:val="00D62D3F"/>
    <w:rsid w:val="00D708E0"/>
    <w:rsid w:val="00D7236C"/>
    <w:rsid w:val="00D72D2E"/>
    <w:rsid w:val="00D75F51"/>
    <w:rsid w:val="00D77D9F"/>
    <w:rsid w:val="00D82F47"/>
    <w:rsid w:val="00D83344"/>
    <w:rsid w:val="00D842C0"/>
    <w:rsid w:val="00D86220"/>
    <w:rsid w:val="00D87471"/>
    <w:rsid w:val="00D901E2"/>
    <w:rsid w:val="00D9427B"/>
    <w:rsid w:val="00D95714"/>
    <w:rsid w:val="00DA01FE"/>
    <w:rsid w:val="00DA0C82"/>
    <w:rsid w:val="00DB1B2E"/>
    <w:rsid w:val="00DB55F6"/>
    <w:rsid w:val="00DB5F7B"/>
    <w:rsid w:val="00DB7B08"/>
    <w:rsid w:val="00DD1F4C"/>
    <w:rsid w:val="00DE5606"/>
    <w:rsid w:val="00DE6477"/>
    <w:rsid w:val="00DF17FF"/>
    <w:rsid w:val="00DF1812"/>
    <w:rsid w:val="00E00FA9"/>
    <w:rsid w:val="00E0758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758F"/>
    <w:rsid w:val="00E7782A"/>
    <w:rsid w:val="00E939FD"/>
    <w:rsid w:val="00E94CE3"/>
    <w:rsid w:val="00EA065E"/>
    <w:rsid w:val="00EA3369"/>
    <w:rsid w:val="00EC6245"/>
    <w:rsid w:val="00EC7A4D"/>
    <w:rsid w:val="00ED1E1D"/>
    <w:rsid w:val="00EE30C7"/>
    <w:rsid w:val="00F03034"/>
    <w:rsid w:val="00F03603"/>
    <w:rsid w:val="00F05915"/>
    <w:rsid w:val="00F22B1B"/>
    <w:rsid w:val="00F23F54"/>
    <w:rsid w:val="00F27022"/>
    <w:rsid w:val="00F27BE3"/>
    <w:rsid w:val="00F3020E"/>
    <w:rsid w:val="00F30D18"/>
    <w:rsid w:val="00F34D98"/>
    <w:rsid w:val="00F36039"/>
    <w:rsid w:val="00F40DD1"/>
    <w:rsid w:val="00F56371"/>
    <w:rsid w:val="00F5667E"/>
    <w:rsid w:val="00F7045B"/>
    <w:rsid w:val="00F738AD"/>
    <w:rsid w:val="00F7680B"/>
    <w:rsid w:val="00F83B72"/>
    <w:rsid w:val="00F84D66"/>
    <w:rsid w:val="00F952DE"/>
    <w:rsid w:val="00F96482"/>
    <w:rsid w:val="00F96DD2"/>
    <w:rsid w:val="00F97448"/>
    <w:rsid w:val="00F97713"/>
    <w:rsid w:val="00FA2352"/>
    <w:rsid w:val="00FA6645"/>
    <w:rsid w:val="00FB2754"/>
    <w:rsid w:val="00FB2F63"/>
    <w:rsid w:val="00FB5A61"/>
    <w:rsid w:val="00FB5C16"/>
    <w:rsid w:val="00FB765B"/>
    <w:rsid w:val="00FC186C"/>
    <w:rsid w:val="00FC743D"/>
    <w:rsid w:val="00FD197F"/>
    <w:rsid w:val="00FD22A5"/>
    <w:rsid w:val="00FE1872"/>
    <w:rsid w:val="00FE25E5"/>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99"/>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99"/>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lexander.kerr@aya.yale.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hmiller@uguam.uog.edu"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hsr@rice.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nngawel@gmail.com" TargetMode="External"/><Relationship Id="rId14" Type="http://schemas.openxmlformats.org/officeDocument/2006/relationships/hyperlink" Target="http://www.sortie-nd.org/lme/Statistical%20Papers/Burnham_and_Anderson_2004_Multimodel_Inferenc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9D6AC-281C-4A89-985F-E4F1E4E0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6327</TotalTime>
  <Pages>20</Pages>
  <Words>5215</Words>
  <Characters>29730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12</cp:revision>
  <cp:lastPrinted>2014-08-05T05:05:00Z</cp:lastPrinted>
  <dcterms:created xsi:type="dcterms:W3CDTF">2015-02-26T09:21:00Z</dcterms:created>
  <dcterms:modified xsi:type="dcterms:W3CDTF">2015-09-29T03:53:00Z</dcterms:modified>
</cp:coreProperties>
</file>