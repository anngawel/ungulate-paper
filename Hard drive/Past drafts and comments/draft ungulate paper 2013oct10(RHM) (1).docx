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E4020" w14:textId="77777777" w:rsidR="00600801" w:rsidRDefault="00600801" w:rsidP="00600801">
      <w:pPr>
        <w:rPr>
          <w:rFonts w:ascii="Times New Roman" w:hAnsi="Times New Roman" w:cs="Times New Roman"/>
          <w:b/>
        </w:rPr>
      </w:pPr>
      <w:bookmarkStart w:id="0" w:name="_GoBack"/>
      <w:bookmarkEnd w:id="0"/>
      <w:commentRangeStart w:id="1"/>
      <w:r>
        <w:rPr>
          <w:rFonts w:ascii="Times New Roman" w:hAnsi="Times New Roman" w:cs="Times New Roman"/>
          <w:b/>
        </w:rPr>
        <w:t>TITLE</w:t>
      </w:r>
      <w:commentRangeEnd w:id="1"/>
      <w:r w:rsidR="0044675F">
        <w:rPr>
          <w:rStyle w:val="CommentReference"/>
        </w:rPr>
        <w:commentReference w:id="1"/>
      </w:r>
      <w:r>
        <w:rPr>
          <w:rFonts w:ascii="Times New Roman" w:hAnsi="Times New Roman" w:cs="Times New Roman"/>
          <w:b/>
        </w:rPr>
        <w:t>:  Invasive ungulates are major drivers of forest composition in novel ecosystems</w:t>
      </w:r>
    </w:p>
    <w:p w14:paraId="684EC4B8" w14:textId="77777777" w:rsidR="00600801" w:rsidRDefault="00600801" w:rsidP="00600801">
      <w:pPr>
        <w:rPr>
          <w:rFonts w:ascii="Times New Roman" w:hAnsi="Times New Roman" w:cs="Times New Roman"/>
          <w:b/>
        </w:rPr>
      </w:pPr>
    </w:p>
    <w:p w14:paraId="30DDB06B" w14:textId="77777777" w:rsidR="00600801" w:rsidRDefault="00600801" w:rsidP="00600801">
      <w:pPr>
        <w:rPr>
          <w:rFonts w:ascii="Times New Roman" w:hAnsi="Times New Roman" w:cs="Times New Roman"/>
          <w:b/>
        </w:rPr>
      </w:pPr>
      <w:r>
        <w:rPr>
          <w:rFonts w:ascii="Times New Roman" w:hAnsi="Times New Roman" w:cs="Times New Roman"/>
          <w:b/>
        </w:rPr>
        <w:t>AUTHORS: Ann Ma</w:t>
      </w:r>
      <w:r w:rsidR="002E0F51">
        <w:rPr>
          <w:rFonts w:ascii="Times New Roman" w:hAnsi="Times New Roman" w:cs="Times New Roman"/>
          <w:b/>
        </w:rPr>
        <w:t xml:space="preserve">rie </w:t>
      </w:r>
      <w:proofErr w:type="spellStart"/>
      <w:r w:rsidR="002E0F51">
        <w:rPr>
          <w:rFonts w:ascii="Times New Roman" w:hAnsi="Times New Roman" w:cs="Times New Roman"/>
          <w:b/>
        </w:rPr>
        <w:t>Gawel</w:t>
      </w:r>
      <w:proofErr w:type="spellEnd"/>
      <w:r w:rsidR="002E0F51">
        <w:rPr>
          <w:rFonts w:ascii="Times New Roman" w:hAnsi="Times New Roman" w:cs="Times New Roman"/>
          <w:b/>
        </w:rPr>
        <w:t xml:space="preserve">, </w:t>
      </w:r>
      <w:proofErr w:type="spellStart"/>
      <w:r w:rsidR="002E0F51">
        <w:rPr>
          <w:rFonts w:ascii="Times New Roman" w:hAnsi="Times New Roman" w:cs="Times New Roman"/>
          <w:b/>
        </w:rPr>
        <w:t>Haldre</w:t>
      </w:r>
      <w:proofErr w:type="spellEnd"/>
      <w:r w:rsidR="002E0F51">
        <w:rPr>
          <w:rFonts w:ascii="Times New Roman" w:hAnsi="Times New Roman" w:cs="Times New Roman"/>
          <w:b/>
        </w:rPr>
        <w:t xml:space="preserve"> S. Rogers, Ross H. Miller, and Alexander M. Kerr</w:t>
      </w:r>
    </w:p>
    <w:p w14:paraId="43C5D016" w14:textId="77777777" w:rsidR="00600801" w:rsidRDefault="00600801" w:rsidP="00600801">
      <w:pPr>
        <w:rPr>
          <w:rFonts w:ascii="Times New Roman" w:hAnsi="Times New Roman" w:cs="Times New Roman"/>
          <w:b/>
        </w:rPr>
      </w:pPr>
    </w:p>
    <w:p w14:paraId="16CCC651" w14:textId="77777777" w:rsidR="00600801" w:rsidRPr="00C372AC" w:rsidRDefault="00600801" w:rsidP="00600801">
      <w:pPr>
        <w:rPr>
          <w:rFonts w:ascii="Times New Roman" w:hAnsi="Times New Roman" w:cs="Times New Roman"/>
          <w:b/>
          <w:i/>
        </w:rPr>
      </w:pPr>
      <w:r>
        <w:rPr>
          <w:rFonts w:ascii="Times New Roman" w:hAnsi="Times New Roman" w:cs="Times New Roman"/>
          <w:b/>
        </w:rPr>
        <w:t xml:space="preserve">KEYWORDS: </w:t>
      </w:r>
      <w:r>
        <w:rPr>
          <w:rFonts w:ascii="Times New Roman" w:hAnsi="Times New Roman" w:cs="Times New Roman"/>
          <w:b/>
          <w:i/>
        </w:rPr>
        <w:t xml:space="preserve">ungulates, invasive species, </w:t>
      </w:r>
      <w:proofErr w:type="spellStart"/>
      <w:r>
        <w:rPr>
          <w:rFonts w:ascii="Times New Roman" w:hAnsi="Times New Roman" w:cs="Times New Roman"/>
          <w:b/>
          <w:i/>
        </w:rPr>
        <w:t>herbivory</w:t>
      </w:r>
      <w:proofErr w:type="spellEnd"/>
      <w:r>
        <w:rPr>
          <w:rFonts w:ascii="Times New Roman" w:hAnsi="Times New Roman" w:cs="Times New Roman"/>
          <w:b/>
          <w:i/>
        </w:rPr>
        <w:t>, seed dispersal, limestone forests, Mariana Islands</w:t>
      </w:r>
    </w:p>
    <w:p w14:paraId="48E0E199" w14:textId="77777777" w:rsidR="00600801" w:rsidRDefault="00600801" w:rsidP="00BE2E0E">
      <w:pPr>
        <w:spacing w:line="480" w:lineRule="auto"/>
        <w:rPr>
          <w:rFonts w:ascii="Times New Roman" w:hAnsi="Times New Roman" w:cs="Times New Roman"/>
          <w:b/>
        </w:rPr>
      </w:pPr>
    </w:p>
    <w:p w14:paraId="763B920E" w14:textId="77777777" w:rsidR="00BE2E0E" w:rsidRPr="00BE2E0E" w:rsidRDefault="00BE2E0E" w:rsidP="00BE2E0E">
      <w:pPr>
        <w:spacing w:line="480" w:lineRule="auto"/>
        <w:rPr>
          <w:rFonts w:ascii="Times New Roman" w:hAnsi="Times New Roman" w:cs="Times New Roman"/>
          <w:b/>
        </w:rPr>
      </w:pPr>
      <w:commentRangeStart w:id="2"/>
      <w:r w:rsidRPr="00BE2E0E">
        <w:rPr>
          <w:rFonts w:ascii="Times New Roman" w:hAnsi="Times New Roman" w:cs="Times New Roman"/>
          <w:b/>
        </w:rPr>
        <w:t>Abstract</w:t>
      </w:r>
      <w:commentRangeEnd w:id="2"/>
      <w:r w:rsidR="00600AB5">
        <w:rPr>
          <w:rStyle w:val="CommentReference"/>
        </w:rPr>
        <w:commentReference w:id="2"/>
      </w:r>
    </w:p>
    <w:p w14:paraId="665F1D5E" w14:textId="77777777" w:rsidR="00BE2E0E" w:rsidRDefault="00BE2E0E" w:rsidP="00BE2E0E">
      <w:pPr>
        <w:spacing w:line="480" w:lineRule="auto"/>
        <w:ind w:firstLine="360"/>
        <w:rPr>
          <w:rFonts w:ascii="Times New Roman" w:hAnsi="Times New Roman" w:cs="Times New Roman"/>
        </w:rPr>
      </w:pPr>
      <w:del w:id="3" w:author="Ross Miller" w:date="2013-10-10T12:19:00Z">
        <w:r w:rsidDel="00600AB5">
          <w:rPr>
            <w:rFonts w:ascii="Times New Roman" w:hAnsi="Times New Roman" w:cs="Times New Roman"/>
          </w:rPr>
          <w:delText xml:space="preserve">The earth today is largely comprised of novel ecosystems, which have altered species compositions and interactions that need further study for more effective management. The Mariana Islands, most notoriously </w:delText>
        </w:r>
        <w:r w:rsidR="00DB7B08" w:rsidDel="00600AB5">
          <w:rPr>
            <w:rFonts w:ascii="Times New Roman" w:hAnsi="Times New Roman" w:cs="Times New Roman"/>
          </w:rPr>
          <w:delText xml:space="preserve">the island of </w:delText>
        </w:r>
        <w:r w:rsidDel="00600AB5">
          <w:rPr>
            <w:rFonts w:ascii="Times New Roman" w:hAnsi="Times New Roman" w:cs="Times New Roman"/>
          </w:rPr>
          <w:delText xml:space="preserve">Guam, have </w:delText>
        </w:r>
        <w:r w:rsidR="00DB7B08" w:rsidDel="00600AB5">
          <w:rPr>
            <w:rFonts w:ascii="Times New Roman" w:hAnsi="Times New Roman" w:cs="Times New Roman"/>
          </w:rPr>
          <w:delText>experience</w:delText>
        </w:r>
        <w:r w:rsidR="0030338A" w:rsidDel="00600AB5">
          <w:rPr>
            <w:rFonts w:ascii="Times New Roman" w:hAnsi="Times New Roman" w:cs="Times New Roman"/>
          </w:rPr>
          <w:delText>d</w:delText>
        </w:r>
        <w:r w:rsidR="00DB7B08" w:rsidDel="00600AB5">
          <w:rPr>
            <w:rFonts w:ascii="Times New Roman" w:hAnsi="Times New Roman" w:cs="Times New Roman"/>
          </w:rPr>
          <w:delText xml:space="preserve"> many</w:delText>
        </w:r>
        <w:r w:rsidDel="00600AB5">
          <w:rPr>
            <w:rFonts w:ascii="Times New Roman" w:hAnsi="Times New Roman" w:cs="Times New Roman"/>
          </w:rPr>
          <w:delText xml:space="preserve"> species introductions and </w:delText>
        </w:r>
        <w:r w:rsidR="00DB7B08" w:rsidDel="00600AB5">
          <w:rPr>
            <w:rFonts w:ascii="Times New Roman" w:hAnsi="Times New Roman" w:cs="Times New Roman"/>
          </w:rPr>
          <w:delText>losses</w:delText>
        </w:r>
        <w:r w:rsidDel="00600AB5">
          <w:rPr>
            <w:rFonts w:ascii="Times New Roman" w:hAnsi="Times New Roman" w:cs="Times New Roman"/>
          </w:rPr>
          <w:delText xml:space="preserve"> resulting in novel ecosystems. </w:delText>
        </w:r>
        <w:r w:rsidR="00DB7B08" w:rsidDel="00600AB5">
          <w:rPr>
            <w:rFonts w:ascii="Times New Roman" w:hAnsi="Times New Roman" w:cs="Times New Roman"/>
          </w:rPr>
          <w:delText>Restoration to a completely native system is highly unlikely, therefore</w:delText>
        </w:r>
        <w:r w:rsidR="00660503" w:rsidDel="00600AB5">
          <w:rPr>
            <w:rFonts w:ascii="Times New Roman" w:hAnsi="Times New Roman" w:cs="Times New Roman"/>
          </w:rPr>
          <w:delText>,</w:delText>
        </w:r>
        <w:r w:rsidR="00DB7B08" w:rsidDel="00600AB5">
          <w:rPr>
            <w:rFonts w:ascii="Times New Roman" w:hAnsi="Times New Roman" w:cs="Times New Roman"/>
          </w:rPr>
          <w:delText xml:space="preserve"> it is critical to understand the role of players in these novel ecosystems in order to prioritize conservation actions. </w:delText>
        </w:r>
      </w:del>
      <w:r>
        <w:rPr>
          <w:rFonts w:ascii="Times New Roman" w:hAnsi="Times New Roman" w:cs="Times New Roman"/>
        </w:rPr>
        <w:t>We investigated the</w:t>
      </w:r>
      <w:r w:rsidRPr="00124D16">
        <w:rPr>
          <w:rFonts w:ascii="Times New Roman" w:hAnsi="Times New Roman" w:cs="Times New Roman"/>
        </w:rPr>
        <w:t xml:space="preserve"> roles</w:t>
      </w:r>
      <w:r>
        <w:rPr>
          <w:rFonts w:ascii="Times New Roman" w:hAnsi="Times New Roman" w:cs="Times New Roman"/>
        </w:rPr>
        <w:t xml:space="preserve"> of introduced Philippine deer (</w:t>
      </w:r>
      <w:proofErr w:type="spellStart"/>
      <w:r w:rsidRPr="00171993">
        <w:rPr>
          <w:rFonts w:ascii="Times New Roman" w:hAnsi="Times New Roman" w:cs="Times New Roman"/>
          <w:i/>
        </w:rPr>
        <w:t>Rusa</w:t>
      </w:r>
      <w:proofErr w:type="spellEnd"/>
      <w:r w:rsidRPr="00171993">
        <w:rPr>
          <w:rFonts w:ascii="Times New Roman" w:hAnsi="Times New Roman" w:cs="Times New Roman"/>
          <w:i/>
        </w:rPr>
        <w:t xml:space="preserve"> </w:t>
      </w:r>
      <w:proofErr w:type="spellStart"/>
      <w:r w:rsidRPr="00171993">
        <w:rPr>
          <w:rFonts w:ascii="Times New Roman" w:hAnsi="Times New Roman" w:cs="Times New Roman"/>
          <w:i/>
        </w:rPr>
        <w:t>mariannae</w:t>
      </w:r>
      <w:proofErr w:type="spellEnd"/>
      <w:r>
        <w:rPr>
          <w:rFonts w:ascii="Times New Roman" w:hAnsi="Times New Roman" w:cs="Times New Roman"/>
        </w:rPr>
        <w:t>) and feral pigs (</w:t>
      </w:r>
      <w:proofErr w:type="spellStart"/>
      <w:r w:rsidRPr="00171993">
        <w:rPr>
          <w:rFonts w:ascii="Times New Roman" w:hAnsi="Times New Roman" w:cs="Times New Roman"/>
          <w:i/>
        </w:rPr>
        <w:t>Sus</w:t>
      </w:r>
      <w:proofErr w:type="spellEnd"/>
      <w:r w:rsidRPr="00171993">
        <w:rPr>
          <w:rFonts w:ascii="Times New Roman" w:hAnsi="Times New Roman" w:cs="Times New Roman"/>
          <w:i/>
        </w:rPr>
        <w:t xml:space="preserve"> </w:t>
      </w:r>
      <w:proofErr w:type="spellStart"/>
      <w:r w:rsidRPr="00171993">
        <w:rPr>
          <w:rFonts w:ascii="Times New Roman" w:hAnsi="Times New Roman" w:cs="Times New Roman"/>
          <w:i/>
        </w:rPr>
        <w:t>scrofa</w:t>
      </w:r>
      <w:proofErr w:type="spellEnd"/>
      <w:r>
        <w:rPr>
          <w:rFonts w:ascii="Times New Roman" w:hAnsi="Times New Roman" w:cs="Times New Roman"/>
        </w:rPr>
        <w:t>) on</w:t>
      </w:r>
      <w:r w:rsidRPr="00124D16">
        <w:rPr>
          <w:rFonts w:ascii="Times New Roman" w:hAnsi="Times New Roman" w:cs="Times New Roman"/>
        </w:rPr>
        <w:t xml:space="preserve"> seedling survival, seed dispersa</w:t>
      </w:r>
      <w:r>
        <w:rPr>
          <w:rFonts w:ascii="Times New Roman" w:hAnsi="Times New Roman" w:cs="Times New Roman"/>
        </w:rPr>
        <w:t xml:space="preserve">l, and </w:t>
      </w:r>
      <w:r w:rsidRPr="00124D16">
        <w:rPr>
          <w:rFonts w:ascii="Times New Roman" w:hAnsi="Times New Roman" w:cs="Times New Roman"/>
        </w:rPr>
        <w:t xml:space="preserve">plant community structure in the limestone forests of </w:t>
      </w:r>
      <w:r w:rsidR="00DB7B08">
        <w:rPr>
          <w:rFonts w:ascii="Times New Roman" w:hAnsi="Times New Roman" w:cs="Times New Roman"/>
        </w:rPr>
        <w:t xml:space="preserve">the </w:t>
      </w:r>
      <w:ins w:id="4" w:author="Ross Miller" w:date="2013-10-10T12:23:00Z">
        <w:r w:rsidR="00600AB5">
          <w:rPr>
            <w:rFonts w:ascii="Times New Roman" w:hAnsi="Times New Roman" w:cs="Times New Roman"/>
          </w:rPr>
          <w:t>Mariana I</w:t>
        </w:r>
      </w:ins>
      <w:del w:id="5" w:author="Ross Miller" w:date="2013-10-10T12:23:00Z">
        <w:r w:rsidR="00DB7B08" w:rsidDel="00600AB5">
          <w:rPr>
            <w:rFonts w:ascii="Times New Roman" w:hAnsi="Times New Roman" w:cs="Times New Roman"/>
          </w:rPr>
          <w:delText>i</w:delText>
        </w:r>
      </w:del>
      <w:r w:rsidR="00DB7B08">
        <w:rPr>
          <w:rFonts w:ascii="Times New Roman" w:hAnsi="Times New Roman" w:cs="Times New Roman"/>
        </w:rPr>
        <w:t xml:space="preserve">slands of </w:t>
      </w:r>
      <w:r w:rsidRPr="00124D16">
        <w:rPr>
          <w:rFonts w:ascii="Times New Roman" w:hAnsi="Times New Roman" w:cs="Times New Roman"/>
        </w:rPr>
        <w:t xml:space="preserve">Guam and Rota. </w:t>
      </w:r>
      <w:r>
        <w:rPr>
          <w:rFonts w:ascii="Times New Roman" w:hAnsi="Times New Roman" w:cs="Times New Roman"/>
        </w:rPr>
        <w:t>We compar</w:t>
      </w:r>
      <w:r w:rsidR="00DB7B08">
        <w:rPr>
          <w:rFonts w:ascii="Times New Roman" w:hAnsi="Times New Roman" w:cs="Times New Roman"/>
        </w:rPr>
        <w:t>ed</w:t>
      </w:r>
      <w:r>
        <w:rPr>
          <w:rFonts w:ascii="Times New Roman" w:hAnsi="Times New Roman" w:cs="Times New Roman"/>
        </w:rPr>
        <w:t xml:space="preserve"> fenced and unfenced seedling plots, monitor</w:t>
      </w:r>
      <w:r w:rsidR="00DB7B08">
        <w:rPr>
          <w:rFonts w:ascii="Times New Roman" w:hAnsi="Times New Roman" w:cs="Times New Roman"/>
        </w:rPr>
        <w:t>ed</w:t>
      </w:r>
      <w:r>
        <w:rPr>
          <w:rFonts w:ascii="Times New Roman" w:hAnsi="Times New Roman" w:cs="Times New Roman"/>
        </w:rPr>
        <w:t xml:space="preserve"> germination from scat</w:t>
      </w:r>
      <w:r w:rsidR="00DB7B08">
        <w:rPr>
          <w:rFonts w:ascii="Times New Roman" w:hAnsi="Times New Roman" w:cs="Times New Roman"/>
        </w:rPr>
        <w:t xml:space="preserve"> samples</w:t>
      </w:r>
      <w:r>
        <w:rPr>
          <w:rFonts w:ascii="Times New Roman" w:hAnsi="Times New Roman" w:cs="Times New Roman"/>
        </w:rPr>
        <w:t>, and survey</w:t>
      </w:r>
      <w:r w:rsidR="00DB7B08">
        <w:rPr>
          <w:rFonts w:ascii="Times New Roman" w:hAnsi="Times New Roman" w:cs="Times New Roman"/>
        </w:rPr>
        <w:t>ed</w:t>
      </w:r>
      <w:r>
        <w:rPr>
          <w:rFonts w:ascii="Times New Roman" w:hAnsi="Times New Roman" w:cs="Times New Roman"/>
        </w:rPr>
        <w:t xml:space="preserve"> vegetation and ungulate sign abundance across sites on both islands. </w:t>
      </w:r>
      <w:commentRangeStart w:id="6"/>
      <w:r>
        <w:rPr>
          <w:rFonts w:ascii="Times New Roman" w:hAnsi="Times New Roman" w:cs="Times New Roman"/>
        </w:rPr>
        <w:t>Deer selectively browsed four out of six planted species in seedling plots</w:t>
      </w:r>
      <w:commentRangeEnd w:id="6"/>
      <w:r w:rsidR="00DB7B08">
        <w:rPr>
          <w:rStyle w:val="CommentReference"/>
          <w:vanish/>
        </w:rPr>
        <w:commentReference w:id="6"/>
      </w:r>
      <w:r>
        <w:rPr>
          <w:rFonts w:ascii="Times New Roman" w:hAnsi="Times New Roman" w:cs="Times New Roman"/>
        </w:rPr>
        <w:t xml:space="preserve">, and </w:t>
      </w:r>
      <w:commentRangeStart w:id="7"/>
      <w:r w:rsidR="00DB7B08">
        <w:rPr>
          <w:rFonts w:ascii="Times New Roman" w:hAnsi="Times New Roman" w:cs="Times New Roman"/>
        </w:rPr>
        <w:t xml:space="preserve">both native and non-native </w:t>
      </w:r>
      <w:commentRangeEnd w:id="7"/>
      <w:r w:rsidR="00DB7B08">
        <w:rPr>
          <w:rStyle w:val="CommentReference"/>
          <w:vanish/>
        </w:rPr>
        <w:commentReference w:id="7"/>
      </w:r>
      <w:r>
        <w:rPr>
          <w:rFonts w:ascii="Times New Roman" w:hAnsi="Times New Roman" w:cs="Times New Roman"/>
        </w:rPr>
        <w:t xml:space="preserve">seedling and vine abundance on vegetation transects showed </w:t>
      </w:r>
      <w:r w:rsidRPr="00124D16">
        <w:rPr>
          <w:rFonts w:ascii="Times New Roman" w:hAnsi="Times New Roman" w:cs="Times New Roman"/>
        </w:rPr>
        <w:t xml:space="preserve">strong negative </w:t>
      </w:r>
      <w:proofErr w:type="spellStart"/>
      <w:r w:rsidRPr="00124D16">
        <w:rPr>
          <w:rFonts w:ascii="Times New Roman" w:hAnsi="Times New Roman" w:cs="Times New Roman"/>
        </w:rPr>
        <w:t>loglinear</w:t>
      </w:r>
      <w:proofErr w:type="spellEnd"/>
      <w:r w:rsidRPr="00124D16">
        <w:rPr>
          <w:rFonts w:ascii="Times New Roman" w:hAnsi="Times New Roman" w:cs="Times New Roman"/>
        </w:rPr>
        <w:t xml:space="preserve"> correlations </w:t>
      </w:r>
      <w:r>
        <w:rPr>
          <w:rFonts w:ascii="Times New Roman" w:hAnsi="Times New Roman" w:cs="Times New Roman"/>
        </w:rPr>
        <w:t>(</w:t>
      </w:r>
      <w:commentRangeStart w:id="8"/>
      <w:r w:rsidRPr="00FB2F63">
        <w:rPr>
          <w:rFonts w:ascii="Times New Roman" w:hAnsi="Times New Roman" w:cs="Times New Roman"/>
        </w:rPr>
        <w:t>R</w:t>
      </w:r>
      <w:r>
        <w:rPr>
          <w:rFonts w:ascii="Times New Roman" w:hAnsi="Times New Roman" w:cs="Times New Roman"/>
          <w:vertAlign w:val="superscript"/>
        </w:rPr>
        <w:t>2</w:t>
      </w:r>
      <w:commentRangeEnd w:id="8"/>
      <w:r w:rsidR="00600AB5">
        <w:rPr>
          <w:rStyle w:val="CommentReference"/>
        </w:rPr>
        <w:commentReference w:id="8"/>
      </w:r>
      <w:r>
        <w:rPr>
          <w:rFonts w:ascii="Times New Roman" w:hAnsi="Times New Roman" w:cs="Times New Roman"/>
        </w:rPr>
        <w:t xml:space="preserve"> </w:t>
      </w:r>
      <w:r>
        <w:rPr>
          <w:rFonts w:ascii="Times New Roman" w:hAnsi="Times New Roman" w:cs="Times New Roman"/>
        </w:rPr>
        <w:sym w:font="Symbol" w:char="F0B3"/>
      </w:r>
      <w:r>
        <w:rPr>
          <w:rFonts w:ascii="Times New Roman" w:hAnsi="Times New Roman" w:cs="Times New Roman"/>
        </w:rPr>
        <w:t xml:space="preserve"> 0.65) </w:t>
      </w:r>
      <w:r w:rsidRPr="00FB2F63">
        <w:rPr>
          <w:rFonts w:ascii="Times New Roman" w:hAnsi="Times New Roman" w:cs="Times New Roman"/>
        </w:rPr>
        <w:t>to</w:t>
      </w:r>
      <w:r w:rsidRPr="00124D16">
        <w:rPr>
          <w:rFonts w:ascii="Times New Roman" w:hAnsi="Times New Roman" w:cs="Times New Roman"/>
        </w:rPr>
        <w:t xml:space="preserve"> </w:t>
      </w:r>
      <w:r>
        <w:rPr>
          <w:rFonts w:ascii="Times New Roman" w:hAnsi="Times New Roman" w:cs="Times New Roman"/>
        </w:rPr>
        <w:t>deer abundance</w:t>
      </w:r>
      <w:r w:rsidR="00DB7B08">
        <w:rPr>
          <w:rFonts w:ascii="Times New Roman" w:hAnsi="Times New Roman" w:cs="Times New Roman"/>
        </w:rPr>
        <w:t xml:space="preserve"> </w:t>
      </w:r>
      <w:r>
        <w:rPr>
          <w:rFonts w:ascii="Times New Roman" w:hAnsi="Times New Roman" w:cs="Times New Roman"/>
        </w:rPr>
        <w:t>in Guam.</w:t>
      </w:r>
      <w:r w:rsidRPr="00124D16">
        <w:rPr>
          <w:rFonts w:ascii="Times New Roman" w:hAnsi="Times New Roman" w:cs="Times New Roman"/>
        </w:rPr>
        <w:t xml:space="preserve"> </w:t>
      </w:r>
      <w:del w:id="9" w:author="Ross Miller" w:date="2013-10-10T12:23:00Z">
        <w:r w:rsidR="005A0F33" w:rsidDel="00600AB5">
          <w:rPr>
            <w:rFonts w:ascii="Times New Roman" w:hAnsi="Times New Roman" w:cs="Times New Roman"/>
          </w:rPr>
          <w:delText xml:space="preserve">Overall </w:delText>
        </w:r>
      </w:del>
      <w:ins w:id="10" w:author="Ross Miller" w:date="2013-10-10T12:23:00Z">
        <w:r w:rsidR="00600AB5">
          <w:rPr>
            <w:rFonts w:ascii="Times New Roman" w:hAnsi="Times New Roman" w:cs="Times New Roman"/>
          </w:rPr>
          <w:t xml:space="preserve">Highest </w:t>
        </w:r>
      </w:ins>
      <w:r w:rsidR="005A0F33">
        <w:rPr>
          <w:rFonts w:ascii="Times New Roman" w:hAnsi="Times New Roman" w:cs="Times New Roman"/>
        </w:rPr>
        <w:t>p</w:t>
      </w:r>
      <w:r w:rsidR="00DB7B08">
        <w:rPr>
          <w:rFonts w:ascii="Times New Roman" w:hAnsi="Times New Roman" w:cs="Times New Roman"/>
        </w:rPr>
        <w:t xml:space="preserve">lant diversity </w:t>
      </w:r>
      <w:del w:id="11" w:author="Ross Miller" w:date="2013-10-10T12:24:00Z">
        <w:r w:rsidR="00DB7B08" w:rsidDel="00600AB5">
          <w:rPr>
            <w:rFonts w:ascii="Times New Roman" w:hAnsi="Times New Roman" w:cs="Times New Roman"/>
          </w:rPr>
          <w:delText xml:space="preserve">displayed a quadratic relationship to deer abundance, that is, highest </w:delText>
        </w:r>
        <w:commentRangeStart w:id="12"/>
        <w:commentRangeStart w:id="13"/>
        <w:r w:rsidR="00DB7B08" w:rsidDel="00600AB5">
          <w:rPr>
            <w:rFonts w:ascii="Times New Roman" w:hAnsi="Times New Roman" w:cs="Times New Roman"/>
          </w:rPr>
          <w:delText xml:space="preserve">diversity </w:delText>
        </w:r>
        <w:commentRangeEnd w:id="12"/>
        <w:r w:rsidR="00DB7B08" w:rsidDel="00600AB5">
          <w:rPr>
            <w:rStyle w:val="CommentReference"/>
            <w:vanish/>
          </w:rPr>
          <w:commentReference w:id="12"/>
        </w:r>
      </w:del>
      <w:commentRangeEnd w:id="13"/>
      <w:r w:rsidR="00660503">
        <w:rPr>
          <w:rStyle w:val="CommentReference"/>
          <w:vanish/>
        </w:rPr>
        <w:commentReference w:id="13"/>
      </w:r>
      <w:r w:rsidR="00DB7B08">
        <w:rPr>
          <w:rFonts w:ascii="Times New Roman" w:hAnsi="Times New Roman" w:cs="Times New Roman"/>
        </w:rPr>
        <w:t>occurred at intermediate levels of deer disturbance</w:t>
      </w:r>
      <w:ins w:id="14" w:author="Ross Miller" w:date="2013-10-10T12:24:00Z">
        <w:r w:rsidR="00600AB5">
          <w:rPr>
            <w:rFonts w:ascii="Times New Roman" w:hAnsi="Times New Roman" w:cs="Times New Roman"/>
          </w:rPr>
          <w:t xml:space="preserve"> in a quadratic relationship</w:t>
        </w:r>
      </w:ins>
      <w:r w:rsidR="00DB7B08">
        <w:rPr>
          <w:rFonts w:ascii="Times New Roman" w:hAnsi="Times New Roman" w:cs="Times New Roman"/>
        </w:rPr>
        <w:t>.</w:t>
      </w:r>
      <w:r w:rsidR="00DB7B08" w:rsidRPr="00124D16">
        <w:rPr>
          <w:rFonts w:ascii="Times New Roman" w:hAnsi="Times New Roman" w:cs="Times New Roman"/>
        </w:rPr>
        <w:t xml:space="preserve"> </w:t>
      </w:r>
      <w:r>
        <w:rPr>
          <w:rFonts w:ascii="Times New Roman" w:hAnsi="Times New Roman" w:cs="Times New Roman"/>
        </w:rPr>
        <w:t>P</w:t>
      </w:r>
      <w:r w:rsidRPr="00124D16">
        <w:rPr>
          <w:rFonts w:ascii="Times New Roman" w:hAnsi="Times New Roman" w:cs="Times New Roman"/>
        </w:rPr>
        <w:t>lant community characteristics</w:t>
      </w:r>
      <w:r>
        <w:rPr>
          <w:rFonts w:ascii="Times New Roman" w:hAnsi="Times New Roman" w:cs="Times New Roman"/>
        </w:rPr>
        <w:t xml:space="preserve"> </w:t>
      </w:r>
      <w:del w:id="15" w:author="Ross Miller" w:date="2013-10-10T12:24:00Z">
        <w:r w:rsidDel="00600AB5">
          <w:rPr>
            <w:rFonts w:ascii="Times New Roman" w:hAnsi="Times New Roman" w:cs="Times New Roman"/>
          </w:rPr>
          <w:delText>did not show any clear relationships</w:delText>
        </w:r>
      </w:del>
      <w:ins w:id="16" w:author="Ross Miller" w:date="2013-10-10T12:24:00Z">
        <w:r w:rsidR="00600AB5">
          <w:rPr>
            <w:rFonts w:ascii="Times New Roman" w:hAnsi="Times New Roman" w:cs="Times New Roman"/>
          </w:rPr>
          <w:t>was not significantly correlated</w:t>
        </w:r>
      </w:ins>
      <w:r>
        <w:rPr>
          <w:rFonts w:ascii="Times New Roman" w:hAnsi="Times New Roman" w:cs="Times New Roman"/>
        </w:rPr>
        <w:t xml:space="preserve"> to pig abundance</w:t>
      </w:r>
      <w:r w:rsidR="00DB7B08">
        <w:rPr>
          <w:rFonts w:ascii="Times New Roman" w:hAnsi="Times New Roman" w:cs="Times New Roman"/>
        </w:rPr>
        <w:t xml:space="preserve">, although </w:t>
      </w:r>
      <w:r>
        <w:rPr>
          <w:rFonts w:ascii="Times New Roman" w:hAnsi="Times New Roman" w:cs="Times New Roman"/>
        </w:rPr>
        <w:t xml:space="preserve">we recorded germination from many pig scats, with </w:t>
      </w:r>
      <w:del w:id="17" w:author="Ross Miller" w:date="2013-10-10T12:25:00Z">
        <w:r w:rsidDel="00600AB5">
          <w:rPr>
            <w:rFonts w:ascii="Times New Roman" w:hAnsi="Times New Roman" w:cs="Times New Roman"/>
          </w:rPr>
          <w:delText>strong selection for</w:delText>
        </w:r>
      </w:del>
      <w:ins w:id="18" w:author="Ross Miller" w:date="2013-10-10T12:25:00Z">
        <w:r w:rsidR="00600AB5">
          <w:rPr>
            <w:rFonts w:ascii="Times New Roman" w:hAnsi="Times New Roman" w:cs="Times New Roman"/>
          </w:rPr>
          <w:t>a predominance</w:t>
        </w:r>
      </w:ins>
      <w:del w:id="19" w:author="Ross Miller" w:date="2013-10-10T12:25:00Z">
        <w:r w:rsidDel="00600AB5">
          <w:rPr>
            <w:rFonts w:ascii="Times New Roman" w:hAnsi="Times New Roman" w:cs="Times New Roman"/>
          </w:rPr>
          <w:delText xml:space="preserve"> dispersal</w:delText>
        </w:r>
      </w:del>
      <w:r>
        <w:rPr>
          <w:rFonts w:ascii="Times New Roman" w:hAnsi="Times New Roman" w:cs="Times New Roman"/>
        </w:rPr>
        <w:t xml:space="preserve"> of native, rather than exotic, plant species. </w:t>
      </w:r>
      <w:ins w:id="20" w:author="Ross Miller" w:date="2013-10-10T12:26:00Z">
        <w:r w:rsidR="00600AB5">
          <w:rPr>
            <w:rFonts w:ascii="Times New Roman" w:hAnsi="Times New Roman" w:cs="Times New Roman"/>
          </w:rPr>
          <w:t>D</w:t>
        </w:r>
      </w:ins>
      <w:del w:id="21" w:author="Ross Miller" w:date="2013-10-10T12:26:00Z">
        <w:r w:rsidR="00DB7B08" w:rsidDel="00600AB5">
          <w:rPr>
            <w:rFonts w:ascii="Times New Roman" w:hAnsi="Times New Roman" w:cs="Times New Roman"/>
          </w:rPr>
          <w:delText>In summary, d</w:delText>
        </w:r>
      </w:del>
      <w:r w:rsidR="00DB7B08">
        <w:rPr>
          <w:rFonts w:ascii="Times New Roman" w:hAnsi="Times New Roman" w:cs="Times New Roman"/>
        </w:rPr>
        <w:t xml:space="preserve">eer </w:t>
      </w:r>
      <w:ins w:id="22" w:author="Ross Miller" w:date="2013-10-10T12:26:00Z">
        <w:r w:rsidR="00600AB5">
          <w:rPr>
            <w:rFonts w:ascii="Times New Roman" w:hAnsi="Times New Roman" w:cs="Times New Roman"/>
          </w:rPr>
          <w:t xml:space="preserve">on these islands appear to be </w:t>
        </w:r>
      </w:ins>
      <w:del w:id="23" w:author="Ross Miller" w:date="2013-10-10T12:26:00Z">
        <w:r w:rsidR="00DB7B08" w:rsidDel="00600AB5">
          <w:rPr>
            <w:rFonts w:ascii="Times New Roman" w:hAnsi="Times New Roman" w:cs="Times New Roman"/>
          </w:rPr>
          <w:delText xml:space="preserve">stand out as </w:delText>
        </w:r>
      </w:del>
      <w:r w:rsidR="00DB7B08">
        <w:rPr>
          <w:rFonts w:ascii="Times New Roman" w:hAnsi="Times New Roman" w:cs="Times New Roman"/>
        </w:rPr>
        <w:lastRenderedPageBreak/>
        <w:t>major drivers of plant community composition, even in these highly altered systems</w:t>
      </w:r>
      <w:del w:id="24" w:author="Ross Miller" w:date="2013-10-10T12:26:00Z">
        <w:r w:rsidR="00DB7B08" w:rsidDel="00600AB5">
          <w:rPr>
            <w:rFonts w:ascii="Times New Roman" w:hAnsi="Times New Roman" w:cs="Times New Roman"/>
          </w:rPr>
          <w:delText xml:space="preserve">; </w:delText>
        </w:r>
        <w:r w:rsidRPr="00124D16" w:rsidDel="00600AB5">
          <w:rPr>
            <w:rFonts w:ascii="Times New Roman" w:hAnsi="Times New Roman" w:cs="Times New Roman"/>
          </w:rPr>
          <w:delText xml:space="preserve">even at small abundances, </w:delText>
        </w:r>
        <w:r w:rsidR="00DB7B08" w:rsidDel="00600AB5">
          <w:rPr>
            <w:rFonts w:ascii="Times New Roman" w:hAnsi="Times New Roman" w:cs="Times New Roman"/>
          </w:rPr>
          <w:delText xml:space="preserve">deer </w:delText>
        </w:r>
        <w:r w:rsidR="00C528FD" w:rsidDel="00600AB5">
          <w:rPr>
            <w:rFonts w:ascii="Times New Roman" w:hAnsi="Times New Roman" w:cs="Times New Roman"/>
          </w:rPr>
          <w:delText>shape</w:delText>
        </w:r>
        <w:r w:rsidDel="00600AB5">
          <w:rPr>
            <w:rFonts w:ascii="Times New Roman" w:hAnsi="Times New Roman" w:cs="Times New Roman"/>
          </w:rPr>
          <w:delText xml:space="preserve"> forest</w:delText>
        </w:r>
        <w:r w:rsidRPr="00124D16" w:rsidDel="00600AB5">
          <w:rPr>
            <w:rFonts w:ascii="Times New Roman" w:hAnsi="Times New Roman" w:cs="Times New Roman"/>
          </w:rPr>
          <w:delText xml:space="preserve"> community characteristics</w:delText>
        </w:r>
        <w:r w:rsidDel="00600AB5">
          <w:rPr>
            <w:rFonts w:ascii="Times New Roman" w:hAnsi="Times New Roman" w:cs="Times New Roman"/>
          </w:rPr>
          <w:delText xml:space="preserve"> through herbivory</w:delText>
        </w:r>
      </w:del>
      <w:r w:rsidR="00DB7B08">
        <w:rPr>
          <w:rFonts w:ascii="Times New Roman" w:hAnsi="Times New Roman" w:cs="Times New Roman"/>
        </w:rPr>
        <w:t>. P</w:t>
      </w:r>
      <w:r>
        <w:rPr>
          <w:rFonts w:ascii="Times New Roman" w:hAnsi="Times New Roman" w:cs="Times New Roman"/>
        </w:rPr>
        <w:t>ig</w:t>
      </w:r>
      <w:r w:rsidR="00DB7B08">
        <w:rPr>
          <w:rFonts w:ascii="Times New Roman" w:hAnsi="Times New Roman" w:cs="Times New Roman"/>
        </w:rPr>
        <w:t xml:space="preserve"> presence </w:t>
      </w:r>
      <w:del w:id="25" w:author="Ross Miller" w:date="2013-10-10T12:26:00Z">
        <w:r w:rsidR="00DB7B08" w:rsidDel="00600AB5">
          <w:rPr>
            <w:rFonts w:ascii="Times New Roman" w:hAnsi="Times New Roman" w:cs="Times New Roman"/>
          </w:rPr>
          <w:delText xml:space="preserve">is </w:delText>
        </w:r>
      </w:del>
      <w:ins w:id="26" w:author="Ross Miller" w:date="2013-10-10T12:26:00Z">
        <w:r w:rsidR="00600AB5">
          <w:rPr>
            <w:rFonts w:ascii="Times New Roman" w:hAnsi="Times New Roman" w:cs="Times New Roman"/>
          </w:rPr>
          <w:t xml:space="preserve">was </w:t>
        </w:r>
      </w:ins>
      <w:r w:rsidR="00DB7B08">
        <w:rPr>
          <w:rFonts w:ascii="Times New Roman" w:hAnsi="Times New Roman" w:cs="Times New Roman"/>
        </w:rPr>
        <w:t xml:space="preserve">not clearly linked to species diversity, although they do act as </w:t>
      </w:r>
      <w:r>
        <w:rPr>
          <w:rFonts w:ascii="Times New Roman" w:hAnsi="Times New Roman" w:cs="Times New Roman"/>
        </w:rPr>
        <w:t xml:space="preserve">seed </w:t>
      </w:r>
      <w:commentRangeStart w:id="27"/>
      <w:r>
        <w:rPr>
          <w:rFonts w:ascii="Times New Roman" w:hAnsi="Times New Roman" w:cs="Times New Roman"/>
        </w:rPr>
        <w:t>dispers</w:t>
      </w:r>
      <w:r w:rsidR="00DB7B08">
        <w:rPr>
          <w:rFonts w:ascii="Times New Roman" w:hAnsi="Times New Roman" w:cs="Times New Roman"/>
        </w:rPr>
        <w:t>ers</w:t>
      </w:r>
      <w:commentRangeEnd w:id="27"/>
      <w:r w:rsidR="00DB7B08">
        <w:rPr>
          <w:rStyle w:val="CommentReference"/>
          <w:vanish/>
        </w:rPr>
        <w:commentReference w:id="27"/>
      </w:r>
      <w:r w:rsidR="00DB7B08">
        <w:rPr>
          <w:rFonts w:ascii="Times New Roman" w:hAnsi="Times New Roman" w:cs="Times New Roman"/>
        </w:rPr>
        <w:t>, which may be beneficial in a system such as Guam that has lost the majority of seed dispersers</w:t>
      </w:r>
      <w:r>
        <w:rPr>
          <w:rFonts w:ascii="Times New Roman" w:hAnsi="Times New Roman" w:cs="Times New Roman"/>
        </w:rPr>
        <w:t xml:space="preserve">. The </w:t>
      </w:r>
      <w:commentRangeStart w:id="28"/>
      <w:r>
        <w:rPr>
          <w:rFonts w:ascii="Times New Roman" w:hAnsi="Times New Roman" w:cs="Times New Roman"/>
        </w:rPr>
        <w:t>nuances</w:t>
      </w:r>
      <w:commentRangeEnd w:id="28"/>
      <w:r w:rsidR="00600AB5">
        <w:rPr>
          <w:rStyle w:val="CommentReference"/>
        </w:rPr>
        <w:commentReference w:id="28"/>
      </w:r>
      <w:r>
        <w:rPr>
          <w:rFonts w:ascii="Times New Roman" w:hAnsi="Times New Roman" w:cs="Times New Roman"/>
        </w:rPr>
        <w:t xml:space="preserve"> of their ecological roles can better inform management of their populations as well as native forest restoration and conservation in the Mariana Islands.</w:t>
      </w:r>
    </w:p>
    <w:p w14:paraId="69F689C5" w14:textId="77777777" w:rsidR="00446B8D" w:rsidRPr="00396B5A" w:rsidRDefault="00446B8D" w:rsidP="00446B8D">
      <w:pPr>
        <w:rPr>
          <w:rFonts w:ascii="Times New Roman" w:hAnsi="Times New Roman" w:cs="Times New Roman"/>
          <w:b/>
        </w:rPr>
      </w:pPr>
      <w:r w:rsidRPr="00396B5A">
        <w:rPr>
          <w:rFonts w:ascii="Times New Roman" w:hAnsi="Times New Roman" w:cs="Times New Roman"/>
          <w:b/>
        </w:rPr>
        <w:t>Introduction</w:t>
      </w:r>
    </w:p>
    <w:p w14:paraId="3210369D" w14:textId="77777777" w:rsidR="00446B8D" w:rsidRDefault="00446B8D" w:rsidP="00446B8D"/>
    <w:p w14:paraId="330BFC07" w14:textId="77777777" w:rsidR="00446B8D" w:rsidRDefault="00446B8D" w:rsidP="00446B8D">
      <w:pPr>
        <w:spacing w:line="480" w:lineRule="auto"/>
        <w:ind w:firstLine="720"/>
        <w:rPr>
          <w:rFonts w:ascii="Times New Roman" w:hAnsi="Times New Roman" w:cs="Times New Roman"/>
        </w:rPr>
      </w:pPr>
      <w:commentRangeStart w:id="29"/>
      <w:r>
        <w:rPr>
          <w:rFonts w:ascii="Times New Roman" w:hAnsi="Times New Roman" w:cs="Times New Roman"/>
        </w:rPr>
        <w:t>The</w:t>
      </w:r>
      <w:commentRangeEnd w:id="29"/>
      <w:r w:rsidR="00465753">
        <w:rPr>
          <w:rStyle w:val="CommentReference"/>
        </w:rPr>
        <w:commentReference w:id="29"/>
      </w:r>
      <w:r>
        <w:rPr>
          <w:rFonts w:ascii="Times New Roman" w:hAnsi="Times New Roman" w:cs="Times New Roman"/>
        </w:rPr>
        <w:t xml:space="preserve"> extent of human influence is so pervasive that the earth today is comprised mostly of novel ecosystems (</w:t>
      </w:r>
      <w:proofErr w:type="spellStart"/>
      <w:r>
        <w:rPr>
          <w:rFonts w:ascii="Times New Roman" w:hAnsi="Times New Roman" w:cs="Times New Roman"/>
        </w:rPr>
        <w:t>Seastedt</w:t>
      </w:r>
      <w:proofErr w:type="spellEnd"/>
      <w:r>
        <w:rPr>
          <w:rFonts w:ascii="Times New Roman" w:hAnsi="Times New Roman" w:cs="Times New Roman"/>
        </w:rPr>
        <w:t xml:space="preserve"> et al. 2008). Novel ecosystems have species compositions and relative abundances that have not been previously observed, and </w:t>
      </w:r>
      <w:commentRangeStart w:id="30"/>
      <w:r>
        <w:rPr>
          <w:rFonts w:ascii="Times New Roman" w:hAnsi="Times New Roman" w:cs="Times New Roman"/>
        </w:rPr>
        <w:t xml:space="preserve">usually </w:t>
      </w:r>
      <w:commentRangeEnd w:id="30"/>
      <w:r>
        <w:rPr>
          <w:rStyle w:val="CommentReference"/>
          <w:vanish/>
        </w:rPr>
        <w:commentReference w:id="30"/>
      </w:r>
      <w:del w:id="31" w:author="Ross Miller" w:date="2013-10-10T12:30:00Z">
        <w:r w:rsidDel="003D106E">
          <w:rPr>
            <w:rFonts w:ascii="Times New Roman" w:hAnsi="Times New Roman" w:cs="Times New Roman"/>
          </w:rPr>
          <w:delText>are the</w:delText>
        </w:r>
      </w:del>
      <w:r>
        <w:rPr>
          <w:rFonts w:ascii="Times New Roman" w:hAnsi="Times New Roman" w:cs="Times New Roman"/>
        </w:rPr>
        <w:t xml:space="preserve"> result </w:t>
      </w:r>
      <w:ins w:id="32" w:author="Ross Miller" w:date="2013-10-10T12:30:00Z">
        <w:r w:rsidR="003D106E">
          <w:rPr>
            <w:rFonts w:ascii="Times New Roman" w:hAnsi="Times New Roman" w:cs="Times New Roman"/>
          </w:rPr>
          <w:t>from</w:t>
        </w:r>
      </w:ins>
      <w:del w:id="33" w:author="Ross Miller" w:date="2013-10-10T12:30:00Z">
        <w:r w:rsidDel="003D106E">
          <w:rPr>
            <w:rFonts w:ascii="Times New Roman" w:hAnsi="Times New Roman" w:cs="Times New Roman"/>
          </w:rPr>
          <w:delText>of</w:delText>
        </w:r>
      </w:del>
      <w:r>
        <w:rPr>
          <w:rFonts w:ascii="Times New Roman" w:hAnsi="Times New Roman" w:cs="Times New Roman"/>
        </w:rPr>
        <w:t xml:space="preserve"> anthropogenic </w:t>
      </w:r>
      <w:del w:id="34" w:author="Ross Miller" w:date="2013-10-10T12:30:00Z">
        <w:r w:rsidDel="003D106E">
          <w:rPr>
            <w:rFonts w:ascii="Times New Roman" w:hAnsi="Times New Roman" w:cs="Times New Roman"/>
          </w:rPr>
          <w:delText xml:space="preserve">changes </w:delText>
        </w:r>
      </w:del>
      <w:ins w:id="35" w:author="Ross Miller" w:date="2013-10-10T12:30:00Z">
        <w:r w:rsidR="003D106E">
          <w:rPr>
            <w:rFonts w:ascii="Times New Roman" w:hAnsi="Times New Roman" w:cs="Times New Roman"/>
          </w:rPr>
          <w:t xml:space="preserve">influences </w:t>
        </w:r>
      </w:ins>
      <w:r>
        <w:rPr>
          <w:rFonts w:ascii="Times New Roman" w:hAnsi="Times New Roman" w:cs="Times New Roman"/>
        </w:rPr>
        <w:t xml:space="preserve">(Hobbs et al. 2009). Species introductions </w:t>
      </w:r>
      <w:ins w:id="36" w:author="Ross Miller" w:date="2013-10-10T12:32:00Z">
        <w:r w:rsidR="003D106E">
          <w:rPr>
            <w:rFonts w:ascii="Times New Roman" w:hAnsi="Times New Roman" w:cs="Times New Roman"/>
          </w:rPr>
          <w:t xml:space="preserve">create and maintain </w:t>
        </w:r>
      </w:ins>
      <w:del w:id="37" w:author="Ross Miller" w:date="2013-10-10T12:32:00Z">
        <w:r w:rsidDel="003D106E">
          <w:rPr>
            <w:rFonts w:ascii="Times New Roman" w:hAnsi="Times New Roman" w:cs="Times New Roman"/>
          </w:rPr>
          <w:delText xml:space="preserve">are major </w:delText>
        </w:r>
        <w:commentRangeStart w:id="38"/>
        <w:r w:rsidDel="003D106E">
          <w:rPr>
            <w:rFonts w:ascii="Times New Roman" w:hAnsi="Times New Roman" w:cs="Times New Roman"/>
          </w:rPr>
          <w:delText>drivers</w:delText>
        </w:r>
      </w:del>
      <w:commentRangeEnd w:id="38"/>
      <w:r w:rsidR="003D106E">
        <w:rPr>
          <w:rStyle w:val="CommentReference"/>
        </w:rPr>
        <w:commentReference w:id="38"/>
      </w:r>
      <w:del w:id="39" w:author="Ross Miller" w:date="2013-10-10T12:32:00Z">
        <w:r w:rsidDel="003D106E">
          <w:rPr>
            <w:rFonts w:ascii="Times New Roman" w:hAnsi="Times New Roman" w:cs="Times New Roman"/>
          </w:rPr>
          <w:delText xml:space="preserve"> in the creation and maintenance of </w:delText>
        </w:r>
      </w:del>
      <w:r>
        <w:rPr>
          <w:rFonts w:ascii="Times New Roman" w:hAnsi="Times New Roman" w:cs="Times New Roman"/>
        </w:rPr>
        <w:t>novel ecosystems</w:t>
      </w:r>
      <w:ins w:id="40" w:author="Ross Miller" w:date="2013-10-10T12:32:00Z">
        <w:r w:rsidR="003D106E">
          <w:rPr>
            <w:rFonts w:ascii="Times New Roman" w:hAnsi="Times New Roman" w:cs="Times New Roman"/>
          </w:rPr>
          <w:t xml:space="preserve"> </w:t>
        </w:r>
      </w:ins>
      <w:del w:id="41" w:author="Ross Miller" w:date="2013-10-10T12:32:00Z">
        <w:r w:rsidDel="003D106E">
          <w:rPr>
            <w:rFonts w:ascii="Times New Roman" w:hAnsi="Times New Roman" w:cs="Times New Roman"/>
          </w:rPr>
          <w:delText xml:space="preserve"> both </w:delText>
        </w:r>
      </w:del>
      <w:r>
        <w:rPr>
          <w:rFonts w:ascii="Times New Roman" w:hAnsi="Times New Roman" w:cs="Times New Roman"/>
        </w:rPr>
        <w:t>by adding new species and</w:t>
      </w:r>
      <w:del w:id="42" w:author="Ross Miller" w:date="2013-10-10T12:32:00Z">
        <w:r w:rsidDel="003D106E">
          <w:rPr>
            <w:rFonts w:ascii="Times New Roman" w:hAnsi="Times New Roman" w:cs="Times New Roman"/>
          </w:rPr>
          <w:delText xml:space="preserve"> by</w:delText>
        </w:r>
      </w:del>
      <w:r>
        <w:rPr>
          <w:rFonts w:ascii="Times New Roman" w:hAnsi="Times New Roman" w:cs="Times New Roman"/>
        </w:rPr>
        <w:t xml:space="preserve"> removing native species (</w:t>
      </w:r>
      <w:proofErr w:type="spellStart"/>
      <w:r>
        <w:rPr>
          <w:rFonts w:ascii="Times New Roman" w:hAnsi="Times New Roman" w:cs="Times New Roman"/>
        </w:rPr>
        <w:t>Seastedt</w:t>
      </w:r>
      <w:proofErr w:type="spellEnd"/>
      <w:r>
        <w:rPr>
          <w:rFonts w:ascii="Times New Roman" w:hAnsi="Times New Roman" w:cs="Times New Roman"/>
        </w:rPr>
        <w:t xml:space="preserve"> et al. 2008). Novel ecosystems may be severely degraded and comprised of non-native species, but ma</w:t>
      </w:r>
      <w:del w:id="43" w:author="Ross Miller" w:date="2013-10-10T12:33:00Z">
        <w:r w:rsidDel="003D106E">
          <w:rPr>
            <w:rFonts w:ascii="Times New Roman" w:hAnsi="Times New Roman" w:cs="Times New Roman"/>
          </w:rPr>
          <w:delText>n</w:delText>
        </w:r>
      </w:del>
      <w:r>
        <w:rPr>
          <w:rFonts w:ascii="Times New Roman" w:hAnsi="Times New Roman" w:cs="Times New Roman"/>
        </w:rPr>
        <w:t>y still harbor species that serve important ecological functions</w:t>
      </w:r>
      <w:ins w:id="44" w:author="Ross Miller" w:date="2013-10-10T12:33:00Z">
        <w:r w:rsidR="003D106E">
          <w:rPr>
            <w:rFonts w:ascii="Times New Roman" w:hAnsi="Times New Roman" w:cs="Times New Roman"/>
          </w:rPr>
          <w:t xml:space="preserve">.  </w:t>
        </w:r>
      </w:ins>
      <w:del w:id="45" w:author="Ross Miller" w:date="2013-10-10T12:33:00Z">
        <w:r w:rsidDel="003D106E">
          <w:rPr>
            <w:rFonts w:ascii="Times New Roman" w:hAnsi="Times New Roman" w:cs="Times New Roman"/>
          </w:rPr>
          <w:delText>, and m</w:delText>
        </w:r>
      </w:del>
      <w:ins w:id="46" w:author="Ross Miller" w:date="2013-10-10T12:33:00Z">
        <w:r w:rsidR="003D106E">
          <w:rPr>
            <w:rFonts w:ascii="Times New Roman" w:hAnsi="Times New Roman" w:cs="Times New Roman"/>
          </w:rPr>
          <w:t>M</w:t>
        </w:r>
      </w:ins>
      <w:r>
        <w:rPr>
          <w:rFonts w:ascii="Times New Roman" w:hAnsi="Times New Roman" w:cs="Times New Roman"/>
        </w:rPr>
        <w:t xml:space="preserve">any are good candidates for restoration. However, effective conservation in these systems requires better knowledge of the </w:t>
      </w:r>
      <w:ins w:id="47" w:author="Ross Miller" w:date="2013-10-10T12:33:00Z">
        <w:r w:rsidR="003D106E">
          <w:rPr>
            <w:rFonts w:ascii="Times New Roman" w:hAnsi="Times New Roman" w:cs="Times New Roman"/>
          </w:rPr>
          <w:t xml:space="preserve">remnant native and introduced </w:t>
        </w:r>
      </w:ins>
      <w:r>
        <w:rPr>
          <w:rFonts w:ascii="Times New Roman" w:hAnsi="Times New Roman" w:cs="Times New Roman"/>
        </w:rPr>
        <w:t>species that comprise them</w:t>
      </w:r>
      <w:ins w:id="48" w:author="Ross Miller" w:date="2013-10-10T12:34:00Z">
        <w:r w:rsidR="003D106E">
          <w:rPr>
            <w:rFonts w:ascii="Times New Roman" w:hAnsi="Times New Roman" w:cs="Times New Roman"/>
          </w:rPr>
          <w:t xml:space="preserve">, </w:t>
        </w:r>
      </w:ins>
      <w:del w:id="49" w:author="Ross Miller" w:date="2013-10-10T12:34:00Z">
        <w:r w:rsidDel="003D106E">
          <w:rPr>
            <w:rFonts w:ascii="Times New Roman" w:hAnsi="Times New Roman" w:cs="Times New Roman"/>
          </w:rPr>
          <w:delText xml:space="preserve"> – both the remnant native and the introduced species – </w:delText>
        </w:r>
      </w:del>
      <w:r>
        <w:rPr>
          <w:rFonts w:ascii="Times New Roman" w:hAnsi="Times New Roman" w:cs="Times New Roman"/>
        </w:rPr>
        <w:t>and their current ecological roles.</w:t>
      </w:r>
    </w:p>
    <w:p w14:paraId="6DD06DF5" w14:textId="77777777"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 xml:space="preserve">Most conservation goals focus on restoring native species to historical abundances, but restoring ecological functions </w:t>
      </w:r>
      <w:del w:id="50" w:author="Ross Miller" w:date="2013-10-10T12:35:00Z">
        <w:r w:rsidDel="003D106E">
          <w:rPr>
            <w:rFonts w:ascii="Times New Roman" w:hAnsi="Times New Roman" w:cs="Times New Roman"/>
          </w:rPr>
          <w:delText xml:space="preserve">could </w:delText>
        </w:r>
      </w:del>
      <w:ins w:id="51" w:author="Ross Miller" w:date="2013-10-10T12:35:00Z">
        <w:r w:rsidR="003D106E">
          <w:rPr>
            <w:rFonts w:ascii="Times New Roman" w:hAnsi="Times New Roman" w:cs="Times New Roman"/>
          </w:rPr>
          <w:t xml:space="preserve">may </w:t>
        </w:r>
      </w:ins>
      <w:r>
        <w:rPr>
          <w:rFonts w:ascii="Times New Roman" w:hAnsi="Times New Roman" w:cs="Times New Roman"/>
        </w:rPr>
        <w:t>be more beneficial and feasible for degrad</w:t>
      </w:r>
      <w:r w:rsidR="00693403">
        <w:rPr>
          <w:rFonts w:ascii="Times New Roman" w:hAnsi="Times New Roman" w:cs="Times New Roman"/>
        </w:rPr>
        <w:t>ed ecosystems (Hobbs et al. 2011</w:t>
      </w:r>
      <w:r>
        <w:rPr>
          <w:rFonts w:ascii="Times New Roman" w:hAnsi="Times New Roman" w:cs="Times New Roman"/>
        </w:rPr>
        <w:t>). Conservation efforts that have focused on removing invasive species and reintroducing native species have yielded many positive results</w:t>
      </w:r>
      <w:ins w:id="52" w:author="Ross Miller" w:date="2013-10-10T12:35:00Z">
        <w:r w:rsidR="003D106E">
          <w:rPr>
            <w:rFonts w:ascii="Times New Roman" w:hAnsi="Times New Roman" w:cs="Times New Roman"/>
          </w:rPr>
          <w:t>.  H</w:t>
        </w:r>
      </w:ins>
      <w:del w:id="53" w:author="Ross Miller" w:date="2013-10-10T12:35:00Z">
        <w:r w:rsidDel="003D106E">
          <w:rPr>
            <w:rFonts w:ascii="Times New Roman" w:hAnsi="Times New Roman" w:cs="Times New Roman"/>
          </w:rPr>
          <w:delText>, h</w:delText>
        </w:r>
      </w:del>
      <w:r>
        <w:rPr>
          <w:rFonts w:ascii="Times New Roman" w:hAnsi="Times New Roman" w:cs="Times New Roman"/>
        </w:rPr>
        <w:t xml:space="preserve">owever, removing invasive species </w:t>
      </w:r>
      <w:del w:id="54" w:author="Ross Miller" w:date="2013-10-10T12:35:00Z">
        <w:r w:rsidDel="003D106E">
          <w:rPr>
            <w:rFonts w:ascii="Times New Roman" w:hAnsi="Times New Roman" w:cs="Times New Roman"/>
          </w:rPr>
          <w:delText xml:space="preserve">could </w:delText>
        </w:r>
      </w:del>
      <w:ins w:id="55" w:author="Ross Miller" w:date="2013-10-10T12:35:00Z">
        <w:r w:rsidR="003D106E">
          <w:rPr>
            <w:rFonts w:ascii="Times New Roman" w:hAnsi="Times New Roman" w:cs="Times New Roman"/>
          </w:rPr>
          <w:t xml:space="preserve">may </w:t>
        </w:r>
      </w:ins>
      <w:r>
        <w:rPr>
          <w:rFonts w:ascii="Times New Roman" w:hAnsi="Times New Roman" w:cs="Times New Roman"/>
        </w:rPr>
        <w:t xml:space="preserve">have negative consequences if these species play important </w:t>
      </w:r>
      <w:r>
        <w:rPr>
          <w:rFonts w:ascii="Times New Roman" w:hAnsi="Times New Roman" w:cs="Times New Roman"/>
        </w:rPr>
        <w:lastRenderedPageBreak/>
        <w:t>ecological roles in the novel system (</w:t>
      </w:r>
      <w:proofErr w:type="spellStart"/>
      <w:r>
        <w:rPr>
          <w:rFonts w:ascii="Times New Roman" w:hAnsi="Times New Roman" w:cs="Times New Roman"/>
        </w:rPr>
        <w:t>Savaleta</w:t>
      </w:r>
      <w:proofErr w:type="spellEnd"/>
      <w:r>
        <w:rPr>
          <w:rFonts w:ascii="Times New Roman" w:hAnsi="Times New Roman" w:cs="Times New Roman"/>
        </w:rPr>
        <w:t xml:space="preserve"> et al. 2001). Likewise, reintroducing reduced or extirpated native species </w:t>
      </w:r>
      <w:del w:id="56" w:author="Ross Miller" w:date="2013-10-10T12:35:00Z">
        <w:r w:rsidDel="003D106E">
          <w:rPr>
            <w:rFonts w:ascii="Times New Roman" w:hAnsi="Times New Roman" w:cs="Times New Roman"/>
          </w:rPr>
          <w:delText xml:space="preserve">can </w:delText>
        </w:r>
      </w:del>
      <w:ins w:id="57" w:author="Ross Miller" w:date="2013-10-10T12:35:00Z">
        <w:r w:rsidR="003D106E">
          <w:rPr>
            <w:rFonts w:ascii="Times New Roman" w:hAnsi="Times New Roman" w:cs="Times New Roman"/>
          </w:rPr>
          <w:t xml:space="preserve">may </w:t>
        </w:r>
      </w:ins>
      <w:r>
        <w:rPr>
          <w:rFonts w:ascii="Times New Roman" w:hAnsi="Times New Roman" w:cs="Times New Roman"/>
        </w:rPr>
        <w:t xml:space="preserve">prove unsuccessful or detrimental if </w:t>
      </w:r>
      <w:del w:id="58" w:author="Ross Miller" w:date="2013-10-10T12:36:00Z">
        <w:r w:rsidDel="003D106E">
          <w:rPr>
            <w:rFonts w:ascii="Times New Roman" w:hAnsi="Times New Roman" w:cs="Times New Roman"/>
          </w:rPr>
          <w:delText xml:space="preserve">persisting </w:delText>
        </w:r>
      </w:del>
      <w:proofErr w:type="spellStart"/>
      <w:ins w:id="59" w:author="Ross Miller" w:date="2013-10-10T12:36:00Z">
        <w:r w:rsidR="003D106E">
          <w:rPr>
            <w:rFonts w:ascii="Times New Roman" w:hAnsi="Times New Roman" w:cs="Times New Roman"/>
          </w:rPr>
          <w:t>persistant</w:t>
        </w:r>
        <w:proofErr w:type="spellEnd"/>
        <w:r w:rsidR="003D106E">
          <w:rPr>
            <w:rFonts w:ascii="Times New Roman" w:hAnsi="Times New Roman" w:cs="Times New Roman"/>
          </w:rPr>
          <w:t xml:space="preserve"> </w:t>
        </w:r>
      </w:ins>
      <w:r>
        <w:rPr>
          <w:rFonts w:ascii="Times New Roman" w:hAnsi="Times New Roman" w:cs="Times New Roman"/>
        </w:rPr>
        <w:t xml:space="preserve">threats and current conditions are poorly understood (Hobbs et al. 2011, </w:t>
      </w:r>
      <w:proofErr w:type="spellStart"/>
      <w:r>
        <w:rPr>
          <w:rFonts w:ascii="Times New Roman" w:hAnsi="Times New Roman" w:cs="Times New Roman"/>
        </w:rPr>
        <w:t>G</w:t>
      </w:r>
      <w:r w:rsidR="009F5EF8">
        <w:rPr>
          <w:rFonts w:ascii="Times New Roman" w:hAnsi="Times New Roman" w:cs="Times New Roman"/>
        </w:rPr>
        <w:t>odefroi</w:t>
      </w:r>
      <w:r>
        <w:rPr>
          <w:rFonts w:ascii="Times New Roman" w:hAnsi="Times New Roman" w:cs="Times New Roman"/>
        </w:rPr>
        <w:t>d</w:t>
      </w:r>
      <w:proofErr w:type="spellEnd"/>
      <w:r>
        <w:rPr>
          <w:rFonts w:ascii="Times New Roman" w:hAnsi="Times New Roman" w:cs="Times New Roman"/>
        </w:rPr>
        <w:t xml:space="preserve"> et al. 2011). </w:t>
      </w:r>
    </w:p>
    <w:p w14:paraId="701752E7" w14:textId="77777777"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 xml:space="preserve">Although the negative impacts of introduced species are extensive, some introduced species </w:t>
      </w:r>
      <w:del w:id="60" w:author="Ross Miller" w:date="2013-10-10T12:36:00Z">
        <w:r w:rsidDel="003D106E">
          <w:rPr>
            <w:rFonts w:ascii="Times New Roman" w:hAnsi="Times New Roman" w:cs="Times New Roman"/>
          </w:rPr>
          <w:delText xml:space="preserve">have </w:delText>
        </w:r>
      </w:del>
      <w:ins w:id="61" w:author="Ross Miller" w:date="2013-10-10T12:36:00Z">
        <w:r w:rsidR="003D106E">
          <w:rPr>
            <w:rFonts w:ascii="Times New Roman" w:hAnsi="Times New Roman" w:cs="Times New Roman"/>
          </w:rPr>
          <w:t xml:space="preserve">play </w:t>
        </w:r>
      </w:ins>
      <w:r>
        <w:rPr>
          <w:rFonts w:ascii="Times New Roman" w:hAnsi="Times New Roman" w:cs="Times New Roman"/>
        </w:rPr>
        <w:t>beneficial roles</w:t>
      </w:r>
      <w:r w:rsidR="008203FA">
        <w:rPr>
          <w:rFonts w:ascii="Times New Roman" w:hAnsi="Times New Roman" w:cs="Times New Roman"/>
        </w:rPr>
        <w:t xml:space="preserve"> (Davis et al. 2011, </w:t>
      </w:r>
      <w:proofErr w:type="spellStart"/>
      <w:r w:rsidR="008203FA">
        <w:rPr>
          <w:rFonts w:ascii="Times New Roman" w:hAnsi="Times New Roman" w:cs="Times New Roman"/>
        </w:rPr>
        <w:t>Schlaepfler</w:t>
      </w:r>
      <w:proofErr w:type="spellEnd"/>
      <w:r w:rsidR="008203FA">
        <w:rPr>
          <w:rFonts w:ascii="Times New Roman" w:hAnsi="Times New Roman" w:cs="Times New Roman"/>
        </w:rPr>
        <w:t xml:space="preserve"> et al. 2011)</w:t>
      </w:r>
      <w:del w:id="62" w:author="Ross Miller" w:date="2013-10-10T12:36:00Z">
        <w:r w:rsidR="008203FA" w:rsidDel="003D106E">
          <w:rPr>
            <w:rFonts w:ascii="Times New Roman" w:hAnsi="Times New Roman" w:cs="Times New Roman"/>
          </w:rPr>
          <w:delText xml:space="preserve"> </w:delText>
        </w:r>
      </w:del>
      <w:r>
        <w:rPr>
          <w:rFonts w:ascii="Times New Roman" w:hAnsi="Times New Roman" w:cs="Times New Roman"/>
        </w:rPr>
        <w:t xml:space="preserve">. Introduced species </w:t>
      </w:r>
      <w:del w:id="63" w:author="Ross Miller" w:date="2013-10-10T12:36:00Z">
        <w:r w:rsidDel="003D106E">
          <w:rPr>
            <w:rFonts w:ascii="Times New Roman" w:hAnsi="Times New Roman" w:cs="Times New Roman"/>
          </w:rPr>
          <w:delText xml:space="preserve">can </w:delText>
        </w:r>
      </w:del>
      <w:ins w:id="64" w:author="Ross Miller" w:date="2013-10-10T12:36:00Z">
        <w:r w:rsidR="003D106E">
          <w:rPr>
            <w:rFonts w:ascii="Times New Roman" w:hAnsi="Times New Roman" w:cs="Times New Roman"/>
          </w:rPr>
          <w:t xml:space="preserve">may </w:t>
        </w:r>
      </w:ins>
      <w:r>
        <w:rPr>
          <w:rFonts w:ascii="Times New Roman" w:hAnsi="Times New Roman" w:cs="Times New Roman"/>
        </w:rPr>
        <w:t xml:space="preserve">be good candidates for restoring severely degraded </w:t>
      </w:r>
      <w:commentRangeStart w:id="65"/>
      <w:commentRangeStart w:id="66"/>
      <w:commentRangeStart w:id="67"/>
      <w:r>
        <w:rPr>
          <w:rFonts w:ascii="Times New Roman" w:hAnsi="Times New Roman" w:cs="Times New Roman"/>
        </w:rPr>
        <w:t>habitats</w:t>
      </w:r>
      <w:commentRangeEnd w:id="65"/>
      <w:r>
        <w:rPr>
          <w:rStyle w:val="CommentReference"/>
          <w:vanish/>
        </w:rPr>
        <w:commentReference w:id="65"/>
      </w:r>
      <w:commentRangeEnd w:id="66"/>
      <w:commentRangeEnd w:id="67"/>
      <w:r w:rsidR="003D106E">
        <w:rPr>
          <w:rStyle w:val="CommentReference"/>
        </w:rPr>
        <w:commentReference w:id="66"/>
      </w:r>
      <w:r>
        <w:rPr>
          <w:rStyle w:val="CommentReference"/>
        </w:rPr>
        <w:commentReference w:id="67"/>
      </w:r>
      <w:r>
        <w:rPr>
          <w:rFonts w:ascii="Times New Roman" w:hAnsi="Times New Roman" w:cs="Times New Roman"/>
        </w:rPr>
        <w:t xml:space="preserve">. For example, planting non-native trees in abandoned pastures in Puerto Rico facilitated the return of native plant communities where the native plants would not have originally colonized (Lugo 1997). Some introduced species may </w:t>
      </w:r>
      <w:del w:id="68" w:author="Ross Miller" w:date="2013-10-10T12:37:00Z">
        <w:r w:rsidDel="003D106E">
          <w:rPr>
            <w:rFonts w:ascii="Times New Roman" w:hAnsi="Times New Roman" w:cs="Times New Roman"/>
          </w:rPr>
          <w:delText xml:space="preserve">be </w:delText>
        </w:r>
      </w:del>
      <w:r>
        <w:rPr>
          <w:rFonts w:ascii="Times New Roman" w:hAnsi="Times New Roman" w:cs="Times New Roman"/>
        </w:rPr>
        <w:t>provid</w:t>
      </w:r>
      <w:ins w:id="69" w:author="Ross Miller" w:date="2013-10-10T12:37:00Z">
        <w:r w:rsidR="003D106E">
          <w:rPr>
            <w:rFonts w:ascii="Times New Roman" w:hAnsi="Times New Roman" w:cs="Times New Roman"/>
          </w:rPr>
          <w:t>e</w:t>
        </w:r>
      </w:ins>
      <w:del w:id="70" w:author="Ross Miller" w:date="2013-10-10T12:37:00Z">
        <w:r w:rsidDel="003D106E">
          <w:rPr>
            <w:rFonts w:ascii="Times New Roman" w:hAnsi="Times New Roman" w:cs="Times New Roman"/>
          </w:rPr>
          <w:delText>ing</w:delText>
        </w:r>
      </w:del>
      <w:r>
        <w:rPr>
          <w:rFonts w:ascii="Times New Roman" w:hAnsi="Times New Roman" w:cs="Times New Roman"/>
        </w:rPr>
        <w:t xml:space="preserve"> desirable ecological functions such as seed dispersal or food sources for native species (</w:t>
      </w:r>
      <w:proofErr w:type="spellStart"/>
      <w:r>
        <w:rPr>
          <w:rFonts w:ascii="Times New Roman" w:hAnsi="Times New Roman" w:cs="Times New Roman"/>
        </w:rPr>
        <w:t>Goodenough</w:t>
      </w:r>
      <w:proofErr w:type="spellEnd"/>
      <w:r>
        <w:rPr>
          <w:rFonts w:ascii="Times New Roman" w:hAnsi="Times New Roman" w:cs="Times New Roman"/>
        </w:rPr>
        <w:t xml:space="preserve"> 2010). Introduced Japanese white-eyes (</w:t>
      </w:r>
      <w:proofErr w:type="spellStart"/>
      <w:r w:rsidRPr="0019134A">
        <w:rPr>
          <w:rFonts w:ascii="Times New Roman" w:hAnsi="Times New Roman" w:cs="Times New Roman"/>
          <w:i/>
        </w:rPr>
        <w:t>Zosterops</w:t>
      </w:r>
      <w:proofErr w:type="spellEnd"/>
      <w:r w:rsidRPr="0019134A">
        <w:rPr>
          <w:rFonts w:ascii="Times New Roman" w:hAnsi="Times New Roman" w:cs="Times New Roman"/>
          <w:i/>
        </w:rPr>
        <w:t xml:space="preserve"> japonica</w:t>
      </w:r>
      <w:r>
        <w:rPr>
          <w:rFonts w:ascii="Times New Roman" w:hAnsi="Times New Roman" w:cs="Times New Roman"/>
        </w:rPr>
        <w:t xml:space="preserve">) in Hawaii are seed dispersers for native plants that previously relied on now extinct or rare native birds (Foster and Robinson 2007).  Finally, invasive species </w:t>
      </w:r>
      <w:ins w:id="71" w:author="Ross Miller" w:date="2013-10-10T12:37:00Z">
        <w:r w:rsidR="003D106E">
          <w:rPr>
            <w:rFonts w:ascii="Times New Roman" w:hAnsi="Times New Roman" w:cs="Times New Roman"/>
          </w:rPr>
          <w:t>may</w:t>
        </w:r>
      </w:ins>
      <w:del w:id="72" w:author="Ross Miller" w:date="2013-10-10T12:37:00Z">
        <w:r w:rsidDel="003D106E">
          <w:rPr>
            <w:rFonts w:ascii="Times New Roman" w:hAnsi="Times New Roman" w:cs="Times New Roman"/>
          </w:rPr>
          <w:delText>can</w:delText>
        </w:r>
      </w:del>
      <w:r>
        <w:rPr>
          <w:rFonts w:ascii="Times New Roman" w:hAnsi="Times New Roman" w:cs="Times New Roman"/>
        </w:rPr>
        <w:t xml:space="preserve"> </w:t>
      </w:r>
      <w:del w:id="73" w:author="Ross Miller" w:date="2013-10-10T12:37:00Z">
        <w:r w:rsidDel="003D106E">
          <w:rPr>
            <w:rFonts w:ascii="Times New Roman" w:hAnsi="Times New Roman" w:cs="Times New Roman"/>
          </w:rPr>
          <w:delText xml:space="preserve">act to </w:delText>
        </w:r>
      </w:del>
      <w:r>
        <w:rPr>
          <w:rFonts w:ascii="Times New Roman" w:hAnsi="Times New Roman" w:cs="Times New Roman"/>
        </w:rPr>
        <w:t xml:space="preserve">slow or reverse negative ecological effects from other anthropogenic impacts. </w:t>
      </w:r>
      <w:del w:id="74" w:author="Ross Miller" w:date="2013-10-10T12:37:00Z">
        <w:r w:rsidDel="003D106E">
          <w:rPr>
            <w:rFonts w:ascii="Times New Roman" w:hAnsi="Times New Roman" w:cs="Times New Roman"/>
          </w:rPr>
          <w:delText>For example, cascade</w:delText>
        </w:r>
      </w:del>
      <w:ins w:id="75" w:author="Ross Miller" w:date="2013-10-10T12:37:00Z">
        <w:r w:rsidR="003D106E">
          <w:rPr>
            <w:rFonts w:ascii="Times New Roman" w:hAnsi="Times New Roman" w:cs="Times New Roman"/>
          </w:rPr>
          <w:t>Cascading ecological</w:t>
        </w:r>
      </w:ins>
      <w:r>
        <w:rPr>
          <w:rFonts w:ascii="Times New Roman" w:hAnsi="Times New Roman" w:cs="Times New Roman"/>
        </w:rPr>
        <w:t xml:space="preserve"> effects from overfishing in Cape Cod salt marshes are being reversed by green crabs (</w:t>
      </w:r>
      <w:proofErr w:type="spellStart"/>
      <w:r w:rsidRPr="00CF3AA7">
        <w:rPr>
          <w:rFonts w:ascii="Times New Roman" w:hAnsi="Times New Roman" w:cs="Times New Roman"/>
          <w:i/>
        </w:rPr>
        <w:t>Carcinas</w:t>
      </w:r>
      <w:proofErr w:type="spellEnd"/>
      <w:r w:rsidRPr="00CF3AA7">
        <w:rPr>
          <w:rFonts w:ascii="Times New Roman" w:hAnsi="Times New Roman" w:cs="Times New Roman"/>
          <w:i/>
        </w:rPr>
        <w:t xml:space="preserve"> </w:t>
      </w:r>
      <w:proofErr w:type="spellStart"/>
      <w:r w:rsidRPr="00CF3AA7">
        <w:rPr>
          <w:rFonts w:ascii="Times New Roman" w:hAnsi="Times New Roman" w:cs="Times New Roman"/>
          <w:i/>
        </w:rPr>
        <w:t>maenas</w:t>
      </w:r>
      <w:proofErr w:type="spellEnd"/>
      <w:r>
        <w:rPr>
          <w:rFonts w:ascii="Times New Roman" w:hAnsi="Times New Roman" w:cs="Times New Roman"/>
        </w:rPr>
        <w:t>), which are normally considered a harmful invasive (</w:t>
      </w:r>
      <w:proofErr w:type="spellStart"/>
      <w:r>
        <w:rPr>
          <w:rFonts w:ascii="Times New Roman" w:hAnsi="Times New Roman" w:cs="Times New Roman"/>
        </w:rPr>
        <w:t>Bartness</w:t>
      </w:r>
      <w:proofErr w:type="spellEnd"/>
      <w:r>
        <w:rPr>
          <w:rFonts w:ascii="Times New Roman" w:hAnsi="Times New Roman" w:cs="Times New Roman"/>
        </w:rPr>
        <w:t xml:space="preserve"> and Coverdale </w:t>
      </w:r>
      <w:r w:rsidR="00B94D7C">
        <w:rPr>
          <w:rFonts w:ascii="Times New Roman" w:hAnsi="Times New Roman" w:cs="Times New Roman"/>
        </w:rPr>
        <w:t>2013</w:t>
      </w:r>
      <w:r>
        <w:rPr>
          <w:rFonts w:ascii="Times New Roman" w:hAnsi="Times New Roman" w:cs="Times New Roman"/>
        </w:rPr>
        <w:t xml:space="preserve">). </w:t>
      </w:r>
    </w:p>
    <w:p w14:paraId="49D44E58" w14:textId="77777777"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Feral ungulates are components of novel ecosystems around the world, and although their negative effects are well-documented (</w:t>
      </w:r>
      <w:proofErr w:type="spellStart"/>
      <w:r>
        <w:rPr>
          <w:rFonts w:ascii="Times New Roman" w:hAnsi="Times New Roman" w:cs="Times New Roman"/>
        </w:rPr>
        <w:t>Nogueira-Filho</w:t>
      </w:r>
      <w:proofErr w:type="spellEnd"/>
      <w:r>
        <w:rPr>
          <w:rFonts w:ascii="Times New Roman" w:hAnsi="Times New Roman" w:cs="Times New Roman"/>
        </w:rPr>
        <w:t xml:space="preserve"> et al 2009, Rooney &amp; Waller 2003, Ickes et al. 2001), there are a few examples where they play beneficial roles (</w:t>
      </w:r>
      <w:proofErr w:type="spellStart"/>
      <w:r>
        <w:rPr>
          <w:rFonts w:ascii="Times New Roman" w:hAnsi="Times New Roman" w:cs="Times New Roman"/>
        </w:rPr>
        <w:t>Desbeiz</w:t>
      </w:r>
      <w:proofErr w:type="spellEnd"/>
      <w:r>
        <w:rPr>
          <w:rFonts w:ascii="Times New Roman" w:hAnsi="Times New Roman" w:cs="Times New Roman"/>
        </w:rPr>
        <w:t xml:space="preserve"> et al. 2011, O’Connor and Kelly 2012).  Ungulate eradication is an important restoration tool, especially in island environments where ungulates are considered destructive invasive species (Kessler 2002, Spear and </w:t>
      </w:r>
      <w:proofErr w:type="spellStart"/>
      <w:r>
        <w:rPr>
          <w:rFonts w:ascii="Times New Roman" w:hAnsi="Times New Roman" w:cs="Times New Roman"/>
        </w:rPr>
        <w:t>Chown</w:t>
      </w:r>
      <w:proofErr w:type="spellEnd"/>
      <w:r>
        <w:rPr>
          <w:rFonts w:ascii="Times New Roman" w:hAnsi="Times New Roman" w:cs="Times New Roman"/>
        </w:rPr>
        <w:t xml:space="preserve"> 2009). However, invasive ungulates may also fill missing ecological roles in highly degraded island systems; this complexity makes management of ungulates challenging. </w:t>
      </w:r>
      <w:r>
        <w:rPr>
          <w:rFonts w:ascii="Times New Roman" w:hAnsi="Times New Roman" w:cs="Times New Roman"/>
        </w:rPr>
        <w:lastRenderedPageBreak/>
        <w:t>Pigs have been documented as dispersers of native plant species on islands where they have been introduced (O’Connor and Kelly 2012) and other ungulates such as cattle and sheep effectively control exotic plant species in island habitats (Klinger et al. 1994).  If ungulates have been part of a system for a long time, they may play considerable functional roles, such that their removal results in unintended consequences</w:t>
      </w:r>
      <w:ins w:id="76" w:author="Ross Miller" w:date="2013-10-10T12:39:00Z">
        <w:r w:rsidR="00465753">
          <w:rPr>
            <w:rFonts w:ascii="Times New Roman" w:hAnsi="Times New Roman" w:cs="Times New Roman"/>
          </w:rPr>
          <w:t>.  T</w:t>
        </w:r>
      </w:ins>
      <w:del w:id="77" w:author="Ross Miller" w:date="2013-10-10T12:39:00Z">
        <w:r w:rsidDel="00465753">
          <w:rPr>
            <w:rFonts w:ascii="Times New Roman" w:hAnsi="Times New Roman" w:cs="Times New Roman"/>
          </w:rPr>
          <w:delText>; t</w:delText>
        </w:r>
      </w:del>
      <w:r>
        <w:rPr>
          <w:rFonts w:ascii="Times New Roman" w:hAnsi="Times New Roman" w:cs="Times New Roman"/>
        </w:rPr>
        <w:t>hese include the release of invasive p</w:t>
      </w:r>
      <w:r w:rsidR="0067765A">
        <w:rPr>
          <w:rFonts w:ascii="Times New Roman" w:hAnsi="Times New Roman" w:cs="Times New Roman"/>
        </w:rPr>
        <w:t xml:space="preserve">lant species (Cabin et al. 2000, </w:t>
      </w:r>
      <w:proofErr w:type="spellStart"/>
      <w:r w:rsidR="0067765A">
        <w:rPr>
          <w:rFonts w:ascii="Times New Roman" w:hAnsi="Times New Roman" w:cs="Times New Roman"/>
        </w:rPr>
        <w:t>Coomes</w:t>
      </w:r>
      <w:proofErr w:type="spellEnd"/>
      <w:r w:rsidR="0067765A">
        <w:rPr>
          <w:rFonts w:ascii="Times New Roman" w:hAnsi="Times New Roman" w:cs="Times New Roman"/>
        </w:rPr>
        <w:t xml:space="preserve"> et al. 2003</w:t>
      </w:r>
      <w:r>
        <w:rPr>
          <w:rFonts w:ascii="Times New Roman" w:hAnsi="Times New Roman" w:cs="Times New Roman"/>
        </w:rPr>
        <w:t>) or reduced seed-dispersal (</w:t>
      </w:r>
      <w:r w:rsidR="00CF3AA7">
        <w:rPr>
          <w:rFonts w:ascii="Times New Roman" w:hAnsi="Times New Roman" w:cs="Times New Roman"/>
        </w:rPr>
        <w:t>O’Connor and Kelly 2012</w:t>
      </w:r>
      <w:r>
        <w:rPr>
          <w:rFonts w:ascii="Times New Roman" w:hAnsi="Times New Roman" w:cs="Times New Roman"/>
        </w:rPr>
        <w:t xml:space="preserve">). Natural resource managers would </w:t>
      </w:r>
      <w:commentRangeStart w:id="78"/>
      <w:r>
        <w:rPr>
          <w:rFonts w:ascii="Times New Roman" w:hAnsi="Times New Roman" w:cs="Times New Roman"/>
        </w:rPr>
        <w:t>be</w:t>
      </w:r>
      <w:commentRangeEnd w:id="78"/>
      <w:r w:rsidR="00465753">
        <w:rPr>
          <w:rStyle w:val="CommentReference"/>
        </w:rPr>
        <w:commentReference w:id="78"/>
      </w:r>
      <w:r>
        <w:rPr>
          <w:rFonts w:ascii="Times New Roman" w:hAnsi="Times New Roman" w:cs="Times New Roman"/>
        </w:rPr>
        <w:t xml:space="preserve"> aided by discerning which non-native species serve important functions, and which species are solely destructive before implementing conservation actions in a novel ecosystem.</w:t>
      </w:r>
      <w:r>
        <w:rPr>
          <w:rFonts w:ascii="Times New Roman" w:hAnsi="Times New Roman" w:cs="Times New Roman"/>
        </w:rPr>
        <w:tab/>
      </w:r>
    </w:p>
    <w:p w14:paraId="70CE6B7E" w14:textId="77777777" w:rsidR="00446B8D" w:rsidRDefault="00446B8D" w:rsidP="00446B8D">
      <w:pPr>
        <w:spacing w:line="480" w:lineRule="auto"/>
        <w:ind w:firstLine="720"/>
        <w:rPr>
          <w:rFonts w:ascii="Times New Roman" w:hAnsi="Times New Roman" w:cs="Times New Roman"/>
        </w:rPr>
      </w:pPr>
      <w:commentRangeStart w:id="79"/>
      <w:r w:rsidRPr="00124D16">
        <w:rPr>
          <w:rFonts w:ascii="Times New Roman" w:hAnsi="Times New Roman" w:cs="Times New Roman"/>
        </w:rPr>
        <w:t>The</w:t>
      </w:r>
      <w:commentRangeEnd w:id="79"/>
      <w:r w:rsidR="00465753">
        <w:rPr>
          <w:rStyle w:val="CommentReference"/>
        </w:rPr>
        <w:commentReference w:id="79"/>
      </w:r>
      <w:r w:rsidRPr="00124D16">
        <w:rPr>
          <w:rFonts w:ascii="Times New Roman" w:hAnsi="Times New Roman" w:cs="Times New Roman"/>
        </w:rPr>
        <w:t xml:space="preserve"> island</w:t>
      </w:r>
      <w:r>
        <w:rPr>
          <w:rFonts w:ascii="Times New Roman" w:hAnsi="Times New Roman" w:cs="Times New Roman"/>
        </w:rPr>
        <w:t>s</w:t>
      </w:r>
      <w:r w:rsidRPr="00124D16">
        <w:rPr>
          <w:rFonts w:ascii="Times New Roman" w:hAnsi="Times New Roman" w:cs="Times New Roman"/>
        </w:rPr>
        <w:t xml:space="preserve"> of Guam</w:t>
      </w:r>
      <w:r>
        <w:rPr>
          <w:rFonts w:ascii="Times New Roman" w:hAnsi="Times New Roman" w:cs="Times New Roman"/>
        </w:rPr>
        <w:t xml:space="preserve"> and Rota</w:t>
      </w:r>
      <w:r w:rsidRPr="00124D16">
        <w:rPr>
          <w:rFonts w:ascii="Times New Roman" w:hAnsi="Times New Roman" w:cs="Times New Roman"/>
        </w:rPr>
        <w:t xml:space="preserve"> in the Mariana Archipelago</w:t>
      </w:r>
      <w:r>
        <w:rPr>
          <w:rFonts w:ascii="Times New Roman" w:hAnsi="Times New Roman" w:cs="Times New Roman"/>
        </w:rPr>
        <w:t>, Western Micronesia,</w:t>
      </w:r>
      <w:r w:rsidRPr="00124D16">
        <w:rPr>
          <w:rFonts w:ascii="Times New Roman" w:hAnsi="Times New Roman" w:cs="Times New Roman"/>
        </w:rPr>
        <w:t xml:space="preserve"> </w:t>
      </w:r>
      <w:r>
        <w:rPr>
          <w:rFonts w:ascii="Times New Roman" w:hAnsi="Times New Roman" w:cs="Times New Roman"/>
        </w:rPr>
        <w:t>as with many islands around the world, have had a long history of species introductions (</w:t>
      </w:r>
      <w:proofErr w:type="spellStart"/>
      <w:r>
        <w:rPr>
          <w:rFonts w:ascii="Times New Roman" w:hAnsi="Times New Roman" w:cs="Times New Roman"/>
        </w:rPr>
        <w:t>Fritts</w:t>
      </w:r>
      <w:proofErr w:type="spellEnd"/>
      <w:r>
        <w:rPr>
          <w:rFonts w:ascii="Times New Roman" w:hAnsi="Times New Roman" w:cs="Times New Roman"/>
        </w:rPr>
        <w:t xml:space="preserve"> and </w:t>
      </w:r>
      <w:proofErr w:type="spellStart"/>
      <w:r>
        <w:rPr>
          <w:rFonts w:ascii="Times New Roman" w:hAnsi="Times New Roman" w:cs="Times New Roman"/>
        </w:rPr>
        <w:t>Rodda</w:t>
      </w:r>
      <w:proofErr w:type="spellEnd"/>
      <w:r>
        <w:rPr>
          <w:rFonts w:ascii="Times New Roman" w:hAnsi="Times New Roman" w:cs="Times New Roman"/>
        </w:rPr>
        <w:t xml:space="preserve"> 1998)</w:t>
      </w:r>
      <w:r w:rsidRPr="00124D16">
        <w:rPr>
          <w:rFonts w:ascii="Times New Roman" w:hAnsi="Times New Roman" w:cs="Times New Roman"/>
        </w:rPr>
        <w:t xml:space="preserve">. </w:t>
      </w:r>
      <w:r>
        <w:rPr>
          <w:rFonts w:ascii="Times New Roman" w:hAnsi="Times New Roman" w:cs="Times New Roman"/>
        </w:rPr>
        <w:t>Perhaps the most famous invasive species</w:t>
      </w:r>
      <w:r w:rsidRPr="00124D16">
        <w:rPr>
          <w:rFonts w:ascii="Times New Roman" w:hAnsi="Times New Roman" w:cs="Times New Roman"/>
        </w:rPr>
        <w:t xml:space="preserve"> is the brown </w:t>
      </w:r>
      <w:proofErr w:type="spellStart"/>
      <w:r w:rsidRPr="00124D16">
        <w:rPr>
          <w:rFonts w:ascii="Times New Roman" w:hAnsi="Times New Roman" w:cs="Times New Roman"/>
        </w:rPr>
        <w:t>treesnake</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rPr>
        <w:t>Boiga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irregularis</w:t>
      </w:r>
      <w:proofErr w:type="spellEnd"/>
      <w:r w:rsidRPr="00124D16">
        <w:rPr>
          <w:rFonts w:ascii="Times New Roman" w:hAnsi="Times New Roman" w:cs="Times New Roman"/>
        </w:rPr>
        <w:t>), which</w:t>
      </w:r>
      <w:r>
        <w:rPr>
          <w:rFonts w:ascii="Times New Roman" w:hAnsi="Times New Roman" w:cs="Times New Roman"/>
        </w:rPr>
        <w:t xml:space="preserve"> was unintentionally introduced to Guam </w:t>
      </w:r>
      <w:commentRangeStart w:id="80"/>
      <w:r>
        <w:rPr>
          <w:rFonts w:ascii="Times New Roman" w:hAnsi="Times New Roman" w:cs="Times New Roman"/>
        </w:rPr>
        <w:t>and</w:t>
      </w:r>
      <w:commentRangeEnd w:id="80"/>
      <w:r w:rsidR="00465753">
        <w:rPr>
          <w:rStyle w:val="CommentReference"/>
        </w:rPr>
        <w:commentReference w:id="80"/>
      </w:r>
      <w:r>
        <w:rPr>
          <w:rFonts w:ascii="Times New Roman" w:hAnsi="Times New Roman" w:cs="Times New Roman"/>
        </w:rPr>
        <w:t xml:space="preserve"> is responsible for the extinction of</w:t>
      </w:r>
      <w:r w:rsidRPr="00124D16">
        <w:rPr>
          <w:rFonts w:ascii="Times New Roman" w:hAnsi="Times New Roman" w:cs="Times New Roman"/>
        </w:rPr>
        <w:t xml:space="preserve"> </w:t>
      </w:r>
      <w:r>
        <w:rPr>
          <w:rFonts w:ascii="Times New Roman" w:hAnsi="Times New Roman" w:cs="Times New Roman"/>
        </w:rPr>
        <w:t>most of Guam’s native bird</w:t>
      </w:r>
      <w:r w:rsidRPr="00124D16">
        <w:rPr>
          <w:rFonts w:ascii="Times New Roman" w:hAnsi="Times New Roman" w:cs="Times New Roman"/>
        </w:rPr>
        <w:t>s</w:t>
      </w:r>
      <w:r>
        <w:rPr>
          <w:rFonts w:ascii="Times New Roman" w:hAnsi="Times New Roman" w:cs="Times New Roman"/>
        </w:rPr>
        <w:t xml:space="preserve"> between 1945 and 1985</w:t>
      </w:r>
      <w:r w:rsidRPr="00124D16">
        <w:rPr>
          <w:rFonts w:ascii="Times New Roman" w:hAnsi="Times New Roman" w:cs="Times New Roman"/>
        </w:rPr>
        <w:t xml:space="preserve"> (</w:t>
      </w:r>
      <w:proofErr w:type="spellStart"/>
      <w:r w:rsidRPr="00124D16">
        <w:rPr>
          <w:rFonts w:ascii="Times New Roman" w:hAnsi="Times New Roman" w:cs="Times New Roman"/>
        </w:rPr>
        <w:t>Savidge</w:t>
      </w:r>
      <w:proofErr w:type="spellEnd"/>
      <w:r w:rsidRPr="00124D16">
        <w:rPr>
          <w:rFonts w:ascii="Times New Roman" w:hAnsi="Times New Roman" w:cs="Times New Roman"/>
        </w:rPr>
        <w:t xml:space="preserve"> 1987).</w:t>
      </w:r>
      <w:r>
        <w:rPr>
          <w:rFonts w:ascii="Times New Roman" w:hAnsi="Times New Roman" w:cs="Times New Roman"/>
        </w:rPr>
        <w:t xml:space="preserve"> The nearby island of Rota has retained more pristine</w:t>
      </w:r>
      <w:del w:id="81" w:author="Ross Miller" w:date="2013-10-10T12:43:00Z">
        <w:r w:rsidDel="00465753">
          <w:rPr>
            <w:rFonts w:ascii="Times New Roman" w:hAnsi="Times New Roman" w:cs="Times New Roman"/>
          </w:rPr>
          <w:delText xml:space="preserve"> examples of</w:delText>
        </w:r>
      </w:del>
      <w:r>
        <w:rPr>
          <w:rFonts w:ascii="Times New Roman" w:hAnsi="Times New Roman" w:cs="Times New Roman"/>
        </w:rPr>
        <w:t xml:space="preserve"> limestone forest habitats than Guam (</w:t>
      </w:r>
      <w:proofErr w:type="spellStart"/>
      <w:r>
        <w:rPr>
          <w:rFonts w:ascii="Times New Roman" w:hAnsi="Times New Roman" w:cs="Times New Roman"/>
        </w:rPr>
        <w:t>Falanruw</w:t>
      </w:r>
      <w:proofErr w:type="spellEnd"/>
      <w:r>
        <w:rPr>
          <w:rFonts w:ascii="Times New Roman" w:hAnsi="Times New Roman" w:cs="Times New Roman"/>
        </w:rPr>
        <w:t xml:space="preserve"> et al. 1989), however, both islands have experienced many species introductions, including ungulates, which have been established for centuries </w:t>
      </w:r>
      <w:r w:rsidR="00656302">
        <w:rPr>
          <w:rFonts w:ascii="Times New Roman" w:hAnsi="Times New Roman" w:cs="Times New Roman"/>
        </w:rPr>
        <w:t xml:space="preserve">(Safford 1905, </w:t>
      </w:r>
      <w:proofErr w:type="spellStart"/>
      <w:r>
        <w:rPr>
          <w:rFonts w:ascii="Times New Roman" w:hAnsi="Times New Roman" w:cs="Times New Roman"/>
        </w:rPr>
        <w:t>Conry</w:t>
      </w:r>
      <w:proofErr w:type="spellEnd"/>
      <w:r>
        <w:rPr>
          <w:rFonts w:ascii="Times New Roman" w:hAnsi="Times New Roman" w:cs="Times New Roman"/>
        </w:rPr>
        <w:t xml:space="preserve"> 1989</w:t>
      </w:r>
      <w:r w:rsidR="00656302">
        <w:rPr>
          <w:rFonts w:ascii="Times New Roman" w:hAnsi="Times New Roman" w:cs="Times New Roman"/>
        </w:rPr>
        <w:t>, Wiles et al 1999</w:t>
      </w:r>
      <w:r>
        <w:rPr>
          <w:rFonts w:ascii="Times New Roman" w:hAnsi="Times New Roman" w:cs="Times New Roman"/>
        </w:rPr>
        <w:t xml:space="preserve">). </w:t>
      </w:r>
      <w:del w:id="82" w:author="Ross Miller" w:date="2013-10-10T12:44:00Z">
        <w:r w:rsidDel="00465753">
          <w:rPr>
            <w:rFonts w:ascii="Times New Roman" w:hAnsi="Times New Roman" w:cs="Times New Roman"/>
          </w:rPr>
          <w:delText>Common wisdom and the small number of studies on d</w:delText>
        </w:r>
      </w:del>
      <w:ins w:id="83" w:author="Ross Miller" w:date="2013-10-10T12:44:00Z">
        <w:r w:rsidR="00465753">
          <w:rPr>
            <w:rFonts w:ascii="Times New Roman" w:hAnsi="Times New Roman" w:cs="Times New Roman"/>
          </w:rPr>
          <w:t>D</w:t>
        </w:r>
      </w:ins>
      <w:r>
        <w:rPr>
          <w:rFonts w:ascii="Times New Roman" w:hAnsi="Times New Roman" w:cs="Times New Roman"/>
        </w:rPr>
        <w:t xml:space="preserve">eer and pigs in the Marianas have </w:t>
      </w:r>
      <w:del w:id="84" w:author="Ross Miller" w:date="2013-10-10T12:44:00Z">
        <w:r w:rsidDel="00465753">
          <w:rPr>
            <w:rFonts w:ascii="Times New Roman" w:hAnsi="Times New Roman" w:cs="Times New Roman"/>
          </w:rPr>
          <w:delText xml:space="preserve">shown them to </w:delText>
        </w:r>
      </w:del>
      <w:r>
        <w:rPr>
          <w:rFonts w:ascii="Times New Roman" w:hAnsi="Times New Roman" w:cs="Times New Roman"/>
        </w:rPr>
        <w:t>ha</w:t>
      </w:r>
      <w:ins w:id="85" w:author="Ross Miller" w:date="2013-10-10T12:44:00Z">
        <w:r w:rsidR="00465753">
          <w:rPr>
            <w:rFonts w:ascii="Times New Roman" w:hAnsi="Times New Roman" w:cs="Times New Roman"/>
          </w:rPr>
          <w:t>d substantial</w:t>
        </w:r>
      </w:ins>
      <w:del w:id="86" w:author="Ross Miller" w:date="2013-10-10T12:44:00Z">
        <w:r w:rsidDel="00465753">
          <w:rPr>
            <w:rFonts w:ascii="Times New Roman" w:hAnsi="Times New Roman" w:cs="Times New Roman"/>
          </w:rPr>
          <w:delText>ve</w:delText>
        </w:r>
      </w:del>
      <w:r>
        <w:rPr>
          <w:rFonts w:ascii="Times New Roman" w:hAnsi="Times New Roman" w:cs="Times New Roman"/>
        </w:rPr>
        <w:t xml:space="preserve"> negative effects on the forest. Philippine </w:t>
      </w:r>
      <w:r w:rsidRPr="00124D16">
        <w:rPr>
          <w:rFonts w:ascii="Times New Roman" w:hAnsi="Times New Roman" w:cs="Times New Roman"/>
        </w:rPr>
        <w:t>deer</w:t>
      </w:r>
      <w:r>
        <w:rPr>
          <w:rFonts w:ascii="Times New Roman" w:hAnsi="Times New Roman" w:cs="Times New Roman"/>
        </w:rPr>
        <w:t xml:space="preserve"> (</w:t>
      </w:r>
      <w:proofErr w:type="spellStart"/>
      <w:r w:rsidRPr="0060056A">
        <w:rPr>
          <w:rFonts w:ascii="Times New Roman" w:hAnsi="Times New Roman" w:cs="Times New Roman"/>
          <w:i/>
        </w:rPr>
        <w:t>Rusa</w:t>
      </w:r>
      <w:proofErr w:type="spellEnd"/>
      <w:r>
        <w:rPr>
          <w:rFonts w:ascii="Times New Roman" w:hAnsi="Times New Roman" w:cs="Times New Roman"/>
        </w:rPr>
        <w:t xml:space="preserve"> </w:t>
      </w:r>
      <w:proofErr w:type="spellStart"/>
      <w:r w:rsidRPr="0060056A">
        <w:rPr>
          <w:rFonts w:ascii="Times New Roman" w:hAnsi="Times New Roman" w:cs="Times New Roman"/>
          <w:i/>
        </w:rPr>
        <w:t>mariannae</w:t>
      </w:r>
      <w:proofErr w:type="spellEnd"/>
      <w:r>
        <w:rPr>
          <w:rFonts w:ascii="Times New Roman" w:hAnsi="Times New Roman" w:cs="Times New Roman"/>
        </w:rPr>
        <w:t>)</w:t>
      </w:r>
      <w:r w:rsidRPr="00124D16">
        <w:rPr>
          <w:rFonts w:ascii="Times New Roman" w:hAnsi="Times New Roman" w:cs="Times New Roman"/>
        </w:rPr>
        <w:t xml:space="preserve"> </w:t>
      </w:r>
      <w:r>
        <w:rPr>
          <w:rFonts w:ascii="Times New Roman" w:hAnsi="Times New Roman" w:cs="Times New Roman"/>
        </w:rPr>
        <w:t xml:space="preserve">density in Guam has been correlated with reduced seedling recruitment in some species of native trees </w:t>
      </w:r>
      <w:r w:rsidRPr="00124D16">
        <w:rPr>
          <w:rFonts w:ascii="Times New Roman" w:hAnsi="Times New Roman" w:cs="Times New Roman"/>
        </w:rPr>
        <w:t xml:space="preserve">(Wheeler 1979, Schreiner 1997). </w:t>
      </w:r>
      <w:r>
        <w:rPr>
          <w:rFonts w:ascii="Times New Roman" w:hAnsi="Times New Roman" w:cs="Times New Roman"/>
        </w:rPr>
        <w:t>Feral pigs (</w:t>
      </w:r>
      <w:proofErr w:type="spellStart"/>
      <w:r w:rsidRPr="0060056A">
        <w:rPr>
          <w:rFonts w:ascii="Times New Roman" w:hAnsi="Times New Roman" w:cs="Times New Roman"/>
          <w:i/>
        </w:rPr>
        <w:t>Sus</w:t>
      </w:r>
      <w:proofErr w:type="spellEnd"/>
      <w:r w:rsidRPr="0060056A">
        <w:rPr>
          <w:rFonts w:ascii="Times New Roman" w:hAnsi="Times New Roman" w:cs="Times New Roman"/>
          <w:i/>
        </w:rPr>
        <w:t xml:space="preserve"> </w:t>
      </w:r>
      <w:proofErr w:type="spellStart"/>
      <w:r w:rsidRPr="0060056A">
        <w:rPr>
          <w:rFonts w:ascii="Times New Roman" w:hAnsi="Times New Roman" w:cs="Times New Roman"/>
          <w:i/>
        </w:rPr>
        <w:t>scrofa</w:t>
      </w:r>
      <w:proofErr w:type="spellEnd"/>
      <w:r>
        <w:rPr>
          <w:rFonts w:ascii="Times New Roman" w:hAnsi="Times New Roman" w:cs="Times New Roman"/>
        </w:rPr>
        <w:t>) are thought to affect seedling recruitment through physical disturbance of the forest floor and through seed predation (</w:t>
      </w:r>
      <w:proofErr w:type="spellStart"/>
      <w:r>
        <w:rPr>
          <w:rFonts w:ascii="Times New Roman" w:hAnsi="Times New Roman" w:cs="Times New Roman"/>
        </w:rPr>
        <w:t>Conry</w:t>
      </w:r>
      <w:proofErr w:type="spellEnd"/>
      <w:r>
        <w:rPr>
          <w:rFonts w:ascii="Times New Roman" w:hAnsi="Times New Roman" w:cs="Times New Roman"/>
        </w:rPr>
        <w:t xml:space="preserve"> 1989, Ickes et al. 2001). </w:t>
      </w:r>
      <w:r w:rsidRPr="00124D16">
        <w:rPr>
          <w:rFonts w:ascii="Times New Roman" w:hAnsi="Times New Roman" w:cs="Times New Roman"/>
        </w:rPr>
        <w:t xml:space="preserve">However, </w:t>
      </w:r>
      <w:r>
        <w:rPr>
          <w:rFonts w:ascii="Times New Roman" w:hAnsi="Times New Roman" w:cs="Times New Roman"/>
        </w:rPr>
        <w:t xml:space="preserve">these impacts are occurring within unique novel rather than </w:t>
      </w:r>
      <w:r>
        <w:rPr>
          <w:rFonts w:ascii="Times New Roman" w:hAnsi="Times New Roman" w:cs="Times New Roman"/>
        </w:rPr>
        <w:lastRenderedPageBreak/>
        <w:t>pristine ecosystems, therefore a more thorough examination of the role of each species within the larger ecological context is needed to make appropriate management decisions</w:t>
      </w:r>
      <w:r w:rsidRPr="00124D16">
        <w:rPr>
          <w:rFonts w:ascii="Times New Roman" w:hAnsi="Times New Roman" w:cs="Times New Roman"/>
        </w:rPr>
        <w:t>.</w:t>
      </w:r>
      <w:r>
        <w:rPr>
          <w:rFonts w:ascii="Times New Roman" w:hAnsi="Times New Roman" w:cs="Times New Roman"/>
        </w:rPr>
        <w:t xml:space="preserve"> </w:t>
      </w:r>
    </w:p>
    <w:p w14:paraId="39FEC5B2" w14:textId="77777777" w:rsidR="00446B8D" w:rsidRDefault="00446B8D" w:rsidP="00446B8D">
      <w:pPr>
        <w:spacing w:line="480" w:lineRule="auto"/>
        <w:ind w:firstLine="720"/>
      </w:pPr>
      <w:r>
        <w:rPr>
          <w:rFonts w:ascii="Times New Roman" w:hAnsi="Times New Roman" w:cs="Times New Roman"/>
        </w:rPr>
        <w:t xml:space="preserve">We investigate the ecological role of invasive ungulates in a highly degraded novel ecosystem and in a less degraded system with similar biological history.  Because Guam’s forests have effectively lost all ecological </w:t>
      </w:r>
      <w:commentRangeStart w:id="87"/>
      <w:r>
        <w:rPr>
          <w:rFonts w:ascii="Times New Roman" w:hAnsi="Times New Roman" w:cs="Times New Roman"/>
        </w:rPr>
        <w:t>services</w:t>
      </w:r>
      <w:commentRangeEnd w:id="87"/>
      <w:r w:rsidR="00465753">
        <w:rPr>
          <w:rStyle w:val="CommentReference"/>
        </w:rPr>
        <w:commentReference w:id="87"/>
      </w:r>
      <w:r>
        <w:rPr>
          <w:rFonts w:ascii="Times New Roman" w:hAnsi="Times New Roman" w:cs="Times New Roman"/>
        </w:rPr>
        <w:t xml:space="preserve"> provided by avifauna, we were able to discern the relative magnitude of impacts from introduced ungulates between Guam and Rota. In the Mariana Islands, birds are especially important for seed dispersal of a number of native forest species (</w:t>
      </w:r>
      <w:proofErr w:type="spellStart"/>
      <w:r>
        <w:rPr>
          <w:rFonts w:ascii="Times New Roman" w:hAnsi="Times New Roman" w:cs="Times New Roman"/>
        </w:rPr>
        <w:t>Haldre</w:t>
      </w:r>
      <w:proofErr w:type="spellEnd"/>
      <w:r>
        <w:rPr>
          <w:rFonts w:ascii="Times New Roman" w:hAnsi="Times New Roman" w:cs="Times New Roman"/>
        </w:rPr>
        <w:t xml:space="preserve">? </w:t>
      </w:r>
      <w:proofErr w:type="spellStart"/>
      <w:r>
        <w:rPr>
          <w:rFonts w:ascii="Times New Roman" w:hAnsi="Times New Roman" w:cs="Times New Roman"/>
        </w:rPr>
        <w:t>pers</w:t>
      </w:r>
      <w:proofErr w:type="spellEnd"/>
      <w:r>
        <w:rPr>
          <w:rFonts w:ascii="Times New Roman" w:hAnsi="Times New Roman" w:cs="Times New Roman"/>
        </w:rPr>
        <w:t xml:space="preserve"> comm.) Here, we examine the impact of feral pigs and deer on seedling survival, seed dispersal, and overall plant community composition. We contrast their role in the </w:t>
      </w:r>
      <w:r w:rsidRPr="00124D16">
        <w:rPr>
          <w:rFonts w:ascii="Times New Roman" w:hAnsi="Times New Roman" w:cs="Times New Roman"/>
        </w:rPr>
        <w:t>bird-free forests of Guam</w:t>
      </w:r>
      <w:r>
        <w:rPr>
          <w:rFonts w:ascii="Times New Roman" w:hAnsi="Times New Roman" w:cs="Times New Roman"/>
        </w:rPr>
        <w:t xml:space="preserve"> to that in the nearby forests of Rota which still maintain avian populations.</w:t>
      </w:r>
      <w:r>
        <w:tab/>
      </w:r>
    </w:p>
    <w:p w14:paraId="7DF3207E" w14:textId="77777777" w:rsidR="00446B8D" w:rsidRPr="00124D16" w:rsidRDefault="00446B8D" w:rsidP="00446B8D">
      <w:pPr>
        <w:rPr>
          <w:rFonts w:ascii="Times New Roman" w:hAnsi="Times New Roman" w:cs="Times New Roman"/>
          <w:b/>
        </w:rPr>
      </w:pPr>
      <w:r w:rsidRPr="00124D16">
        <w:rPr>
          <w:rFonts w:ascii="Times New Roman" w:hAnsi="Times New Roman" w:cs="Times New Roman"/>
          <w:b/>
        </w:rPr>
        <w:t>Methods</w:t>
      </w:r>
    </w:p>
    <w:p w14:paraId="73327203" w14:textId="77777777" w:rsidR="00446B8D" w:rsidRPr="00124D16" w:rsidRDefault="00446B8D" w:rsidP="00446B8D">
      <w:pPr>
        <w:spacing w:line="480" w:lineRule="auto"/>
        <w:rPr>
          <w:rFonts w:ascii="Times New Roman" w:hAnsi="Times New Roman" w:cs="Times New Roman"/>
          <w:i/>
        </w:rPr>
      </w:pPr>
      <w:r w:rsidRPr="00124D16">
        <w:rPr>
          <w:rFonts w:ascii="Times New Roman" w:hAnsi="Times New Roman" w:cs="Times New Roman"/>
          <w:b/>
        </w:rPr>
        <w:t xml:space="preserve"> </w:t>
      </w:r>
      <w:r w:rsidRPr="00124D16">
        <w:rPr>
          <w:rFonts w:ascii="Times New Roman" w:hAnsi="Times New Roman" w:cs="Times New Roman"/>
          <w:i/>
        </w:rPr>
        <w:t>Study Area</w:t>
      </w:r>
    </w:p>
    <w:p w14:paraId="714CE130" w14:textId="5AB43EFF" w:rsidR="00446B8D" w:rsidRPr="00F83B72" w:rsidRDefault="00446B8D" w:rsidP="00446B8D">
      <w:pPr>
        <w:spacing w:line="480" w:lineRule="auto"/>
        <w:ind w:firstLine="720"/>
        <w:rPr>
          <w:rFonts w:ascii="Times New Roman" w:hAnsi="Times New Roman"/>
          <w:szCs w:val="20"/>
        </w:rPr>
      </w:pPr>
      <w:r w:rsidRPr="00124D16">
        <w:rPr>
          <w:rFonts w:ascii="Times New Roman" w:hAnsi="Times New Roman" w:cs="Times New Roman"/>
        </w:rPr>
        <w:t xml:space="preserve">Guam </w:t>
      </w:r>
      <w:r>
        <w:rPr>
          <w:rFonts w:ascii="Times New Roman" w:hAnsi="Times New Roman" w:cs="Times New Roman"/>
        </w:rPr>
        <w:t>(</w:t>
      </w:r>
      <w:r>
        <w:rPr>
          <w:rFonts w:ascii="Times New Roman" w:hAnsi="Times New Roman"/>
          <w:bCs/>
          <w:color w:val="222222"/>
          <w:szCs w:val="32"/>
          <w:shd w:val="clear" w:color="auto" w:fill="FFFFFF"/>
        </w:rPr>
        <w:t>13.45</w:t>
      </w:r>
      <w:r w:rsidRPr="00AC3957">
        <w:rPr>
          <w:rFonts w:ascii="Times New Roman" w:hAnsi="Times New Roman"/>
          <w:bCs/>
          <w:color w:val="222222"/>
          <w:szCs w:val="32"/>
          <w:shd w:val="clear" w:color="auto" w:fill="FFFFFF"/>
        </w:rPr>
        <w:t>°</w:t>
      </w:r>
      <w:r>
        <w:rPr>
          <w:rFonts w:ascii="Times New Roman" w:hAnsi="Times New Roman"/>
          <w:bCs/>
          <w:color w:val="222222"/>
          <w:szCs w:val="32"/>
          <w:shd w:val="clear" w:color="auto" w:fill="FFFFFF"/>
        </w:rPr>
        <w:t xml:space="preserve"> N, 144.78</w:t>
      </w:r>
      <w:r w:rsidRPr="00AC3957">
        <w:rPr>
          <w:rFonts w:ascii="Times New Roman" w:hAnsi="Times New Roman"/>
          <w:bCs/>
          <w:color w:val="222222"/>
          <w:szCs w:val="32"/>
          <w:shd w:val="clear" w:color="auto" w:fill="FFFFFF"/>
        </w:rPr>
        <w:t>° E</w:t>
      </w:r>
      <w:r>
        <w:rPr>
          <w:rFonts w:ascii="Times New Roman" w:hAnsi="Times New Roman"/>
          <w:bCs/>
          <w:color w:val="222222"/>
          <w:szCs w:val="32"/>
          <w:shd w:val="clear" w:color="auto" w:fill="FFFFFF"/>
        </w:rPr>
        <w:t>; 540 km</w:t>
      </w:r>
      <w:r>
        <w:rPr>
          <w:rFonts w:ascii="Times New Roman" w:hAnsi="Times New Roman"/>
          <w:bCs/>
          <w:color w:val="222222"/>
          <w:szCs w:val="32"/>
          <w:shd w:val="clear" w:color="auto" w:fill="FFFFFF"/>
          <w:vertAlign w:val="superscript"/>
        </w:rPr>
        <w:t>2</w:t>
      </w:r>
      <w:r>
        <w:rPr>
          <w:rFonts w:ascii="Times New Roman" w:hAnsi="Times New Roman"/>
          <w:bCs/>
          <w:color w:val="222222"/>
          <w:szCs w:val="32"/>
          <w:shd w:val="clear" w:color="auto" w:fill="FFFFFF"/>
        </w:rPr>
        <w:t>)</w:t>
      </w:r>
      <w:r>
        <w:rPr>
          <w:rFonts w:ascii="Times New Roman" w:hAnsi="Times New Roman" w:cs="Times New Roman"/>
        </w:rPr>
        <w:t xml:space="preserve"> </w:t>
      </w:r>
      <w:r w:rsidRPr="00124D16">
        <w:rPr>
          <w:rFonts w:ascii="Times New Roman" w:hAnsi="Times New Roman" w:cs="Times New Roman"/>
        </w:rPr>
        <w:t>is the largest and southernmost island of the Mariana Island Archipelago in the Western Pacific. Rota</w:t>
      </w:r>
      <w:r>
        <w:rPr>
          <w:rFonts w:ascii="Times New Roman" w:hAnsi="Times New Roman" w:cs="Times New Roman"/>
        </w:rPr>
        <w:t xml:space="preserve"> (14.</w:t>
      </w:r>
      <w:r>
        <w:rPr>
          <w:rFonts w:ascii="Times New Roman" w:hAnsi="Times New Roman"/>
          <w:bCs/>
          <w:color w:val="222222"/>
          <w:szCs w:val="32"/>
          <w:shd w:val="clear" w:color="auto" w:fill="FFFFFF"/>
        </w:rPr>
        <w:t>15</w:t>
      </w:r>
      <w:r w:rsidRPr="00AC3957">
        <w:rPr>
          <w:rFonts w:ascii="Times New Roman" w:hAnsi="Times New Roman"/>
          <w:bCs/>
          <w:color w:val="222222"/>
          <w:szCs w:val="32"/>
          <w:shd w:val="clear" w:color="auto" w:fill="FFFFFF"/>
        </w:rPr>
        <w:t>°</w:t>
      </w:r>
      <w:r>
        <w:rPr>
          <w:rFonts w:ascii="Times New Roman" w:hAnsi="Times New Roman"/>
          <w:bCs/>
          <w:color w:val="222222"/>
          <w:szCs w:val="32"/>
          <w:shd w:val="clear" w:color="auto" w:fill="FFFFFF"/>
        </w:rPr>
        <w:t xml:space="preserve"> N, 145.21</w:t>
      </w:r>
      <w:r w:rsidRPr="00AC3957">
        <w:rPr>
          <w:rFonts w:ascii="Times New Roman" w:hAnsi="Times New Roman"/>
          <w:bCs/>
          <w:color w:val="222222"/>
          <w:szCs w:val="32"/>
          <w:shd w:val="clear" w:color="auto" w:fill="FFFFFF"/>
        </w:rPr>
        <w:t>° E</w:t>
      </w:r>
      <w:r>
        <w:rPr>
          <w:rFonts w:ascii="Times New Roman" w:hAnsi="Times New Roman"/>
          <w:bCs/>
          <w:color w:val="222222"/>
          <w:szCs w:val="32"/>
          <w:shd w:val="clear" w:color="auto" w:fill="FFFFFF"/>
        </w:rPr>
        <w:t>; 85 km</w:t>
      </w:r>
      <w:r>
        <w:rPr>
          <w:rFonts w:ascii="Times New Roman" w:hAnsi="Times New Roman"/>
          <w:bCs/>
          <w:color w:val="222222"/>
          <w:szCs w:val="32"/>
          <w:shd w:val="clear" w:color="auto" w:fill="FFFFFF"/>
          <w:vertAlign w:val="superscript"/>
        </w:rPr>
        <w:t>2</w:t>
      </w:r>
      <w:r>
        <w:rPr>
          <w:rFonts w:ascii="Times New Roman" w:hAnsi="Times New Roman"/>
          <w:bCs/>
          <w:color w:val="222222"/>
          <w:szCs w:val="32"/>
          <w:shd w:val="clear" w:color="auto" w:fill="FFFFFF"/>
        </w:rPr>
        <w:t>)</w:t>
      </w:r>
      <w:r w:rsidRPr="00124D16">
        <w:rPr>
          <w:rFonts w:ascii="Times New Roman" w:hAnsi="Times New Roman" w:cs="Times New Roman"/>
        </w:rPr>
        <w:t xml:space="preserve"> is located </w:t>
      </w:r>
      <w:r>
        <w:rPr>
          <w:rFonts w:ascii="Times New Roman" w:hAnsi="Times New Roman" w:cs="Times New Roman"/>
        </w:rPr>
        <w:t>76 km north of Guam</w:t>
      </w:r>
      <w:r w:rsidRPr="00124D16">
        <w:rPr>
          <w:rFonts w:ascii="Times New Roman" w:hAnsi="Times New Roman" w:cs="Times New Roman"/>
        </w:rPr>
        <w:t xml:space="preserve"> and </w:t>
      </w:r>
      <w:r>
        <w:rPr>
          <w:rFonts w:ascii="Times New Roman" w:hAnsi="Times New Roman" w:cs="Times New Roman"/>
        </w:rPr>
        <w:t>has less than 2% of the population of Guam</w:t>
      </w:r>
      <w:r w:rsidRPr="00124D16">
        <w:rPr>
          <w:rFonts w:ascii="Times New Roman" w:hAnsi="Times New Roman" w:cs="Times New Roman"/>
        </w:rPr>
        <w:t>. Both islands have large</w:t>
      </w:r>
      <w:r>
        <w:rPr>
          <w:rFonts w:ascii="Times New Roman" w:hAnsi="Times New Roman" w:cs="Times New Roman"/>
        </w:rPr>
        <w:t xml:space="preserve"> areas of native </w:t>
      </w:r>
      <w:ins w:id="88" w:author="Ross Miller" w:date="2013-10-11T16:31:00Z">
        <w:r w:rsidR="00466506">
          <w:rPr>
            <w:rFonts w:ascii="Times New Roman" w:hAnsi="Times New Roman" w:cs="Times New Roman"/>
          </w:rPr>
          <w:t xml:space="preserve">karst </w:t>
        </w:r>
      </w:ins>
      <w:r>
        <w:rPr>
          <w:rFonts w:ascii="Times New Roman" w:hAnsi="Times New Roman" w:cs="Times New Roman"/>
        </w:rPr>
        <w:t>limestone forest</w:t>
      </w:r>
      <w:r w:rsidRPr="00124D16">
        <w:rPr>
          <w:rFonts w:ascii="Times New Roman" w:hAnsi="Times New Roman" w:cs="Times New Roman"/>
        </w:rPr>
        <w:t xml:space="preserve"> with similar species compositions. </w:t>
      </w:r>
      <w:r>
        <w:rPr>
          <w:rFonts w:ascii="Times New Roman" w:hAnsi="Times New Roman" w:cs="Times New Roman"/>
        </w:rPr>
        <w:t xml:space="preserve">These islands contain a variety of habitat types, but </w:t>
      </w:r>
      <w:ins w:id="89" w:author="Ross Miller" w:date="2013-10-11T16:32:00Z">
        <w:r w:rsidR="00466506">
          <w:rPr>
            <w:rFonts w:ascii="Times New Roman" w:hAnsi="Times New Roman" w:cs="Times New Roman"/>
          </w:rPr>
          <w:t xml:space="preserve">karst </w:t>
        </w:r>
      </w:ins>
      <w:r>
        <w:rPr>
          <w:rFonts w:ascii="Times New Roman" w:hAnsi="Times New Roman" w:cs="Times New Roman"/>
        </w:rPr>
        <w:t>l</w:t>
      </w:r>
      <w:r w:rsidRPr="00124D16">
        <w:rPr>
          <w:rFonts w:ascii="Times New Roman" w:hAnsi="Times New Roman" w:cs="Times New Roman"/>
        </w:rPr>
        <w:t xml:space="preserve">imestone </w:t>
      </w:r>
      <w:commentRangeStart w:id="90"/>
      <w:r w:rsidRPr="00124D16">
        <w:rPr>
          <w:rFonts w:ascii="Times New Roman" w:hAnsi="Times New Roman" w:cs="Times New Roman"/>
        </w:rPr>
        <w:t>forests</w:t>
      </w:r>
      <w:commentRangeEnd w:id="90"/>
      <w:r w:rsidR="00466506">
        <w:rPr>
          <w:rStyle w:val="CommentReference"/>
        </w:rPr>
        <w:commentReference w:id="90"/>
      </w:r>
      <w:r w:rsidRPr="00124D16">
        <w:rPr>
          <w:rFonts w:ascii="Times New Roman" w:hAnsi="Times New Roman" w:cs="Times New Roman"/>
        </w:rPr>
        <w:t xml:space="preserve">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proofErr w:type="spellStart"/>
      <w:r>
        <w:rPr>
          <w:rFonts w:ascii="Times New Roman" w:hAnsi="Times New Roman" w:cs="Times New Roman"/>
        </w:rPr>
        <w:t>Fosberg</w:t>
      </w:r>
      <w:proofErr w:type="spellEnd"/>
      <w:r>
        <w:rPr>
          <w:rFonts w:ascii="Times New Roman" w:hAnsi="Times New Roman" w:cs="Times New Roman"/>
        </w:rPr>
        <w:t xml:space="preserve"> 1960, </w:t>
      </w:r>
      <w:proofErr w:type="spellStart"/>
      <w:r w:rsidRPr="00124D16">
        <w:rPr>
          <w:rFonts w:ascii="Times New Roman" w:hAnsi="Times New Roman" w:cs="Times New Roman"/>
        </w:rPr>
        <w:t>Raulerson</w:t>
      </w:r>
      <w:proofErr w:type="spellEnd"/>
      <w:r w:rsidRPr="00124D16">
        <w:rPr>
          <w:rFonts w:ascii="Times New Roman" w:hAnsi="Times New Roman" w:cs="Times New Roman"/>
        </w:rPr>
        <w:t xml:space="preserve"> and</w:t>
      </w:r>
      <w:r>
        <w:rPr>
          <w:rFonts w:ascii="Times New Roman" w:hAnsi="Times New Roman" w:cs="Times New Roman"/>
        </w:rPr>
        <w:t xml:space="preserve"> Rinehart 1991)</w:t>
      </w:r>
      <w:r w:rsidRPr="00124D16">
        <w:rPr>
          <w:rFonts w:ascii="Times New Roman" w:hAnsi="Times New Roman" w:cs="Times New Roman"/>
        </w:rPr>
        <w:t xml:space="preserve">. </w:t>
      </w:r>
    </w:p>
    <w:p w14:paraId="2D67D145" w14:textId="77777777" w:rsidR="00446B8D" w:rsidRDefault="00446B8D" w:rsidP="00446B8D">
      <w:pPr>
        <w:spacing w:line="480" w:lineRule="auto"/>
        <w:rPr>
          <w:rFonts w:ascii="Times New Roman" w:hAnsi="Times New Roman" w:cs="Times New Roman"/>
          <w:i/>
        </w:rPr>
      </w:pPr>
      <w:r>
        <w:rPr>
          <w:rFonts w:ascii="Times New Roman" w:hAnsi="Times New Roman" w:cs="Times New Roman"/>
          <w:i/>
        </w:rPr>
        <w:t>Effect of ungulates on seedling survival</w:t>
      </w:r>
    </w:p>
    <w:p w14:paraId="02D40E06" w14:textId="661CBC19" w:rsidR="00446B8D" w:rsidRPr="001834F5" w:rsidRDefault="00446B8D" w:rsidP="00446B8D">
      <w:pPr>
        <w:spacing w:line="480" w:lineRule="auto"/>
        <w:rPr>
          <w:rFonts w:ascii="Times New Roman" w:hAnsi="Times New Roman" w:cs="Times New Roman"/>
        </w:rPr>
      </w:pPr>
      <w:r>
        <w:rPr>
          <w:rFonts w:ascii="Times New Roman" w:hAnsi="Times New Roman" w:cs="Times New Roman"/>
        </w:rPr>
        <w:tab/>
        <w:t xml:space="preserve">To assess ungulate effects on seedling mortality, we set up paired plots in </w:t>
      </w:r>
      <w:ins w:id="91" w:author="Ross Miller" w:date="2013-10-11T16:34:00Z">
        <w:r w:rsidR="00466506">
          <w:rPr>
            <w:rFonts w:ascii="Times New Roman" w:hAnsi="Times New Roman" w:cs="Times New Roman"/>
          </w:rPr>
          <w:t xml:space="preserve">karst </w:t>
        </w:r>
      </w:ins>
      <w:r>
        <w:rPr>
          <w:rFonts w:ascii="Times New Roman" w:hAnsi="Times New Roman" w:cs="Times New Roman"/>
        </w:rPr>
        <w:t xml:space="preserve">limestone forest sites in northern Guam and in Rota. We selected eight sites in northern Guam and seven sites in Rota. At each site, we erected a 1.8-m tall chicken-wire fence around one plot, and left </w:t>
      </w:r>
      <w:r>
        <w:rPr>
          <w:rFonts w:ascii="Times New Roman" w:hAnsi="Times New Roman" w:cs="Times New Roman"/>
        </w:rPr>
        <w:lastRenderedPageBreak/>
        <w:t>the adjacent plot unfenced, allowing ungulate access. The fenced and unfenced plots were placed in areas with similar in canopy cover, rockiness, and surrounding vegetation. Each seedling plot covered an area of about 3.5 m x 5.5 m (Figure 1).</w:t>
      </w:r>
    </w:p>
    <w:p w14:paraId="1C2ABA5F" w14:textId="1F4379DE"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del w:id="92" w:author="Ross Miller" w:date="2013-10-11T16:34:00Z">
        <w:r w:rsidRPr="00124D16" w:rsidDel="00466506">
          <w:rPr>
            <w:rFonts w:ascii="Times New Roman" w:hAnsi="Times New Roman" w:cs="Times New Roman"/>
          </w:rPr>
          <w:delText xml:space="preserve">, </w:delText>
        </w:r>
        <w:r w:rsidDel="00466506">
          <w:rPr>
            <w:rFonts w:ascii="Times New Roman" w:hAnsi="Times New Roman" w:cs="Times New Roman"/>
          </w:rPr>
          <w:delText>that</w:delText>
        </w:r>
      </w:del>
      <w:r>
        <w:rPr>
          <w:rFonts w:ascii="Times New Roman" w:hAnsi="Times New Roman" w:cs="Times New Roman"/>
        </w:rPr>
        <w:t xml:space="preserve"> </w:t>
      </w:r>
      <w:r w:rsidRPr="00124D16">
        <w:rPr>
          <w:rFonts w:ascii="Times New Roman" w:hAnsi="Times New Roman" w:cs="Times New Roman"/>
        </w:rPr>
        <w:t>encompass</w:t>
      </w:r>
      <w:ins w:id="93" w:author="Ross Miller" w:date="2013-10-11T16:35:00Z">
        <w:r w:rsidR="00466506">
          <w:rPr>
            <w:rFonts w:ascii="Times New Roman" w:hAnsi="Times New Roman" w:cs="Times New Roman"/>
          </w:rPr>
          <w:t>ing</w:t>
        </w:r>
      </w:ins>
      <w:del w:id="94" w:author="Ross Miller" w:date="2013-10-11T16:35:00Z">
        <w:r w:rsidDel="00466506">
          <w:rPr>
            <w:rFonts w:ascii="Times New Roman" w:hAnsi="Times New Roman" w:cs="Times New Roman"/>
          </w:rPr>
          <w:delText>ed</w:delText>
        </w:r>
      </w:del>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 xml:space="preserve">native and introduced trees found in limestone forests of the Mariana Islands: </w:t>
      </w:r>
      <w:proofErr w:type="spellStart"/>
      <w:r w:rsidRPr="00124D16">
        <w:rPr>
          <w:rFonts w:ascii="Times New Roman" w:hAnsi="Times New Roman" w:cs="Times New Roman"/>
          <w:i/>
        </w:rPr>
        <w:t>Carica</w:t>
      </w:r>
      <w:proofErr w:type="spellEnd"/>
      <w:r w:rsidRPr="00124D16">
        <w:rPr>
          <w:rFonts w:ascii="Times New Roman" w:hAnsi="Times New Roman" w:cs="Times New Roman"/>
          <w:i/>
        </w:rPr>
        <w:t xml:space="preserve"> papaya</w:t>
      </w:r>
      <w:r w:rsidRPr="00124D16">
        <w:rPr>
          <w:rFonts w:ascii="Times New Roman" w:hAnsi="Times New Roman" w:cs="Times New Roman"/>
        </w:rPr>
        <w:t xml:space="preserve">, </w:t>
      </w:r>
      <w:proofErr w:type="spellStart"/>
      <w:r w:rsidRPr="00124D16">
        <w:rPr>
          <w:rFonts w:ascii="Times New Roman" w:hAnsi="Times New Roman" w:cs="Times New Roman"/>
          <w:i/>
        </w:rPr>
        <w:t>Morinda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citrifolia</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rPr>
        <w:t>Neisosperma</w:t>
      </w:r>
      <w:proofErr w:type="spellEnd"/>
      <w:r w:rsidRPr="00124D16">
        <w:rPr>
          <w:rFonts w:ascii="Times New Roman" w:hAnsi="Times New Roman" w:cs="Times New Roman"/>
          <w:i/>
        </w:rPr>
        <w:t xml:space="preserve"> </w:t>
      </w:r>
      <w:proofErr w:type="spellStart"/>
      <w:r>
        <w:rPr>
          <w:rFonts w:ascii="Times New Roman" w:hAnsi="Times New Roman" w:cs="Times New Roman"/>
          <w:i/>
        </w:rPr>
        <w:t>oppositifolia</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rPr>
        <w:t>Aglaia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mariannensis</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rPr>
        <w:t>Premna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obtusifolia</w:t>
      </w:r>
      <w:proofErr w:type="spellEnd"/>
      <w:r w:rsidRPr="00124D16">
        <w:rPr>
          <w:rFonts w:ascii="Times New Roman" w:hAnsi="Times New Roman" w:cs="Times New Roman"/>
        </w:rPr>
        <w:t xml:space="preserve">, and </w:t>
      </w:r>
      <w:proofErr w:type="spellStart"/>
      <w:r w:rsidRPr="00124D16">
        <w:rPr>
          <w:rFonts w:ascii="Times New Roman" w:hAnsi="Times New Roman" w:cs="Times New Roman"/>
          <w:i/>
        </w:rPr>
        <w:t>Psychotria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mariannensis</w:t>
      </w:r>
      <w:proofErr w:type="spellEnd"/>
      <w:r w:rsidRPr="00124D16">
        <w:rPr>
          <w:rFonts w:ascii="Times New Roman" w:hAnsi="Times New Roman" w:cs="Times New Roman"/>
        </w:rPr>
        <w:t>. For each species</w:t>
      </w:r>
      <w:del w:id="95" w:author="Ross Miller" w:date="2013-10-11T16:35:00Z">
        <w:r w:rsidRPr="00124D16" w:rsidDel="00466506">
          <w:rPr>
            <w:rFonts w:ascii="Times New Roman" w:hAnsi="Times New Roman" w:cs="Times New Roman"/>
          </w:rPr>
          <w:delText>,</w:delText>
        </w:r>
      </w:del>
      <w:r w:rsidRPr="00124D16">
        <w:rPr>
          <w:rFonts w:ascii="Times New Roman" w:hAnsi="Times New Roman" w:cs="Times New Roman"/>
        </w:rPr>
        <w:t xml:space="preserve">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The date of seed collection and subsequent out</w:t>
      </w:r>
      <w:ins w:id="96" w:author="Ross Miller" w:date="2013-10-11T16:35:00Z">
        <w:r w:rsidR="00466506">
          <w:rPr>
            <w:rFonts w:ascii="Times New Roman" w:hAnsi="Times New Roman" w:cs="Times New Roman"/>
          </w:rPr>
          <w:t>-</w:t>
        </w:r>
      </w:ins>
      <w:r>
        <w:rPr>
          <w:rFonts w:ascii="Times New Roman" w:hAnsi="Times New Roman" w:cs="Times New Roman"/>
        </w:rPr>
        <w:t xml:space="preserve">planting was staggered by species, in part due to differences in fruiting phenology. </w:t>
      </w:r>
      <w:r w:rsidRPr="00124D16">
        <w:rPr>
          <w:rFonts w:ascii="Times New Roman" w:hAnsi="Times New Roman" w:cs="Times New Roman"/>
        </w:rPr>
        <w:t xml:space="preserve">After seeds were collected, </w:t>
      </w:r>
      <w:r>
        <w:rPr>
          <w:rFonts w:ascii="Times New Roman" w:hAnsi="Times New Roman" w:cs="Times New Roman"/>
        </w:rPr>
        <w:t>fleshy fruit was removed, and they were</w:t>
      </w:r>
      <w:r w:rsidRPr="00124D16">
        <w:rPr>
          <w:rFonts w:ascii="Times New Roman" w:hAnsi="Times New Roman" w:cs="Times New Roman"/>
        </w:rPr>
        <w:t xml:space="preserve"> planted in a mixture of 50% perlite and 50% peat moss, and fertilized using </w:t>
      </w:r>
      <w:commentRangeStart w:id="97"/>
      <w:proofErr w:type="spellStart"/>
      <w:r w:rsidRPr="00124D16">
        <w:rPr>
          <w:rFonts w:ascii="Times New Roman" w:hAnsi="Times New Roman" w:cs="Times New Roman"/>
        </w:rPr>
        <w:t>Osmocote</w:t>
      </w:r>
      <w:commentRangeEnd w:id="97"/>
      <w:proofErr w:type="spellEnd"/>
      <w:r w:rsidR="00466506">
        <w:rPr>
          <w:rStyle w:val="CommentReference"/>
        </w:rPr>
        <w:commentReference w:id="97"/>
      </w:r>
      <w:r>
        <w:rPr>
          <w:rFonts w:ascii="Arial" w:hAnsi="Arial" w:cs="Arial"/>
          <w:color w:val="222222"/>
          <w:shd w:val="clear" w:color="auto" w:fill="FFFFFF"/>
        </w:rPr>
        <w:t>®</w:t>
      </w:r>
      <w:r w:rsidRPr="00124D16">
        <w:rPr>
          <w:rFonts w:ascii="Times New Roman" w:hAnsi="Times New Roman" w:cs="Times New Roman"/>
        </w:rPr>
        <w:t xml:space="preserve">. </w:t>
      </w:r>
      <w:r>
        <w:rPr>
          <w:rFonts w:ascii="Times New Roman" w:hAnsi="Times New Roman" w:cs="Times New Roman"/>
        </w:rPr>
        <w:t>All seeds were planted on the island from which they were collected. The seed trays were placed un</w:t>
      </w:r>
      <w:r w:rsidR="00656302">
        <w:rPr>
          <w:rFonts w:ascii="Times New Roman" w:hAnsi="Times New Roman" w:cs="Times New Roman"/>
        </w:rPr>
        <w:t xml:space="preserve">der </w:t>
      </w:r>
      <w:del w:id="98" w:author="Ross Miller" w:date="2013-10-11T16:36:00Z">
        <w:r w:rsidRPr="00DF4F7A" w:rsidDel="00466506">
          <w:rPr>
            <w:rFonts w:ascii="Times New Roman" w:hAnsi="Times New Roman" w:cs="Times New Roman"/>
            <w:highlight w:val="yellow"/>
          </w:rPr>
          <w:delText>XX</w:delText>
        </w:r>
      </w:del>
      <w:ins w:id="99" w:author="Ross Miller" w:date="2013-10-11T16:36:00Z">
        <w:r w:rsidR="00466506">
          <w:rPr>
            <w:rFonts w:ascii="Times New Roman" w:hAnsi="Times New Roman" w:cs="Times New Roman"/>
            <w:highlight w:val="yellow"/>
          </w:rPr>
          <w:t>60</w:t>
        </w:r>
      </w:ins>
      <w:r w:rsidRPr="00DF4F7A">
        <w:rPr>
          <w:rFonts w:ascii="Times New Roman" w:hAnsi="Times New Roman" w:cs="Times New Roman"/>
          <w:highlight w:val="yellow"/>
        </w:rPr>
        <w:t>%</w:t>
      </w:r>
      <w:r>
        <w:rPr>
          <w:rFonts w:ascii="Times New Roman" w:hAnsi="Times New Roman" w:cs="Times New Roman"/>
        </w:rPr>
        <w:t xml:space="preserve"> </w:t>
      </w:r>
      <w:proofErr w:type="spellStart"/>
      <w:r>
        <w:rPr>
          <w:rFonts w:ascii="Times New Roman" w:hAnsi="Times New Roman" w:cs="Times New Roman"/>
        </w:rPr>
        <w:t>shadecloth</w:t>
      </w:r>
      <w:proofErr w:type="spellEnd"/>
      <w:r>
        <w:rPr>
          <w:rFonts w:ascii="Times New Roman" w:hAnsi="Times New Roman" w:cs="Times New Roman"/>
        </w:rPr>
        <w:t xml:space="preserve"> at a nursery in Guam and at a nursery in Rota, and allowed to grow in these conditions until they had fully rooted and grown their first true leaves. At this point, t</w:t>
      </w:r>
      <w:r w:rsidRPr="00124D16">
        <w:rPr>
          <w:rFonts w:ascii="Times New Roman" w:hAnsi="Times New Roman" w:cs="Times New Roman"/>
        </w:rPr>
        <w:t xml:space="preserve">he seedlings were transported to the </w:t>
      </w:r>
      <w:proofErr w:type="spellStart"/>
      <w:r w:rsidRPr="00124D16">
        <w:rPr>
          <w:rFonts w:ascii="Times New Roman" w:hAnsi="Times New Roman" w:cs="Times New Roman"/>
        </w:rPr>
        <w:t>exclosure</w:t>
      </w:r>
      <w:proofErr w:type="spellEnd"/>
      <w:r w:rsidRPr="00124D16">
        <w:rPr>
          <w:rFonts w:ascii="Times New Roman" w:hAnsi="Times New Roman" w:cs="Times New Roman"/>
        </w:rPr>
        <w:t xml:space="preserve"> sites </w:t>
      </w:r>
      <w:r>
        <w:rPr>
          <w:rFonts w:ascii="Times New Roman" w:hAnsi="Times New Roman" w:cs="Times New Roman"/>
        </w:rPr>
        <w:t>for out</w:t>
      </w:r>
      <w:ins w:id="100" w:author="Ross Miller" w:date="2013-10-11T16:36:00Z">
        <w:r w:rsidR="00466506">
          <w:rPr>
            <w:rFonts w:ascii="Times New Roman" w:hAnsi="Times New Roman" w:cs="Times New Roman"/>
          </w:rPr>
          <w:t>-</w:t>
        </w:r>
      </w:ins>
      <w:r>
        <w:rPr>
          <w:rFonts w:ascii="Times New Roman" w:hAnsi="Times New Roman" w:cs="Times New Roman"/>
        </w:rPr>
        <w:t>planting.</w:t>
      </w:r>
    </w:p>
    <w:p w14:paraId="2E3C9F37" w14:textId="245516D3"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Seedlings of each species were brought to each site and out-</w:t>
      </w:r>
      <w:r w:rsidRPr="00124D16">
        <w:rPr>
          <w:rFonts w:ascii="Times New Roman" w:hAnsi="Times New Roman" w:cs="Times New Roman"/>
        </w:rPr>
        <w:t xml:space="preserve">planted in the control and </w:t>
      </w:r>
      <w:r>
        <w:rPr>
          <w:rFonts w:ascii="Times New Roman" w:hAnsi="Times New Roman" w:cs="Times New Roman"/>
        </w:rPr>
        <w:t>treatment areas on the same day.</w:t>
      </w:r>
      <w:r w:rsidRPr="00124D1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w:t>
      </w:r>
      <w:r w:rsidR="00656302">
        <w:rPr>
          <w:rFonts w:ascii="Times New Roman" w:hAnsi="Times New Roman" w:cs="Times New Roman"/>
        </w:rPr>
        <w:t xml:space="preserve"> in fenced treatments (Figure 1</w:t>
      </w:r>
      <w:r>
        <w:rPr>
          <w:rFonts w:ascii="Times New Roman" w:hAnsi="Times New Roman" w:cs="Times New Roman"/>
        </w:rPr>
        <w:t>)</w:t>
      </w:r>
      <w:r w:rsidRPr="00124D16">
        <w:rPr>
          <w:rFonts w:ascii="Times New Roman" w:hAnsi="Times New Roman" w:cs="Times New Roman"/>
        </w:rPr>
        <w:t xml:space="preserve">. </w:t>
      </w:r>
      <w:r>
        <w:rPr>
          <w:rFonts w:ascii="Times New Roman" w:hAnsi="Times New Roman" w:cs="Times New Roman"/>
        </w:rPr>
        <w:t>On Guam, 14</w:t>
      </w:r>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r w:rsidRPr="00D708E0">
        <w:rPr>
          <w:rFonts w:ascii="Times New Roman" w:hAnsi="Times New Roman" w:cs="Times New Roman"/>
          <w:i/>
        </w:rPr>
        <w:t xml:space="preserve">N. </w:t>
      </w:r>
      <w:proofErr w:type="spellStart"/>
      <w:r w:rsidRPr="00D708E0">
        <w:rPr>
          <w:rFonts w:ascii="Times New Roman" w:hAnsi="Times New Roman" w:cs="Times New Roman"/>
          <w:i/>
        </w:rPr>
        <w:t>oppositifolia</w:t>
      </w:r>
      <w:proofErr w:type="spellEnd"/>
      <w:r>
        <w:rPr>
          <w:rFonts w:ascii="Times New Roman" w:hAnsi="Times New Roman" w:cs="Times New Roman"/>
        </w:rPr>
        <w:t>, which had only 7 seedlings planted per treatment. This gave</w:t>
      </w:r>
      <w:r w:rsidRPr="00124D16">
        <w:rPr>
          <w:rFonts w:ascii="Times New Roman" w:hAnsi="Times New Roman" w:cs="Times New Roman"/>
        </w:rPr>
        <w:t xml:space="preserve"> a total of 1232 seedlings</w:t>
      </w:r>
      <w:r>
        <w:rPr>
          <w:rFonts w:ascii="Times New Roman" w:hAnsi="Times New Roman" w:cs="Times New Roman"/>
        </w:rPr>
        <w:t xml:space="preserve"> planted</w:t>
      </w:r>
      <w:r w:rsidRPr="00124D16">
        <w:rPr>
          <w:rFonts w:ascii="Times New Roman" w:hAnsi="Times New Roman" w:cs="Times New Roman"/>
        </w:rPr>
        <w:t xml:space="preserve"> in Guam.</w:t>
      </w:r>
      <w:r>
        <w:rPr>
          <w:rFonts w:ascii="Times New Roman" w:hAnsi="Times New Roman" w:cs="Times New Roman"/>
        </w:rPr>
        <w:t xml:space="preserve"> In Rota, </w:t>
      </w:r>
      <w:commentRangeStart w:id="101"/>
      <w:r>
        <w:rPr>
          <w:rFonts w:ascii="Times New Roman" w:hAnsi="Times New Roman" w:cs="Times New Roman"/>
        </w:rPr>
        <w:t>nine</w:t>
      </w:r>
      <w:commentRangeEnd w:id="101"/>
      <w:r w:rsidR="00466506">
        <w:rPr>
          <w:rStyle w:val="CommentReference"/>
        </w:rPr>
        <w:commentReference w:id="101"/>
      </w:r>
      <w:r w:rsidRPr="00124D16">
        <w:rPr>
          <w:rFonts w:ascii="Times New Roman" w:hAnsi="Times New Roman" w:cs="Times New Roman"/>
        </w:rPr>
        <w:t xml:space="preserve"> seedlings of </w:t>
      </w:r>
      <w:r>
        <w:rPr>
          <w:rFonts w:ascii="Times New Roman" w:hAnsi="Times New Roman" w:cs="Times New Roman"/>
          <w:i/>
        </w:rPr>
        <w:t xml:space="preserve">N. </w:t>
      </w:r>
      <w:proofErr w:type="spellStart"/>
      <w:r>
        <w:rPr>
          <w:rFonts w:ascii="Times New Roman" w:hAnsi="Times New Roman" w:cs="Times New Roman"/>
          <w:i/>
        </w:rPr>
        <w:t>oppositifolia</w:t>
      </w:r>
      <w:proofErr w:type="spellEnd"/>
      <w:r w:rsidRPr="00124D16">
        <w:rPr>
          <w:rFonts w:ascii="Times New Roman" w:hAnsi="Times New Roman" w:cs="Times New Roman"/>
        </w:rPr>
        <w:t xml:space="preserve">, 11 seedlings of </w:t>
      </w:r>
      <w:r>
        <w:rPr>
          <w:rFonts w:ascii="Times New Roman" w:hAnsi="Times New Roman" w:cs="Times New Roman"/>
          <w:i/>
        </w:rPr>
        <w:t>C. papaya</w:t>
      </w:r>
      <w:r w:rsidRPr="00124D16">
        <w:rPr>
          <w:rFonts w:ascii="Times New Roman" w:hAnsi="Times New Roman" w:cs="Times New Roman"/>
        </w:rPr>
        <w:t>,</w:t>
      </w:r>
      <w:r>
        <w:rPr>
          <w:rFonts w:ascii="Times New Roman" w:hAnsi="Times New Roman" w:cs="Times New Roman"/>
        </w:rPr>
        <w:t xml:space="preserve"> and 14 seedlings of the other four</w:t>
      </w:r>
      <w:r w:rsidRPr="00124D16">
        <w:rPr>
          <w:rFonts w:ascii="Times New Roman" w:hAnsi="Times New Roman" w:cs="Times New Roman"/>
        </w:rPr>
        <w:t xml:space="preserve"> species were planted in each treatment at each site, a total of 1190 seedlings. </w:t>
      </w:r>
      <w:r>
        <w:rPr>
          <w:rFonts w:ascii="Times New Roman" w:hAnsi="Times New Roman" w:cs="Times New Roman"/>
        </w:rPr>
        <w:t>We were not able to get 14 seedlings for every treatment at every site on each island due to seed availability i</w:t>
      </w:r>
      <w:r w:rsidR="00656302">
        <w:rPr>
          <w:rFonts w:ascii="Times New Roman" w:hAnsi="Times New Roman" w:cs="Times New Roman"/>
        </w:rPr>
        <w:t xml:space="preserve">n </w:t>
      </w:r>
      <w:r w:rsidR="00656302">
        <w:rPr>
          <w:rFonts w:ascii="Times New Roman" w:hAnsi="Times New Roman" w:cs="Times New Roman"/>
        </w:rPr>
        <w:lastRenderedPageBreak/>
        <w:t>the wild.</w:t>
      </w:r>
      <w:r w:rsidRPr="00124D16">
        <w:rPr>
          <w:rFonts w:ascii="Times New Roman" w:hAnsi="Times New Roman" w:cs="Times New Roman"/>
        </w:rPr>
        <w:t xml:space="preserve"> The seedlings planted during drier months (</w:t>
      </w:r>
      <w:r>
        <w:rPr>
          <w:rFonts w:ascii="Times New Roman" w:hAnsi="Times New Roman" w:cs="Times New Roman"/>
          <w:i/>
        </w:rPr>
        <w:t xml:space="preserve">C. papaya, M. </w:t>
      </w:r>
      <w:proofErr w:type="spellStart"/>
      <w:r>
        <w:rPr>
          <w:rFonts w:ascii="Times New Roman" w:hAnsi="Times New Roman" w:cs="Times New Roman"/>
          <w:i/>
        </w:rPr>
        <w:t>citrifolia</w:t>
      </w:r>
      <w:proofErr w:type="spellEnd"/>
      <w:r w:rsidRPr="00124D16">
        <w:rPr>
          <w:rFonts w:ascii="Times New Roman" w:hAnsi="Times New Roman" w:cs="Times New Roman"/>
          <w:i/>
        </w:rPr>
        <w:t xml:space="preserve">, </w:t>
      </w:r>
      <w:r w:rsidRPr="00124D16">
        <w:rPr>
          <w:rFonts w:ascii="Times New Roman" w:hAnsi="Times New Roman" w:cs="Times New Roman"/>
        </w:rPr>
        <w:t>and</w:t>
      </w:r>
      <w:r>
        <w:rPr>
          <w:rFonts w:ascii="Times New Roman" w:hAnsi="Times New Roman" w:cs="Times New Roman"/>
          <w:i/>
        </w:rPr>
        <w:t xml:space="preserve"> N. </w:t>
      </w:r>
      <w:proofErr w:type="spellStart"/>
      <w:r>
        <w:rPr>
          <w:rFonts w:ascii="Times New Roman" w:hAnsi="Times New Roman" w:cs="Times New Roman"/>
          <w:i/>
        </w:rPr>
        <w:t>oppositifolia</w:t>
      </w:r>
      <w:proofErr w:type="spellEnd"/>
      <w:r w:rsidRPr="00124D16">
        <w:rPr>
          <w:rFonts w:ascii="Times New Roman" w:hAnsi="Times New Roman" w:cs="Times New Roman"/>
        </w:rPr>
        <w:t xml:space="preserve">) were watered regularly </w:t>
      </w:r>
      <w:r>
        <w:rPr>
          <w:rFonts w:ascii="Times New Roman" w:hAnsi="Times New Roman" w:cs="Times New Roman"/>
        </w:rPr>
        <w:t xml:space="preserve">during </w:t>
      </w:r>
      <w:r w:rsidRPr="00124D16">
        <w:rPr>
          <w:rFonts w:ascii="Times New Roman" w:hAnsi="Times New Roman" w:cs="Times New Roman"/>
        </w:rPr>
        <w:t xml:space="preserve">the first few weeks </w:t>
      </w:r>
      <w:del w:id="102" w:author="Ross Miller" w:date="2013-10-11T16:39:00Z">
        <w:r w:rsidRPr="00124D16" w:rsidDel="00466506">
          <w:rPr>
            <w:rFonts w:ascii="Times New Roman" w:hAnsi="Times New Roman" w:cs="Times New Roman"/>
          </w:rPr>
          <w:delText xml:space="preserve">after </w:delText>
        </w:r>
      </w:del>
      <w:ins w:id="103" w:author="Ross Miller" w:date="2013-10-11T16:39:00Z">
        <w:r w:rsidR="00466506">
          <w:rPr>
            <w:rFonts w:ascii="Times New Roman" w:hAnsi="Times New Roman" w:cs="Times New Roman"/>
          </w:rPr>
          <w:t>following</w:t>
        </w:r>
        <w:r w:rsidR="00466506" w:rsidRPr="00124D16">
          <w:rPr>
            <w:rFonts w:ascii="Times New Roman" w:hAnsi="Times New Roman" w:cs="Times New Roman"/>
          </w:rPr>
          <w:t xml:space="preserve"> </w:t>
        </w:r>
      </w:ins>
      <w:r w:rsidRPr="00124D16">
        <w:rPr>
          <w:rFonts w:ascii="Times New Roman" w:hAnsi="Times New Roman" w:cs="Times New Roman"/>
        </w:rPr>
        <w:t>transplant</w:t>
      </w:r>
      <w:ins w:id="104" w:author="Ross Miller" w:date="2013-10-11T16:39:00Z">
        <w:r w:rsidR="00466506">
          <w:rPr>
            <w:rFonts w:ascii="Times New Roman" w:hAnsi="Times New Roman" w:cs="Times New Roman"/>
          </w:rPr>
          <w:t>ing</w:t>
        </w:r>
      </w:ins>
      <w:del w:id="105" w:author="Ross Miller" w:date="2013-10-11T16:39:00Z">
        <w:r w:rsidRPr="00124D16" w:rsidDel="00466506">
          <w:rPr>
            <w:rFonts w:ascii="Times New Roman" w:hAnsi="Times New Roman" w:cs="Times New Roman"/>
          </w:rPr>
          <w:delText>ation</w:delText>
        </w:r>
      </w:del>
      <w:r>
        <w:rPr>
          <w:rFonts w:ascii="Times New Roman" w:hAnsi="Times New Roman" w:cs="Times New Roman"/>
        </w:rPr>
        <w:t xml:space="preserve"> to ensure they successfully established</w:t>
      </w:r>
      <w:r w:rsidRPr="00124D16">
        <w:rPr>
          <w:rFonts w:ascii="Times New Roman" w:hAnsi="Times New Roman" w:cs="Times New Roman"/>
        </w:rPr>
        <w:t>.</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survival until </w:t>
      </w:r>
      <w:r w:rsidR="00656302">
        <w:rPr>
          <w:rFonts w:ascii="Times New Roman" w:hAnsi="Times New Roman" w:cs="Times New Roman"/>
        </w:rPr>
        <w:t>July 2011 (15 months after the first species was transplanted)</w:t>
      </w:r>
      <w:r w:rsidR="002C42BD">
        <w:rPr>
          <w:rFonts w:ascii="Times New Roman" w:hAnsi="Times New Roman" w:cs="Times New Roman"/>
        </w:rPr>
        <w:t>. We recorded a</w:t>
      </w:r>
      <w:r w:rsidRPr="00124D16">
        <w:rPr>
          <w:rFonts w:ascii="Times New Roman" w:hAnsi="Times New Roman" w:cs="Times New Roman"/>
        </w:rPr>
        <w:t xml:space="preserve">ny evidence of ungulate-caused </w:t>
      </w:r>
      <w:r w:rsidR="002C42BD">
        <w:rPr>
          <w:rFonts w:ascii="Times New Roman" w:hAnsi="Times New Roman" w:cs="Times New Roman"/>
        </w:rPr>
        <w:t>damage or mortality in planted seedlings</w:t>
      </w:r>
      <w:r w:rsidRPr="00124D16">
        <w:rPr>
          <w:rFonts w:ascii="Times New Roman" w:hAnsi="Times New Roman" w:cs="Times New Roman"/>
        </w:rPr>
        <w:t xml:space="preserve">. </w:t>
      </w:r>
    </w:p>
    <w:p w14:paraId="66B4BD25" w14:textId="5496E34B" w:rsidR="00446B8D" w:rsidRDefault="00446B8D" w:rsidP="00656302">
      <w:pPr>
        <w:spacing w:line="480" w:lineRule="auto"/>
        <w:ind w:firstLine="720"/>
        <w:rPr>
          <w:rFonts w:ascii="Times New Roman" w:hAnsi="Times New Roman" w:cs="Times New Roman"/>
        </w:rPr>
      </w:pPr>
      <w:r w:rsidRPr="00656302">
        <w:rPr>
          <w:rFonts w:ascii="Times New Roman" w:hAnsi="Times New Roman" w:cs="Times New Roman"/>
        </w:rPr>
        <w:t>S</w:t>
      </w:r>
      <w:r>
        <w:rPr>
          <w:rFonts w:ascii="Times New Roman" w:hAnsi="Times New Roman" w:cs="Times New Roman"/>
        </w:rPr>
        <w:t>eedlings were place</w:t>
      </w:r>
      <w:r w:rsidRPr="00124D16">
        <w:rPr>
          <w:rFonts w:ascii="Times New Roman" w:hAnsi="Times New Roman" w:cs="Times New Roman"/>
        </w:rPr>
        <w:t>d at least 0.3 m apart from each other, and at leas</w:t>
      </w:r>
      <w:r>
        <w:rPr>
          <w:rFonts w:ascii="Times New Roman" w:hAnsi="Times New Roman" w:cs="Times New Roman"/>
        </w:rPr>
        <w:t xml:space="preserve">t 0.5 m away from </w:t>
      </w:r>
      <w:del w:id="106" w:author="Ross Miller" w:date="2013-10-11T16:39:00Z">
        <w:r w:rsidDel="00466506">
          <w:rPr>
            <w:rFonts w:ascii="Times New Roman" w:hAnsi="Times New Roman" w:cs="Times New Roman"/>
          </w:rPr>
          <w:delText xml:space="preserve">the </w:delText>
        </w:r>
      </w:del>
      <w:r>
        <w:rPr>
          <w:rFonts w:ascii="Times New Roman" w:hAnsi="Times New Roman" w:cs="Times New Roman"/>
        </w:rPr>
        <w:t>fences in fenced treatments (Figure 1)</w:t>
      </w:r>
      <w:r w:rsidRPr="00124D16">
        <w:rPr>
          <w:rFonts w:ascii="Times New Roman" w:hAnsi="Times New Roman" w:cs="Times New Roman"/>
        </w:rPr>
        <w:t xml:space="preserve">. Seven seedlings of </w:t>
      </w:r>
      <w:r>
        <w:rPr>
          <w:rFonts w:ascii="Times New Roman" w:hAnsi="Times New Roman" w:cs="Times New Roman"/>
          <w:i/>
        </w:rPr>
        <w:t xml:space="preserve">N. </w:t>
      </w:r>
      <w:proofErr w:type="spellStart"/>
      <w:r>
        <w:rPr>
          <w:rFonts w:ascii="Times New Roman" w:hAnsi="Times New Roman" w:cs="Times New Roman"/>
          <w:i/>
        </w:rPr>
        <w:t>oppositifolia</w:t>
      </w:r>
      <w:proofErr w:type="spellEnd"/>
      <w:r w:rsidRPr="00124D16">
        <w:rPr>
          <w:rFonts w:ascii="Times New Roman" w:hAnsi="Times New Roman" w:cs="Times New Roman"/>
        </w:rPr>
        <w:t xml:space="preserve"> and 14 seedlings of the other five species were planted in each treatment at each site, </w:t>
      </w:r>
      <w:ins w:id="107" w:author="Ross Miller" w:date="2013-10-11T16:40:00Z">
        <w:r w:rsidR="00466506">
          <w:rPr>
            <w:rFonts w:ascii="Times New Roman" w:hAnsi="Times New Roman" w:cs="Times New Roman"/>
          </w:rPr>
          <w:t xml:space="preserve">for </w:t>
        </w:r>
      </w:ins>
      <w:r w:rsidRPr="00124D16">
        <w:rPr>
          <w:rFonts w:ascii="Times New Roman" w:hAnsi="Times New Roman" w:cs="Times New Roman"/>
        </w:rPr>
        <w:t>a total of 1232 seedlings in Guam.</w:t>
      </w:r>
      <w:r>
        <w:rPr>
          <w:rFonts w:ascii="Times New Roman" w:hAnsi="Times New Roman" w:cs="Times New Roman"/>
        </w:rPr>
        <w:t xml:space="preserve"> In Rota, nine</w:t>
      </w:r>
      <w:r w:rsidRPr="00124D16">
        <w:rPr>
          <w:rFonts w:ascii="Times New Roman" w:hAnsi="Times New Roman" w:cs="Times New Roman"/>
        </w:rPr>
        <w:t xml:space="preserve"> seedlings of </w:t>
      </w:r>
      <w:r>
        <w:rPr>
          <w:rFonts w:ascii="Times New Roman" w:hAnsi="Times New Roman" w:cs="Times New Roman"/>
          <w:i/>
        </w:rPr>
        <w:t xml:space="preserve">N. </w:t>
      </w:r>
      <w:proofErr w:type="spellStart"/>
      <w:r>
        <w:rPr>
          <w:rFonts w:ascii="Times New Roman" w:hAnsi="Times New Roman" w:cs="Times New Roman"/>
          <w:i/>
        </w:rPr>
        <w:t>oppositifolia</w:t>
      </w:r>
      <w:proofErr w:type="spellEnd"/>
      <w:r w:rsidRPr="00124D16">
        <w:rPr>
          <w:rFonts w:ascii="Times New Roman" w:hAnsi="Times New Roman" w:cs="Times New Roman"/>
        </w:rPr>
        <w:t xml:space="preserve">, 11 seedlings of </w:t>
      </w:r>
      <w:r>
        <w:rPr>
          <w:rFonts w:ascii="Times New Roman" w:hAnsi="Times New Roman" w:cs="Times New Roman"/>
          <w:i/>
        </w:rPr>
        <w:t>C. papaya</w:t>
      </w:r>
      <w:r w:rsidRPr="00124D16">
        <w:rPr>
          <w:rFonts w:ascii="Times New Roman" w:hAnsi="Times New Roman" w:cs="Times New Roman"/>
        </w:rPr>
        <w:t>,</w:t>
      </w:r>
      <w:r>
        <w:rPr>
          <w:rFonts w:ascii="Times New Roman" w:hAnsi="Times New Roman" w:cs="Times New Roman"/>
        </w:rPr>
        <w:t xml:space="preserve"> and 14 seedlings of the other four</w:t>
      </w:r>
      <w:r w:rsidRPr="00124D16">
        <w:rPr>
          <w:rFonts w:ascii="Times New Roman" w:hAnsi="Times New Roman" w:cs="Times New Roman"/>
        </w:rPr>
        <w:t xml:space="preserve"> species were planted in each treatment at each site, </w:t>
      </w:r>
      <w:ins w:id="108" w:author="Ross Miller" w:date="2013-10-11T16:40:00Z">
        <w:r w:rsidR="00466506">
          <w:rPr>
            <w:rFonts w:ascii="Times New Roman" w:hAnsi="Times New Roman" w:cs="Times New Roman"/>
          </w:rPr>
          <w:t xml:space="preserve">for </w:t>
        </w:r>
      </w:ins>
      <w:r w:rsidRPr="00124D16">
        <w:rPr>
          <w:rFonts w:ascii="Times New Roman" w:hAnsi="Times New Roman" w:cs="Times New Roman"/>
        </w:rPr>
        <w:t>a total of 1190 seedlings.  The seedlings planted during drier months (</w:t>
      </w:r>
      <w:r>
        <w:rPr>
          <w:rFonts w:ascii="Times New Roman" w:hAnsi="Times New Roman" w:cs="Times New Roman"/>
          <w:i/>
        </w:rPr>
        <w:t xml:space="preserve">C. papaya, M. </w:t>
      </w:r>
      <w:proofErr w:type="spellStart"/>
      <w:r>
        <w:rPr>
          <w:rFonts w:ascii="Times New Roman" w:hAnsi="Times New Roman" w:cs="Times New Roman"/>
          <w:i/>
        </w:rPr>
        <w:t>citrifolia</w:t>
      </w:r>
      <w:proofErr w:type="spellEnd"/>
      <w:r w:rsidRPr="00124D16">
        <w:rPr>
          <w:rFonts w:ascii="Times New Roman" w:hAnsi="Times New Roman" w:cs="Times New Roman"/>
          <w:i/>
        </w:rPr>
        <w:t xml:space="preserve">, </w:t>
      </w:r>
      <w:r w:rsidRPr="00124D16">
        <w:rPr>
          <w:rFonts w:ascii="Times New Roman" w:hAnsi="Times New Roman" w:cs="Times New Roman"/>
        </w:rPr>
        <w:t>and</w:t>
      </w:r>
      <w:r>
        <w:rPr>
          <w:rFonts w:ascii="Times New Roman" w:hAnsi="Times New Roman" w:cs="Times New Roman"/>
          <w:i/>
        </w:rPr>
        <w:t xml:space="preserve"> N. </w:t>
      </w:r>
      <w:proofErr w:type="spellStart"/>
      <w:r>
        <w:rPr>
          <w:rFonts w:ascii="Times New Roman" w:hAnsi="Times New Roman" w:cs="Times New Roman"/>
          <w:i/>
        </w:rPr>
        <w:t>oppositifolia</w:t>
      </w:r>
      <w:proofErr w:type="spellEnd"/>
      <w:r w:rsidRPr="00124D16">
        <w:rPr>
          <w:rFonts w:ascii="Times New Roman" w:hAnsi="Times New Roman" w:cs="Times New Roman"/>
        </w:rPr>
        <w:t xml:space="preserve">) were watered regularly </w:t>
      </w:r>
      <w:r>
        <w:rPr>
          <w:rFonts w:ascii="Times New Roman" w:hAnsi="Times New Roman" w:cs="Times New Roman"/>
        </w:rPr>
        <w:t xml:space="preserve">during </w:t>
      </w:r>
      <w:r w:rsidRPr="00124D16">
        <w:rPr>
          <w:rFonts w:ascii="Times New Roman" w:hAnsi="Times New Roman" w:cs="Times New Roman"/>
        </w:rPr>
        <w:t>the first few weeks after transplantation.</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mortality</w:t>
      </w:r>
      <w:r w:rsidRPr="00124D16">
        <w:rPr>
          <w:rFonts w:ascii="Times New Roman" w:hAnsi="Times New Roman" w:cs="Times New Roman"/>
        </w:rPr>
        <w:t xml:space="preserve">.  </w:t>
      </w:r>
    </w:p>
    <w:p w14:paraId="3EC92F2D" w14:textId="77777777" w:rsidR="00446B8D" w:rsidRPr="001428B7" w:rsidRDefault="00446B8D" w:rsidP="00446B8D">
      <w:pPr>
        <w:spacing w:line="480" w:lineRule="auto"/>
        <w:rPr>
          <w:rFonts w:ascii="Times New Roman" w:hAnsi="Times New Roman" w:cs="Times New Roman"/>
          <w:i/>
        </w:rPr>
      </w:pPr>
      <w:r>
        <w:rPr>
          <w:rFonts w:ascii="Times New Roman" w:hAnsi="Times New Roman" w:cs="Times New Roman"/>
          <w:i/>
        </w:rPr>
        <w:t>Germination from scats</w:t>
      </w:r>
    </w:p>
    <w:p w14:paraId="4723990E" w14:textId="78E6AB8C" w:rsidR="00446B8D" w:rsidRDefault="00446B8D" w:rsidP="00446B8D">
      <w:pPr>
        <w:spacing w:line="480" w:lineRule="auto"/>
        <w:rPr>
          <w:rFonts w:ascii="Times New Roman" w:hAnsi="Times New Roman" w:cs="Times New Roman"/>
        </w:rPr>
      </w:pPr>
      <w:r w:rsidRPr="00124D16">
        <w:rPr>
          <w:rFonts w:ascii="Times New Roman" w:hAnsi="Times New Roman" w:cs="Times New Roman"/>
        </w:rPr>
        <w:tab/>
      </w:r>
      <w:r>
        <w:rPr>
          <w:rFonts w:ascii="Times New Roman" w:hAnsi="Times New Roman" w:cs="Times New Roman"/>
        </w:rPr>
        <w:t>We collected s</w:t>
      </w:r>
      <w:r w:rsidRPr="00124D16">
        <w:rPr>
          <w:rFonts w:ascii="Times New Roman" w:hAnsi="Times New Roman" w:cs="Times New Roman"/>
        </w:rPr>
        <w:t xml:space="preserve">cats from </w:t>
      </w:r>
      <w:r>
        <w:rPr>
          <w:rFonts w:ascii="Times New Roman" w:hAnsi="Times New Roman" w:cs="Times New Roman"/>
          <w:i/>
        </w:rPr>
        <w:t xml:space="preserve">R. </w:t>
      </w:r>
      <w:proofErr w:type="spellStart"/>
      <w:r>
        <w:rPr>
          <w:rFonts w:ascii="Times New Roman" w:hAnsi="Times New Roman" w:cs="Times New Roman"/>
          <w:i/>
        </w:rPr>
        <w:t>marianna</w:t>
      </w:r>
      <w:proofErr w:type="spellEnd"/>
      <w:r w:rsidRPr="00124D16">
        <w:rPr>
          <w:rFonts w:ascii="Times New Roman" w:hAnsi="Times New Roman" w:cs="Times New Roman"/>
        </w:rPr>
        <w:t xml:space="preserve"> and </w:t>
      </w:r>
      <w:r w:rsidRPr="00124D16">
        <w:rPr>
          <w:rFonts w:ascii="Times New Roman" w:hAnsi="Times New Roman" w:cs="Times New Roman"/>
          <w:i/>
        </w:rPr>
        <w:t xml:space="preserve">S. </w:t>
      </w:r>
      <w:proofErr w:type="spellStart"/>
      <w:r w:rsidRPr="00124D16">
        <w:rPr>
          <w:rFonts w:ascii="Times New Roman" w:hAnsi="Times New Roman" w:cs="Times New Roman"/>
          <w:i/>
        </w:rPr>
        <w:t>scrofa</w:t>
      </w:r>
      <w:proofErr w:type="spellEnd"/>
      <w:r w:rsidRPr="00124D16">
        <w:rPr>
          <w:rFonts w:ascii="Times New Roman" w:hAnsi="Times New Roman" w:cs="Times New Roman"/>
        </w:rPr>
        <w:t xml:space="preserve"> from limestone forest sites to determine if either ungulate dispersed viable seeds via </w:t>
      </w:r>
      <w:commentRangeStart w:id="109"/>
      <w:proofErr w:type="spellStart"/>
      <w:r w:rsidRPr="00124D16">
        <w:rPr>
          <w:rFonts w:ascii="Times New Roman" w:hAnsi="Times New Roman" w:cs="Times New Roman"/>
        </w:rPr>
        <w:t>endozoochory</w:t>
      </w:r>
      <w:commentRangeEnd w:id="109"/>
      <w:proofErr w:type="spellEnd"/>
      <w:r w:rsidR="00466506">
        <w:rPr>
          <w:rStyle w:val="CommentReference"/>
        </w:rPr>
        <w:commentReference w:id="109"/>
      </w:r>
      <w:r w:rsidRPr="00124D16">
        <w:rPr>
          <w:rFonts w:ascii="Times New Roman" w:hAnsi="Times New Roman" w:cs="Times New Roman"/>
        </w:rPr>
        <w:t>. Location</w:t>
      </w:r>
      <w:r>
        <w:rPr>
          <w:rFonts w:ascii="Times New Roman" w:hAnsi="Times New Roman" w:cs="Times New Roman"/>
        </w:rPr>
        <w:t xml:space="preserve"> </w:t>
      </w:r>
      <w:r w:rsidRPr="00124D16">
        <w:rPr>
          <w:rFonts w:ascii="Times New Roman" w:hAnsi="Times New Roman" w:cs="Times New Roman"/>
        </w:rPr>
        <w:t xml:space="preserve">and date were recorded for each collection. </w:t>
      </w:r>
      <w:r>
        <w:rPr>
          <w:rFonts w:ascii="Times New Roman" w:hAnsi="Times New Roman" w:cs="Times New Roman"/>
        </w:rPr>
        <w:t xml:space="preserve">We </w:t>
      </w:r>
      <w:r w:rsidRPr="00124D16">
        <w:rPr>
          <w:rFonts w:ascii="Times New Roman" w:hAnsi="Times New Roman" w:cs="Times New Roman"/>
        </w:rPr>
        <w:t>collected throughout the year</w:t>
      </w:r>
      <w:r>
        <w:rPr>
          <w:rFonts w:ascii="Times New Roman" w:hAnsi="Times New Roman" w:cs="Times New Roman"/>
        </w:rPr>
        <w:t>, through both rainy and dry season</w:t>
      </w:r>
      <w:ins w:id="110" w:author="Ross Miller" w:date="2013-10-11T16:41:00Z">
        <w:r w:rsidR="00466506">
          <w:rPr>
            <w:rFonts w:ascii="Times New Roman" w:hAnsi="Times New Roman" w:cs="Times New Roman"/>
          </w:rPr>
          <w:t>s</w:t>
        </w:r>
      </w:ins>
      <w:r>
        <w:rPr>
          <w:rFonts w:ascii="Times New Roman" w:hAnsi="Times New Roman" w:cs="Times New Roman"/>
        </w:rPr>
        <w:t>. Collection</w:t>
      </w:r>
      <w:del w:id="111" w:author="Ross Miller" w:date="2013-10-11T16:41:00Z">
        <w:r w:rsidDel="00466506">
          <w:rPr>
            <w:rFonts w:ascii="Times New Roman" w:hAnsi="Times New Roman" w:cs="Times New Roman"/>
          </w:rPr>
          <w:delText xml:space="preserve"> was</w:delText>
        </w:r>
      </w:del>
      <w:ins w:id="112" w:author="Ross Miller" w:date="2013-10-11T16:41:00Z">
        <w:r w:rsidR="00466506">
          <w:rPr>
            <w:rFonts w:ascii="Times New Roman" w:hAnsi="Times New Roman" w:cs="Times New Roman"/>
          </w:rPr>
          <w:t xml:space="preserve">s </w:t>
        </w:r>
      </w:ins>
      <w:ins w:id="113" w:author="Ross Miller" w:date="2013-10-11T16:42:00Z">
        <w:r w:rsidR="00466506">
          <w:rPr>
            <w:rFonts w:ascii="Times New Roman" w:hAnsi="Times New Roman" w:cs="Times New Roman"/>
          </w:rPr>
          <w:t xml:space="preserve">occurred at </w:t>
        </w:r>
      </w:ins>
      <w:del w:id="114" w:author="Ross Miller" w:date="2013-10-11T16:42:00Z">
        <w:r w:rsidDel="00466506">
          <w:rPr>
            <w:rFonts w:ascii="Times New Roman" w:hAnsi="Times New Roman" w:cs="Times New Roman"/>
          </w:rPr>
          <w:delText xml:space="preserve"> focused on </w:delText>
        </w:r>
      </w:del>
      <w:r>
        <w:rPr>
          <w:rFonts w:ascii="Times New Roman" w:hAnsi="Times New Roman" w:cs="Times New Roman"/>
        </w:rPr>
        <w:t xml:space="preserve">four different sites in northern Guam where </w:t>
      </w:r>
      <w:del w:id="115" w:author="Ross Miller" w:date="2013-10-11T16:43:00Z">
        <w:r w:rsidDel="00466506">
          <w:rPr>
            <w:rFonts w:ascii="Times New Roman" w:hAnsi="Times New Roman" w:cs="Times New Roman"/>
          </w:rPr>
          <w:delText xml:space="preserve">abundant </w:delText>
        </w:r>
      </w:del>
      <w:commentRangeStart w:id="116"/>
      <w:r>
        <w:rPr>
          <w:rFonts w:ascii="Times New Roman" w:hAnsi="Times New Roman" w:cs="Times New Roman"/>
        </w:rPr>
        <w:t>scats</w:t>
      </w:r>
      <w:commentRangeEnd w:id="116"/>
      <w:r w:rsidR="00466506">
        <w:rPr>
          <w:rStyle w:val="CommentReference"/>
        </w:rPr>
        <w:commentReference w:id="116"/>
      </w:r>
      <w:r>
        <w:rPr>
          <w:rFonts w:ascii="Times New Roman" w:hAnsi="Times New Roman" w:cs="Times New Roman"/>
        </w:rPr>
        <w:t xml:space="preserve"> from both deer and pigs </w:t>
      </w:r>
      <w:del w:id="117" w:author="Ross Miller" w:date="2013-10-11T16:43:00Z">
        <w:r w:rsidDel="00466506">
          <w:rPr>
            <w:rFonts w:ascii="Times New Roman" w:hAnsi="Times New Roman" w:cs="Times New Roman"/>
          </w:rPr>
          <w:delText>provided high numbers for minimal sampling effort</w:delText>
        </w:r>
      </w:del>
      <w:ins w:id="118" w:author="Ross Miller" w:date="2013-10-11T16:43:00Z">
        <w:r w:rsidR="00466506">
          <w:rPr>
            <w:rFonts w:ascii="Times New Roman" w:hAnsi="Times New Roman" w:cs="Times New Roman"/>
          </w:rPr>
          <w:t>were abundant</w:t>
        </w:r>
      </w:ins>
      <w:r>
        <w:rPr>
          <w:rFonts w:ascii="Times New Roman" w:hAnsi="Times New Roman" w:cs="Times New Roman"/>
        </w:rPr>
        <w:t xml:space="preserve">. </w:t>
      </w:r>
    </w:p>
    <w:p w14:paraId="3BB38168" w14:textId="60741A6C" w:rsidR="00446B8D" w:rsidRDefault="00446B8D" w:rsidP="00446B8D">
      <w:pPr>
        <w:spacing w:line="480" w:lineRule="auto"/>
        <w:ind w:firstLine="720"/>
        <w:rPr>
          <w:rFonts w:ascii="Times New Roman" w:hAnsi="Times New Roman" w:cs="Times New Roman"/>
          <w:i/>
        </w:rPr>
      </w:pPr>
      <w:r>
        <w:rPr>
          <w:rFonts w:ascii="Times New Roman" w:hAnsi="Times New Roman" w:cs="Times New Roman"/>
        </w:rPr>
        <w:t>S</w:t>
      </w:r>
      <w:r w:rsidRPr="00124D16">
        <w:rPr>
          <w:rFonts w:ascii="Times New Roman" w:hAnsi="Times New Roman" w:cs="Times New Roman"/>
        </w:rPr>
        <w:t xml:space="preserve">cat samples were layered on top of a </w:t>
      </w:r>
      <w:r w:rsidRPr="00124D16">
        <w:rPr>
          <w:rFonts w:ascii="Times New Roman" w:eastAsia="Times New Roman" w:hAnsi="Times New Roman" w:cs="Times New Roman"/>
          <w:iCs/>
        </w:rPr>
        <w:t>50% perlite and 50% peat moss soil mix in g</w:t>
      </w:r>
      <w:r w:rsidRPr="00124D16">
        <w:rPr>
          <w:rFonts w:ascii="Times New Roman" w:hAnsi="Times New Roman" w:cs="Times New Roman"/>
        </w:rPr>
        <w:t xml:space="preserve">ermination trays. The trays were </w:t>
      </w:r>
      <w:ins w:id="119" w:author="Ross Miller" w:date="2013-10-11T16:43:00Z">
        <w:r w:rsidR="00466506">
          <w:rPr>
            <w:rFonts w:ascii="Times New Roman" w:hAnsi="Times New Roman" w:cs="Times New Roman"/>
          </w:rPr>
          <w:t xml:space="preserve">kept </w:t>
        </w:r>
      </w:ins>
      <w:r w:rsidRPr="00124D16">
        <w:rPr>
          <w:rFonts w:ascii="Times New Roman" w:hAnsi="Times New Roman" w:cs="Times New Roman"/>
        </w:rPr>
        <w:t>outdoors at a nursery</w:t>
      </w:r>
      <w:del w:id="120" w:author="Ross Miller" w:date="2013-10-11T16:43:00Z">
        <w:r w:rsidRPr="00124D16" w:rsidDel="00466506">
          <w:rPr>
            <w:rFonts w:ascii="Times New Roman" w:hAnsi="Times New Roman" w:cs="Times New Roman"/>
          </w:rPr>
          <w:delText>,</w:delText>
        </w:r>
      </w:del>
      <w:r w:rsidRPr="00124D16">
        <w:rPr>
          <w:rFonts w:ascii="Times New Roman" w:hAnsi="Times New Roman" w:cs="Times New Roman"/>
        </w:rPr>
        <w:t xml:space="preserve"> under </w:t>
      </w:r>
      <w:proofErr w:type="spellStart"/>
      <w:r w:rsidRPr="00124D16">
        <w:rPr>
          <w:rFonts w:ascii="Times New Roman" w:hAnsi="Times New Roman" w:cs="Times New Roman"/>
        </w:rPr>
        <w:t>shadecloth</w:t>
      </w:r>
      <w:proofErr w:type="spellEnd"/>
      <w:r w:rsidRPr="00124D16">
        <w:rPr>
          <w:rFonts w:ascii="Times New Roman" w:hAnsi="Times New Roman" w:cs="Times New Roman"/>
        </w:rPr>
        <w:t xml:space="preserve">. </w:t>
      </w:r>
      <w:r>
        <w:rPr>
          <w:rFonts w:ascii="Times New Roman" w:hAnsi="Times New Roman" w:cs="Times New Roman"/>
          <w:i/>
        </w:rPr>
        <w:t xml:space="preserve">R. </w:t>
      </w:r>
      <w:proofErr w:type="spellStart"/>
      <w:r>
        <w:rPr>
          <w:rFonts w:ascii="Times New Roman" w:hAnsi="Times New Roman" w:cs="Times New Roman"/>
          <w:i/>
        </w:rPr>
        <w:t>marianna</w:t>
      </w:r>
      <w:proofErr w:type="spellEnd"/>
      <w:r w:rsidRPr="00124D16">
        <w:rPr>
          <w:rFonts w:ascii="Times New Roman" w:hAnsi="Times New Roman" w:cs="Times New Roman"/>
        </w:rPr>
        <w:t xml:space="preserve"> </w:t>
      </w:r>
      <w:r w:rsidRPr="00124D16">
        <w:rPr>
          <w:rFonts w:ascii="Times New Roman" w:hAnsi="Times New Roman" w:cs="Times New Roman"/>
        </w:rPr>
        <w:lastRenderedPageBreak/>
        <w:t xml:space="preserve">pellets </w:t>
      </w:r>
      <w:r>
        <w:rPr>
          <w:rFonts w:ascii="Times New Roman" w:hAnsi="Times New Roman" w:cs="Times New Roman"/>
        </w:rPr>
        <w:t>were</w:t>
      </w:r>
      <w:r w:rsidRPr="00124D16">
        <w:rPr>
          <w:rFonts w:ascii="Times New Roman" w:hAnsi="Times New Roman" w:cs="Times New Roman"/>
        </w:rPr>
        <w:t xml:space="preserve"> mixed in at the surface, and </w:t>
      </w:r>
      <w:r w:rsidRPr="00124D16">
        <w:rPr>
          <w:rFonts w:ascii="Times New Roman" w:hAnsi="Times New Roman" w:cs="Times New Roman"/>
          <w:i/>
        </w:rPr>
        <w:t xml:space="preserve">S. </w:t>
      </w:r>
      <w:proofErr w:type="spellStart"/>
      <w:r w:rsidRPr="00124D16">
        <w:rPr>
          <w:rFonts w:ascii="Times New Roman" w:hAnsi="Times New Roman" w:cs="Times New Roman"/>
          <w:i/>
        </w:rPr>
        <w:t>scrofa</w:t>
      </w:r>
      <w:proofErr w:type="spellEnd"/>
      <w:r w:rsidRPr="00124D16">
        <w:rPr>
          <w:rFonts w:ascii="Times New Roman" w:hAnsi="Times New Roman" w:cs="Times New Roman"/>
        </w:rPr>
        <w:t xml:space="preserve"> scats </w:t>
      </w:r>
      <w:r>
        <w:rPr>
          <w:rFonts w:ascii="Times New Roman" w:hAnsi="Times New Roman" w:cs="Times New Roman"/>
        </w:rPr>
        <w:t>were</w:t>
      </w:r>
      <w:r w:rsidRPr="00124D16">
        <w:rPr>
          <w:rFonts w:ascii="Times New Roman" w:hAnsi="Times New Roman" w:cs="Times New Roman"/>
        </w:rPr>
        <w:t xml:space="preserve"> broken up </w:t>
      </w:r>
      <w:del w:id="121" w:author="Ross Miller" w:date="2013-10-11T16:43:00Z">
        <w:r w:rsidRPr="00124D16" w:rsidDel="00466506">
          <w:rPr>
            <w:rFonts w:ascii="Times New Roman" w:hAnsi="Times New Roman" w:cs="Times New Roman"/>
          </w:rPr>
          <w:delText xml:space="preserve">to </w:delText>
        </w:r>
      </w:del>
      <w:ins w:id="122" w:author="Ross Miller" w:date="2013-10-11T16:43:00Z">
        <w:r w:rsidR="00466506">
          <w:rPr>
            <w:rFonts w:ascii="Times New Roman" w:hAnsi="Times New Roman" w:cs="Times New Roman"/>
          </w:rPr>
          <w:t>and</w:t>
        </w:r>
        <w:r w:rsidR="00466506" w:rsidRPr="00124D16">
          <w:rPr>
            <w:rFonts w:ascii="Times New Roman" w:hAnsi="Times New Roman" w:cs="Times New Roman"/>
          </w:rPr>
          <w:t xml:space="preserve"> </w:t>
        </w:r>
      </w:ins>
      <w:r w:rsidRPr="00124D16">
        <w:rPr>
          <w:rFonts w:ascii="Times New Roman" w:hAnsi="Times New Roman" w:cs="Times New Roman"/>
        </w:rPr>
        <w:t>mix</w:t>
      </w:r>
      <w:ins w:id="123" w:author="Ross Miller" w:date="2013-10-11T16:43:00Z">
        <w:r w:rsidR="00466506">
          <w:rPr>
            <w:rFonts w:ascii="Times New Roman" w:hAnsi="Times New Roman" w:cs="Times New Roman"/>
          </w:rPr>
          <w:t xml:space="preserve">ed </w:t>
        </w:r>
      </w:ins>
      <w:del w:id="124" w:author="Ross Miller" w:date="2013-10-11T16:43:00Z">
        <w:r w:rsidRPr="00124D16" w:rsidDel="00466506">
          <w:rPr>
            <w:rFonts w:ascii="Times New Roman" w:hAnsi="Times New Roman" w:cs="Times New Roman"/>
          </w:rPr>
          <w:delText xml:space="preserve"> </w:delText>
        </w:r>
      </w:del>
      <w:r w:rsidRPr="00124D16">
        <w:rPr>
          <w:rFonts w:ascii="Times New Roman" w:hAnsi="Times New Roman" w:cs="Times New Roman"/>
        </w:rPr>
        <w:t xml:space="preserve">at the surface.  Trays were watered regularly before and after </w:t>
      </w:r>
      <w:del w:id="125" w:author="Ross Miller" w:date="2013-10-11T16:44:00Z">
        <w:r w:rsidRPr="00124D16" w:rsidDel="00466506">
          <w:rPr>
            <w:rFonts w:ascii="Times New Roman" w:hAnsi="Times New Roman" w:cs="Times New Roman"/>
          </w:rPr>
          <w:delText xml:space="preserve">any </w:delText>
        </w:r>
      </w:del>
      <w:r w:rsidRPr="00124D16">
        <w:rPr>
          <w:rFonts w:ascii="Times New Roman" w:hAnsi="Times New Roman" w:cs="Times New Roman"/>
        </w:rPr>
        <w:t xml:space="preserve">seedlings emerged from scats. Seedlings were </w:t>
      </w:r>
      <w:r>
        <w:rPr>
          <w:rFonts w:ascii="Times New Roman" w:hAnsi="Times New Roman" w:cs="Times New Roman"/>
        </w:rPr>
        <w:t xml:space="preserve">then </w:t>
      </w:r>
      <w:r w:rsidRPr="00124D16">
        <w:rPr>
          <w:rFonts w:ascii="Times New Roman" w:hAnsi="Times New Roman" w:cs="Times New Roman"/>
        </w:rPr>
        <w:t xml:space="preserve">identified and counted. </w:t>
      </w:r>
      <w:r>
        <w:rPr>
          <w:rFonts w:ascii="Times New Roman" w:hAnsi="Times New Roman" w:cs="Times New Roman"/>
        </w:rPr>
        <w:t xml:space="preserve">Because the nursery </w:t>
      </w:r>
      <w:commentRangeStart w:id="126"/>
      <w:r>
        <w:rPr>
          <w:rFonts w:ascii="Times New Roman" w:hAnsi="Times New Roman" w:cs="Times New Roman"/>
        </w:rPr>
        <w:t>was</w:t>
      </w:r>
      <w:commentRangeEnd w:id="126"/>
      <w:r w:rsidR="00466506">
        <w:rPr>
          <w:rStyle w:val="CommentReference"/>
        </w:rPr>
        <w:commentReference w:id="126"/>
      </w:r>
      <w:r>
        <w:rPr>
          <w:rFonts w:ascii="Times New Roman" w:hAnsi="Times New Roman" w:cs="Times New Roman"/>
        </w:rPr>
        <w:t xml:space="preserve"> open air, species that were known to be wind-dispersed or that were common to all germination trays in the nursery (including from other experiments) were not counted.</w:t>
      </w:r>
    </w:p>
    <w:p w14:paraId="70784C05" w14:textId="77777777" w:rsidR="00446B8D" w:rsidRPr="008130D5" w:rsidRDefault="00446B8D" w:rsidP="00446B8D">
      <w:pPr>
        <w:spacing w:line="480" w:lineRule="auto"/>
        <w:rPr>
          <w:rFonts w:ascii="Times New Roman" w:hAnsi="Times New Roman" w:cs="Times New Roman"/>
          <w:i/>
        </w:rPr>
      </w:pPr>
      <w:r>
        <w:rPr>
          <w:rFonts w:ascii="Times New Roman" w:hAnsi="Times New Roman" w:cs="Times New Roman"/>
          <w:i/>
        </w:rPr>
        <w:t>Vegetation transects and scat counts</w:t>
      </w:r>
    </w:p>
    <w:p w14:paraId="52094278" w14:textId="7D2D7ADE"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We conducted vegetation</w:t>
      </w:r>
      <w:r w:rsidRPr="00124D16">
        <w:rPr>
          <w:rFonts w:ascii="Times New Roman" w:hAnsi="Times New Roman" w:cs="Times New Roman"/>
        </w:rPr>
        <w:t xml:space="preserve"> surveys to gather community composition data about limestone forest sites across Guam and Rota. </w:t>
      </w:r>
      <w:r>
        <w:rPr>
          <w:rFonts w:ascii="Times New Roman" w:hAnsi="Times New Roman" w:cs="Times New Roman"/>
        </w:rPr>
        <w:t>We surveyed vegetation at each site</w:t>
      </w:r>
      <w:r w:rsidRPr="00124D16">
        <w:rPr>
          <w:rFonts w:ascii="Times New Roman" w:hAnsi="Times New Roman" w:cs="Times New Roman"/>
        </w:rPr>
        <w:t xml:space="preserve"> using two 50</w:t>
      </w:r>
      <w:r>
        <w:rPr>
          <w:rFonts w:ascii="Times New Roman" w:hAnsi="Times New Roman" w:cs="Times New Roman"/>
        </w:rPr>
        <w:t>-</w:t>
      </w:r>
      <w:r w:rsidRPr="00124D16">
        <w:rPr>
          <w:rFonts w:ascii="Times New Roman" w:hAnsi="Times New Roman" w:cs="Times New Roman"/>
        </w:rPr>
        <w:t>m</w:t>
      </w:r>
      <w:r w:rsidR="008130D5">
        <w:rPr>
          <w:rFonts w:ascii="Times New Roman" w:hAnsi="Times New Roman" w:cs="Times New Roman"/>
        </w:rPr>
        <w:t xml:space="preserve"> by 1-m transects </w:t>
      </w:r>
      <w:r>
        <w:rPr>
          <w:rFonts w:ascii="Times New Roman" w:hAnsi="Times New Roman" w:cs="Times New Roman"/>
        </w:rPr>
        <w:t xml:space="preserve"> </w:t>
      </w:r>
      <w:r w:rsidR="008130D5">
        <w:rPr>
          <w:rFonts w:ascii="Times New Roman" w:hAnsi="Times New Roman" w:cs="Times New Roman"/>
        </w:rPr>
        <w:t>(</w:t>
      </w:r>
      <w:r>
        <w:rPr>
          <w:rFonts w:ascii="Times New Roman" w:hAnsi="Times New Roman" w:cs="Times New Roman"/>
        </w:rPr>
        <w:t>Figure 2</w:t>
      </w:r>
      <w:r w:rsidRPr="00124D16">
        <w:rPr>
          <w:rFonts w:ascii="Times New Roman" w:hAnsi="Times New Roman" w:cs="Times New Roman"/>
        </w:rPr>
        <w:t>), covering a total of 100 m</w:t>
      </w:r>
      <w:r w:rsidRPr="00124D16">
        <w:rPr>
          <w:rFonts w:ascii="Times New Roman" w:hAnsi="Times New Roman" w:cs="Times New Roman"/>
          <w:vertAlign w:val="superscript"/>
        </w:rPr>
        <w:t>2</w:t>
      </w:r>
      <w:r w:rsidRPr="00124D16">
        <w:rPr>
          <w:rFonts w:ascii="Times New Roman" w:hAnsi="Times New Roman" w:cs="Times New Roman"/>
        </w:rPr>
        <w:t xml:space="preserve">. At sites with </w:t>
      </w:r>
      <w:proofErr w:type="spellStart"/>
      <w:r w:rsidRPr="00124D16">
        <w:rPr>
          <w:rFonts w:ascii="Times New Roman" w:hAnsi="Times New Roman" w:cs="Times New Roman"/>
        </w:rPr>
        <w:t>exclosures</w:t>
      </w:r>
      <w:proofErr w:type="spellEnd"/>
      <w:r w:rsidRPr="00124D16">
        <w:rPr>
          <w:rFonts w:ascii="Times New Roman" w:hAnsi="Times New Roman" w:cs="Times New Roman"/>
        </w:rPr>
        <w:t xml:space="preserve">, transects </w:t>
      </w:r>
      <w:del w:id="127" w:author="Ross Miller" w:date="2013-10-11T16:45:00Z">
        <w:r w:rsidRPr="00124D16" w:rsidDel="00466506">
          <w:rPr>
            <w:rFonts w:ascii="Times New Roman" w:hAnsi="Times New Roman" w:cs="Times New Roman"/>
          </w:rPr>
          <w:delText xml:space="preserve">ran </w:delText>
        </w:r>
      </w:del>
      <w:ins w:id="128" w:author="Ross Miller" w:date="2013-10-11T16:45:00Z">
        <w:r w:rsidR="00466506">
          <w:rPr>
            <w:rFonts w:ascii="Times New Roman" w:hAnsi="Times New Roman" w:cs="Times New Roman"/>
          </w:rPr>
          <w:t>extended</w:t>
        </w:r>
        <w:r w:rsidR="00466506" w:rsidRPr="00124D16">
          <w:rPr>
            <w:rFonts w:ascii="Times New Roman" w:hAnsi="Times New Roman" w:cs="Times New Roman"/>
          </w:rPr>
          <w:t xml:space="preserve"> </w:t>
        </w:r>
      </w:ins>
      <w:r w:rsidRPr="00124D16">
        <w:rPr>
          <w:rFonts w:ascii="Times New Roman" w:hAnsi="Times New Roman" w:cs="Times New Roman"/>
        </w:rPr>
        <w:t xml:space="preserve">from opposite corners of the </w:t>
      </w:r>
      <w:proofErr w:type="spellStart"/>
      <w:r w:rsidRPr="00124D16">
        <w:rPr>
          <w:rFonts w:ascii="Times New Roman" w:hAnsi="Times New Roman" w:cs="Times New Roman"/>
        </w:rPr>
        <w:t>exclosure</w:t>
      </w:r>
      <w:proofErr w:type="spellEnd"/>
      <w:r w:rsidRPr="00124D16">
        <w:rPr>
          <w:rFonts w:ascii="Times New Roman" w:hAnsi="Times New Roman" w:cs="Times New Roman"/>
        </w:rPr>
        <w:t xml:space="preserve">. At sites without </w:t>
      </w:r>
      <w:proofErr w:type="spellStart"/>
      <w:r w:rsidRPr="00124D16">
        <w:rPr>
          <w:rFonts w:ascii="Times New Roman" w:hAnsi="Times New Roman" w:cs="Times New Roman"/>
        </w:rPr>
        <w:t>exclosures</w:t>
      </w:r>
      <w:proofErr w:type="spellEnd"/>
      <w:r w:rsidRPr="00124D16">
        <w:rPr>
          <w:rFonts w:ascii="Times New Roman" w:hAnsi="Times New Roman" w:cs="Times New Roman"/>
        </w:rPr>
        <w:t xml:space="preserve">, </w:t>
      </w:r>
      <w:del w:id="129" w:author="Ross Miller" w:date="2013-10-11T16:46:00Z">
        <w:r w:rsidRPr="00124D16" w:rsidDel="00466506">
          <w:rPr>
            <w:rFonts w:ascii="Times New Roman" w:hAnsi="Times New Roman" w:cs="Times New Roman"/>
          </w:rPr>
          <w:delText xml:space="preserve">they </w:delText>
        </w:r>
      </w:del>
      <w:ins w:id="130" w:author="Ross Miller" w:date="2013-10-11T16:46:00Z">
        <w:r w:rsidR="00466506">
          <w:rPr>
            <w:rFonts w:ascii="Times New Roman" w:hAnsi="Times New Roman" w:cs="Times New Roman"/>
          </w:rPr>
          <w:t>transects</w:t>
        </w:r>
        <w:r w:rsidR="00466506" w:rsidRPr="00124D16">
          <w:rPr>
            <w:rFonts w:ascii="Times New Roman" w:hAnsi="Times New Roman" w:cs="Times New Roman"/>
          </w:rPr>
          <w:t xml:space="preserve"> </w:t>
        </w:r>
      </w:ins>
      <w:r w:rsidRPr="00124D16">
        <w:rPr>
          <w:rFonts w:ascii="Times New Roman" w:hAnsi="Times New Roman" w:cs="Times New Roman"/>
        </w:rPr>
        <w:t>were placed end to end. All plants within the</w:t>
      </w:r>
      <w:del w:id="131" w:author="Ross Miller" w:date="2013-10-11T16:46:00Z">
        <w:r w:rsidRPr="00124D16" w:rsidDel="00466506">
          <w:rPr>
            <w:rFonts w:ascii="Times New Roman" w:hAnsi="Times New Roman" w:cs="Times New Roman"/>
          </w:rPr>
          <w:delText>se</w:delText>
        </w:r>
      </w:del>
      <w:r w:rsidRPr="00124D16">
        <w:rPr>
          <w:rFonts w:ascii="Times New Roman" w:hAnsi="Times New Roman" w:cs="Times New Roman"/>
        </w:rPr>
        <w:t xml:space="preserve"> belt transects were identified and recorded. Height was approximated for each adult plant, seedlings were identified and counted, epiphytes were identified on adult plants, and </w:t>
      </w:r>
      <w:r>
        <w:rPr>
          <w:rFonts w:ascii="Times New Roman" w:hAnsi="Times New Roman" w:cs="Times New Roman"/>
        </w:rPr>
        <w:t>plants were categorized as vines, trees, ferns, or herbs</w:t>
      </w:r>
      <w:r w:rsidRPr="00124D16">
        <w:rPr>
          <w:rFonts w:ascii="Times New Roman" w:hAnsi="Times New Roman" w:cs="Times New Roman"/>
        </w:rPr>
        <w:t>.</w:t>
      </w:r>
      <w:r>
        <w:rPr>
          <w:rFonts w:ascii="Times New Roman" w:hAnsi="Times New Roman" w:cs="Times New Roman"/>
        </w:rPr>
        <w:t xml:space="preserve"> </w:t>
      </w:r>
    </w:p>
    <w:p w14:paraId="4847C9BD" w14:textId="4E72B6A1" w:rsidR="00446B8D" w:rsidRPr="00124D16" w:rsidRDefault="00446B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In addition to vegetation surveys, scats from both </w:t>
      </w:r>
      <w:r w:rsidRPr="00124D16">
        <w:rPr>
          <w:rFonts w:ascii="Times New Roman" w:hAnsi="Times New Roman" w:cs="Times New Roman"/>
          <w:i/>
        </w:rPr>
        <w:t xml:space="preserve">S. </w:t>
      </w:r>
      <w:proofErr w:type="spellStart"/>
      <w:r w:rsidRPr="00124D16">
        <w:rPr>
          <w:rFonts w:ascii="Times New Roman" w:hAnsi="Times New Roman" w:cs="Times New Roman"/>
          <w:i/>
        </w:rPr>
        <w:t>scrofa</w:t>
      </w:r>
      <w:proofErr w:type="spellEnd"/>
      <w:r w:rsidRPr="00124D16">
        <w:rPr>
          <w:rFonts w:ascii="Times New Roman" w:hAnsi="Times New Roman" w:cs="Times New Roman"/>
          <w:i/>
        </w:rPr>
        <w:t xml:space="preserve"> </w:t>
      </w:r>
      <w:r w:rsidRPr="00124D16">
        <w:rPr>
          <w:rFonts w:ascii="Times New Roman" w:hAnsi="Times New Roman" w:cs="Times New Roman"/>
        </w:rPr>
        <w:t xml:space="preserve">and </w:t>
      </w:r>
      <w:r>
        <w:rPr>
          <w:rFonts w:ascii="Times New Roman" w:hAnsi="Times New Roman" w:cs="Times New Roman"/>
          <w:i/>
        </w:rPr>
        <w:t xml:space="preserve">R. </w:t>
      </w:r>
      <w:proofErr w:type="spellStart"/>
      <w:r>
        <w:rPr>
          <w:rFonts w:ascii="Times New Roman" w:hAnsi="Times New Roman" w:cs="Times New Roman"/>
          <w:i/>
        </w:rPr>
        <w:t>marianna</w:t>
      </w:r>
      <w:proofErr w:type="spellEnd"/>
      <w:r w:rsidRPr="00124D16">
        <w:rPr>
          <w:rFonts w:ascii="Times New Roman" w:hAnsi="Times New Roman" w:cs="Times New Roman"/>
        </w:rPr>
        <w:t xml:space="preserve"> were counted to estimate relative abundance for each across the sites. After</w:t>
      </w:r>
      <w:r>
        <w:rPr>
          <w:rFonts w:ascii="Times New Roman" w:hAnsi="Times New Roman" w:cs="Times New Roman"/>
        </w:rPr>
        <w:t xml:space="preserve"> surveys at the initial sites, seven</w:t>
      </w:r>
      <w:r w:rsidRPr="00124D16">
        <w:rPr>
          <w:rFonts w:ascii="Times New Roman" w:hAnsi="Times New Roman" w:cs="Times New Roman"/>
        </w:rPr>
        <w:t xml:space="preserve"> additional sites in Guam were added to increase variation in ungulate abundance, </w:t>
      </w:r>
      <w:del w:id="132" w:author="Ross Miller" w:date="2013-10-11T16:47:00Z">
        <w:r w:rsidRPr="00124D16" w:rsidDel="00466506">
          <w:rPr>
            <w:rFonts w:ascii="Times New Roman" w:hAnsi="Times New Roman" w:cs="Times New Roman"/>
          </w:rPr>
          <w:delText>as well as</w:delText>
        </w:r>
      </w:del>
      <w:ins w:id="133" w:author="Ross Miller" w:date="2013-10-11T16:47:00Z">
        <w:r w:rsidR="00466506">
          <w:rPr>
            <w:rFonts w:ascii="Times New Roman" w:hAnsi="Times New Roman" w:cs="Times New Roman"/>
          </w:rPr>
          <w:t>and</w:t>
        </w:r>
      </w:ins>
      <w:r w:rsidRPr="00124D16">
        <w:rPr>
          <w:rFonts w:ascii="Times New Roman" w:hAnsi="Times New Roman" w:cs="Times New Roman"/>
        </w:rPr>
        <w:t xml:space="preserve"> to </w:t>
      </w:r>
      <w:ins w:id="134" w:author="Ross Miller" w:date="2013-10-11T16:47:00Z">
        <w:r w:rsidR="00466506">
          <w:rPr>
            <w:rFonts w:ascii="Times New Roman" w:hAnsi="Times New Roman" w:cs="Times New Roman"/>
          </w:rPr>
          <w:t xml:space="preserve">include additional </w:t>
        </w:r>
      </w:ins>
      <w:del w:id="135" w:author="Ross Miller" w:date="2013-10-11T16:47:00Z">
        <w:r w:rsidRPr="00124D16" w:rsidDel="00466506">
          <w:rPr>
            <w:rFonts w:ascii="Times New Roman" w:hAnsi="Times New Roman" w:cs="Times New Roman"/>
          </w:rPr>
          <w:delText xml:space="preserve">cover more </w:delText>
        </w:r>
      </w:del>
      <w:ins w:id="136" w:author="Ross Miller" w:date="2013-10-11T16:47:00Z">
        <w:r w:rsidR="00466506">
          <w:rPr>
            <w:rFonts w:ascii="Times New Roman" w:hAnsi="Times New Roman" w:cs="Times New Roman"/>
          </w:rPr>
          <w:t xml:space="preserve"> karst </w:t>
        </w:r>
      </w:ins>
      <w:r w:rsidRPr="00124D16">
        <w:rPr>
          <w:rFonts w:ascii="Times New Roman" w:hAnsi="Times New Roman" w:cs="Times New Roman"/>
        </w:rPr>
        <w:t xml:space="preserve">limestone forest area </w:t>
      </w:r>
      <w:ins w:id="137" w:author="Ross Miller" w:date="2013-10-11T16:48:00Z">
        <w:r w:rsidR="00586951">
          <w:rPr>
            <w:rFonts w:ascii="Times New Roman" w:hAnsi="Times New Roman" w:cs="Times New Roman"/>
          </w:rPr>
          <w:t>on</w:t>
        </w:r>
      </w:ins>
      <w:del w:id="138" w:author="Ross Miller" w:date="2013-10-11T16:48:00Z">
        <w:r w:rsidRPr="00124D16" w:rsidDel="00586951">
          <w:rPr>
            <w:rFonts w:ascii="Times New Roman" w:hAnsi="Times New Roman" w:cs="Times New Roman"/>
          </w:rPr>
          <w:delText>a</w:delText>
        </w:r>
      </w:del>
      <w:del w:id="139" w:author="Ross Miller" w:date="2013-10-11T16:47:00Z">
        <w:r w:rsidRPr="00124D16" w:rsidDel="00586951">
          <w:rPr>
            <w:rFonts w:ascii="Times New Roman" w:hAnsi="Times New Roman" w:cs="Times New Roman"/>
          </w:rPr>
          <w:delText>fter gaining access to</w:delText>
        </w:r>
      </w:del>
      <w:r w:rsidRPr="00124D16">
        <w:rPr>
          <w:rFonts w:ascii="Times New Roman" w:hAnsi="Times New Roman" w:cs="Times New Roman"/>
        </w:rPr>
        <w:t xml:space="preserve"> Andersen Air Force Base</w:t>
      </w:r>
      <w:del w:id="140" w:author="Ross Miller" w:date="2013-10-11T16:48:00Z">
        <w:r w:rsidRPr="00124D16" w:rsidDel="00586951">
          <w:rPr>
            <w:rFonts w:ascii="Times New Roman" w:hAnsi="Times New Roman" w:cs="Times New Roman"/>
          </w:rPr>
          <w:delText>, which has extensive limestone forest habitat</w:delText>
        </w:r>
      </w:del>
      <w:r w:rsidRPr="00124D16">
        <w:rPr>
          <w:rFonts w:ascii="Times New Roman" w:hAnsi="Times New Roman" w:cs="Times New Roman"/>
        </w:rPr>
        <w:t>.</w:t>
      </w:r>
      <w:r>
        <w:rPr>
          <w:rFonts w:ascii="Times New Roman" w:hAnsi="Times New Roman" w:cs="Times New Roman"/>
        </w:rPr>
        <w:t xml:space="preserve"> One </w:t>
      </w:r>
      <w:proofErr w:type="spellStart"/>
      <w:r>
        <w:rPr>
          <w:rFonts w:ascii="Times New Roman" w:hAnsi="Times New Roman" w:cs="Times New Roman"/>
        </w:rPr>
        <w:t>exclosure</w:t>
      </w:r>
      <w:proofErr w:type="spellEnd"/>
      <w:r>
        <w:rPr>
          <w:rFonts w:ascii="Times New Roman" w:hAnsi="Times New Roman" w:cs="Times New Roman"/>
        </w:rPr>
        <w:t xml:space="preserve"> site</w:t>
      </w:r>
      <w:ins w:id="141" w:author="Ross Miller" w:date="2013-10-11T16:48:00Z">
        <w:r w:rsidR="00586951">
          <w:rPr>
            <w:rFonts w:ascii="Times New Roman" w:hAnsi="Times New Roman" w:cs="Times New Roman"/>
          </w:rPr>
          <w:t xml:space="preserve"> in northern Guam </w:t>
        </w:r>
      </w:ins>
      <w:del w:id="142" w:author="Ross Miller" w:date="2013-10-11T16:48:00Z">
        <w:r w:rsidDel="00586951">
          <w:rPr>
            <w:rFonts w:ascii="Times New Roman" w:hAnsi="Times New Roman" w:cs="Times New Roman"/>
          </w:rPr>
          <w:delText xml:space="preserve">, Racetrack Fragment, </w:delText>
        </w:r>
      </w:del>
      <w:r w:rsidRPr="00124D16">
        <w:rPr>
          <w:rFonts w:ascii="Times New Roman" w:hAnsi="Times New Roman" w:cs="Times New Roman"/>
        </w:rPr>
        <w:t>was excluded, as it did not provide enough forest area to run 100 m</w:t>
      </w:r>
      <w:r w:rsidRPr="00124D16">
        <w:rPr>
          <w:rFonts w:ascii="Times New Roman" w:hAnsi="Times New Roman" w:cs="Times New Roman"/>
          <w:vertAlign w:val="superscript"/>
        </w:rPr>
        <w:t>2</w:t>
      </w:r>
      <w:r w:rsidRPr="00124D16">
        <w:rPr>
          <w:rFonts w:ascii="Times New Roman" w:hAnsi="Times New Roman" w:cs="Times New Roman"/>
        </w:rPr>
        <w:t xml:space="preserve"> of transect </w:t>
      </w:r>
      <w:commentRangeStart w:id="143"/>
      <w:r w:rsidRPr="00124D16">
        <w:rPr>
          <w:rFonts w:ascii="Times New Roman" w:hAnsi="Times New Roman" w:cs="Times New Roman"/>
        </w:rPr>
        <w:t>line</w:t>
      </w:r>
      <w:commentRangeEnd w:id="143"/>
      <w:r w:rsidR="00586951">
        <w:rPr>
          <w:rStyle w:val="CommentReference"/>
        </w:rPr>
        <w:commentReference w:id="143"/>
      </w:r>
      <w:r w:rsidRPr="00124D16">
        <w:rPr>
          <w:rFonts w:ascii="Times New Roman" w:hAnsi="Times New Roman" w:cs="Times New Roman"/>
        </w:rPr>
        <w:t>. A total of 14 sites were surveyed in Guam.</w:t>
      </w:r>
    </w:p>
    <w:p w14:paraId="051330D4" w14:textId="6A4D2BAC" w:rsidR="00446B8D" w:rsidRPr="00124D16" w:rsidRDefault="00446B8D" w:rsidP="00446B8D">
      <w:pPr>
        <w:spacing w:line="480" w:lineRule="auto"/>
        <w:rPr>
          <w:rFonts w:ascii="Times New Roman" w:hAnsi="Times New Roman" w:cs="Times New Roman"/>
        </w:rPr>
      </w:pPr>
      <w:r w:rsidRPr="00124D16">
        <w:rPr>
          <w:rFonts w:ascii="Times New Roman" w:hAnsi="Times New Roman" w:cs="Times New Roman"/>
        </w:rPr>
        <w:tab/>
        <w:t xml:space="preserve">Because </w:t>
      </w:r>
      <w:r>
        <w:rPr>
          <w:rFonts w:ascii="Times New Roman" w:hAnsi="Times New Roman" w:cs="Times New Roman"/>
        </w:rPr>
        <w:t xml:space="preserve">animal </w:t>
      </w:r>
      <w:r w:rsidRPr="00124D16">
        <w:rPr>
          <w:rFonts w:ascii="Times New Roman" w:hAnsi="Times New Roman" w:cs="Times New Roman"/>
        </w:rPr>
        <w:t xml:space="preserve">tracks are almost impossible to see in </w:t>
      </w:r>
      <w:ins w:id="144" w:author="Ross Miller" w:date="2013-10-12T15:29:00Z">
        <w:r w:rsidR="009A54B6">
          <w:rPr>
            <w:rFonts w:ascii="Times New Roman" w:hAnsi="Times New Roman" w:cs="Times New Roman"/>
          </w:rPr>
          <w:t xml:space="preserve">karst </w:t>
        </w:r>
      </w:ins>
      <w:r w:rsidRPr="00124D16">
        <w:rPr>
          <w:rFonts w:ascii="Times New Roman" w:hAnsi="Times New Roman" w:cs="Times New Roman"/>
        </w:rPr>
        <w:t xml:space="preserve">limestone forest terrain, and the detectability of other sign such as trails and grazing vary widely even in similar habitats, </w:t>
      </w:r>
      <w:r>
        <w:rPr>
          <w:rFonts w:ascii="Times New Roman" w:hAnsi="Times New Roman" w:cs="Times New Roman"/>
        </w:rPr>
        <w:t>we</w:t>
      </w:r>
      <w:r w:rsidRPr="00124D16">
        <w:rPr>
          <w:rFonts w:ascii="Times New Roman" w:hAnsi="Times New Roman" w:cs="Times New Roman"/>
        </w:rPr>
        <w:t xml:space="preserve"> determined </w:t>
      </w:r>
      <w:r>
        <w:rPr>
          <w:rFonts w:ascii="Times New Roman" w:hAnsi="Times New Roman" w:cs="Times New Roman"/>
        </w:rPr>
        <w:t xml:space="preserve">scat </w:t>
      </w:r>
      <w:r w:rsidRPr="00124D16">
        <w:rPr>
          <w:rFonts w:ascii="Times New Roman" w:hAnsi="Times New Roman" w:cs="Times New Roman"/>
        </w:rPr>
        <w:t>to be the most reliable indicator of ungulate</w:t>
      </w:r>
      <w:r w:rsidRPr="00124D16">
        <w:rPr>
          <w:rFonts w:ascii="Times New Roman" w:hAnsi="Times New Roman" w:cs="Times New Roman"/>
          <w:i/>
        </w:rPr>
        <w:t xml:space="preserve"> </w:t>
      </w:r>
      <w:r w:rsidRPr="00124D16">
        <w:rPr>
          <w:rFonts w:ascii="Times New Roman" w:hAnsi="Times New Roman" w:cs="Times New Roman"/>
        </w:rPr>
        <w:t xml:space="preserve">abundance (Schreiner 1997). Scats </w:t>
      </w:r>
      <w:r w:rsidRPr="00124D16">
        <w:rPr>
          <w:rFonts w:ascii="Times New Roman" w:hAnsi="Times New Roman" w:cs="Times New Roman"/>
        </w:rPr>
        <w:lastRenderedPageBreak/>
        <w:t xml:space="preserve">from </w:t>
      </w:r>
      <w:r w:rsidRPr="00124D16">
        <w:rPr>
          <w:rFonts w:ascii="Times New Roman" w:hAnsi="Times New Roman" w:cs="Times New Roman"/>
          <w:i/>
        </w:rPr>
        <w:t xml:space="preserve">S. </w:t>
      </w:r>
      <w:proofErr w:type="spellStart"/>
      <w:r w:rsidRPr="00124D16">
        <w:rPr>
          <w:rFonts w:ascii="Times New Roman" w:hAnsi="Times New Roman" w:cs="Times New Roman"/>
          <w:i/>
        </w:rPr>
        <w:t>scrofa</w:t>
      </w:r>
      <w:proofErr w:type="spellEnd"/>
      <w:r w:rsidRPr="00124D16">
        <w:rPr>
          <w:rFonts w:ascii="Times New Roman" w:hAnsi="Times New Roman" w:cs="Times New Roman"/>
          <w:i/>
        </w:rPr>
        <w:t xml:space="preserve"> </w:t>
      </w:r>
      <w:r w:rsidRPr="00124D16">
        <w:rPr>
          <w:rFonts w:ascii="Times New Roman" w:hAnsi="Times New Roman" w:cs="Times New Roman"/>
        </w:rPr>
        <w:t xml:space="preserve">and </w:t>
      </w:r>
      <w:r>
        <w:rPr>
          <w:rFonts w:ascii="Times New Roman" w:hAnsi="Times New Roman" w:cs="Times New Roman"/>
          <w:i/>
        </w:rPr>
        <w:t xml:space="preserve">R. </w:t>
      </w:r>
      <w:proofErr w:type="spellStart"/>
      <w:r>
        <w:rPr>
          <w:rFonts w:ascii="Times New Roman" w:hAnsi="Times New Roman" w:cs="Times New Roman"/>
          <w:i/>
        </w:rPr>
        <w:t>marianna</w:t>
      </w:r>
      <w:proofErr w:type="spellEnd"/>
      <w:r w:rsidRPr="00124D16">
        <w:rPr>
          <w:rFonts w:ascii="Times New Roman" w:hAnsi="Times New Roman" w:cs="Times New Roman"/>
        </w:rPr>
        <w:t xml:space="preserve"> were counted</w:t>
      </w:r>
      <w:r>
        <w:rPr>
          <w:rFonts w:ascii="Times New Roman" w:hAnsi="Times New Roman" w:cs="Times New Roman"/>
        </w:rPr>
        <w:t xml:space="preserve"> along the vegetation transects.</w:t>
      </w:r>
      <w:r w:rsidRPr="00124D16">
        <w:rPr>
          <w:rFonts w:ascii="Times New Roman" w:hAnsi="Times New Roman" w:cs="Times New Roman"/>
        </w:rPr>
        <w:t xml:space="preserve"> </w:t>
      </w:r>
      <w:r>
        <w:rPr>
          <w:rFonts w:ascii="Times New Roman" w:hAnsi="Times New Roman" w:cs="Times New Roman"/>
        </w:rPr>
        <w:t xml:space="preserve">A </w:t>
      </w:r>
      <w:r w:rsidRPr="00124D16">
        <w:rPr>
          <w:rFonts w:ascii="Times New Roman" w:hAnsi="Times New Roman" w:cs="Times New Roman"/>
        </w:rPr>
        <w:t xml:space="preserve">GPS device was used </w:t>
      </w:r>
      <w:commentRangeStart w:id="145"/>
      <w:r w:rsidRPr="00124D16">
        <w:rPr>
          <w:rFonts w:ascii="Times New Roman" w:hAnsi="Times New Roman" w:cs="Times New Roman"/>
        </w:rPr>
        <w:t>to</w:t>
      </w:r>
      <w:commentRangeEnd w:id="145"/>
      <w:r w:rsidR="00586951">
        <w:rPr>
          <w:rStyle w:val="CommentReference"/>
        </w:rPr>
        <w:commentReference w:id="145"/>
      </w:r>
      <w:r w:rsidRPr="00124D16">
        <w:rPr>
          <w:rFonts w:ascii="Times New Roman" w:hAnsi="Times New Roman" w:cs="Times New Roman"/>
        </w:rPr>
        <w:t xml:space="preserve"> walk roughly </w:t>
      </w:r>
      <w:r>
        <w:rPr>
          <w:rFonts w:ascii="Times New Roman" w:hAnsi="Times New Roman" w:cs="Times New Roman"/>
        </w:rPr>
        <w:t xml:space="preserve">400 </w:t>
      </w:r>
      <w:r w:rsidRPr="00124D16">
        <w:rPr>
          <w:rFonts w:ascii="Times New Roman" w:hAnsi="Times New Roman" w:cs="Times New Roman"/>
        </w:rPr>
        <w:t>m</w:t>
      </w:r>
      <w:r>
        <w:rPr>
          <w:rFonts w:ascii="Times New Roman" w:hAnsi="Times New Roman" w:cs="Times New Roman"/>
        </w:rPr>
        <w:t>eters</w:t>
      </w:r>
      <w:r w:rsidRPr="00124D16">
        <w:rPr>
          <w:rFonts w:ascii="Times New Roman" w:hAnsi="Times New Roman" w:cs="Times New Roman"/>
        </w:rPr>
        <w:t xml:space="preserve"> in a square around the vegetat</w:t>
      </w:r>
      <w:r w:rsidR="008130D5">
        <w:rPr>
          <w:rFonts w:ascii="Times New Roman" w:hAnsi="Times New Roman" w:cs="Times New Roman"/>
        </w:rPr>
        <w:t>ion transect area (</w:t>
      </w:r>
      <w:r>
        <w:rPr>
          <w:rFonts w:ascii="Times New Roman" w:hAnsi="Times New Roman" w:cs="Times New Roman"/>
        </w:rPr>
        <w:t>Figure 2</w:t>
      </w:r>
      <w:r w:rsidRPr="00124D16">
        <w:rPr>
          <w:rFonts w:ascii="Times New Roman" w:hAnsi="Times New Roman" w:cs="Times New Roman"/>
        </w:rPr>
        <w:t xml:space="preserve">), </w:t>
      </w:r>
      <w:r>
        <w:rPr>
          <w:rFonts w:ascii="Times New Roman" w:hAnsi="Times New Roman" w:cs="Times New Roman"/>
        </w:rPr>
        <w:t>covering an area of about 800 m</w:t>
      </w:r>
      <w:r>
        <w:rPr>
          <w:rFonts w:ascii="Times New Roman" w:hAnsi="Times New Roman" w:cs="Times New Roman"/>
          <w:vertAlign w:val="superscript"/>
        </w:rPr>
        <w:t>2</w:t>
      </w:r>
      <w:r>
        <w:rPr>
          <w:rFonts w:ascii="Times New Roman" w:hAnsi="Times New Roman" w:cs="Times New Roman"/>
        </w:rPr>
        <w:t>.</w:t>
      </w:r>
      <w:r w:rsidRPr="00124D16">
        <w:rPr>
          <w:rFonts w:ascii="Times New Roman" w:hAnsi="Times New Roman" w:cs="Times New Roman"/>
        </w:rPr>
        <w:t xml:space="preserve"> </w:t>
      </w:r>
      <w:r>
        <w:rPr>
          <w:rFonts w:ascii="Times New Roman" w:hAnsi="Times New Roman" w:cs="Times New Roman"/>
        </w:rPr>
        <w:t>S</w:t>
      </w:r>
      <w:r w:rsidRPr="00124D16">
        <w:rPr>
          <w:rFonts w:ascii="Times New Roman" w:hAnsi="Times New Roman" w:cs="Times New Roman"/>
        </w:rPr>
        <w:t>cats were identified to ungulate species and counted in a 2</w:t>
      </w:r>
      <w:r>
        <w:rPr>
          <w:rFonts w:ascii="Times New Roman" w:hAnsi="Times New Roman" w:cs="Times New Roman"/>
        </w:rPr>
        <w:t>-</w:t>
      </w:r>
      <w:r w:rsidRPr="00124D16">
        <w:rPr>
          <w:rFonts w:ascii="Times New Roman" w:hAnsi="Times New Roman" w:cs="Times New Roman"/>
        </w:rPr>
        <w:t>m</w:t>
      </w:r>
      <w:r>
        <w:rPr>
          <w:rFonts w:ascii="Times New Roman" w:hAnsi="Times New Roman" w:cs="Times New Roman"/>
        </w:rPr>
        <w:t>eter belt</w:t>
      </w:r>
      <w:r w:rsidRPr="00124D16">
        <w:rPr>
          <w:rFonts w:ascii="Times New Roman" w:hAnsi="Times New Roman" w:cs="Times New Roman"/>
        </w:rPr>
        <w:t xml:space="preserve">. </w:t>
      </w:r>
    </w:p>
    <w:p w14:paraId="4C44EE56" w14:textId="77777777" w:rsidR="00446B8D" w:rsidRPr="00124D16" w:rsidRDefault="00446B8D" w:rsidP="00446B8D">
      <w:pPr>
        <w:spacing w:line="480" w:lineRule="auto"/>
        <w:rPr>
          <w:rFonts w:ascii="Times New Roman" w:hAnsi="Times New Roman" w:cs="Times New Roman"/>
          <w:i/>
        </w:rPr>
      </w:pPr>
      <w:r w:rsidRPr="00124D16">
        <w:rPr>
          <w:rFonts w:ascii="Times New Roman" w:hAnsi="Times New Roman" w:cs="Times New Roman"/>
          <w:i/>
        </w:rPr>
        <w:t>Statistical analyses</w:t>
      </w:r>
    </w:p>
    <w:p w14:paraId="0B78315D" w14:textId="447874C2" w:rsidR="00446B8D" w:rsidRDefault="00446B8D" w:rsidP="00446B8D">
      <w:pPr>
        <w:spacing w:line="480" w:lineRule="auto"/>
        <w:ind w:firstLine="720"/>
        <w:rPr>
          <w:rFonts w:ascii="Times New Roman" w:eastAsia="Times New Roman" w:hAnsi="Times New Roman" w:cs="Times New Roman"/>
          <w:iCs/>
        </w:rPr>
      </w:pPr>
      <w:r w:rsidRPr="00124D16">
        <w:rPr>
          <w:rFonts w:ascii="Times New Roman" w:eastAsia="Times New Roman" w:hAnsi="Times New Roman" w:cs="Times New Roman"/>
          <w:iCs/>
        </w:rPr>
        <w:t xml:space="preserve">Seedling survival was compared </w:t>
      </w:r>
      <w:ins w:id="146" w:author="Ross Miller" w:date="2013-10-12T15:30:00Z">
        <w:r w:rsidR="009A54B6" w:rsidRPr="00124D16">
          <w:rPr>
            <w:rFonts w:ascii="Times New Roman" w:eastAsia="Times New Roman" w:hAnsi="Times New Roman" w:cs="Times New Roman"/>
            <w:iCs/>
          </w:rPr>
          <w:t xml:space="preserve">for each </w:t>
        </w:r>
        <w:r w:rsidR="009A54B6">
          <w:rPr>
            <w:rFonts w:ascii="Times New Roman" w:eastAsia="Times New Roman" w:hAnsi="Times New Roman" w:cs="Times New Roman"/>
            <w:iCs/>
          </w:rPr>
          <w:t xml:space="preserve">planted </w:t>
        </w:r>
        <w:proofErr w:type="spellStart"/>
        <w:r w:rsidR="009A54B6" w:rsidRPr="00124D16">
          <w:rPr>
            <w:rFonts w:ascii="Times New Roman" w:eastAsia="Times New Roman" w:hAnsi="Times New Roman" w:cs="Times New Roman"/>
            <w:iCs/>
          </w:rPr>
          <w:t>species.</w:t>
        </w:r>
      </w:ins>
      <w:r w:rsidRPr="00124D16">
        <w:rPr>
          <w:rFonts w:ascii="Times New Roman" w:eastAsia="Times New Roman" w:hAnsi="Times New Roman" w:cs="Times New Roman"/>
          <w:iCs/>
        </w:rPr>
        <w:t>between</w:t>
      </w:r>
      <w:proofErr w:type="spellEnd"/>
      <w:r>
        <w:rPr>
          <w:rFonts w:ascii="Times New Roman" w:eastAsia="Times New Roman" w:hAnsi="Times New Roman" w:cs="Times New Roman"/>
          <w:iCs/>
        </w:rPr>
        <w:t xml:space="preserve"> </w:t>
      </w:r>
      <w:r w:rsidRPr="00124D16">
        <w:rPr>
          <w:rFonts w:ascii="Times New Roman" w:eastAsia="Times New Roman" w:hAnsi="Times New Roman" w:cs="Times New Roman"/>
          <w:iCs/>
        </w:rPr>
        <w:t>fenced and unfenced plots</w:t>
      </w:r>
      <w:ins w:id="147" w:author="Ross Miller" w:date="2013-10-12T15:30:00Z">
        <w:r w:rsidR="009A54B6">
          <w:rPr>
            <w:rFonts w:ascii="Times New Roman" w:eastAsia="Times New Roman" w:hAnsi="Times New Roman" w:cs="Times New Roman"/>
            <w:iCs/>
          </w:rPr>
          <w:t>.</w:t>
        </w:r>
      </w:ins>
      <w:del w:id="148" w:author="Ross Miller" w:date="2013-10-12T15:30:00Z">
        <w:r w:rsidDel="009A54B6">
          <w:rPr>
            <w:rFonts w:ascii="Times New Roman" w:eastAsia="Times New Roman" w:hAnsi="Times New Roman" w:cs="Times New Roman"/>
            <w:iCs/>
          </w:rPr>
          <w:delText>,</w:delText>
        </w:r>
      </w:del>
      <w:r w:rsidRPr="00124D16">
        <w:rPr>
          <w:rFonts w:ascii="Times New Roman" w:eastAsia="Times New Roman" w:hAnsi="Times New Roman" w:cs="Times New Roman"/>
          <w:iCs/>
        </w:rPr>
        <w:t xml:space="preserve"> </w:t>
      </w:r>
      <w:del w:id="149" w:author="Ross Miller" w:date="2013-10-12T15:30:00Z">
        <w:r w:rsidRPr="00124D16" w:rsidDel="009A54B6">
          <w:rPr>
            <w:rFonts w:ascii="Times New Roman" w:eastAsia="Times New Roman" w:hAnsi="Times New Roman" w:cs="Times New Roman"/>
            <w:iCs/>
          </w:rPr>
          <w:delText xml:space="preserve">for each species planted. </w:delText>
        </w:r>
      </w:del>
      <w:ins w:id="150" w:author="Ross Miller" w:date="2013-10-12T15:31:00Z">
        <w:r w:rsidR="009A54B6">
          <w:rPr>
            <w:rFonts w:ascii="Times New Roman" w:eastAsia="Times New Roman" w:hAnsi="Times New Roman" w:cs="Times New Roman"/>
            <w:iCs/>
          </w:rPr>
          <w:t>,</w:t>
        </w:r>
      </w:ins>
      <w:del w:id="151" w:author="Ross Miller" w:date="2013-10-12T15:31:00Z">
        <w:r w:rsidRPr="00124D16" w:rsidDel="009A54B6">
          <w:rPr>
            <w:rFonts w:ascii="Times New Roman" w:eastAsia="Times New Roman" w:hAnsi="Times New Roman" w:cs="Times New Roman"/>
            <w:iCs/>
          </w:rPr>
          <w:delText>This wa</w:delText>
        </w:r>
      </w:del>
      <w:del w:id="152" w:author="Ross Miller" w:date="2013-10-12T15:30:00Z">
        <w:r w:rsidRPr="00124D16" w:rsidDel="009A54B6">
          <w:rPr>
            <w:rFonts w:ascii="Times New Roman" w:eastAsia="Times New Roman" w:hAnsi="Times New Roman" w:cs="Times New Roman"/>
            <w:iCs/>
          </w:rPr>
          <w:delText xml:space="preserve">s done </w:delText>
        </w:r>
      </w:del>
      <w:r w:rsidRPr="00124D16">
        <w:rPr>
          <w:rFonts w:ascii="Times New Roman" w:eastAsia="Times New Roman" w:hAnsi="Times New Roman" w:cs="Times New Roman"/>
          <w:iCs/>
        </w:rPr>
        <w:t>using generalized linear models with mixed ef</w:t>
      </w:r>
      <w:r>
        <w:rPr>
          <w:rFonts w:ascii="Times New Roman" w:eastAsia="Times New Roman" w:hAnsi="Times New Roman" w:cs="Times New Roman"/>
          <w:iCs/>
        </w:rPr>
        <w:t>fects</w:t>
      </w:r>
      <w:ins w:id="153" w:author="Ross Miller" w:date="2013-10-12T15:31:00Z">
        <w:r w:rsidR="009A54B6">
          <w:rPr>
            <w:rFonts w:ascii="Times New Roman" w:eastAsia="Times New Roman" w:hAnsi="Times New Roman" w:cs="Times New Roman"/>
            <w:iCs/>
          </w:rPr>
          <w:t xml:space="preserve"> (</w:t>
        </w:r>
      </w:ins>
      <w:del w:id="154" w:author="Ross Miller" w:date="2013-10-12T15:31:00Z">
        <w:r w:rsidDel="009A54B6">
          <w:rPr>
            <w:rFonts w:ascii="Times New Roman" w:eastAsia="Times New Roman" w:hAnsi="Times New Roman" w:cs="Times New Roman"/>
            <w:iCs/>
          </w:rPr>
          <w:delText xml:space="preserve"> in </w:delText>
        </w:r>
      </w:del>
      <w:r>
        <w:rPr>
          <w:rFonts w:ascii="Times New Roman" w:eastAsia="Times New Roman" w:hAnsi="Times New Roman" w:cs="Times New Roman"/>
          <w:iCs/>
        </w:rPr>
        <w:t>R statistical software</w:t>
      </w:r>
      <w:ins w:id="155" w:author="Ross Miller" w:date="2013-10-12T15:31:00Z">
        <w:r w:rsidR="009A54B6">
          <w:rPr>
            <w:rFonts w:ascii="Times New Roman" w:hAnsi="Times New Roman" w:cs="Times New Roman"/>
          </w:rPr>
          <w:t xml:space="preserve">, </w:t>
        </w:r>
      </w:ins>
      <w:del w:id="156" w:author="Ross Miller" w:date="2013-10-12T15:31:00Z">
        <w:r w:rsidDel="009A54B6">
          <w:rPr>
            <w:rFonts w:ascii="Times New Roman" w:eastAsia="Times New Roman" w:hAnsi="Times New Roman" w:cs="Times New Roman"/>
            <w:iCs/>
          </w:rPr>
          <w:delText xml:space="preserve"> </w:delText>
        </w:r>
        <w:r w:rsidDel="009A54B6">
          <w:rPr>
            <w:rFonts w:ascii="Times New Roman" w:hAnsi="Times New Roman" w:cs="Times New Roman"/>
          </w:rPr>
          <w:delText>(</w:delText>
        </w:r>
      </w:del>
      <w:r>
        <w:rPr>
          <w:rFonts w:ascii="Times New Roman" w:hAnsi="Times New Roman" w:cs="Times New Roman"/>
        </w:rPr>
        <w:t>R Development Core Team 2011).</w:t>
      </w:r>
      <w:r>
        <w:rPr>
          <w:rFonts w:ascii="Times New Roman" w:eastAsia="Times New Roman" w:hAnsi="Times New Roman" w:cs="Times New Roman"/>
          <w:iCs/>
        </w:rPr>
        <w:t xml:space="preserve"> In these linear models, the fixed effects were fencing, species, and island, </w:t>
      </w:r>
      <w:del w:id="157" w:author="Ross Miller" w:date="2013-10-12T15:31:00Z">
        <w:r w:rsidDel="009A54B6">
          <w:rPr>
            <w:rFonts w:ascii="Times New Roman" w:eastAsia="Times New Roman" w:hAnsi="Times New Roman" w:cs="Times New Roman"/>
            <w:iCs/>
          </w:rPr>
          <w:delText xml:space="preserve">and </w:delText>
        </w:r>
      </w:del>
      <w:ins w:id="158" w:author="Ross Miller" w:date="2013-10-12T15:31:00Z">
        <w:r w:rsidR="009A54B6">
          <w:rPr>
            <w:rFonts w:ascii="Times New Roman" w:eastAsia="Times New Roman" w:hAnsi="Times New Roman" w:cs="Times New Roman"/>
            <w:iCs/>
          </w:rPr>
          <w:t xml:space="preserve">while </w:t>
        </w:r>
      </w:ins>
      <w:r>
        <w:rPr>
          <w:rFonts w:ascii="Times New Roman" w:eastAsia="Times New Roman" w:hAnsi="Times New Roman" w:cs="Times New Roman"/>
          <w:iCs/>
        </w:rPr>
        <w:t xml:space="preserve">site was </w:t>
      </w:r>
      <w:ins w:id="159" w:author="Ross Miller" w:date="2013-10-12T15:31:00Z">
        <w:r w:rsidR="009A54B6">
          <w:rPr>
            <w:rFonts w:ascii="Times New Roman" w:eastAsia="Times New Roman" w:hAnsi="Times New Roman" w:cs="Times New Roman"/>
            <w:iCs/>
          </w:rPr>
          <w:t xml:space="preserve">considered </w:t>
        </w:r>
      </w:ins>
      <w:r>
        <w:rPr>
          <w:rFonts w:ascii="Times New Roman" w:eastAsia="Times New Roman" w:hAnsi="Times New Roman" w:cs="Times New Roman"/>
          <w:iCs/>
        </w:rPr>
        <w:t xml:space="preserve">a random effect. </w:t>
      </w:r>
      <w:r w:rsidRPr="00124D16">
        <w:rPr>
          <w:rFonts w:ascii="Times New Roman" w:eastAsia="Times New Roman" w:hAnsi="Times New Roman" w:cs="Times New Roman"/>
          <w:iCs/>
        </w:rPr>
        <w:t xml:space="preserve"> Factors were sequentially removed to determine their im</w:t>
      </w:r>
      <w:r>
        <w:rPr>
          <w:rFonts w:ascii="Times New Roman" w:eastAsia="Times New Roman" w:hAnsi="Times New Roman" w:cs="Times New Roman"/>
          <w:iCs/>
        </w:rPr>
        <w:t>portance to</w:t>
      </w:r>
      <w:del w:id="160" w:author="Ross Miller" w:date="2013-10-12T15:32:00Z">
        <w:r w:rsidDel="009A54B6">
          <w:rPr>
            <w:rFonts w:ascii="Times New Roman" w:eastAsia="Times New Roman" w:hAnsi="Times New Roman" w:cs="Times New Roman"/>
            <w:iCs/>
          </w:rPr>
          <w:delText xml:space="preserve"> giving</w:delText>
        </w:r>
      </w:del>
      <w:r>
        <w:rPr>
          <w:rFonts w:ascii="Times New Roman" w:eastAsia="Times New Roman" w:hAnsi="Times New Roman" w:cs="Times New Roman"/>
          <w:iCs/>
        </w:rPr>
        <w:t xml:space="preserve"> the simplest</w:t>
      </w:r>
      <w:r w:rsidRPr="00124D16">
        <w:rPr>
          <w:rFonts w:ascii="Times New Roman" w:eastAsia="Times New Roman" w:hAnsi="Times New Roman" w:cs="Times New Roman"/>
          <w:iCs/>
        </w:rPr>
        <w:t xml:space="preserve"> fitted model. </w:t>
      </w:r>
      <w:del w:id="161" w:author="Ross Miller" w:date="2013-10-12T15:32:00Z">
        <w:r w:rsidDel="009A54B6">
          <w:rPr>
            <w:rFonts w:ascii="Times New Roman" w:eastAsia="Times New Roman" w:hAnsi="Times New Roman" w:cs="Times New Roman"/>
            <w:iCs/>
          </w:rPr>
          <w:delText>We determined that species</w:delText>
        </w:r>
      </w:del>
      <w:ins w:id="162" w:author="Ross Miller" w:date="2013-10-12T15:32:00Z">
        <w:r w:rsidR="009A54B6">
          <w:rPr>
            <w:rFonts w:ascii="Times New Roman" w:eastAsia="Times New Roman" w:hAnsi="Times New Roman" w:cs="Times New Roman"/>
            <w:iCs/>
          </w:rPr>
          <w:t>Species</w:t>
        </w:r>
      </w:ins>
      <w:r>
        <w:rPr>
          <w:rFonts w:ascii="Times New Roman" w:eastAsia="Times New Roman" w:hAnsi="Times New Roman" w:cs="Times New Roman"/>
          <w:iCs/>
        </w:rPr>
        <w:t xml:space="preserve"> had a strong effect on survival, and</w:t>
      </w:r>
      <w:del w:id="163" w:author="Ross Miller" w:date="2013-10-12T15:32:00Z">
        <w:r w:rsidDel="009A54B6">
          <w:rPr>
            <w:rFonts w:ascii="Times New Roman" w:eastAsia="Times New Roman" w:hAnsi="Times New Roman" w:cs="Times New Roman"/>
            <w:iCs/>
          </w:rPr>
          <w:delText xml:space="preserve"> that</w:delText>
        </w:r>
      </w:del>
      <w:r>
        <w:rPr>
          <w:rFonts w:ascii="Times New Roman" w:eastAsia="Times New Roman" w:hAnsi="Times New Roman" w:cs="Times New Roman"/>
          <w:iCs/>
        </w:rPr>
        <w:t xml:space="preserve"> it interacted with fencing to affect survival (Table 2). </w:t>
      </w:r>
      <w:del w:id="164" w:author="Ross Miller" w:date="2013-10-12T15:32:00Z">
        <w:r w:rsidDel="009A54B6">
          <w:rPr>
            <w:rFonts w:ascii="Times New Roman" w:eastAsia="Times New Roman" w:hAnsi="Times New Roman" w:cs="Times New Roman"/>
            <w:iCs/>
          </w:rPr>
          <w:delText xml:space="preserve">Therefore, </w:delText>
        </w:r>
      </w:del>
      <w:ins w:id="165" w:author="Ross Miller" w:date="2013-10-12T15:32:00Z">
        <w:r w:rsidR="009A54B6">
          <w:rPr>
            <w:rFonts w:ascii="Times New Roman" w:eastAsia="Times New Roman" w:hAnsi="Times New Roman" w:cs="Times New Roman"/>
            <w:iCs/>
          </w:rPr>
          <w:t>We therefor</w:t>
        </w:r>
      </w:ins>
      <w:del w:id="166" w:author="Ross Miller" w:date="2013-10-12T15:32:00Z">
        <w:r w:rsidDel="009A54B6">
          <w:rPr>
            <w:rFonts w:ascii="Times New Roman" w:eastAsia="Times New Roman" w:hAnsi="Times New Roman" w:cs="Times New Roman"/>
            <w:iCs/>
          </w:rPr>
          <w:delText>w</w:delText>
        </w:r>
      </w:del>
      <w:r>
        <w:rPr>
          <w:rFonts w:ascii="Times New Roman" w:eastAsia="Times New Roman" w:hAnsi="Times New Roman" w:cs="Times New Roman"/>
          <w:iCs/>
        </w:rPr>
        <w:t xml:space="preserve">e analyzed species separately with island and fencing </w:t>
      </w:r>
      <w:r w:rsidRPr="00A55804">
        <w:rPr>
          <w:rFonts w:ascii="Times New Roman" w:eastAsia="Times New Roman" w:hAnsi="Times New Roman" w:cs="Times New Roman"/>
          <w:iCs/>
        </w:rPr>
        <w:t>treatment</w:t>
      </w:r>
      <w:ins w:id="167" w:author="Ross Miller" w:date="2013-10-12T15:33:00Z">
        <w:r w:rsidR="009A54B6">
          <w:rPr>
            <w:rFonts w:ascii="Times New Roman" w:eastAsia="Times New Roman" w:hAnsi="Times New Roman" w:cs="Times New Roman"/>
            <w:iCs/>
          </w:rPr>
          <w:t>s</w:t>
        </w:r>
      </w:ins>
      <w:r>
        <w:rPr>
          <w:rFonts w:ascii="Times New Roman" w:eastAsia="Times New Roman" w:hAnsi="Times New Roman" w:cs="Times New Roman"/>
          <w:iCs/>
        </w:rPr>
        <w:t xml:space="preserve"> as fixed effects and site as a random effect. Factors were considered to have a significant effect on seedling survival if they improved </w:t>
      </w:r>
      <w:commentRangeStart w:id="168"/>
      <w:r>
        <w:rPr>
          <w:rFonts w:ascii="Times New Roman" w:eastAsia="Times New Roman" w:hAnsi="Times New Roman" w:cs="Times New Roman"/>
          <w:iCs/>
        </w:rPr>
        <w:t>AIC</w:t>
      </w:r>
      <w:commentRangeEnd w:id="168"/>
      <w:r w:rsidR="009A54B6">
        <w:rPr>
          <w:rStyle w:val="CommentReference"/>
        </w:rPr>
        <w:commentReference w:id="168"/>
      </w:r>
      <w:r>
        <w:rPr>
          <w:rFonts w:ascii="Times New Roman" w:eastAsia="Times New Roman" w:hAnsi="Times New Roman" w:cs="Times New Roman"/>
          <w:iCs/>
        </w:rPr>
        <w:t xml:space="preserve"> scores by more than -2 (Burnham and Anderson 2004) when included in a linear model.</w:t>
      </w:r>
    </w:p>
    <w:p w14:paraId="1D0A6147" w14:textId="3163227D" w:rsidR="00446B8D" w:rsidRDefault="00446B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The identity </w:t>
      </w:r>
      <w:commentRangeStart w:id="169"/>
      <w:r w:rsidRPr="00124D16">
        <w:rPr>
          <w:rFonts w:ascii="Times New Roman" w:hAnsi="Times New Roman" w:cs="Times New Roman"/>
        </w:rPr>
        <w:t>and</w:t>
      </w:r>
      <w:commentRangeEnd w:id="169"/>
      <w:r w:rsidR="009A54B6">
        <w:rPr>
          <w:rStyle w:val="CommentReference"/>
        </w:rPr>
        <w:commentReference w:id="169"/>
      </w:r>
      <w:r w:rsidRPr="00124D16">
        <w:rPr>
          <w:rFonts w:ascii="Times New Roman" w:hAnsi="Times New Roman" w:cs="Times New Roman"/>
        </w:rPr>
        <w:t xml:space="preserve"> abundance of all species</w:t>
      </w:r>
      <w:ins w:id="170" w:author="Ross Miller" w:date="2013-10-12T15:33:00Z">
        <w:r w:rsidR="009A54B6">
          <w:rPr>
            <w:rFonts w:ascii="Times New Roman" w:hAnsi="Times New Roman" w:cs="Times New Roman"/>
          </w:rPr>
          <w:t xml:space="preserve"> </w:t>
        </w:r>
      </w:ins>
      <w:del w:id="171" w:author="Ross Miller" w:date="2013-10-12T15:33:00Z">
        <w:r w:rsidRPr="00124D16" w:rsidDel="009A54B6">
          <w:rPr>
            <w:rFonts w:ascii="Times New Roman" w:hAnsi="Times New Roman" w:cs="Times New Roman"/>
          </w:rPr>
          <w:delText xml:space="preserve"> that </w:delText>
        </w:r>
      </w:del>
      <w:r w:rsidRPr="00124D16">
        <w:rPr>
          <w:rFonts w:ascii="Times New Roman" w:hAnsi="Times New Roman" w:cs="Times New Roman"/>
        </w:rPr>
        <w:t>germinated</w:t>
      </w:r>
      <w:r>
        <w:rPr>
          <w:rFonts w:ascii="Times New Roman" w:hAnsi="Times New Roman" w:cs="Times New Roman"/>
        </w:rPr>
        <w:t xml:space="preserve"> from scats are presented in Table 4</w:t>
      </w:r>
      <w:r w:rsidRPr="00124D16">
        <w:rPr>
          <w:rFonts w:ascii="Times New Roman" w:hAnsi="Times New Roman" w:cs="Times New Roman"/>
        </w:rPr>
        <w:t xml:space="preserve">. </w:t>
      </w:r>
      <w:r>
        <w:rPr>
          <w:rFonts w:ascii="Times New Roman" w:hAnsi="Times New Roman" w:cs="Times New Roman"/>
        </w:rPr>
        <w:t>Analysis focused on germination from pig scats, which had significantly more frequent germination when compared to deer scats. This was determined using a binomial test</w:t>
      </w:r>
      <w:del w:id="172" w:author="Ross Miller" w:date="2013-10-12T15:48:00Z">
        <w:r w:rsidDel="009B0206">
          <w:rPr>
            <w:rFonts w:ascii="Times New Roman" w:hAnsi="Times New Roman" w:cs="Times New Roman"/>
          </w:rPr>
          <w:delText xml:space="preserve"> in</w:delText>
        </w:r>
      </w:del>
      <w:r>
        <w:rPr>
          <w:rFonts w:ascii="Times New Roman" w:hAnsi="Times New Roman" w:cs="Times New Roman"/>
        </w:rPr>
        <w:t xml:space="preserve"> </w:t>
      </w:r>
      <w:ins w:id="173" w:author="Ross Miller" w:date="2013-10-12T15:48:00Z">
        <w:r w:rsidR="009B0206">
          <w:rPr>
            <w:rFonts w:ascii="Times New Roman" w:hAnsi="Times New Roman" w:cs="Times New Roman"/>
          </w:rPr>
          <w:t>(</w:t>
        </w:r>
      </w:ins>
      <w:r>
        <w:rPr>
          <w:rFonts w:ascii="Times New Roman" w:hAnsi="Times New Roman" w:cs="Times New Roman"/>
        </w:rPr>
        <w:t>R statistical software</w:t>
      </w:r>
      <w:ins w:id="174" w:author="Ross Miller" w:date="2013-10-12T15:48:00Z">
        <w:r w:rsidR="009B0206">
          <w:rPr>
            <w:rFonts w:ascii="Times New Roman" w:hAnsi="Times New Roman" w:cs="Times New Roman"/>
          </w:rPr>
          <w:t xml:space="preserve">, </w:t>
        </w:r>
      </w:ins>
      <w:del w:id="175" w:author="Ross Miller" w:date="2013-10-12T15:48:00Z">
        <w:r w:rsidDel="009B0206">
          <w:rPr>
            <w:rFonts w:ascii="Times New Roman" w:hAnsi="Times New Roman" w:cs="Times New Roman"/>
          </w:rPr>
          <w:delText xml:space="preserve"> (</w:delText>
        </w:r>
      </w:del>
      <w:r>
        <w:rPr>
          <w:rFonts w:ascii="Times New Roman" w:hAnsi="Times New Roman" w:cs="Times New Roman"/>
        </w:rPr>
        <w:t xml:space="preserve">R Core Development Team 2011). Selectivity was estimated using indices prescribed in Manly </w:t>
      </w:r>
      <w:r w:rsidRPr="00F33B7D">
        <w:rPr>
          <w:rFonts w:ascii="Times New Roman" w:hAnsi="Times New Roman" w:cs="Times New Roman"/>
          <w:i/>
        </w:rPr>
        <w:t>et al.</w:t>
      </w:r>
      <w:r>
        <w:rPr>
          <w:rFonts w:ascii="Times New Roman" w:hAnsi="Times New Roman" w:cs="Times New Roman"/>
        </w:rPr>
        <w:t xml:space="preserve"> (1993)</w:t>
      </w:r>
      <w:ins w:id="176" w:author="Ross Miller" w:date="2013-10-12T15:49:00Z">
        <w:r w:rsidR="009B0206">
          <w:rPr>
            <w:rFonts w:ascii="Times New Roman" w:hAnsi="Times New Roman" w:cs="Times New Roman"/>
          </w:rPr>
          <w:t xml:space="preserve"> </w:t>
        </w:r>
      </w:ins>
      <w:del w:id="177" w:author="Ross Miller" w:date="2013-10-12T15:49:00Z">
        <w:r w:rsidDel="009B0206">
          <w:rPr>
            <w:rFonts w:ascii="Times New Roman" w:hAnsi="Times New Roman" w:cs="Times New Roman"/>
          </w:rPr>
          <w:delText xml:space="preserve">. This was done </w:delText>
        </w:r>
      </w:del>
      <w:r>
        <w:rPr>
          <w:rFonts w:ascii="Times New Roman" w:hAnsi="Times New Roman" w:cs="Times New Roman"/>
        </w:rPr>
        <w:t>using t</w:t>
      </w:r>
      <w:r w:rsidRPr="00124D16">
        <w:rPr>
          <w:rFonts w:ascii="Times New Roman" w:hAnsi="Times New Roman" w:cs="Times New Roman"/>
        </w:rPr>
        <w:t>he abundance</w:t>
      </w:r>
      <w:r>
        <w:rPr>
          <w:rFonts w:ascii="Times New Roman" w:hAnsi="Times New Roman" w:cs="Times New Roman"/>
        </w:rPr>
        <w:t>s</w:t>
      </w:r>
      <w:r w:rsidRPr="00124D16">
        <w:rPr>
          <w:rFonts w:ascii="Times New Roman" w:hAnsi="Times New Roman" w:cs="Times New Roman"/>
        </w:rPr>
        <w:t xml:space="preserve"> of species that germinated from scat compared to their abundance</w:t>
      </w:r>
      <w:r>
        <w:rPr>
          <w:rFonts w:ascii="Times New Roman" w:hAnsi="Times New Roman" w:cs="Times New Roman"/>
        </w:rPr>
        <w:t>s in nature represented by data from</w:t>
      </w:r>
      <w:r w:rsidRPr="00124D16">
        <w:rPr>
          <w:rFonts w:ascii="Times New Roman" w:hAnsi="Times New Roman" w:cs="Times New Roman"/>
        </w:rPr>
        <w:t xml:space="preserve"> vegetation surveys</w:t>
      </w:r>
      <w:r>
        <w:rPr>
          <w:rFonts w:ascii="Times New Roman" w:hAnsi="Times New Roman" w:cs="Times New Roman"/>
        </w:rPr>
        <w:t>.</w:t>
      </w:r>
      <w:r w:rsidRPr="00124D16">
        <w:rPr>
          <w:rFonts w:ascii="Times New Roman" w:hAnsi="Times New Roman" w:cs="Times New Roman"/>
        </w:rPr>
        <w:t xml:space="preserve"> </w:t>
      </w:r>
    </w:p>
    <w:p w14:paraId="3242A5E1" w14:textId="3959B144"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lastRenderedPageBreak/>
        <w:t xml:space="preserve">To determine if pigs exhibited selectivity for either native or exotic species that germinated from scat, we collected scat from two sites and compared them to vegetation surveys from those same sites. </w:t>
      </w:r>
      <w:del w:id="178" w:author="Ross Miller" w:date="2013-10-12T15:49:00Z">
        <w:r w:rsidDel="009B0206">
          <w:rPr>
            <w:rFonts w:ascii="Times New Roman" w:hAnsi="Times New Roman" w:cs="Times New Roman"/>
          </w:rPr>
          <w:delText>Although scat was collected from other sites, t</w:delText>
        </w:r>
      </w:del>
      <w:ins w:id="179" w:author="Ross Miller" w:date="2013-10-12T15:49:00Z">
        <w:r w:rsidR="009B0206">
          <w:rPr>
            <w:rFonts w:ascii="Times New Roman" w:hAnsi="Times New Roman" w:cs="Times New Roman"/>
          </w:rPr>
          <w:t>T</w:t>
        </w:r>
      </w:ins>
      <w:r>
        <w:rPr>
          <w:rFonts w:ascii="Times New Roman" w:hAnsi="Times New Roman" w:cs="Times New Roman"/>
        </w:rPr>
        <w:t xml:space="preserve">he majority of </w:t>
      </w:r>
      <w:del w:id="180" w:author="Ross Miller" w:date="2013-10-12T15:49:00Z">
        <w:r w:rsidDel="009B0206">
          <w:rPr>
            <w:rFonts w:ascii="Times New Roman" w:hAnsi="Times New Roman" w:cs="Times New Roman"/>
          </w:rPr>
          <w:delText xml:space="preserve">them </w:delText>
        </w:r>
      </w:del>
      <w:ins w:id="181" w:author="Ross Miller" w:date="2013-10-12T15:49:00Z">
        <w:r w:rsidR="009B0206">
          <w:rPr>
            <w:rFonts w:ascii="Times New Roman" w:hAnsi="Times New Roman" w:cs="Times New Roman"/>
          </w:rPr>
          <w:t xml:space="preserve">scat </w:t>
        </w:r>
      </w:ins>
      <w:del w:id="182" w:author="Ross Miller" w:date="2013-10-12T15:50:00Z">
        <w:r w:rsidDel="009B0206">
          <w:rPr>
            <w:rFonts w:ascii="Times New Roman" w:hAnsi="Times New Roman" w:cs="Times New Roman"/>
          </w:rPr>
          <w:delText>were found</w:delText>
        </w:r>
      </w:del>
      <w:ins w:id="183" w:author="Ross Miller" w:date="2013-10-12T15:50:00Z">
        <w:r w:rsidR="009B0206">
          <w:rPr>
            <w:rFonts w:ascii="Times New Roman" w:hAnsi="Times New Roman" w:cs="Times New Roman"/>
          </w:rPr>
          <w:t>came</w:t>
        </w:r>
      </w:ins>
      <w:r>
        <w:rPr>
          <w:rFonts w:ascii="Times New Roman" w:hAnsi="Times New Roman" w:cs="Times New Roman"/>
        </w:rPr>
        <w:t xml:space="preserve"> from two sites, </w:t>
      </w:r>
      <w:ins w:id="184" w:author="Ross Miller" w:date="2013-10-12T15:50:00Z">
        <w:r w:rsidR="009B0206">
          <w:rPr>
            <w:rFonts w:ascii="Times New Roman" w:hAnsi="Times New Roman" w:cs="Times New Roman"/>
          </w:rPr>
          <w:t xml:space="preserve"> </w:t>
        </w:r>
      </w:ins>
      <w:del w:id="185" w:author="Ross Miller" w:date="2013-10-12T15:50:00Z">
        <w:r w:rsidDel="009B0206">
          <w:rPr>
            <w:rFonts w:ascii="Times New Roman" w:hAnsi="Times New Roman" w:cs="Times New Roman"/>
          </w:rPr>
          <w:delText xml:space="preserve">and the higher number of scats provided a more reliable basis for preference analysis. The two sites were </w:delText>
        </w:r>
      </w:del>
      <w:r>
        <w:rPr>
          <w:rFonts w:ascii="Times New Roman" w:hAnsi="Times New Roman" w:cs="Times New Roman"/>
        </w:rPr>
        <w:t>“</w:t>
      </w:r>
      <w:proofErr w:type="spellStart"/>
      <w:r>
        <w:rPr>
          <w:rFonts w:ascii="Times New Roman" w:hAnsi="Times New Roman" w:cs="Times New Roman"/>
        </w:rPr>
        <w:t>Ritidian</w:t>
      </w:r>
      <w:proofErr w:type="spellEnd"/>
      <w:r>
        <w:rPr>
          <w:rFonts w:ascii="Times New Roman" w:hAnsi="Times New Roman" w:cs="Times New Roman"/>
        </w:rPr>
        <w:t xml:space="preserve"> Gate”</w:t>
      </w:r>
      <w:r w:rsidRPr="00124D16">
        <w:rPr>
          <w:rFonts w:ascii="Times New Roman" w:hAnsi="Times New Roman" w:cs="Times New Roman"/>
        </w:rPr>
        <w:t xml:space="preserve"> on the </w:t>
      </w:r>
      <w:ins w:id="186" w:author="Ross Miller" w:date="2013-10-12T15:50:00Z">
        <w:r w:rsidR="009B0206">
          <w:rPr>
            <w:rFonts w:ascii="Times New Roman" w:hAnsi="Times New Roman" w:cs="Times New Roman"/>
          </w:rPr>
          <w:t xml:space="preserve">Guam </w:t>
        </w:r>
      </w:ins>
      <w:r w:rsidRPr="00124D16">
        <w:rPr>
          <w:rFonts w:ascii="Times New Roman" w:hAnsi="Times New Roman" w:cs="Times New Roman"/>
        </w:rPr>
        <w:t>Nat</w:t>
      </w:r>
      <w:r>
        <w:rPr>
          <w:rFonts w:ascii="Times New Roman" w:hAnsi="Times New Roman" w:cs="Times New Roman"/>
        </w:rPr>
        <w:t>ional Wildlife Refuge, and “</w:t>
      </w:r>
      <w:proofErr w:type="spellStart"/>
      <w:r>
        <w:rPr>
          <w:rFonts w:ascii="Times New Roman" w:hAnsi="Times New Roman" w:cs="Times New Roman"/>
        </w:rPr>
        <w:t>Anao</w:t>
      </w:r>
      <w:proofErr w:type="spellEnd"/>
      <w:r>
        <w:rPr>
          <w:rFonts w:ascii="Times New Roman" w:hAnsi="Times New Roman" w:cs="Times New Roman"/>
        </w:rPr>
        <w:t xml:space="preserve"> North” in the </w:t>
      </w:r>
      <w:proofErr w:type="spellStart"/>
      <w:r>
        <w:rPr>
          <w:rFonts w:ascii="Times New Roman" w:hAnsi="Times New Roman" w:cs="Times New Roman"/>
        </w:rPr>
        <w:t>Anao</w:t>
      </w:r>
      <w:proofErr w:type="spellEnd"/>
      <w:r>
        <w:rPr>
          <w:rFonts w:ascii="Times New Roman" w:hAnsi="Times New Roman" w:cs="Times New Roman"/>
        </w:rPr>
        <w:t xml:space="preserve"> Conservation Area</w:t>
      </w:r>
      <w:r w:rsidRPr="00124D16">
        <w:rPr>
          <w:rFonts w:ascii="Times New Roman" w:hAnsi="Times New Roman" w:cs="Times New Roman"/>
        </w:rPr>
        <w:t xml:space="preserve">. </w:t>
      </w:r>
      <w:r>
        <w:rPr>
          <w:rFonts w:ascii="Times New Roman" w:hAnsi="Times New Roman" w:cs="Times New Roman"/>
        </w:rPr>
        <w:t xml:space="preserve">We calculated the Manly Selectivity Index (Manly </w:t>
      </w:r>
      <w:r w:rsidRPr="005F2247">
        <w:rPr>
          <w:rFonts w:ascii="Times New Roman" w:hAnsi="Times New Roman" w:cs="Times New Roman"/>
        </w:rPr>
        <w:t>et al</w:t>
      </w:r>
      <w:r w:rsidRPr="000B40EE">
        <w:rPr>
          <w:rFonts w:ascii="Times New Roman" w:hAnsi="Times New Roman" w:cs="Times New Roman"/>
          <w:i/>
        </w:rPr>
        <w:t>.</w:t>
      </w:r>
      <w:r>
        <w:rPr>
          <w:rFonts w:ascii="Times New Roman" w:hAnsi="Times New Roman" w:cs="Times New Roman"/>
        </w:rPr>
        <w:t xml:space="preserve"> 1993) for native and for exotic species at each site</w:t>
      </w:r>
      <w:ins w:id="187" w:author="Ross Miller" w:date="2013-10-12T15:50:00Z">
        <w:r w:rsidR="009B0206">
          <w:rPr>
            <w:rFonts w:ascii="Times New Roman" w:hAnsi="Times New Roman" w:cs="Times New Roman"/>
          </w:rPr>
          <w:t xml:space="preserve"> as:</w:t>
        </w:r>
      </w:ins>
    </w:p>
    <w:p w14:paraId="41E26E59" w14:textId="77777777" w:rsidR="00446B8D" w:rsidRPr="00124D16" w:rsidRDefault="00446B8D" w:rsidP="00446B8D">
      <w:pPr>
        <w:spacing w:line="480" w:lineRule="auto"/>
        <w:ind w:firstLine="720"/>
        <w:rPr>
          <w:rFonts w:ascii="Times New Roman" w:hAnsi="Times New Roman" w:cs="Times New Roman"/>
        </w:rPr>
      </w:pPr>
    </w:p>
    <w:p w14:paraId="26B01C5B" w14:textId="40F250CD" w:rsidR="00446B8D" w:rsidRPr="00251B89" w:rsidRDefault="00446B8D" w:rsidP="00446B8D">
      <w:pPr>
        <w:widowControl w:val="0"/>
        <w:autoSpaceDE w:val="0"/>
        <w:autoSpaceDN w:val="0"/>
        <w:adjustRightInd w:val="0"/>
        <w:jc w:val="center"/>
        <w:rPr>
          <w:rFonts w:ascii="Times New Roman" w:hAnsi="Times New Roman" w:cs="Times New Roman"/>
        </w:rPr>
      </w:pPr>
      <w:r w:rsidRPr="00503022">
        <w:rPr>
          <w:rFonts w:ascii="Times New Roman" w:hAnsi="Times New Roman" w:cs="Times New Roman"/>
          <w:i/>
        </w:rPr>
        <w:t xml:space="preserve">B = </w:t>
      </w:r>
      <w:proofErr w:type="spellStart"/>
      <w:r w:rsidRPr="00503022">
        <w:rPr>
          <w:rFonts w:ascii="Times New Roman" w:hAnsi="Times New Roman" w:cs="Times New Roman"/>
          <w:i/>
        </w:rPr>
        <w:t>w</w:t>
      </w:r>
      <w:r w:rsidRPr="00503022">
        <w:rPr>
          <w:rFonts w:ascii="Times New Roman" w:hAnsi="Times New Roman" w:cs="Times New Roman"/>
          <w:i/>
          <w:vertAlign w:val="subscript"/>
        </w:rPr>
        <w:t>i</w:t>
      </w:r>
      <w:proofErr w:type="spellEnd"/>
      <w:r w:rsidRPr="00503022">
        <w:rPr>
          <w:rFonts w:ascii="Times New Roman" w:hAnsi="Times New Roman" w:cs="Times New Roman"/>
          <w:i/>
        </w:rPr>
        <w:t xml:space="preserve"> / ∑ </w:t>
      </w:r>
      <w:commentRangeStart w:id="188"/>
      <w:proofErr w:type="spellStart"/>
      <w:r w:rsidRPr="00503022">
        <w:rPr>
          <w:rFonts w:ascii="Times New Roman" w:hAnsi="Times New Roman" w:cs="Times New Roman"/>
          <w:i/>
        </w:rPr>
        <w:t>w</w:t>
      </w:r>
      <w:r w:rsidRPr="00503022">
        <w:rPr>
          <w:rFonts w:ascii="Times New Roman" w:hAnsi="Times New Roman" w:cs="Times New Roman"/>
          <w:i/>
          <w:vertAlign w:val="subscript"/>
        </w:rPr>
        <w:t>j</w:t>
      </w:r>
      <w:commentRangeEnd w:id="188"/>
      <w:proofErr w:type="spellEnd"/>
      <w:r w:rsidR="009B0206">
        <w:rPr>
          <w:rStyle w:val="CommentReference"/>
        </w:rPr>
        <w:commentReference w:id="188"/>
      </w:r>
      <w:r>
        <w:rPr>
          <w:rFonts w:ascii="Times New Roman" w:hAnsi="Times New Roman" w:cs="Times New Roman"/>
        </w:rPr>
        <w:t>,</w:t>
      </w:r>
      <w:ins w:id="189" w:author="Ross Miller" w:date="2013-10-12T15:51:00Z">
        <w:r w:rsidR="009B0206">
          <w:rPr>
            <w:rFonts w:ascii="Times New Roman" w:hAnsi="Times New Roman" w:cs="Times New Roman"/>
          </w:rPr>
          <w:t xml:space="preserve"> </w:t>
        </w:r>
      </w:ins>
    </w:p>
    <w:p w14:paraId="4D3CA899" w14:textId="77777777" w:rsidR="00446B8D" w:rsidRDefault="00446B8D" w:rsidP="00446B8D">
      <w:pPr>
        <w:widowControl w:val="0"/>
        <w:autoSpaceDE w:val="0"/>
        <w:autoSpaceDN w:val="0"/>
        <w:adjustRightInd w:val="0"/>
        <w:jc w:val="center"/>
        <w:rPr>
          <w:rFonts w:ascii="Times New Roman" w:hAnsi="Times New Roman" w:cs="Times New Roman"/>
        </w:rPr>
      </w:pPr>
    </w:p>
    <w:p w14:paraId="2B1CD1BF" w14:textId="77777777" w:rsidR="00446B8D" w:rsidRDefault="00446B8D" w:rsidP="00446B8D">
      <w:pPr>
        <w:widowControl w:val="0"/>
        <w:autoSpaceDE w:val="0"/>
        <w:autoSpaceDN w:val="0"/>
        <w:adjustRightInd w:val="0"/>
        <w:jc w:val="center"/>
        <w:rPr>
          <w:rFonts w:ascii="Times New Roman" w:hAnsi="Times New Roman" w:cs="Times New Roman"/>
        </w:rPr>
      </w:pPr>
    </w:p>
    <w:p w14:paraId="0BA74FE7" w14:textId="77777777" w:rsidR="00446B8D" w:rsidRDefault="00446B8D" w:rsidP="00446B8D">
      <w:pPr>
        <w:widowControl w:val="0"/>
        <w:autoSpaceDE w:val="0"/>
        <w:autoSpaceDN w:val="0"/>
        <w:adjustRightInd w:val="0"/>
        <w:rPr>
          <w:rFonts w:ascii="Times New Roman" w:hAnsi="Times New Roman" w:cs="Times New Roman"/>
        </w:rPr>
      </w:pPr>
      <w:r>
        <w:rPr>
          <w:rFonts w:ascii="Times New Roman" w:hAnsi="Times New Roman" w:cs="Times New Roman"/>
        </w:rPr>
        <w:t xml:space="preserve">where </w:t>
      </w:r>
      <w:proofErr w:type="spellStart"/>
      <w:r w:rsidRPr="00A23E67">
        <w:rPr>
          <w:rFonts w:ascii="Times New Roman" w:hAnsi="Times New Roman" w:cs="Times New Roman"/>
          <w:i/>
        </w:rPr>
        <w:t>w</w:t>
      </w:r>
      <w:r w:rsidRPr="00A23E67">
        <w:rPr>
          <w:rFonts w:ascii="Times New Roman" w:hAnsi="Times New Roman" w:cs="Times New Roman"/>
          <w:i/>
          <w:vertAlign w:val="subscript"/>
        </w:rPr>
        <w:t>i</w:t>
      </w:r>
      <w:proofErr w:type="spellEnd"/>
      <w:r>
        <w:rPr>
          <w:rFonts w:ascii="Times New Roman" w:hAnsi="Times New Roman" w:cs="Times New Roman"/>
        </w:rPr>
        <w:t xml:space="preserve"> is the selection probability determined by </w:t>
      </w:r>
    </w:p>
    <w:p w14:paraId="2CB0F748" w14:textId="77777777" w:rsidR="00446B8D" w:rsidRDefault="00446B8D" w:rsidP="00446B8D">
      <w:pPr>
        <w:widowControl w:val="0"/>
        <w:autoSpaceDE w:val="0"/>
        <w:autoSpaceDN w:val="0"/>
        <w:adjustRightInd w:val="0"/>
        <w:rPr>
          <w:rFonts w:ascii="Times New Roman" w:hAnsi="Times New Roman" w:cs="Times New Roman"/>
        </w:rPr>
      </w:pPr>
    </w:p>
    <w:p w14:paraId="1C0B5EFF" w14:textId="77777777" w:rsidR="00446B8D" w:rsidRDefault="00446B8D" w:rsidP="00446B8D">
      <w:pPr>
        <w:widowControl w:val="0"/>
        <w:autoSpaceDE w:val="0"/>
        <w:autoSpaceDN w:val="0"/>
        <w:adjustRightInd w:val="0"/>
        <w:rPr>
          <w:rFonts w:ascii="Times New Roman" w:hAnsi="Times New Roman" w:cs="Times New Roman"/>
        </w:rPr>
      </w:pPr>
    </w:p>
    <w:p w14:paraId="7B482E4E" w14:textId="77777777" w:rsidR="00446B8D" w:rsidRPr="00C46660" w:rsidRDefault="00446B8D" w:rsidP="00446B8D">
      <w:pPr>
        <w:widowControl w:val="0"/>
        <w:autoSpaceDE w:val="0"/>
        <w:autoSpaceDN w:val="0"/>
        <w:adjustRightInd w:val="0"/>
        <w:jc w:val="center"/>
        <w:rPr>
          <w:rFonts w:ascii="Times New Roman" w:hAnsi="Times New Roman"/>
          <w:b/>
          <w:bCs/>
          <w:i/>
        </w:rPr>
      </w:pPr>
      <w:proofErr w:type="spellStart"/>
      <w:r w:rsidRPr="00503022">
        <w:rPr>
          <w:rFonts w:ascii="Times New Roman" w:hAnsi="Times New Roman" w:cs="Times New Roman"/>
          <w:i/>
        </w:rPr>
        <w:t>w</w:t>
      </w:r>
      <w:r w:rsidRPr="00503022">
        <w:rPr>
          <w:rFonts w:ascii="Times New Roman" w:hAnsi="Times New Roman" w:cs="Times New Roman"/>
          <w:i/>
          <w:vertAlign w:val="subscript"/>
        </w:rPr>
        <w:t>i</w:t>
      </w:r>
      <w:proofErr w:type="spellEnd"/>
      <w:r w:rsidRPr="00503022">
        <w:rPr>
          <w:rFonts w:ascii="Times New Roman" w:hAnsi="Times New Roman" w:cs="Times New Roman"/>
          <w:i/>
        </w:rPr>
        <w:t xml:space="preserve"> = </w:t>
      </w:r>
      <w:proofErr w:type="spellStart"/>
      <w:r w:rsidRPr="00503022">
        <w:rPr>
          <w:rFonts w:ascii="Times New Roman" w:hAnsi="Times New Roman" w:cs="Times New Roman"/>
          <w:i/>
        </w:rPr>
        <w:t>u</w:t>
      </w:r>
      <w:r w:rsidRPr="00503022">
        <w:rPr>
          <w:rFonts w:ascii="Times New Roman" w:hAnsi="Times New Roman" w:cs="Times New Roman"/>
          <w:i/>
          <w:vertAlign w:val="subscript"/>
        </w:rPr>
        <w:t>i</w:t>
      </w:r>
      <w:proofErr w:type="spellEnd"/>
      <w:r w:rsidRPr="00503022">
        <w:rPr>
          <w:rFonts w:ascii="Times New Roman" w:hAnsi="Times New Roman" w:cs="Times New Roman"/>
          <w:i/>
        </w:rPr>
        <w:t xml:space="preserve"> / </w:t>
      </w:r>
      <w:r w:rsidRPr="00503022">
        <w:rPr>
          <w:rFonts w:ascii="Times New Roman" w:hAnsi="Times New Roman"/>
          <w:bCs/>
          <w:i/>
        </w:rPr>
        <w:t>π</w:t>
      </w:r>
      <w:r w:rsidRPr="00503022">
        <w:rPr>
          <w:rFonts w:ascii="Times New Roman" w:hAnsi="Times New Roman"/>
          <w:bCs/>
          <w:i/>
          <w:vertAlign w:val="subscript"/>
        </w:rPr>
        <w:t>i</w:t>
      </w:r>
      <w:r>
        <w:rPr>
          <w:rFonts w:ascii="Times New Roman" w:hAnsi="Times New Roman"/>
          <w:bCs/>
          <w:i/>
        </w:rPr>
        <w:t>,</w:t>
      </w:r>
    </w:p>
    <w:p w14:paraId="1B256617" w14:textId="77777777" w:rsidR="00446B8D" w:rsidRDefault="00446B8D" w:rsidP="00446B8D">
      <w:pPr>
        <w:widowControl w:val="0"/>
        <w:autoSpaceDE w:val="0"/>
        <w:autoSpaceDN w:val="0"/>
        <w:adjustRightInd w:val="0"/>
        <w:jc w:val="center"/>
        <w:rPr>
          <w:rFonts w:ascii="Times New Roman" w:hAnsi="Times New Roman"/>
          <w:b/>
          <w:bCs/>
        </w:rPr>
      </w:pPr>
    </w:p>
    <w:p w14:paraId="04CA4EA9" w14:textId="77777777" w:rsidR="00446B8D" w:rsidRPr="00F05915" w:rsidRDefault="00446B8D" w:rsidP="00446B8D">
      <w:pPr>
        <w:widowControl w:val="0"/>
        <w:autoSpaceDE w:val="0"/>
        <w:autoSpaceDN w:val="0"/>
        <w:adjustRightInd w:val="0"/>
        <w:jc w:val="center"/>
        <w:rPr>
          <w:rFonts w:ascii="Times New Roman" w:hAnsi="Times New Roman"/>
          <w:b/>
          <w:bCs/>
        </w:rPr>
      </w:pPr>
    </w:p>
    <w:p w14:paraId="603855C0" w14:textId="67FC6F37" w:rsidR="00446B8D" w:rsidRDefault="00446B8D" w:rsidP="00446B8D">
      <w:pPr>
        <w:widowControl w:val="0"/>
        <w:autoSpaceDE w:val="0"/>
        <w:autoSpaceDN w:val="0"/>
        <w:adjustRightInd w:val="0"/>
        <w:spacing w:line="480" w:lineRule="auto"/>
        <w:rPr>
          <w:rFonts w:ascii="Times New Roman" w:hAnsi="Times New Roman"/>
          <w:bCs/>
        </w:rPr>
      </w:pPr>
      <w:r w:rsidRPr="00F05915">
        <w:rPr>
          <w:rFonts w:ascii="Times New Roman" w:hAnsi="Times New Roman" w:cs="Times New Roman"/>
          <w:szCs w:val="20"/>
        </w:rPr>
        <w:t xml:space="preserve">where </w:t>
      </w:r>
      <w:proofErr w:type="spellStart"/>
      <w:r w:rsidRPr="00A23E67">
        <w:rPr>
          <w:rFonts w:ascii="Times New Roman" w:hAnsi="Times New Roman" w:cs="Times New Roman"/>
          <w:i/>
        </w:rPr>
        <w:t>u</w:t>
      </w:r>
      <w:r w:rsidRPr="00F05915">
        <w:rPr>
          <w:rFonts w:ascii="Times New Roman" w:hAnsi="Times New Roman" w:cs="Times New Roman"/>
          <w:vertAlign w:val="subscript"/>
        </w:rPr>
        <w:t>i</w:t>
      </w:r>
      <w:proofErr w:type="spellEnd"/>
      <w:r w:rsidRPr="00F05915">
        <w:rPr>
          <w:rFonts w:ascii="Times New Roman" w:hAnsi="Times New Roman" w:cs="Times New Roman"/>
        </w:rPr>
        <w:t xml:space="preserve"> is the proportion of seedlings from scat of </w:t>
      </w:r>
      <w:r>
        <w:rPr>
          <w:rFonts w:ascii="Times New Roman" w:hAnsi="Times New Roman" w:cs="Times New Roman"/>
        </w:rPr>
        <w:t>either native or exotic seedlings</w:t>
      </w:r>
      <w:r w:rsidRPr="00F05915">
        <w:rPr>
          <w:rFonts w:ascii="Times New Roman" w:hAnsi="Times New Roman" w:cs="Times New Roman"/>
        </w:rPr>
        <w:t xml:space="preserve"> amongst all seedlings from scats from that site, and </w:t>
      </w:r>
      <w:r w:rsidRPr="00A23E67">
        <w:rPr>
          <w:rFonts w:ascii="Times New Roman" w:hAnsi="Times New Roman"/>
          <w:bCs/>
          <w:i/>
        </w:rPr>
        <w:t>π</w:t>
      </w:r>
      <w:r w:rsidRPr="00A23E67">
        <w:rPr>
          <w:rFonts w:ascii="Times New Roman" w:hAnsi="Times New Roman"/>
          <w:bCs/>
          <w:i/>
          <w:vertAlign w:val="subscript"/>
        </w:rPr>
        <w:t>i</w:t>
      </w:r>
      <w:r w:rsidRPr="00A23E67">
        <w:rPr>
          <w:rFonts w:ascii="Times New Roman" w:hAnsi="Times New Roman"/>
          <w:bCs/>
          <w:i/>
        </w:rPr>
        <w:t xml:space="preserve"> </w:t>
      </w:r>
      <w:r>
        <w:rPr>
          <w:rFonts w:ascii="Times New Roman" w:hAnsi="Times New Roman"/>
          <w:bCs/>
        </w:rPr>
        <w:t>is the proportion of native or exotic adult plants at the site. Because nearly all fern</w:t>
      </w:r>
      <w:ins w:id="190" w:author="Ross Miller" w:date="2013-10-12T15:51:00Z">
        <w:r w:rsidR="009B0206">
          <w:rPr>
            <w:rFonts w:ascii="Times New Roman" w:hAnsi="Times New Roman"/>
            <w:bCs/>
          </w:rPr>
          <w:t xml:space="preserve"> spores are</w:t>
        </w:r>
      </w:ins>
      <w:del w:id="191" w:author="Ross Miller" w:date="2013-10-12T15:51:00Z">
        <w:r w:rsidDel="009B0206">
          <w:rPr>
            <w:rFonts w:ascii="Times New Roman" w:hAnsi="Times New Roman"/>
            <w:bCs/>
          </w:rPr>
          <w:delText>s</w:delText>
        </w:r>
      </w:del>
      <w:r>
        <w:rPr>
          <w:rFonts w:ascii="Times New Roman" w:hAnsi="Times New Roman"/>
          <w:bCs/>
        </w:rPr>
        <w:t xml:space="preserve"> disperse</w:t>
      </w:r>
      <w:ins w:id="192" w:author="Ross Miller" w:date="2013-10-12T15:51:00Z">
        <w:r w:rsidR="009B0206">
          <w:rPr>
            <w:rFonts w:ascii="Times New Roman" w:hAnsi="Times New Roman"/>
            <w:bCs/>
          </w:rPr>
          <w:t>d</w:t>
        </w:r>
      </w:ins>
      <w:r>
        <w:rPr>
          <w:rFonts w:ascii="Times New Roman" w:hAnsi="Times New Roman"/>
          <w:bCs/>
        </w:rPr>
        <w:t xml:space="preserve"> </w:t>
      </w:r>
      <w:del w:id="193" w:author="Ross Miller" w:date="2013-10-12T15:51:00Z">
        <w:r w:rsidDel="009B0206">
          <w:rPr>
            <w:rFonts w:ascii="Times New Roman" w:hAnsi="Times New Roman"/>
            <w:bCs/>
          </w:rPr>
          <w:delText xml:space="preserve">their spores </w:delText>
        </w:r>
      </w:del>
      <w:r>
        <w:rPr>
          <w:rFonts w:ascii="Times New Roman" w:hAnsi="Times New Roman"/>
          <w:bCs/>
        </w:rPr>
        <w:t xml:space="preserve">by wind (Tryon 1970), they were excluded from this analysis. Upper and lower confidence intervals for </w:t>
      </w:r>
      <w:proofErr w:type="spellStart"/>
      <w:r w:rsidRPr="00A23E67">
        <w:rPr>
          <w:rFonts w:ascii="Times New Roman" w:hAnsi="Times New Roman"/>
          <w:bCs/>
          <w:i/>
        </w:rPr>
        <w:t>w</w:t>
      </w:r>
      <w:r w:rsidRPr="00A23E67">
        <w:rPr>
          <w:rFonts w:ascii="Times New Roman" w:hAnsi="Times New Roman"/>
          <w:bCs/>
          <w:i/>
          <w:vertAlign w:val="subscript"/>
        </w:rPr>
        <w:t>i</w:t>
      </w:r>
      <w:proofErr w:type="spellEnd"/>
      <w:r>
        <w:rPr>
          <w:rFonts w:ascii="Times New Roman" w:hAnsi="Times New Roman"/>
          <w:bCs/>
        </w:rPr>
        <w:t xml:space="preserve"> were calculated by using</w:t>
      </w:r>
    </w:p>
    <w:p w14:paraId="6C3E94F8" w14:textId="77777777" w:rsidR="00446B8D" w:rsidRDefault="00446B8D" w:rsidP="00446B8D">
      <w:pPr>
        <w:widowControl w:val="0"/>
        <w:autoSpaceDE w:val="0"/>
        <w:autoSpaceDN w:val="0"/>
        <w:adjustRightInd w:val="0"/>
        <w:rPr>
          <w:rFonts w:ascii="Times New Roman" w:hAnsi="Times New Roman"/>
          <w:bCs/>
        </w:rPr>
      </w:pPr>
    </w:p>
    <w:p w14:paraId="37E5CF5A" w14:textId="77777777" w:rsidR="00446B8D" w:rsidRPr="00503022" w:rsidRDefault="00446B8D" w:rsidP="00446B8D">
      <w:pPr>
        <w:widowControl w:val="0"/>
        <w:autoSpaceDE w:val="0"/>
        <w:autoSpaceDN w:val="0"/>
        <w:adjustRightInd w:val="0"/>
        <w:jc w:val="center"/>
        <w:rPr>
          <w:rFonts w:ascii="Times New Roman" w:hAnsi="Times New Roman"/>
          <w:bCs/>
          <w:i/>
        </w:rPr>
      </w:pPr>
      <w:r w:rsidRPr="00503022">
        <w:rPr>
          <w:rFonts w:ascii="Times New Roman" w:hAnsi="Times New Roman" w:cs="Times New Roman"/>
          <w:i/>
          <w:szCs w:val="20"/>
        </w:rPr>
        <w:t>se(</w:t>
      </w:r>
      <w:proofErr w:type="spellStart"/>
      <w:r w:rsidRPr="00503022">
        <w:rPr>
          <w:rFonts w:ascii="Times New Roman" w:hAnsi="Times New Roman" w:cs="Times New Roman"/>
          <w:i/>
          <w:szCs w:val="20"/>
        </w:rPr>
        <w:t>w</w:t>
      </w:r>
      <w:r w:rsidRPr="00503022">
        <w:rPr>
          <w:rFonts w:ascii="Times New Roman" w:hAnsi="Times New Roman" w:cs="Times New Roman"/>
          <w:i/>
          <w:szCs w:val="20"/>
          <w:vertAlign w:val="subscript"/>
        </w:rPr>
        <w:t>i</w:t>
      </w:r>
      <w:proofErr w:type="spellEnd"/>
      <w:r w:rsidRPr="00503022">
        <w:rPr>
          <w:rFonts w:ascii="Times New Roman" w:hAnsi="Times New Roman" w:cs="Times New Roman"/>
          <w:i/>
          <w:szCs w:val="20"/>
        </w:rPr>
        <w:t>) =</w:t>
      </w:r>
      <w:r>
        <w:rPr>
          <w:rFonts w:ascii="Times New Roman" w:hAnsi="Times New Roman" w:cs="Times New Roman"/>
          <w:i/>
          <w:szCs w:val="20"/>
        </w:rPr>
        <w:t>1.96</w:t>
      </w:r>
      <w:r w:rsidRPr="00503022">
        <w:rPr>
          <w:rFonts w:ascii="Times New Roman" w:hAnsi="Times New Roman" w:cs="Times New Roman"/>
          <w:i/>
          <w:szCs w:val="20"/>
        </w:rPr>
        <w:t xml:space="preserve"> √{(1 - </w:t>
      </w:r>
      <w:r w:rsidRPr="00503022">
        <w:rPr>
          <w:rFonts w:ascii="Times New Roman" w:hAnsi="Times New Roman"/>
          <w:bCs/>
          <w:i/>
        </w:rPr>
        <w:t>π</w:t>
      </w:r>
      <w:r w:rsidRPr="00503022">
        <w:rPr>
          <w:rFonts w:ascii="Times New Roman" w:hAnsi="Times New Roman"/>
          <w:bCs/>
          <w:i/>
          <w:vertAlign w:val="subscript"/>
        </w:rPr>
        <w:t>i</w:t>
      </w:r>
      <w:r w:rsidRPr="00503022">
        <w:rPr>
          <w:rFonts w:ascii="Times New Roman" w:hAnsi="Times New Roman"/>
          <w:bCs/>
          <w:i/>
        </w:rPr>
        <w:t>) / (</w:t>
      </w:r>
      <w:commentRangeStart w:id="194"/>
      <w:proofErr w:type="spellStart"/>
      <w:r w:rsidRPr="00503022">
        <w:rPr>
          <w:rFonts w:ascii="Times New Roman" w:hAnsi="Times New Roman"/>
          <w:bCs/>
          <w:i/>
        </w:rPr>
        <w:t>u</w:t>
      </w:r>
      <w:r w:rsidRPr="00503022">
        <w:rPr>
          <w:rFonts w:ascii="Times New Roman" w:hAnsi="Times New Roman"/>
          <w:bCs/>
          <w:i/>
          <w:vertAlign w:val="subscript"/>
        </w:rPr>
        <w:t>tot</w:t>
      </w:r>
      <w:proofErr w:type="spellEnd"/>
      <w:r w:rsidRPr="00503022">
        <w:rPr>
          <w:rFonts w:ascii="Times New Roman" w:hAnsi="Times New Roman"/>
          <w:bCs/>
          <w:i/>
        </w:rPr>
        <w:t>π</w:t>
      </w:r>
      <w:r w:rsidRPr="00503022">
        <w:rPr>
          <w:rFonts w:ascii="Times New Roman" w:hAnsi="Times New Roman"/>
          <w:bCs/>
          <w:i/>
          <w:vertAlign w:val="subscript"/>
        </w:rPr>
        <w:t>i</w:t>
      </w:r>
      <w:commentRangeEnd w:id="194"/>
      <w:r w:rsidR="009B0206">
        <w:rPr>
          <w:rStyle w:val="CommentReference"/>
        </w:rPr>
        <w:commentReference w:id="194"/>
      </w:r>
      <w:r w:rsidRPr="00503022">
        <w:rPr>
          <w:rFonts w:ascii="Times New Roman" w:hAnsi="Times New Roman"/>
          <w:bCs/>
          <w:i/>
        </w:rPr>
        <w:t>)}</w:t>
      </w:r>
      <w:r>
        <w:rPr>
          <w:rFonts w:ascii="Times New Roman" w:hAnsi="Times New Roman"/>
          <w:bCs/>
          <w:i/>
        </w:rPr>
        <w:t>.</w:t>
      </w:r>
    </w:p>
    <w:p w14:paraId="065080D9" w14:textId="77777777" w:rsidR="00446B8D" w:rsidRDefault="00446B8D" w:rsidP="00446B8D">
      <w:pPr>
        <w:widowControl w:val="0"/>
        <w:autoSpaceDE w:val="0"/>
        <w:autoSpaceDN w:val="0"/>
        <w:adjustRightInd w:val="0"/>
        <w:jc w:val="center"/>
        <w:rPr>
          <w:rFonts w:ascii="Times New Roman" w:hAnsi="Times New Roman"/>
          <w:bCs/>
        </w:rPr>
      </w:pPr>
    </w:p>
    <w:p w14:paraId="596BAD71" w14:textId="77777777" w:rsidR="00446B8D" w:rsidRPr="00124D16" w:rsidRDefault="00446B8D" w:rsidP="00446B8D">
      <w:pPr>
        <w:spacing w:line="480" w:lineRule="auto"/>
        <w:ind w:firstLine="720"/>
        <w:rPr>
          <w:rFonts w:ascii="Times New Roman" w:hAnsi="Times New Roman" w:cs="Times New Roman"/>
          <w:i/>
        </w:rPr>
      </w:pPr>
    </w:p>
    <w:p w14:paraId="12E9B320" w14:textId="4E662514"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 xml:space="preserve">We used linear regression to correlate ungulate scat abundance to forest characteristics </w:t>
      </w:r>
      <w:del w:id="195" w:author="Ross Miller" w:date="2013-10-12T15:53:00Z">
        <w:r w:rsidDel="009B0206">
          <w:rPr>
            <w:rFonts w:ascii="Times New Roman" w:hAnsi="Times New Roman" w:cs="Times New Roman"/>
          </w:rPr>
          <w:delText xml:space="preserve">that we </w:delText>
        </w:r>
      </w:del>
      <w:r>
        <w:rPr>
          <w:rFonts w:ascii="Times New Roman" w:hAnsi="Times New Roman" w:cs="Times New Roman"/>
        </w:rPr>
        <w:t>measured on vegetation transects.</w:t>
      </w:r>
      <w:r w:rsidRPr="00124D16">
        <w:rPr>
          <w:rFonts w:ascii="Times New Roman" w:hAnsi="Times New Roman" w:cs="Times New Roman"/>
        </w:rPr>
        <w:t xml:space="preserve"> </w:t>
      </w:r>
      <w:r>
        <w:rPr>
          <w:rFonts w:ascii="Times New Roman" w:hAnsi="Times New Roman" w:cs="Times New Roman"/>
        </w:rPr>
        <w:t>We could not combine pig and deer abundances</w:t>
      </w:r>
      <w:r w:rsidRPr="00124D16">
        <w:rPr>
          <w:rFonts w:ascii="Times New Roman" w:hAnsi="Times New Roman" w:cs="Times New Roman"/>
        </w:rPr>
        <w:t xml:space="preserve"> because sign counts are not comparable </w:t>
      </w:r>
      <w:r>
        <w:rPr>
          <w:rFonts w:ascii="Times New Roman" w:hAnsi="Times New Roman" w:cs="Times New Roman"/>
        </w:rPr>
        <w:t xml:space="preserve">due to potentially different and unknown </w:t>
      </w:r>
      <w:r w:rsidRPr="00124D16">
        <w:rPr>
          <w:rFonts w:ascii="Times New Roman" w:hAnsi="Times New Roman" w:cs="Times New Roman"/>
        </w:rPr>
        <w:t xml:space="preserve">rates of </w:t>
      </w:r>
      <w:r w:rsidRPr="00124D16">
        <w:rPr>
          <w:rFonts w:ascii="Times New Roman" w:hAnsi="Times New Roman" w:cs="Times New Roman"/>
        </w:rPr>
        <w:lastRenderedPageBreak/>
        <w:t>defecation</w:t>
      </w:r>
      <w:r>
        <w:rPr>
          <w:rFonts w:ascii="Times New Roman" w:hAnsi="Times New Roman" w:cs="Times New Roman"/>
        </w:rPr>
        <w:t xml:space="preserve"> and</w:t>
      </w:r>
      <w:r w:rsidRPr="00124D16">
        <w:rPr>
          <w:rFonts w:ascii="Times New Roman" w:hAnsi="Times New Roman" w:cs="Times New Roman"/>
        </w:rPr>
        <w:t xml:space="preserve"> decomposition</w:t>
      </w:r>
      <w:r>
        <w:rPr>
          <w:rFonts w:ascii="Times New Roman" w:hAnsi="Times New Roman" w:cs="Times New Roman"/>
        </w:rPr>
        <w:t>. Therefore, we used deer abundance and pig abundance as separate independent factors</w:t>
      </w:r>
      <w:ins w:id="196" w:author="Ross Miller" w:date="2013-10-12T15:53:00Z">
        <w:r w:rsidR="009B0206">
          <w:rPr>
            <w:rFonts w:ascii="Times New Roman" w:hAnsi="Times New Roman" w:cs="Times New Roman"/>
          </w:rPr>
          <w:t>,</w:t>
        </w:r>
      </w:ins>
      <w:r>
        <w:rPr>
          <w:rFonts w:ascii="Times New Roman" w:hAnsi="Times New Roman" w:cs="Times New Roman"/>
        </w:rPr>
        <w:t xml:space="preserve"> and forest characteristics as dependent factors. The forest characteristics </w:t>
      </w:r>
      <w:del w:id="197" w:author="Ross Miller" w:date="2013-10-12T15:54:00Z">
        <w:r w:rsidDel="009B0206">
          <w:rPr>
            <w:rFonts w:ascii="Times New Roman" w:hAnsi="Times New Roman" w:cs="Times New Roman"/>
          </w:rPr>
          <w:delText xml:space="preserve">that we </w:delText>
        </w:r>
      </w:del>
      <w:r>
        <w:rPr>
          <w:rFonts w:ascii="Times New Roman" w:hAnsi="Times New Roman" w:cs="Times New Roman"/>
        </w:rPr>
        <w:t>investigated were total seedling abundance, native seedling abundance, exotic seedling abundance, vine abundance, and Shannon d</w:t>
      </w:r>
      <w:r w:rsidRPr="00124D16">
        <w:rPr>
          <w:rFonts w:ascii="Times New Roman" w:hAnsi="Times New Roman" w:cs="Times New Roman"/>
        </w:rPr>
        <w:t xml:space="preserve">iversity </w:t>
      </w:r>
      <w:r>
        <w:rPr>
          <w:rFonts w:ascii="Times New Roman" w:hAnsi="Times New Roman" w:cs="Times New Roman"/>
        </w:rPr>
        <w:t>(Shannon 1948)</w:t>
      </w:r>
      <w:r w:rsidRPr="00124D16">
        <w:rPr>
          <w:rFonts w:ascii="Times New Roman" w:hAnsi="Times New Roman" w:cs="Times New Roman"/>
        </w:rPr>
        <w:t xml:space="preserve">. </w:t>
      </w:r>
      <w:r>
        <w:rPr>
          <w:rFonts w:ascii="Times New Roman" w:hAnsi="Times New Roman" w:cs="Times New Roman"/>
        </w:rPr>
        <w:t xml:space="preserve">We tested for outliers using </w:t>
      </w:r>
      <w:proofErr w:type="spellStart"/>
      <w:r>
        <w:rPr>
          <w:rFonts w:ascii="Times New Roman" w:hAnsi="Times New Roman" w:cs="Times New Roman"/>
        </w:rPr>
        <w:t>Bonferroni</w:t>
      </w:r>
      <w:proofErr w:type="spellEnd"/>
      <w:r>
        <w:rPr>
          <w:rFonts w:ascii="Times New Roman" w:hAnsi="Times New Roman" w:cs="Times New Roman"/>
        </w:rPr>
        <w:t xml:space="preserve"> outlier </w:t>
      </w:r>
      <w:commentRangeStart w:id="198"/>
      <w:r>
        <w:rPr>
          <w:rFonts w:ascii="Times New Roman" w:hAnsi="Times New Roman" w:cs="Times New Roman"/>
        </w:rPr>
        <w:t>tests</w:t>
      </w:r>
      <w:commentRangeEnd w:id="198"/>
      <w:r w:rsidR="009B0206">
        <w:rPr>
          <w:rStyle w:val="CommentReference"/>
        </w:rPr>
        <w:commentReference w:id="198"/>
      </w:r>
      <w:r>
        <w:rPr>
          <w:rFonts w:ascii="Times New Roman" w:hAnsi="Times New Roman" w:cs="Times New Roman"/>
        </w:rPr>
        <w:t xml:space="preserve">. P-values for </w:t>
      </w:r>
      <w:proofErr w:type="spellStart"/>
      <w:r>
        <w:rPr>
          <w:rFonts w:ascii="Times New Roman" w:hAnsi="Times New Roman" w:cs="Times New Roman"/>
        </w:rPr>
        <w:t>studentized</w:t>
      </w:r>
      <w:proofErr w:type="spellEnd"/>
      <w:r>
        <w:rPr>
          <w:rFonts w:ascii="Times New Roman" w:hAnsi="Times New Roman" w:cs="Times New Roman"/>
        </w:rPr>
        <w:t xml:space="preserve"> residuals less than 0.05 </w:t>
      </w:r>
      <w:del w:id="199" w:author="Ross Miller" w:date="2013-10-12T15:54:00Z">
        <w:r w:rsidDel="009B0206">
          <w:rPr>
            <w:rFonts w:ascii="Times New Roman" w:hAnsi="Times New Roman" w:cs="Times New Roman"/>
          </w:rPr>
          <w:delText xml:space="preserve">would </w:delText>
        </w:r>
      </w:del>
      <w:ins w:id="200" w:author="Ross Miller" w:date="2013-10-12T15:54:00Z">
        <w:r w:rsidR="009B0206">
          <w:rPr>
            <w:rFonts w:ascii="Times New Roman" w:hAnsi="Times New Roman" w:cs="Times New Roman"/>
          </w:rPr>
          <w:t xml:space="preserve">were </w:t>
        </w:r>
      </w:ins>
      <w:del w:id="201" w:author="Ross Miller" w:date="2013-10-12T15:54:00Z">
        <w:r w:rsidDel="009B0206">
          <w:rPr>
            <w:rFonts w:ascii="Times New Roman" w:hAnsi="Times New Roman" w:cs="Times New Roman"/>
          </w:rPr>
          <w:delText xml:space="preserve">be </w:delText>
        </w:r>
      </w:del>
      <w:r>
        <w:rPr>
          <w:rFonts w:ascii="Times New Roman" w:hAnsi="Times New Roman" w:cs="Times New Roman"/>
        </w:rPr>
        <w:t xml:space="preserve">considered outliers. </w:t>
      </w:r>
      <w:r w:rsidRPr="00341E0F">
        <w:rPr>
          <w:rFonts w:ascii="Times New Roman" w:hAnsi="Times New Roman" w:cs="Times New Roman"/>
        </w:rPr>
        <w:t xml:space="preserve">The most extreme values all had </w:t>
      </w:r>
      <w:proofErr w:type="spellStart"/>
      <w:r w:rsidRPr="00341E0F">
        <w:rPr>
          <w:rFonts w:ascii="Times New Roman" w:hAnsi="Times New Roman" w:cs="Times New Roman"/>
        </w:rPr>
        <w:t>Bonferroni</w:t>
      </w:r>
      <w:proofErr w:type="spellEnd"/>
      <w:r w:rsidRPr="00341E0F">
        <w:rPr>
          <w:rFonts w:ascii="Times New Roman" w:hAnsi="Times New Roman" w:cs="Times New Roman"/>
        </w:rPr>
        <w:t xml:space="preserve"> P-values greater than 0.05,</w:t>
      </w:r>
      <w:r>
        <w:rPr>
          <w:rFonts w:ascii="Times New Roman" w:hAnsi="Times New Roman" w:cs="Times New Roman"/>
        </w:rPr>
        <w:t xml:space="preserve"> and so all data were included in analyses. R</w:t>
      </w:r>
      <w:r>
        <w:rPr>
          <w:rFonts w:ascii="Times New Roman" w:hAnsi="Times New Roman" w:cs="Times New Roman"/>
          <w:vertAlign w:val="superscript"/>
        </w:rPr>
        <w:t>2</w:t>
      </w:r>
      <w:r>
        <w:rPr>
          <w:rFonts w:ascii="Times New Roman" w:hAnsi="Times New Roman" w:cs="Times New Roman"/>
        </w:rPr>
        <w:t xml:space="preserve"> and P-values for each regression were determined using linear models in. To select the best-fit linear models, F-statistics and P-values were also calculated. All calculations and tests were performed using R </w:t>
      </w:r>
      <w:commentRangeStart w:id="202"/>
      <w:r>
        <w:rPr>
          <w:rFonts w:ascii="Times New Roman" w:hAnsi="Times New Roman" w:cs="Times New Roman"/>
        </w:rPr>
        <w:t>statistical</w:t>
      </w:r>
      <w:commentRangeEnd w:id="202"/>
      <w:r w:rsidR="009B0206">
        <w:rPr>
          <w:rStyle w:val="CommentReference"/>
        </w:rPr>
        <w:commentReference w:id="202"/>
      </w:r>
      <w:r>
        <w:rPr>
          <w:rFonts w:ascii="Times New Roman" w:hAnsi="Times New Roman" w:cs="Times New Roman"/>
        </w:rPr>
        <w:t xml:space="preserve"> software (R Core Development Team 2011). </w:t>
      </w:r>
    </w:p>
    <w:p w14:paraId="2A899BC2" w14:textId="77777777" w:rsidR="00446B8D" w:rsidRDefault="00446B8D" w:rsidP="00446B8D">
      <w:pPr>
        <w:spacing w:line="480" w:lineRule="auto"/>
        <w:rPr>
          <w:rFonts w:ascii="Times New Roman" w:hAnsi="Times New Roman" w:cs="Times New Roman"/>
        </w:rPr>
      </w:pPr>
      <w:r w:rsidRPr="00124D16">
        <w:rPr>
          <w:rFonts w:ascii="Times New Roman" w:hAnsi="Times New Roman" w:cs="Times New Roman"/>
          <w:b/>
        </w:rPr>
        <w:t>Results</w:t>
      </w:r>
    </w:p>
    <w:p w14:paraId="7C291FBD" w14:textId="77777777" w:rsidR="00446B8D" w:rsidRPr="00EE30C7" w:rsidRDefault="00446B8D" w:rsidP="00446B8D">
      <w:pPr>
        <w:spacing w:line="480" w:lineRule="auto"/>
        <w:rPr>
          <w:rFonts w:ascii="Times New Roman" w:hAnsi="Times New Roman" w:cs="Times New Roman"/>
        </w:rPr>
      </w:pPr>
      <w:r w:rsidRPr="00124D16">
        <w:rPr>
          <w:rFonts w:ascii="Times New Roman" w:hAnsi="Times New Roman" w:cs="Times New Roman"/>
          <w:i/>
        </w:rPr>
        <w:t>Do ungulates affect forest recruitment?</w:t>
      </w:r>
    </w:p>
    <w:p w14:paraId="50B393B0" w14:textId="77777777" w:rsidR="00446B8D" w:rsidRDefault="00446B8D" w:rsidP="00446B8D">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 xml:space="preserve">in seedling plots varied depending on species, island where they were planted, and </w:t>
      </w:r>
      <w:r w:rsidRPr="00341E0F">
        <w:rPr>
          <w:rFonts w:ascii="Times New Roman" w:hAnsi="Times New Roman" w:cs="Times New Roman"/>
        </w:rPr>
        <w:t>fencing treatment. Treatment effects, or exposure to ungulates by planting in unfenced plots, decreased seedling survival significantly in four out of th</w:t>
      </w:r>
      <w:r w:rsidR="005F2247">
        <w:rPr>
          <w:rFonts w:ascii="Times New Roman" w:hAnsi="Times New Roman" w:cs="Times New Roman"/>
        </w:rPr>
        <w:t>e six species planted (Table 2</w:t>
      </w:r>
      <w:r w:rsidR="00531D52">
        <w:rPr>
          <w:rFonts w:ascii="Times New Roman" w:hAnsi="Times New Roman" w:cs="Times New Roman"/>
        </w:rPr>
        <w:t>, Figure 3</w:t>
      </w:r>
      <w:r w:rsidRPr="00341E0F">
        <w:rPr>
          <w:rFonts w:ascii="Times New Roman" w:hAnsi="Times New Roman" w:cs="Times New Roman"/>
        </w:rPr>
        <w:t xml:space="preserve">). Survival was significantly lower in unfenced or ungulate-accessible plots for </w:t>
      </w:r>
      <w:r w:rsidRPr="00341E0F">
        <w:rPr>
          <w:rFonts w:ascii="Times New Roman" w:hAnsi="Times New Roman" w:cs="Times New Roman"/>
          <w:i/>
        </w:rPr>
        <w:t>C. papaya</w:t>
      </w:r>
      <w:r w:rsidRPr="00341E0F">
        <w:rPr>
          <w:rFonts w:ascii="Times New Roman" w:hAnsi="Times New Roman" w:cs="Times New Roman"/>
        </w:rPr>
        <w:t xml:space="preserve">, </w:t>
      </w:r>
      <w:r w:rsidRPr="00341E0F">
        <w:rPr>
          <w:rFonts w:ascii="Times New Roman" w:hAnsi="Times New Roman" w:cs="Times New Roman"/>
          <w:i/>
        </w:rPr>
        <w:t xml:space="preserve">M. </w:t>
      </w:r>
      <w:proofErr w:type="spellStart"/>
      <w:r w:rsidRPr="00341E0F">
        <w:rPr>
          <w:rFonts w:ascii="Times New Roman" w:hAnsi="Times New Roman" w:cs="Times New Roman"/>
          <w:i/>
        </w:rPr>
        <w:t>citrifolia</w:t>
      </w:r>
      <w:proofErr w:type="spellEnd"/>
      <w:r w:rsidRPr="00341E0F">
        <w:rPr>
          <w:rFonts w:ascii="Times New Roman" w:hAnsi="Times New Roman" w:cs="Times New Roman"/>
        </w:rPr>
        <w:t xml:space="preserve">, </w:t>
      </w:r>
      <w:r w:rsidRPr="00341E0F">
        <w:rPr>
          <w:rFonts w:ascii="Times New Roman" w:hAnsi="Times New Roman" w:cs="Times New Roman"/>
          <w:i/>
        </w:rPr>
        <w:t xml:space="preserve">P. </w:t>
      </w:r>
      <w:proofErr w:type="spellStart"/>
      <w:r w:rsidRPr="00341E0F">
        <w:rPr>
          <w:rFonts w:ascii="Times New Roman" w:hAnsi="Times New Roman" w:cs="Times New Roman"/>
          <w:i/>
        </w:rPr>
        <w:t>obtusifolia</w:t>
      </w:r>
      <w:proofErr w:type="spellEnd"/>
      <w:r w:rsidRPr="00341E0F">
        <w:rPr>
          <w:rFonts w:ascii="Times New Roman" w:hAnsi="Times New Roman" w:cs="Times New Roman"/>
        </w:rPr>
        <w:t xml:space="preserve">, and </w:t>
      </w:r>
      <w:r w:rsidRPr="00341E0F">
        <w:rPr>
          <w:rFonts w:ascii="Times New Roman" w:hAnsi="Times New Roman" w:cs="Times New Roman"/>
          <w:i/>
        </w:rPr>
        <w:t xml:space="preserve">P. </w:t>
      </w:r>
      <w:proofErr w:type="spellStart"/>
      <w:r w:rsidRPr="00341E0F">
        <w:rPr>
          <w:rFonts w:ascii="Times New Roman" w:hAnsi="Times New Roman" w:cs="Times New Roman"/>
          <w:i/>
        </w:rPr>
        <w:t>mariannensis</w:t>
      </w:r>
      <w:proofErr w:type="spellEnd"/>
      <w:r w:rsidR="008130D5">
        <w:rPr>
          <w:rFonts w:ascii="Times New Roman" w:hAnsi="Times New Roman" w:cs="Times New Roman"/>
          <w:i/>
        </w:rPr>
        <w:t xml:space="preserve"> </w:t>
      </w:r>
      <w:r w:rsidR="008130D5">
        <w:rPr>
          <w:rFonts w:ascii="Times New Roman" w:hAnsi="Times New Roman" w:cs="Times New Roman"/>
        </w:rPr>
        <w:t>(Table 3, Figure 3)</w:t>
      </w:r>
      <w:r w:rsidRPr="00341E0F">
        <w:rPr>
          <w:rFonts w:ascii="Times New Roman" w:hAnsi="Times New Roman" w:cs="Times New Roman"/>
        </w:rPr>
        <w:t xml:space="preserve">. </w:t>
      </w:r>
      <w:commentRangeStart w:id="203"/>
      <w:r w:rsidRPr="00341E0F">
        <w:rPr>
          <w:rFonts w:ascii="Times New Roman" w:hAnsi="Times New Roman" w:cs="Times New Roman"/>
        </w:rPr>
        <w:t>Treatment</w:t>
      </w:r>
      <w:commentRangeEnd w:id="203"/>
      <w:r w:rsidR="009B0206">
        <w:rPr>
          <w:rStyle w:val="CommentReference"/>
        </w:rPr>
        <w:commentReference w:id="203"/>
      </w:r>
      <w:r w:rsidRPr="00341E0F">
        <w:rPr>
          <w:rFonts w:ascii="Times New Roman" w:hAnsi="Times New Roman" w:cs="Times New Roman"/>
        </w:rPr>
        <w:t xml:space="preserve"> had no significant effect on </w:t>
      </w:r>
      <w:r w:rsidRPr="00341E0F">
        <w:rPr>
          <w:rFonts w:ascii="Times New Roman" w:hAnsi="Times New Roman" w:cs="Times New Roman"/>
          <w:i/>
        </w:rPr>
        <w:t xml:space="preserve">A. </w:t>
      </w:r>
      <w:proofErr w:type="spellStart"/>
      <w:r w:rsidRPr="00341E0F">
        <w:rPr>
          <w:rFonts w:ascii="Times New Roman" w:hAnsi="Times New Roman" w:cs="Times New Roman"/>
          <w:i/>
        </w:rPr>
        <w:t>mariannensis</w:t>
      </w:r>
      <w:proofErr w:type="spellEnd"/>
      <w:r w:rsidRPr="00341E0F">
        <w:rPr>
          <w:rFonts w:ascii="Times New Roman" w:hAnsi="Times New Roman" w:cs="Times New Roman"/>
        </w:rPr>
        <w:t xml:space="preserve"> or </w:t>
      </w:r>
      <w:r w:rsidRPr="00341E0F">
        <w:rPr>
          <w:rFonts w:ascii="Times New Roman" w:hAnsi="Times New Roman" w:cs="Times New Roman"/>
          <w:i/>
        </w:rPr>
        <w:t xml:space="preserve">N. </w:t>
      </w:r>
      <w:proofErr w:type="spellStart"/>
      <w:r w:rsidRPr="00341E0F">
        <w:rPr>
          <w:rFonts w:ascii="Times New Roman" w:hAnsi="Times New Roman" w:cs="Times New Roman"/>
          <w:i/>
        </w:rPr>
        <w:t>oppositifolia</w:t>
      </w:r>
      <w:proofErr w:type="spellEnd"/>
      <w:r w:rsidR="008130D5">
        <w:rPr>
          <w:rFonts w:ascii="Times New Roman" w:hAnsi="Times New Roman" w:cs="Times New Roman"/>
        </w:rPr>
        <w:t xml:space="preserve">. </w:t>
      </w:r>
      <w:r w:rsidRPr="00341E0F">
        <w:rPr>
          <w:rFonts w:ascii="Times New Roman" w:hAnsi="Times New Roman" w:cs="Times New Roman"/>
        </w:rPr>
        <w:t xml:space="preserve">Treatment and island had a significant interaction for </w:t>
      </w:r>
      <w:r w:rsidRPr="00341E0F">
        <w:rPr>
          <w:rFonts w:ascii="Times New Roman" w:hAnsi="Times New Roman" w:cs="Times New Roman"/>
          <w:i/>
        </w:rPr>
        <w:t xml:space="preserve">A. </w:t>
      </w:r>
      <w:proofErr w:type="spellStart"/>
      <w:r w:rsidRPr="00341E0F">
        <w:rPr>
          <w:rFonts w:ascii="Times New Roman" w:hAnsi="Times New Roman" w:cs="Times New Roman"/>
          <w:i/>
        </w:rPr>
        <w:t>mariannensis</w:t>
      </w:r>
      <w:proofErr w:type="spellEnd"/>
      <w:r w:rsidRPr="00341E0F">
        <w:rPr>
          <w:rFonts w:ascii="Times New Roman" w:hAnsi="Times New Roman" w:cs="Times New Roman"/>
        </w:rPr>
        <w:t xml:space="preserve">, although there was no difference between treatments for this species. </w:t>
      </w:r>
      <w:commentRangeStart w:id="204"/>
      <w:r w:rsidRPr="00341E0F">
        <w:rPr>
          <w:rFonts w:ascii="Times New Roman" w:hAnsi="Times New Roman" w:cs="Times New Roman"/>
        </w:rPr>
        <w:t xml:space="preserve">Treatment and island </w:t>
      </w:r>
      <w:commentRangeEnd w:id="204"/>
      <w:r w:rsidR="00455230">
        <w:rPr>
          <w:rStyle w:val="CommentReference"/>
        </w:rPr>
        <w:commentReference w:id="204"/>
      </w:r>
      <w:r w:rsidRPr="00341E0F">
        <w:rPr>
          <w:rFonts w:ascii="Times New Roman" w:hAnsi="Times New Roman" w:cs="Times New Roman"/>
        </w:rPr>
        <w:t>also had a significant interaction for</w:t>
      </w:r>
      <w:r>
        <w:rPr>
          <w:rFonts w:ascii="Times New Roman" w:hAnsi="Times New Roman" w:cs="Times New Roman"/>
        </w:rPr>
        <w:t xml:space="preserve"> </w:t>
      </w:r>
      <w:r>
        <w:rPr>
          <w:rFonts w:ascii="Times New Roman" w:hAnsi="Times New Roman" w:cs="Times New Roman"/>
          <w:i/>
        </w:rPr>
        <w:t xml:space="preserve">P. </w:t>
      </w:r>
      <w:proofErr w:type="spellStart"/>
      <w:r>
        <w:rPr>
          <w:rFonts w:ascii="Times New Roman" w:hAnsi="Times New Roman" w:cs="Times New Roman"/>
          <w:i/>
        </w:rPr>
        <w:t>mariannensis</w:t>
      </w:r>
      <w:proofErr w:type="spellEnd"/>
      <w:r>
        <w:rPr>
          <w:rFonts w:ascii="Times New Roman" w:hAnsi="Times New Roman" w:cs="Times New Roman"/>
        </w:rPr>
        <w:t xml:space="preserve">, which had lower survival in ungulate plots in Guam, but no difference between treatment plots in Rota.   </w:t>
      </w:r>
      <w:r w:rsidRPr="00124D16">
        <w:rPr>
          <w:rFonts w:ascii="Times New Roman" w:hAnsi="Times New Roman" w:cs="Times New Roman"/>
        </w:rPr>
        <w:tab/>
      </w:r>
    </w:p>
    <w:p w14:paraId="1435B4DC" w14:textId="77777777" w:rsidR="00446B8D" w:rsidRDefault="00446B8D" w:rsidP="00027931">
      <w:pPr>
        <w:rPr>
          <w:rFonts w:ascii="Times New Roman" w:hAnsi="Times New Roman" w:cs="Times New Roman"/>
          <w:i/>
        </w:rPr>
      </w:pPr>
      <w:r w:rsidRPr="00124D16">
        <w:rPr>
          <w:rFonts w:ascii="Times New Roman" w:hAnsi="Times New Roman" w:cs="Times New Roman"/>
          <w:i/>
        </w:rPr>
        <w:t>Do ungulates act as seed-dispersers?</w:t>
      </w:r>
    </w:p>
    <w:p w14:paraId="6B68214E" w14:textId="77777777" w:rsidR="00027931" w:rsidRPr="00027931" w:rsidRDefault="00027931" w:rsidP="00027931">
      <w:pPr>
        <w:rPr>
          <w:rFonts w:ascii="Times New Roman" w:hAnsi="Times New Roman" w:cs="Times New Roman"/>
        </w:rPr>
      </w:pPr>
    </w:p>
    <w:p w14:paraId="14D28ED2" w14:textId="7D6A031E" w:rsidR="00446B8D" w:rsidRPr="00935F22" w:rsidRDefault="00446B8D" w:rsidP="00446B8D">
      <w:pPr>
        <w:spacing w:line="480" w:lineRule="auto"/>
        <w:rPr>
          <w:rFonts w:ascii="Times New Roman" w:hAnsi="Times New Roman" w:cs="Times New Roman"/>
        </w:rPr>
      </w:pPr>
      <w:r w:rsidRPr="00124D16">
        <w:rPr>
          <w:rFonts w:ascii="Times New Roman" w:hAnsi="Times New Roman" w:cs="Times New Roman"/>
        </w:rPr>
        <w:lastRenderedPageBreak/>
        <w:tab/>
      </w:r>
      <w:r>
        <w:rPr>
          <w:rFonts w:ascii="Times New Roman" w:hAnsi="Times New Roman" w:cs="Times New Roman"/>
        </w:rPr>
        <w:t>We collected a</w:t>
      </w:r>
      <w:r w:rsidRPr="00124D16">
        <w:rPr>
          <w:rFonts w:ascii="Times New Roman" w:hAnsi="Times New Roman" w:cs="Times New Roman"/>
        </w:rPr>
        <w:t xml:space="preserve"> total of 20 deer scats (pellet groups) and 31 pig scats from a number of </w:t>
      </w:r>
      <w:ins w:id="205" w:author="Ross Miller" w:date="2013-10-12T15:58:00Z">
        <w:r w:rsidR="009B0206">
          <w:rPr>
            <w:rFonts w:ascii="Times New Roman" w:hAnsi="Times New Roman" w:cs="Times New Roman"/>
          </w:rPr>
          <w:t xml:space="preserve">karst </w:t>
        </w:r>
      </w:ins>
      <w:commentRangeStart w:id="206"/>
      <w:r w:rsidRPr="00124D16">
        <w:rPr>
          <w:rFonts w:ascii="Times New Roman" w:hAnsi="Times New Roman" w:cs="Times New Roman"/>
        </w:rPr>
        <w:t>limestone</w:t>
      </w:r>
      <w:commentRangeEnd w:id="206"/>
      <w:r w:rsidR="009B0206">
        <w:rPr>
          <w:rStyle w:val="CommentReference"/>
        </w:rPr>
        <w:commentReference w:id="206"/>
      </w:r>
      <w:r w:rsidRPr="00124D16">
        <w:rPr>
          <w:rFonts w:ascii="Times New Roman" w:hAnsi="Times New Roman" w:cs="Times New Roman"/>
        </w:rPr>
        <w:t xml:space="preserve"> forest sites. Because very few seedlings emerged from the deer scats, analysis was focused on pig scats, and germination from deer scats is thus only </w:t>
      </w:r>
      <w:commentRangeStart w:id="207"/>
      <w:r w:rsidRPr="00124D16">
        <w:rPr>
          <w:rFonts w:ascii="Times New Roman" w:hAnsi="Times New Roman" w:cs="Times New Roman"/>
        </w:rPr>
        <w:t>briefly</w:t>
      </w:r>
      <w:commentRangeEnd w:id="207"/>
      <w:r w:rsidR="009B0206">
        <w:rPr>
          <w:rStyle w:val="CommentReference"/>
        </w:rPr>
        <w:commentReference w:id="207"/>
      </w:r>
      <w:r w:rsidRPr="00124D16">
        <w:rPr>
          <w:rFonts w:ascii="Times New Roman" w:hAnsi="Times New Roman" w:cs="Times New Roman"/>
        </w:rPr>
        <w:t xml:space="preserve"> described here.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Pr="00124D16">
        <w:rPr>
          <w:rFonts w:ascii="Times New Roman" w:hAnsi="Times New Roman" w:cs="Times New Roman"/>
        </w:rPr>
        <w:t xml:space="preserve"> scats collected had seedlings that appeared to have germinated after </w:t>
      </w:r>
      <w:proofErr w:type="spellStart"/>
      <w:r w:rsidRPr="00124D16">
        <w:rPr>
          <w:rFonts w:ascii="Times New Roman" w:hAnsi="Times New Roman" w:cs="Times New Roman"/>
        </w:rPr>
        <w:t>endozoochory</w:t>
      </w:r>
      <w:proofErr w:type="spellEnd"/>
      <w:r w:rsidRPr="00124D16">
        <w:rPr>
          <w:rFonts w:ascii="Times New Roman" w:hAnsi="Times New Roman" w:cs="Times New Roman"/>
        </w:rPr>
        <w:t xml:space="preserve">. One scat had eight </w:t>
      </w:r>
      <w:r>
        <w:rPr>
          <w:rFonts w:ascii="Times New Roman" w:hAnsi="Times New Roman" w:cs="Times New Roman"/>
          <w:i/>
        </w:rPr>
        <w:t>C.</w:t>
      </w:r>
      <w:r w:rsidRPr="00124D16">
        <w:rPr>
          <w:rFonts w:ascii="Times New Roman" w:hAnsi="Times New Roman" w:cs="Times New Roman"/>
          <w:i/>
        </w:rPr>
        <w:t xml:space="preserve"> papaya</w:t>
      </w:r>
      <w:r w:rsidRPr="00124D16">
        <w:rPr>
          <w:rFonts w:ascii="Times New Roman" w:hAnsi="Times New Roman" w:cs="Times New Roman"/>
        </w:rPr>
        <w:t xml:space="preserve"> seedlings and one scat had one </w:t>
      </w:r>
      <w:proofErr w:type="spellStart"/>
      <w:r w:rsidRPr="00124D16">
        <w:rPr>
          <w:rFonts w:ascii="Times New Roman" w:hAnsi="Times New Roman" w:cs="Times New Roman"/>
          <w:i/>
        </w:rPr>
        <w:t>Passiflora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suberosa</w:t>
      </w:r>
      <w:proofErr w:type="spellEnd"/>
      <w:r w:rsidRPr="00124D16">
        <w:rPr>
          <w:rFonts w:ascii="Times New Roman" w:hAnsi="Times New Roman" w:cs="Times New Roman"/>
        </w:rPr>
        <w:t xml:space="preserve"> seedling. The other species that germinated were </w:t>
      </w:r>
      <w:del w:id="208" w:author="Ross Miller" w:date="2013-10-15T17:01:00Z">
        <w:r w:rsidRPr="00124D16" w:rsidDel="00455230">
          <w:rPr>
            <w:rFonts w:ascii="Times New Roman" w:hAnsi="Times New Roman" w:cs="Times New Roman"/>
          </w:rPr>
          <w:delText xml:space="preserve">and </w:delText>
        </w:r>
      </w:del>
      <w:r w:rsidRPr="00124D16">
        <w:rPr>
          <w:rFonts w:ascii="Times New Roman" w:hAnsi="Times New Roman" w:cs="Times New Roman"/>
        </w:rPr>
        <w:t xml:space="preserve">one </w:t>
      </w:r>
      <w:proofErr w:type="spellStart"/>
      <w:r w:rsidRPr="00124D16">
        <w:rPr>
          <w:rFonts w:ascii="Times New Roman" w:hAnsi="Times New Roman" w:cs="Times New Roman"/>
          <w:i/>
        </w:rPr>
        <w:t>Vitex</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parviflora</w:t>
      </w:r>
      <w:proofErr w:type="spellEnd"/>
      <w:r w:rsidRPr="00124D16">
        <w:rPr>
          <w:rFonts w:ascii="Times New Roman" w:hAnsi="Times New Roman" w:cs="Times New Roman"/>
        </w:rPr>
        <w:t xml:space="preserve">, </w:t>
      </w:r>
      <w:r>
        <w:rPr>
          <w:rFonts w:ascii="Times New Roman" w:hAnsi="Times New Roman" w:cs="Times New Roman"/>
        </w:rPr>
        <w:t xml:space="preserve">and </w:t>
      </w:r>
      <w:r w:rsidRPr="00124D16">
        <w:rPr>
          <w:rFonts w:ascii="Times New Roman" w:hAnsi="Times New Roman" w:cs="Times New Roman"/>
        </w:rPr>
        <w:t xml:space="preserve">one </w:t>
      </w:r>
      <w:proofErr w:type="spellStart"/>
      <w:r w:rsidRPr="00124D16">
        <w:rPr>
          <w:rFonts w:ascii="Times New Roman" w:hAnsi="Times New Roman" w:cs="Times New Roman"/>
          <w:i/>
        </w:rPr>
        <w:t>Mikania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micrantha</w:t>
      </w:r>
      <w:proofErr w:type="spellEnd"/>
      <w:r>
        <w:rPr>
          <w:rFonts w:ascii="Times New Roman" w:hAnsi="Times New Roman" w:cs="Times New Roman"/>
        </w:rPr>
        <w:t>,</w:t>
      </w:r>
      <w:r w:rsidRPr="00124D16">
        <w:rPr>
          <w:rFonts w:ascii="Times New Roman" w:hAnsi="Times New Roman" w:cs="Times New Roman"/>
        </w:rPr>
        <w:t xml:space="preserve"> </w:t>
      </w:r>
      <w:r>
        <w:rPr>
          <w:rFonts w:ascii="Times New Roman" w:hAnsi="Times New Roman" w:cs="Times New Roman"/>
        </w:rPr>
        <w:t>whose seed</w:t>
      </w:r>
      <w:r w:rsidRPr="008050ED">
        <w:rPr>
          <w:rFonts w:ascii="Times New Roman" w:hAnsi="Times New Roman" w:cs="Times New Roman"/>
        </w:rPr>
        <w:t xml:space="preserve"> </w:t>
      </w:r>
      <w:r>
        <w:rPr>
          <w:rFonts w:ascii="Times New Roman" w:hAnsi="Times New Roman" w:cs="Times New Roman"/>
        </w:rPr>
        <w:t>may have blown into the seedling tray</w:t>
      </w:r>
      <w:r w:rsidRPr="00124D16">
        <w:rPr>
          <w:rFonts w:ascii="Times New Roman" w:hAnsi="Times New Roman" w:cs="Times New Roman"/>
        </w:rPr>
        <w:t xml:space="preserve"> (</w:t>
      </w:r>
      <w:r>
        <w:rPr>
          <w:rFonts w:ascii="Times New Roman" w:hAnsi="Times New Roman" w:cs="Times New Roman"/>
        </w:rPr>
        <w:t xml:space="preserve">ISSG </w:t>
      </w:r>
      <w:commentRangeStart w:id="209"/>
      <w:r>
        <w:rPr>
          <w:rFonts w:ascii="Times New Roman" w:hAnsi="Times New Roman" w:cs="Times New Roman"/>
        </w:rPr>
        <w:t>2012</w:t>
      </w:r>
      <w:commentRangeEnd w:id="209"/>
      <w:r w:rsidR="00455230">
        <w:rPr>
          <w:rStyle w:val="CommentReference"/>
        </w:rPr>
        <w:commentReference w:id="209"/>
      </w:r>
      <w:r>
        <w:rPr>
          <w:rFonts w:ascii="Times New Roman" w:hAnsi="Times New Roman" w:cs="Times New Roman"/>
        </w:rPr>
        <w:t>). Alternatively,</w:t>
      </w:r>
      <w:r w:rsidRPr="00124D16">
        <w:rPr>
          <w:rFonts w:ascii="Times New Roman" w:hAnsi="Times New Roman" w:cs="Times New Roman"/>
        </w:rPr>
        <w:t xml:space="preserve"> the seed </w:t>
      </w:r>
      <w:r>
        <w:rPr>
          <w:rFonts w:ascii="Times New Roman" w:hAnsi="Times New Roman" w:cs="Times New Roman"/>
        </w:rPr>
        <w:t>could have been</w:t>
      </w:r>
      <w:r w:rsidRPr="00124D16">
        <w:rPr>
          <w:rFonts w:ascii="Times New Roman" w:hAnsi="Times New Roman" w:cs="Times New Roman"/>
        </w:rPr>
        <w:t xml:space="preserve"> ingested accidentally</w:t>
      </w:r>
      <w:r>
        <w:rPr>
          <w:rFonts w:ascii="Times New Roman" w:hAnsi="Times New Roman" w:cs="Times New Roman"/>
        </w:rPr>
        <w:t>,</w:t>
      </w:r>
      <w:r w:rsidRPr="00124D16">
        <w:rPr>
          <w:rFonts w:ascii="Times New Roman" w:hAnsi="Times New Roman" w:cs="Times New Roman"/>
        </w:rPr>
        <w:t xml:space="preserve"> as this species does not have an edible fruit.</w:t>
      </w:r>
      <w:r>
        <w:rPr>
          <w:rFonts w:ascii="Times New Roman" w:hAnsi="Times New Roman" w:cs="Times New Roman"/>
        </w:rPr>
        <w:t xml:space="preserve"> </w:t>
      </w:r>
    </w:p>
    <w:p w14:paraId="6CBDCDE7" w14:textId="77777777" w:rsidR="00446B8D" w:rsidRDefault="00446B8D" w:rsidP="00446B8D">
      <w:pPr>
        <w:spacing w:line="480" w:lineRule="auto"/>
        <w:rPr>
          <w:rFonts w:ascii="Times New Roman" w:hAnsi="Times New Roman" w:cs="Times New Roman"/>
        </w:rPr>
      </w:pPr>
      <w:r w:rsidRPr="00124D16">
        <w:rPr>
          <w:rFonts w:ascii="Times New Roman" w:hAnsi="Times New Roman" w:cs="Times New Roman"/>
        </w:rPr>
        <w:tab/>
        <w:t>A greater abundance and diversity of seedlings emerged from collected pig scats.</w:t>
      </w:r>
      <w:r>
        <w:rPr>
          <w:rFonts w:ascii="Times New Roman" w:hAnsi="Times New Roman" w:cs="Times New Roman"/>
        </w:rPr>
        <w:t xml:space="preserve"> To determine if germination was significantly different between pig and deer scats, a </w:t>
      </w:r>
      <w:commentRangeStart w:id="210"/>
      <w:r>
        <w:rPr>
          <w:rFonts w:ascii="Times New Roman" w:hAnsi="Times New Roman" w:cs="Times New Roman"/>
        </w:rPr>
        <w:t>binomial</w:t>
      </w:r>
      <w:commentRangeEnd w:id="210"/>
      <w:r w:rsidR="00455230">
        <w:rPr>
          <w:rStyle w:val="CommentReference"/>
        </w:rPr>
        <w:commentReference w:id="210"/>
      </w:r>
      <w:r>
        <w:rPr>
          <w:rFonts w:ascii="Times New Roman" w:hAnsi="Times New Roman" w:cs="Times New Roman"/>
        </w:rPr>
        <w:t xml:space="preserve"> test was run between the total number of seedlings (11) from the 20 deer scats and the total number of seedlings (802) from 20 randomly selected pig scats. P &lt; 0.001 for k = 11 successes.</w:t>
      </w:r>
    </w:p>
    <w:p w14:paraId="4890F8ED" w14:textId="77777777" w:rsidR="00446B8D" w:rsidRDefault="00446B8D" w:rsidP="00446B8D">
      <w:pPr>
        <w:spacing w:line="480" w:lineRule="auto"/>
        <w:rPr>
          <w:rFonts w:ascii="Times New Roman" w:hAnsi="Times New Roman" w:cs="Times New Roman"/>
        </w:rPr>
      </w:pPr>
      <w:r w:rsidRPr="00124D16">
        <w:rPr>
          <w:rFonts w:ascii="Times New Roman" w:hAnsi="Times New Roman" w:cs="Times New Roman"/>
        </w:rPr>
        <w:t xml:space="preserve"> </w:t>
      </w:r>
      <w:r>
        <w:rPr>
          <w:rFonts w:ascii="Times New Roman" w:hAnsi="Times New Roman" w:cs="Times New Roman"/>
        </w:rPr>
        <w:tab/>
      </w:r>
      <w:r w:rsidRPr="00124D16">
        <w:rPr>
          <w:rFonts w:ascii="Times New Roman" w:hAnsi="Times New Roman" w:cs="Times New Roman"/>
        </w:rPr>
        <w:t xml:space="preserve">Of the 31 pig scats collected from four different sites, 25 scats had seedlings (80.6%), with a total of 1657 seedlings successfully germinating. The species that germinated from pig scats were the native trees </w:t>
      </w:r>
      <w:r>
        <w:rPr>
          <w:rFonts w:ascii="Times New Roman" w:hAnsi="Times New Roman" w:cs="Times New Roman"/>
          <w:i/>
        </w:rPr>
        <w:t>M.</w:t>
      </w:r>
      <w:r w:rsidRPr="00124D16">
        <w:rPr>
          <w:rFonts w:ascii="Times New Roman" w:hAnsi="Times New Roman" w:cs="Times New Roman"/>
          <w:i/>
        </w:rPr>
        <w:t xml:space="preserve"> </w:t>
      </w:r>
      <w:proofErr w:type="spellStart"/>
      <w:r w:rsidRPr="00124D16">
        <w:rPr>
          <w:rFonts w:ascii="Times New Roman" w:hAnsi="Times New Roman" w:cs="Times New Roman"/>
          <w:i/>
        </w:rPr>
        <w:t>citrifolia</w:t>
      </w:r>
      <w:proofErr w:type="spellEnd"/>
      <w:r w:rsidRPr="00124D16">
        <w:rPr>
          <w:rFonts w:ascii="Times New Roman" w:hAnsi="Times New Roman" w:cs="Times New Roman"/>
        </w:rPr>
        <w:t>, and</w:t>
      </w:r>
      <w:r w:rsidRPr="00124D16">
        <w:rPr>
          <w:rFonts w:ascii="Times New Roman" w:hAnsi="Times New Roman" w:cs="Times New Roman"/>
          <w:i/>
        </w:rPr>
        <w:t xml:space="preserve"> </w:t>
      </w:r>
      <w:proofErr w:type="spellStart"/>
      <w:r w:rsidRPr="00124D16">
        <w:rPr>
          <w:rFonts w:ascii="Times New Roman" w:hAnsi="Times New Roman" w:cs="Times New Roman"/>
          <w:i/>
        </w:rPr>
        <w:t>Ficus</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prolixa</w:t>
      </w:r>
      <w:proofErr w:type="spellEnd"/>
      <w:r w:rsidRPr="00124D16">
        <w:rPr>
          <w:rFonts w:ascii="Times New Roman" w:hAnsi="Times New Roman" w:cs="Times New Roman"/>
          <w:i/>
        </w:rPr>
        <w:t>,</w:t>
      </w:r>
      <w:r w:rsidRPr="00124D16">
        <w:rPr>
          <w:rFonts w:ascii="Times New Roman" w:hAnsi="Times New Roman" w:cs="Times New Roman"/>
        </w:rPr>
        <w:t xml:space="preserve"> the introduced trees </w:t>
      </w:r>
      <w:r>
        <w:rPr>
          <w:rFonts w:ascii="Times New Roman" w:hAnsi="Times New Roman" w:cs="Times New Roman"/>
          <w:i/>
        </w:rPr>
        <w:t>C. papaya</w:t>
      </w:r>
      <w:r>
        <w:rPr>
          <w:rFonts w:ascii="Times New Roman" w:hAnsi="Times New Roman" w:cs="Times New Roman"/>
        </w:rPr>
        <w:t xml:space="preserve"> and </w:t>
      </w:r>
      <w:proofErr w:type="spellStart"/>
      <w:r>
        <w:rPr>
          <w:rFonts w:ascii="Times New Roman" w:hAnsi="Times New Roman" w:cs="Times New Roman"/>
          <w:i/>
        </w:rPr>
        <w:t>Leucaena</w:t>
      </w:r>
      <w:proofErr w:type="spellEnd"/>
      <w:r>
        <w:rPr>
          <w:rFonts w:ascii="Times New Roman" w:hAnsi="Times New Roman" w:cs="Times New Roman"/>
          <w:i/>
        </w:rPr>
        <w:t xml:space="preserve"> </w:t>
      </w:r>
      <w:proofErr w:type="spellStart"/>
      <w:r>
        <w:rPr>
          <w:rFonts w:ascii="Times New Roman" w:hAnsi="Times New Roman" w:cs="Times New Roman"/>
          <w:i/>
        </w:rPr>
        <w:t>leucocephala</w:t>
      </w:r>
      <w:proofErr w:type="spellEnd"/>
      <w:r>
        <w:rPr>
          <w:rFonts w:ascii="Times New Roman" w:hAnsi="Times New Roman" w:cs="Times New Roman"/>
        </w:rPr>
        <w:t>,</w:t>
      </w:r>
      <w:r w:rsidRPr="00124D16">
        <w:rPr>
          <w:rFonts w:ascii="Times New Roman" w:hAnsi="Times New Roman" w:cs="Times New Roman"/>
          <w:i/>
        </w:rPr>
        <w:t xml:space="preserve"> </w:t>
      </w:r>
      <w:r w:rsidRPr="00124D16">
        <w:rPr>
          <w:rFonts w:ascii="Times New Roman" w:hAnsi="Times New Roman" w:cs="Times New Roman"/>
        </w:rPr>
        <w:t xml:space="preserve">and the introduced vines </w:t>
      </w:r>
      <w:proofErr w:type="spellStart"/>
      <w:r w:rsidRPr="00124D16">
        <w:rPr>
          <w:rFonts w:ascii="Times New Roman" w:hAnsi="Times New Roman" w:cs="Times New Roman"/>
          <w:i/>
        </w:rPr>
        <w:t>Passiflora</w:t>
      </w:r>
      <w:proofErr w:type="spellEnd"/>
      <w:r w:rsidRPr="00124D16">
        <w:rPr>
          <w:rFonts w:ascii="Times New Roman" w:hAnsi="Times New Roman" w:cs="Times New Roman"/>
          <w:i/>
        </w:rPr>
        <w:t xml:space="preserve"> </w:t>
      </w:r>
      <w:r w:rsidRPr="00124D16">
        <w:rPr>
          <w:rFonts w:ascii="Times New Roman" w:hAnsi="Times New Roman" w:cs="Times New Roman"/>
        </w:rPr>
        <w:t>spp.</w:t>
      </w:r>
      <w:r w:rsidRPr="00124D16">
        <w:rPr>
          <w:rFonts w:ascii="Times New Roman" w:hAnsi="Times New Roman" w:cs="Times New Roman"/>
          <w:i/>
        </w:rPr>
        <w:t xml:space="preserve">, </w:t>
      </w:r>
      <w:proofErr w:type="spellStart"/>
      <w:r w:rsidRPr="00124D16">
        <w:rPr>
          <w:rFonts w:ascii="Times New Roman" w:hAnsi="Times New Roman" w:cs="Times New Roman"/>
          <w:i/>
        </w:rPr>
        <w:t>Chromolaena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odorata</w:t>
      </w:r>
      <w:proofErr w:type="spellEnd"/>
      <w:r w:rsidRPr="00124D16">
        <w:rPr>
          <w:rFonts w:ascii="Times New Roman" w:hAnsi="Times New Roman" w:cs="Times New Roman"/>
          <w:i/>
        </w:rPr>
        <w:t xml:space="preserve"> </w:t>
      </w:r>
      <w:r w:rsidRPr="00124D16">
        <w:rPr>
          <w:rFonts w:ascii="Times New Roman" w:hAnsi="Times New Roman" w:cs="Times New Roman"/>
        </w:rPr>
        <w:t xml:space="preserve">and </w:t>
      </w:r>
      <w:proofErr w:type="spellStart"/>
      <w:r w:rsidRPr="00124D16">
        <w:rPr>
          <w:rFonts w:ascii="Times New Roman" w:hAnsi="Times New Roman" w:cs="Times New Roman"/>
          <w:i/>
        </w:rPr>
        <w:t>Coccinia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grandis</w:t>
      </w:r>
      <w:proofErr w:type="spellEnd"/>
      <w:r w:rsidR="005F2247">
        <w:rPr>
          <w:rFonts w:ascii="Times New Roman" w:hAnsi="Times New Roman" w:cs="Times New Roman"/>
        </w:rPr>
        <w:t xml:space="preserve"> (Table 4</w:t>
      </w:r>
      <w:r w:rsidRPr="00124D16">
        <w:rPr>
          <w:rFonts w:ascii="Times New Roman" w:hAnsi="Times New Roman" w:cs="Times New Roman"/>
        </w:rPr>
        <w:t xml:space="preserve">). All of these except for </w:t>
      </w:r>
      <w:r w:rsidRPr="00124D16">
        <w:rPr>
          <w:rFonts w:ascii="Times New Roman" w:hAnsi="Times New Roman" w:cs="Times New Roman"/>
          <w:i/>
        </w:rPr>
        <w:t xml:space="preserve">C. </w:t>
      </w:r>
      <w:proofErr w:type="spellStart"/>
      <w:r w:rsidRPr="00124D16">
        <w:rPr>
          <w:rFonts w:ascii="Times New Roman" w:hAnsi="Times New Roman" w:cs="Times New Roman"/>
          <w:i/>
        </w:rPr>
        <w:t>odorata</w:t>
      </w:r>
      <w:proofErr w:type="spellEnd"/>
      <w:r w:rsidRPr="00124D16">
        <w:rPr>
          <w:rFonts w:ascii="Times New Roman" w:hAnsi="Times New Roman" w:cs="Times New Roman"/>
        </w:rPr>
        <w:t xml:space="preserve"> and </w:t>
      </w:r>
      <w:r w:rsidRPr="00124D16">
        <w:rPr>
          <w:rFonts w:ascii="Times New Roman" w:hAnsi="Times New Roman" w:cs="Times New Roman"/>
          <w:i/>
        </w:rPr>
        <w:t xml:space="preserve">L. </w:t>
      </w:r>
      <w:proofErr w:type="spellStart"/>
      <w:r w:rsidRPr="00124D16">
        <w:rPr>
          <w:rFonts w:ascii="Times New Roman" w:hAnsi="Times New Roman" w:cs="Times New Roman"/>
          <w:i/>
        </w:rPr>
        <w:t>leucocephala</w:t>
      </w:r>
      <w:proofErr w:type="spellEnd"/>
      <w:r w:rsidRPr="00124D16">
        <w:rPr>
          <w:rFonts w:ascii="Times New Roman" w:hAnsi="Times New Roman" w:cs="Times New Roman"/>
          <w:i/>
        </w:rPr>
        <w:t xml:space="preserve"> </w:t>
      </w:r>
      <w:r w:rsidRPr="00124D16">
        <w:rPr>
          <w:rFonts w:ascii="Times New Roman" w:hAnsi="Times New Roman" w:cs="Times New Roman"/>
        </w:rPr>
        <w:t xml:space="preserve">have edible, fleshy fruits. </w:t>
      </w:r>
    </w:p>
    <w:p w14:paraId="7CAA660C" w14:textId="02E7B58A" w:rsidR="006424C1" w:rsidRDefault="00446B8D" w:rsidP="006424C1">
      <w:pPr>
        <w:widowControl w:val="0"/>
        <w:autoSpaceDE w:val="0"/>
        <w:autoSpaceDN w:val="0"/>
        <w:adjustRightInd w:val="0"/>
        <w:spacing w:line="480" w:lineRule="auto"/>
        <w:ind w:firstLine="720"/>
        <w:rPr>
          <w:rFonts w:ascii="Times New Roman" w:hAnsi="Times New Roman"/>
          <w:bCs/>
        </w:rPr>
      </w:pPr>
      <w:r>
        <w:rPr>
          <w:rFonts w:ascii="Times New Roman" w:hAnsi="Times New Roman"/>
          <w:bCs/>
        </w:rPr>
        <w:t xml:space="preserve">In this analysis, the stark differences in selectivity </w:t>
      </w:r>
      <w:r w:rsidRPr="00551813">
        <w:rPr>
          <w:rFonts w:ascii="Times New Roman" w:hAnsi="Times New Roman"/>
          <w:bCs/>
          <w:i/>
        </w:rPr>
        <w:t>B</w:t>
      </w:r>
      <w:r>
        <w:rPr>
          <w:rFonts w:ascii="Times New Roman" w:hAnsi="Times New Roman"/>
          <w:bCs/>
        </w:rPr>
        <w:t xml:space="preserve"> between native and exotic sp</w:t>
      </w:r>
      <w:r w:rsidR="00531D52">
        <w:rPr>
          <w:rFonts w:ascii="Times New Roman" w:hAnsi="Times New Roman"/>
          <w:bCs/>
        </w:rPr>
        <w:t>ecies for both sites (Figure 4</w:t>
      </w:r>
      <w:r>
        <w:rPr>
          <w:rFonts w:ascii="Times New Roman" w:hAnsi="Times New Roman"/>
          <w:bCs/>
        </w:rPr>
        <w:t xml:space="preserve">), </w:t>
      </w:r>
      <w:r w:rsidR="005F2247">
        <w:rPr>
          <w:rFonts w:ascii="Times New Roman" w:hAnsi="Times New Roman"/>
          <w:bCs/>
        </w:rPr>
        <w:t>and high significance (Table 5</w:t>
      </w:r>
      <w:r>
        <w:rPr>
          <w:rFonts w:ascii="Times New Roman" w:hAnsi="Times New Roman"/>
          <w:bCs/>
        </w:rPr>
        <w:t xml:space="preserve">) indicate strong selection for native species dispersal. This should not be interpreted as an actual dietary preference </w:t>
      </w:r>
      <w:ins w:id="211" w:author="Ross Miller" w:date="2013-10-15T17:04:00Z">
        <w:r w:rsidR="00455230">
          <w:rPr>
            <w:rFonts w:ascii="Times New Roman" w:hAnsi="Times New Roman"/>
            <w:bCs/>
          </w:rPr>
          <w:t xml:space="preserve">of </w:t>
        </w:r>
      </w:ins>
      <w:del w:id="212" w:author="Ross Miller" w:date="2013-10-15T17:03:00Z">
        <w:r w:rsidDel="00455230">
          <w:rPr>
            <w:rFonts w:ascii="Times New Roman" w:hAnsi="Times New Roman"/>
            <w:bCs/>
          </w:rPr>
          <w:delText xml:space="preserve">that </w:delText>
        </w:r>
      </w:del>
      <w:del w:id="213" w:author="Ross Miller" w:date="2013-10-15T17:04:00Z">
        <w:r w:rsidDel="00455230">
          <w:rPr>
            <w:rFonts w:ascii="Times New Roman" w:hAnsi="Times New Roman"/>
            <w:bCs/>
          </w:rPr>
          <w:delText>the</w:delText>
        </w:r>
      </w:del>
      <w:r>
        <w:rPr>
          <w:rFonts w:ascii="Times New Roman" w:hAnsi="Times New Roman"/>
          <w:bCs/>
        </w:rPr>
        <w:t xml:space="preserve"> pigs</w:t>
      </w:r>
      <w:del w:id="214" w:author="Ross Miller" w:date="2013-10-15T17:04:00Z">
        <w:r w:rsidDel="00455230">
          <w:rPr>
            <w:rFonts w:ascii="Times New Roman" w:hAnsi="Times New Roman"/>
            <w:bCs/>
          </w:rPr>
          <w:delText xml:space="preserve"> themselves have</w:delText>
        </w:r>
      </w:del>
      <w:r>
        <w:rPr>
          <w:rFonts w:ascii="Times New Roman" w:hAnsi="Times New Roman"/>
          <w:bCs/>
        </w:rPr>
        <w:t xml:space="preserve">, but the result of a combination of factors that include </w:t>
      </w:r>
      <w:del w:id="215" w:author="Ross Miller" w:date="2013-10-15T17:04:00Z">
        <w:r w:rsidDel="00455230">
          <w:rPr>
            <w:rFonts w:ascii="Times New Roman" w:hAnsi="Times New Roman"/>
            <w:bCs/>
          </w:rPr>
          <w:delText xml:space="preserve">the </w:delText>
        </w:r>
      </w:del>
      <w:r>
        <w:rPr>
          <w:rFonts w:ascii="Times New Roman" w:hAnsi="Times New Roman"/>
          <w:bCs/>
        </w:rPr>
        <w:t>pig</w:t>
      </w:r>
      <w:del w:id="216" w:author="Ross Miller" w:date="2013-10-15T17:04:00Z">
        <w:r w:rsidDel="00455230">
          <w:rPr>
            <w:rFonts w:ascii="Times New Roman" w:hAnsi="Times New Roman"/>
            <w:bCs/>
          </w:rPr>
          <w:delText>s’</w:delText>
        </w:r>
      </w:del>
      <w:r>
        <w:rPr>
          <w:rFonts w:ascii="Times New Roman" w:hAnsi="Times New Roman"/>
          <w:bCs/>
        </w:rPr>
        <w:t xml:space="preserve"> dietary preferences, the abundance of seeds per fruit and fruit per tree, and the likelihood of survival </w:t>
      </w:r>
      <w:r>
        <w:rPr>
          <w:rFonts w:ascii="Times New Roman" w:hAnsi="Times New Roman"/>
          <w:bCs/>
        </w:rPr>
        <w:lastRenderedPageBreak/>
        <w:t xml:space="preserve">after being digested. </w:t>
      </w:r>
      <w:del w:id="217" w:author="Ross Miller" w:date="2013-10-15T17:04:00Z">
        <w:r w:rsidDel="00455230">
          <w:rPr>
            <w:rFonts w:ascii="Times New Roman" w:hAnsi="Times New Roman"/>
            <w:bCs/>
          </w:rPr>
          <w:delText>Considering all of this, t</w:delText>
        </w:r>
      </w:del>
      <w:ins w:id="218" w:author="Ross Miller" w:date="2013-10-15T17:04:00Z">
        <w:r w:rsidR="00455230">
          <w:rPr>
            <w:rFonts w:ascii="Times New Roman" w:hAnsi="Times New Roman"/>
            <w:bCs/>
          </w:rPr>
          <w:t>T</w:t>
        </w:r>
      </w:ins>
      <w:r>
        <w:rPr>
          <w:rFonts w:ascii="Times New Roman" w:hAnsi="Times New Roman"/>
          <w:bCs/>
        </w:rPr>
        <w:t xml:space="preserve">he </w:t>
      </w:r>
      <w:r w:rsidRPr="00551813">
        <w:rPr>
          <w:rFonts w:ascii="Times New Roman" w:hAnsi="Times New Roman"/>
          <w:bCs/>
          <w:i/>
        </w:rPr>
        <w:t>w</w:t>
      </w:r>
      <w:r>
        <w:rPr>
          <w:rFonts w:ascii="Times New Roman" w:hAnsi="Times New Roman"/>
          <w:bCs/>
        </w:rPr>
        <w:t xml:space="preserve"> and </w:t>
      </w:r>
      <w:r w:rsidRPr="00551813">
        <w:rPr>
          <w:rFonts w:ascii="Times New Roman" w:hAnsi="Times New Roman"/>
          <w:bCs/>
          <w:i/>
        </w:rPr>
        <w:t>B</w:t>
      </w:r>
      <w:r>
        <w:rPr>
          <w:rFonts w:ascii="Times New Roman" w:hAnsi="Times New Roman"/>
          <w:bCs/>
        </w:rPr>
        <w:t xml:space="preserve"> values strongly indicate selection for native </w:t>
      </w:r>
      <w:r w:rsidR="005F2247">
        <w:rPr>
          <w:rFonts w:ascii="Times New Roman" w:hAnsi="Times New Roman"/>
          <w:bCs/>
        </w:rPr>
        <w:t>species at both sites (Table 5</w:t>
      </w:r>
      <w:r>
        <w:rPr>
          <w:rFonts w:ascii="Times New Roman" w:hAnsi="Times New Roman"/>
          <w:bCs/>
        </w:rPr>
        <w:t xml:space="preserve">). All have fleshy and abundant fruits on each plant, and both </w:t>
      </w:r>
      <w:r>
        <w:rPr>
          <w:rFonts w:ascii="Times New Roman" w:hAnsi="Times New Roman"/>
          <w:bCs/>
          <w:i/>
        </w:rPr>
        <w:t xml:space="preserve">M. </w:t>
      </w:r>
      <w:proofErr w:type="spellStart"/>
      <w:r>
        <w:rPr>
          <w:rFonts w:ascii="Times New Roman" w:hAnsi="Times New Roman"/>
          <w:bCs/>
          <w:i/>
        </w:rPr>
        <w:t>citrifolia</w:t>
      </w:r>
      <w:proofErr w:type="spellEnd"/>
      <w:r>
        <w:rPr>
          <w:rFonts w:ascii="Times New Roman" w:hAnsi="Times New Roman"/>
          <w:bCs/>
        </w:rPr>
        <w:t xml:space="preserve"> and </w:t>
      </w:r>
      <w:r>
        <w:rPr>
          <w:rFonts w:ascii="Times New Roman" w:hAnsi="Times New Roman"/>
          <w:bCs/>
          <w:i/>
        </w:rPr>
        <w:t>C. papaya</w:t>
      </w:r>
      <w:r>
        <w:rPr>
          <w:rFonts w:ascii="Times New Roman" w:hAnsi="Times New Roman"/>
          <w:bCs/>
        </w:rPr>
        <w:t xml:space="preserve"> have l</w:t>
      </w:r>
      <w:r w:rsidR="00027931">
        <w:rPr>
          <w:rFonts w:ascii="Times New Roman" w:hAnsi="Times New Roman"/>
          <w:bCs/>
        </w:rPr>
        <w:t>arge numbers of seeds per fruit.</w:t>
      </w:r>
    </w:p>
    <w:p w14:paraId="3019E547" w14:textId="77777777" w:rsidR="00446B8D" w:rsidRPr="00124D16" w:rsidRDefault="00446B8D" w:rsidP="006424C1">
      <w:pPr>
        <w:widowControl w:val="0"/>
        <w:autoSpaceDE w:val="0"/>
        <w:autoSpaceDN w:val="0"/>
        <w:adjustRightInd w:val="0"/>
        <w:spacing w:line="480" w:lineRule="auto"/>
        <w:rPr>
          <w:rFonts w:ascii="Times New Roman" w:hAnsi="Times New Roman" w:cs="Times New Roman"/>
          <w:i/>
        </w:rPr>
      </w:pPr>
      <w:r w:rsidRPr="00124D16">
        <w:rPr>
          <w:rFonts w:ascii="Times New Roman" w:hAnsi="Times New Roman" w:cs="Times New Roman"/>
          <w:i/>
        </w:rPr>
        <w:t>How does ungulate abundance relate to forest community composition?</w:t>
      </w:r>
    </w:p>
    <w:p w14:paraId="6C7DA5A3" w14:textId="77777777" w:rsidR="00446B8D" w:rsidRPr="00124D16" w:rsidRDefault="00446B8D" w:rsidP="00446B8D">
      <w:pPr>
        <w:spacing w:line="480" w:lineRule="auto"/>
        <w:rPr>
          <w:rFonts w:ascii="Times New Roman" w:hAnsi="Times New Roman" w:cs="Times New Roman"/>
        </w:rPr>
      </w:pPr>
      <w:r w:rsidRPr="00124D16">
        <w:rPr>
          <w:rFonts w:ascii="Times New Roman" w:hAnsi="Times New Roman" w:cs="Times New Roman"/>
        </w:rPr>
        <w:tab/>
      </w:r>
      <w:r>
        <w:rPr>
          <w:rFonts w:ascii="Times New Roman" w:hAnsi="Times New Roman" w:cs="Times New Roman"/>
        </w:rPr>
        <w:t>We used s</w:t>
      </w:r>
      <w:r w:rsidRPr="00124D16">
        <w:rPr>
          <w:rFonts w:ascii="Times New Roman" w:hAnsi="Times New Roman" w:cs="Times New Roman"/>
        </w:rPr>
        <w:t>cat counts for deer and pigs to estimate relative abundan</w:t>
      </w:r>
      <w:r>
        <w:rPr>
          <w:rFonts w:ascii="Times New Roman" w:hAnsi="Times New Roman" w:cs="Times New Roman"/>
        </w:rPr>
        <w:t xml:space="preserve">ce amongst </w:t>
      </w:r>
      <w:commentRangeStart w:id="219"/>
      <w:r>
        <w:rPr>
          <w:rFonts w:ascii="Times New Roman" w:hAnsi="Times New Roman" w:cs="Times New Roman"/>
        </w:rPr>
        <w:t>sites</w:t>
      </w:r>
      <w:commentRangeEnd w:id="219"/>
      <w:r w:rsidR="00455230">
        <w:rPr>
          <w:rStyle w:val="CommentReference"/>
        </w:rPr>
        <w:commentReference w:id="219"/>
      </w:r>
      <w:r>
        <w:rPr>
          <w:rFonts w:ascii="Times New Roman" w:hAnsi="Times New Roman" w:cs="Times New Roman"/>
        </w:rPr>
        <w:t xml:space="preserve">. </w:t>
      </w:r>
      <w:r w:rsidRPr="00124D16">
        <w:rPr>
          <w:rFonts w:ascii="Times New Roman" w:hAnsi="Times New Roman" w:cs="Times New Roman"/>
        </w:rPr>
        <w:t xml:space="preserve">Deer scat counts varied greatly between the fourteen sites surveyed in Guam, </w:t>
      </w:r>
      <w:r>
        <w:rPr>
          <w:rFonts w:ascii="Times New Roman" w:hAnsi="Times New Roman" w:cs="Times New Roman"/>
        </w:rPr>
        <w:t>indica</w:t>
      </w:r>
      <w:r w:rsidRPr="00124D16">
        <w:rPr>
          <w:rFonts w:ascii="Times New Roman" w:hAnsi="Times New Roman" w:cs="Times New Roman"/>
        </w:rPr>
        <w:t>ting a wide vari</w:t>
      </w:r>
      <w:r>
        <w:rPr>
          <w:rFonts w:ascii="Times New Roman" w:hAnsi="Times New Roman" w:cs="Times New Roman"/>
        </w:rPr>
        <w:t>ation</w:t>
      </w:r>
      <w:r w:rsidRPr="00124D16">
        <w:rPr>
          <w:rFonts w:ascii="Times New Roman" w:hAnsi="Times New Roman" w:cs="Times New Roman"/>
        </w:rPr>
        <w:t xml:space="preserve"> in deer abundance</w:t>
      </w:r>
      <w:r>
        <w:rPr>
          <w:rFonts w:ascii="Times New Roman" w:hAnsi="Times New Roman" w:cs="Times New Roman"/>
        </w:rPr>
        <w:t xml:space="preserve"> </w:t>
      </w:r>
      <w:commentRangeStart w:id="220"/>
      <w:r>
        <w:rPr>
          <w:rFonts w:ascii="Times New Roman" w:hAnsi="Times New Roman" w:cs="Times New Roman"/>
        </w:rPr>
        <w:t>between</w:t>
      </w:r>
      <w:commentRangeEnd w:id="220"/>
      <w:r w:rsidR="00455230">
        <w:rPr>
          <w:rStyle w:val="CommentReference"/>
        </w:rPr>
        <w:commentReference w:id="220"/>
      </w:r>
      <w:r>
        <w:rPr>
          <w:rFonts w:ascii="Times New Roman" w:hAnsi="Times New Roman" w:cs="Times New Roman"/>
        </w:rPr>
        <w:t xml:space="preserve"> the sites</w:t>
      </w:r>
      <w:r w:rsidRPr="00124D16">
        <w:rPr>
          <w:rFonts w:ascii="Times New Roman" w:hAnsi="Times New Roman" w:cs="Times New Roman"/>
        </w:rPr>
        <w:t xml:space="preserve">. Deer scat counts in Rota </w:t>
      </w:r>
      <w:r>
        <w:rPr>
          <w:rFonts w:ascii="Times New Roman" w:hAnsi="Times New Roman" w:cs="Times New Roman"/>
        </w:rPr>
        <w:t>varied less</w:t>
      </w:r>
      <w:r w:rsidRPr="00124D16">
        <w:rPr>
          <w:rFonts w:ascii="Times New Roman" w:hAnsi="Times New Roman" w:cs="Times New Roman"/>
        </w:rPr>
        <w:t xml:space="preserve"> amongst the seven sites </w:t>
      </w:r>
      <w:commentRangeStart w:id="221"/>
      <w:r w:rsidRPr="00124D16">
        <w:rPr>
          <w:rFonts w:ascii="Times New Roman" w:hAnsi="Times New Roman" w:cs="Times New Roman"/>
        </w:rPr>
        <w:t>surveyed</w:t>
      </w:r>
      <w:commentRangeEnd w:id="221"/>
      <w:r w:rsidR="00455230">
        <w:rPr>
          <w:rStyle w:val="CommentReference"/>
        </w:rPr>
        <w:commentReference w:id="221"/>
      </w:r>
      <w:r w:rsidRPr="00124D16">
        <w:rPr>
          <w:rFonts w:ascii="Times New Roman" w:hAnsi="Times New Roman" w:cs="Times New Roman"/>
        </w:rPr>
        <w:t>, all of which had scat counts</w:t>
      </w:r>
      <w:r>
        <w:rPr>
          <w:rFonts w:ascii="Times New Roman" w:hAnsi="Times New Roman" w:cs="Times New Roman"/>
        </w:rPr>
        <w:t xml:space="preserve"> smaller than the maximum value</w:t>
      </w:r>
      <w:r w:rsidRPr="00124D16">
        <w:rPr>
          <w:rFonts w:ascii="Times New Roman" w:hAnsi="Times New Roman" w:cs="Times New Roman"/>
        </w:rPr>
        <w:t xml:space="preserve"> </w:t>
      </w:r>
      <w:r w:rsidR="00F5667E">
        <w:rPr>
          <w:rFonts w:ascii="Times New Roman" w:hAnsi="Times New Roman" w:cs="Times New Roman"/>
        </w:rPr>
        <w:t>in Guam</w:t>
      </w:r>
      <w:r w:rsidRPr="00124D16">
        <w:rPr>
          <w:rFonts w:ascii="Times New Roman" w:hAnsi="Times New Roman" w:cs="Times New Roman"/>
        </w:rPr>
        <w:t xml:space="preserve">. </w:t>
      </w:r>
    </w:p>
    <w:p w14:paraId="2B485E0B" w14:textId="77777777" w:rsidR="00396B5A" w:rsidRDefault="00446B8D" w:rsidP="00446B8D">
      <w:pPr>
        <w:spacing w:line="480" w:lineRule="auto"/>
        <w:rPr>
          <w:rFonts w:ascii="Times New Roman" w:hAnsi="Times New Roman" w:cs="Times New Roman"/>
        </w:rPr>
      </w:pPr>
      <w:r w:rsidRPr="00124D16">
        <w:rPr>
          <w:rFonts w:ascii="Times New Roman" w:hAnsi="Times New Roman" w:cs="Times New Roman"/>
        </w:rPr>
        <w:tab/>
        <w:t xml:space="preserve">Strong negative </w:t>
      </w:r>
      <w:proofErr w:type="spellStart"/>
      <w:r w:rsidRPr="00124D16">
        <w:rPr>
          <w:rFonts w:ascii="Times New Roman" w:hAnsi="Times New Roman" w:cs="Times New Roman"/>
        </w:rPr>
        <w:t>loglinear</w:t>
      </w:r>
      <w:proofErr w:type="spellEnd"/>
      <w:r w:rsidRPr="00124D16">
        <w:rPr>
          <w:rFonts w:ascii="Times New Roman" w:hAnsi="Times New Roman" w:cs="Times New Roman"/>
        </w:rPr>
        <w:t xml:space="preserve"> relationships were detected between </w:t>
      </w:r>
      <w:r>
        <w:rPr>
          <w:rFonts w:ascii="Times New Roman" w:hAnsi="Times New Roman" w:cs="Times New Roman"/>
        </w:rPr>
        <w:t>the following forest characteristics and deer abundance:</w:t>
      </w:r>
      <w:r w:rsidRPr="00124D16">
        <w:rPr>
          <w:rFonts w:ascii="Times New Roman" w:hAnsi="Times New Roman" w:cs="Times New Roman"/>
        </w:rPr>
        <w:t xml:space="preserve"> </w:t>
      </w:r>
      <w:r>
        <w:rPr>
          <w:rFonts w:ascii="Times New Roman" w:hAnsi="Times New Roman" w:cs="Times New Roman"/>
        </w:rPr>
        <w:t>total seedling abundance (R</w:t>
      </w:r>
      <w:r>
        <w:rPr>
          <w:rFonts w:ascii="Times New Roman" w:hAnsi="Times New Roman" w:cs="Times New Roman"/>
          <w:vertAlign w:val="superscript"/>
        </w:rPr>
        <w:t>2</w:t>
      </w:r>
      <w:r>
        <w:rPr>
          <w:rFonts w:ascii="Times New Roman" w:hAnsi="Times New Roman" w:cs="Times New Roman"/>
        </w:rPr>
        <w:t xml:space="preserve"> = 0.710, P &lt; 0.001)</w:t>
      </w:r>
      <w:r w:rsidR="00F5667E">
        <w:rPr>
          <w:rFonts w:ascii="Times New Roman" w:hAnsi="Times New Roman" w:cs="Times New Roman"/>
        </w:rPr>
        <w:t xml:space="preserve"> (Figure 5A)</w:t>
      </w:r>
      <w:r>
        <w:rPr>
          <w:rFonts w:ascii="Times New Roman" w:hAnsi="Times New Roman" w:cs="Times New Roman"/>
        </w:rPr>
        <w:t>, native seedling abundance (R</w:t>
      </w:r>
      <w:r>
        <w:rPr>
          <w:rFonts w:ascii="Times New Roman" w:hAnsi="Times New Roman" w:cs="Times New Roman"/>
          <w:vertAlign w:val="superscript"/>
        </w:rPr>
        <w:t>2</w:t>
      </w:r>
      <w:r>
        <w:rPr>
          <w:rFonts w:ascii="Times New Roman" w:hAnsi="Times New Roman" w:cs="Times New Roman"/>
        </w:rPr>
        <w:t xml:space="preserve"> = 0.648, P &lt; 0.001)</w:t>
      </w:r>
      <w:r w:rsidR="00F5667E">
        <w:rPr>
          <w:rFonts w:ascii="Times New Roman" w:hAnsi="Times New Roman" w:cs="Times New Roman"/>
        </w:rPr>
        <w:t xml:space="preserve"> (Figure 5B)</w:t>
      </w:r>
      <w:r>
        <w:rPr>
          <w:rFonts w:ascii="Times New Roman" w:hAnsi="Times New Roman" w:cs="Times New Roman"/>
        </w:rPr>
        <w:t>, exotic seedling abundance (R</w:t>
      </w:r>
      <w:r>
        <w:rPr>
          <w:rFonts w:ascii="Times New Roman" w:hAnsi="Times New Roman" w:cs="Times New Roman"/>
          <w:vertAlign w:val="superscript"/>
        </w:rPr>
        <w:t>2</w:t>
      </w:r>
      <w:r>
        <w:rPr>
          <w:rFonts w:ascii="Times New Roman" w:hAnsi="Times New Roman" w:cs="Times New Roman"/>
        </w:rPr>
        <w:t xml:space="preserve"> = 0.770, P &lt; 0.001)</w:t>
      </w:r>
      <w:r w:rsidR="00F5667E">
        <w:rPr>
          <w:rFonts w:ascii="Times New Roman" w:hAnsi="Times New Roman" w:cs="Times New Roman"/>
        </w:rPr>
        <w:t xml:space="preserve"> (Figure 5B)</w:t>
      </w:r>
      <w:r>
        <w:rPr>
          <w:rFonts w:ascii="Times New Roman" w:hAnsi="Times New Roman" w:cs="Times New Roman"/>
        </w:rPr>
        <w:t>, and vine abundance (</w:t>
      </w:r>
      <w:commentRangeStart w:id="222"/>
      <w:r>
        <w:rPr>
          <w:rFonts w:ascii="Times New Roman" w:hAnsi="Times New Roman" w:cs="Times New Roman"/>
        </w:rPr>
        <w:t>R</w:t>
      </w:r>
      <w:r>
        <w:rPr>
          <w:rFonts w:ascii="Times New Roman" w:hAnsi="Times New Roman" w:cs="Times New Roman"/>
          <w:vertAlign w:val="superscript"/>
        </w:rPr>
        <w:t>2</w:t>
      </w:r>
      <w:commentRangeEnd w:id="222"/>
      <w:r w:rsidR="00455230">
        <w:rPr>
          <w:rStyle w:val="CommentReference"/>
        </w:rPr>
        <w:commentReference w:id="222"/>
      </w:r>
      <w:r>
        <w:rPr>
          <w:rFonts w:ascii="Times New Roman" w:hAnsi="Times New Roman" w:cs="Times New Roman"/>
        </w:rPr>
        <w:t xml:space="preserve"> = 0.751, P &lt;0.001)</w:t>
      </w:r>
      <w:r w:rsidR="00F5667E">
        <w:rPr>
          <w:rFonts w:ascii="Times New Roman" w:hAnsi="Times New Roman" w:cs="Times New Roman"/>
        </w:rPr>
        <w:t xml:space="preserve"> (Figure 5C)</w:t>
      </w:r>
      <w:r>
        <w:rPr>
          <w:rFonts w:ascii="Times New Roman" w:hAnsi="Times New Roman" w:cs="Times New Roman"/>
        </w:rPr>
        <w:t xml:space="preserve">. </w:t>
      </w:r>
      <w:r w:rsidRPr="00124D16">
        <w:rPr>
          <w:rFonts w:ascii="Times New Roman" w:hAnsi="Times New Roman" w:cs="Times New Roman"/>
        </w:rPr>
        <w:t xml:space="preserve">No </w:t>
      </w:r>
      <w:commentRangeStart w:id="223"/>
      <w:r>
        <w:rPr>
          <w:rFonts w:ascii="Times New Roman" w:hAnsi="Times New Roman" w:cs="Times New Roman"/>
        </w:rPr>
        <w:t>association</w:t>
      </w:r>
      <w:r w:rsidRPr="00124D16">
        <w:rPr>
          <w:rFonts w:ascii="Times New Roman" w:hAnsi="Times New Roman" w:cs="Times New Roman"/>
        </w:rPr>
        <w:t>s</w:t>
      </w:r>
      <w:commentRangeEnd w:id="223"/>
      <w:r w:rsidR="00455230">
        <w:rPr>
          <w:rStyle w:val="CommentReference"/>
        </w:rPr>
        <w:commentReference w:id="223"/>
      </w:r>
      <w:r w:rsidRPr="00124D16">
        <w:rPr>
          <w:rFonts w:ascii="Times New Roman" w:hAnsi="Times New Roman" w:cs="Times New Roman"/>
        </w:rPr>
        <w:t xml:space="preserve"> were detected between the</w:t>
      </w:r>
      <w:r>
        <w:rPr>
          <w:rFonts w:ascii="Times New Roman" w:hAnsi="Times New Roman" w:cs="Times New Roman"/>
        </w:rPr>
        <w:t>se</w:t>
      </w:r>
      <w:r w:rsidRPr="00124D16">
        <w:rPr>
          <w:rFonts w:ascii="Times New Roman" w:hAnsi="Times New Roman" w:cs="Times New Roman"/>
        </w:rPr>
        <w:t xml:space="preserve"> community character</w:t>
      </w:r>
      <w:r>
        <w:rPr>
          <w:rFonts w:ascii="Times New Roman" w:hAnsi="Times New Roman" w:cs="Times New Roman"/>
        </w:rPr>
        <w:t xml:space="preserve">istics </w:t>
      </w:r>
      <w:r w:rsidRPr="00124D16">
        <w:rPr>
          <w:rFonts w:ascii="Times New Roman" w:hAnsi="Times New Roman" w:cs="Times New Roman"/>
        </w:rPr>
        <w:t xml:space="preserve">and deer abundance </w:t>
      </w:r>
      <w:r>
        <w:rPr>
          <w:rFonts w:ascii="Times New Roman" w:hAnsi="Times New Roman" w:cs="Times New Roman"/>
        </w:rPr>
        <w:t>in Rota, and no associations were detected between these characteristics and pig abundance</w:t>
      </w:r>
      <w:r w:rsidRPr="00124D16">
        <w:rPr>
          <w:rFonts w:ascii="Times New Roman" w:hAnsi="Times New Roman" w:cs="Times New Roman"/>
        </w:rPr>
        <w:t>.</w:t>
      </w:r>
      <w:r>
        <w:rPr>
          <w:rFonts w:ascii="Times New Roman" w:hAnsi="Times New Roman" w:cs="Times New Roman"/>
        </w:rPr>
        <w:t xml:space="preserve"> </w:t>
      </w:r>
      <w:r w:rsidRPr="00124D16">
        <w:rPr>
          <w:rFonts w:ascii="Times New Roman" w:hAnsi="Times New Roman" w:cs="Times New Roman"/>
        </w:rPr>
        <w:t xml:space="preserve"> </w:t>
      </w:r>
      <w:r>
        <w:rPr>
          <w:rFonts w:ascii="Times New Roman" w:hAnsi="Times New Roman" w:cs="Times New Roman"/>
        </w:rPr>
        <w:t xml:space="preserve">Shannon diversity </w:t>
      </w:r>
      <w:r w:rsidRPr="00124D16">
        <w:rPr>
          <w:rFonts w:ascii="Times New Roman" w:hAnsi="Times New Roman" w:cs="Times New Roman"/>
          <w:i/>
        </w:rPr>
        <w:t>H’</w:t>
      </w:r>
      <w:r>
        <w:rPr>
          <w:rFonts w:ascii="Times New Roman" w:hAnsi="Times New Roman" w:cs="Times New Roman"/>
          <w:i/>
        </w:rPr>
        <w:t xml:space="preserve"> </w:t>
      </w:r>
      <w:r>
        <w:rPr>
          <w:rFonts w:ascii="Times New Roman" w:hAnsi="Times New Roman" w:cs="Times New Roman"/>
        </w:rPr>
        <w:t xml:space="preserve">had a significant quadratic </w:t>
      </w:r>
      <w:r w:rsidRPr="00124D16">
        <w:rPr>
          <w:rFonts w:ascii="Times New Roman" w:hAnsi="Times New Roman" w:cs="Times New Roman"/>
        </w:rPr>
        <w:t xml:space="preserve">relationship with </w:t>
      </w:r>
      <w:r>
        <w:rPr>
          <w:rFonts w:ascii="Times New Roman" w:hAnsi="Times New Roman" w:cs="Times New Roman"/>
        </w:rPr>
        <w:t>deer abundance</w:t>
      </w:r>
      <w:r w:rsidRPr="00124D16">
        <w:rPr>
          <w:rFonts w:ascii="Times New Roman" w:hAnsi="Times New Roman" w:cs="Times New Roman"/>
        </w:rPr>
        <w:t xml:space="preserve"> </w:t>
      </w:r>
      <w:r>
        <w:rPr>
          <w:rFonts w:ascii="Times New Roman" w:hAnsi="Times New Roman" w:cs="Times New Roman"/>
        </w:rPr>
        <w:t>only in</w:t>
      </w:r>
      <w:r w:rsidRPr="00124D16">
        <w:rPr>
          <w:rFonts w:ascii="Times New Roman" w:hAnsi="Times New Roman" w:cs="Times New Roman"/>
        </w:rPr>
        <w:t xml:space="preserve"> Guam</w:t>
      </w:r>
      <w:r>
        <w:rPr>
          <w:rFonts w:ascii="Times New Roman" w:hAnsi="Times New Roman" w:cs="Times New Roman"/>
        </w:rPr>
        <w:t xml:space="preserve"> </w:t>
      </w:r>
      <w:r w:rsidRPr="00124D16">
        <w:rPr>
          <w:rFonts w:ascii="Times New Roman" w:hAnsi="Times New Roman" w:cs="Times New Roman"/>
        </w:rPr>
        <w:t>(R</w:t>
      </w:r>
      <w:r w:rsidRPr="00124D16">
        <w:rPr>
          <w:rFonts w:ascii="Times New Roman" w:hAnsi="Times New Roman" w:cs="Times New Roman"/>
          <w:vertAlign w:val="superscript"/>
        </w:rPr>
        <w:t>2</w:t>
      </w:r>
      <w:r w:rsidRPr="00124D16">
        <w:rPr>
          <w:rFonts w:ascii="Times New Roman" w:hAnsi="Times New Roman" w:cs="Times New Roman"/>
        </w:rPr>
        <w:t xml:space="preserve"> = </w:t>
      </w:r>
      <w:r>
        <w:rPr>
          <w:rFonts w:ascii="Times New Roman" w:hAnsi="Times New Roman" w:cs="Times New Roman"/>
        </w:rPr>
        <w:t>0.516, P = 0.019)</w:t>
      </w:r>
      <w:r w:rsidRPr="00124D16">
        <w:rPr>
          <w:rFonts w:ascii="Times New Roman" w:hAnsi="Times New Roman" w:cs="Times New Roman"/>
        </w:rPr>
        <w:t xml:space="preserve"> </w:t>
      </w:r>
      <w:r w:rsidR="00A07E0A">
        <w:rPr>
          <w:rFonts w:ascii="Times New Roman" w:hAnsi="Times New Roman" w:cs="Times New Roman"/>
        </w:rPr>
        <w:t>(Figure 5</w:t>
      </w:r>
      <w:r w:rsidR="00F5667E">
        <w:rPr>
          <w:rFonts w:ascii="Times New Roman" w:hAnsi="Times New Roman" w:cs="Times New Roman"/>
        </w:rPr>
        <w:t>D</w:t>
      </w:r>
      <w:r>
        <w:rPr>
          <w:rFonts w:ascii="Times New Roman" w:hAnsi="Times New Roman" w:cs="Times New Roman"/>
        </w:rPr>
        <w:t>)</w:t>
      </w:r>
      <w:r w:rsidRPr="00124D16">
        <w:rPr>
          <w:rFonts w:ascii="Times New Roman" w:hAnsi="Times New Roman" w:cs="Times New Roman"/>
        </w:rPr>
        <w:t xml:space="preserve">. There were no </w:t>
      </w:r>
      <w:r>
        <w:rPr>
          <w:rFonts w:ascii="Times New Roman" w:hAnsi="Times New Roman" w:cs="Times New Roman"/>
        </w:rPr>
        <w:t>s</w:t>
      </w:r>
      <w:r w:rsidRPr="00124D16">
        <w:rPr>
          <w:rFonts w:ascii="Times New Roman" w:hAnsi="Times New Roman" w:cs="Times New Roman"/>
        </w:rPr>
        <w:t xml:space="preserve">ignificant </w:t>
      </w:r>
      <w:r>
        <w:rPr>
          <w:rFonts w:ascii="Times New Roman" w:hAnsi="Times New Roman" w:cs="Times New Roman"/>
        </w:rPr>
        <w:t>associations between pig abundance</w:t>
      </w:r>
      <w:r w:rsidRPr="00124D16">
        <w:rPr>
          <w:rFonts w:ascii="Times New Roman" w:hAnsi="Times New Roman" w:cs="Times New Roman"/>
        </w:rPr>
        <w:t xml:space="preserve"> and plant diversity in either Guam or Rota.</w:t>
      </w:r>
    </w:p>
    <w:p w14:paraId="124CA158" w14:textId="77777777" w:rsidR="00396B5A" w:rsidRPr="00027931" w:rsidRDefault="00396B5A" w:rsidP="00396B5A">
      <w:pPr>
        <w:rPr>
          <w:rFonts w:ascii="Times New Roman" w:hAnsi="Times New Roman"/>
          <w:b/>
        </w:rPr>
      </w:pPr>
      <w:r w:rsidRPr="00027931">
        <w:rPr>
          <w:rFonts w:ascii="Times New Roman" w:hAnsi="Times New Roman"/>
          <w:b/>
        </w:rPr>
        <w:t>Discussion</w:t>
      </w:r>
    </w:p>
    <w:p w14:paraId="20D65C2D" w14:textId="77777777" w:rsidR="00396B5A" w:rsidRPr="00B55F57" w:rsidRDefault="00396B5A" w:rsidP="00396B5A">
      <w:pPr>
        <w:rPr>
          <w:rFonts w:ascii="Times New Roman" w:hAnsi="Times New Roman"/>
        </w:rPr>
      </w:pPr>
    </w:p>
    <w:p w14:paraId="5A9AEE75" w14:textId="77777777" w:rsidR="00396B5A" w:rsidRPr="00B55F57" w:rsidRDefault="002C42BD" w:rsidP="00396B5A">
      <w:pPr>
        <w:spacing w:line="480" w:lineRule="auto"/>
        <w:ind w:firstLine="360"/>
        <w:rPr>
          <w:rFonts w:ascii="Times New Roman" w:hAnsi="Times New Roman"/>
        </w:rPr>
      </w:pPr>
      <w:r>
        <w:rPr>
          <w:rFonts w:ascii="Times New Roman" w:hAnsi="Times New Roman"/>
        </w:rPr>
        <w:t xml:space="preserve">Our results show complicated interactions between introduced ungulates and plant communities in the degraded novel ecosystems in Guam, and in the </w:t>
      </w:r>
      <w:r w:rsidR="004C279B">
        <w:rPr>
          <w:rFonts w:ascii="Times New Roman" w:hAnsi="Times New Roman"/>
        </w:rPr>
        <w:t>less degraded ecosystems</w:t>
      </w:r>
      <w:r>
        <w:rPr>
          <w:rFonts w:ascii="Times New Roman" w:hAnsi="Times New Roman"/>
        </w:rPr>
        <w:t xml:space="preserve"> of Rota</w:t>
      </w:r>
      <w:r w:rsidR="00396B5A" w:rsidRPr="00B55F57">
        <w:rPr>
          <w:rFonts w:ascii="Times New Roman" w:hAnsi="Times New Roman"/>
        </w:rPr>
        <w:t xml:space="preserve">. Seedling plot experiments on </w:t>
      </w:r>
      <w:r>
        <w:rPr>
          <w:rFonts w:ascii="Times New Roman" w:hAnsi="Times New Roman"/>
        </w:rPr>
        <w:t>both islands</w:t>
      </w:r>
      <w:r w:rsidR="00396B5A" w:rsidRPr="00B55F57">
        <w:rPr>
          <w:rFonts w:ascii="Times New Roman" w:hAnsi="Times New Roman"/>
        </w:rPr>
        <w:t xml:space="preserve"> revealed selective browsing on a sample of common forest species by deer. </w:t>
      </w:r>
      <w:r w:rsidR="00396B5A">
        <w:rPr>
          <w:rFonts w:ascii="Times New Roman" w:hAnsi="Times New Roman"/>
        </w:rPr>
        <w:t>D</w:t>
      </w:r>
      <w:r w:rsidR="00396B5A" w:rsidRPr="00B55F57">
        <w:rPr>
          <w:rFonts w:ascii="Times New Roman" w:hAnsi="Times New Roman"/>
        </w:rPr>
        <w:t xml:space="preserve">eer abundance </w:t>
      </w:r>
      <w:r w:rsidR="00396B5A">
        <w:rPr>
          <w:rFonts w:ascii="Times New Roman" w:hAnsi="Times New Roman"/>
        </w:rPr>
        <w:t xml:space="preserve">in </w:t>
      </w:r>
      <w:r>
        <w:rPr>
          <w:rFonts w:ascii="Times New Roman" w:hAnsi="Times New Roman"/>
        </w:rPr>
        <w:t xml:space="preserve">Guam’s </w:t>
      </w:r>
      <w:r w:rsidR="00396B5A">
        <w:rPr>
          <w:rFonts w:ascii="Times New Roman" w:hAnsi="Times New Roman"/>
        </w:rPr>
        <w:t>native forest</w:t>
      </w:r>
      <w:r>
        <w:rPr>
          <w:rFonts w:ascii="Times New Roman" w:hAnsi="Times New Roman"/>
        </w:rPr>
        <w:t>s</w:t>
      </w:r>
      <w:r w:rsidR="00396B5A">
        <w:rPr>
          <w:rFonts w:ascii="Times New Roman" w:hAnsi="Times New Roman"/>
        </w:rPr>
        <w:t xml:space="preserve"> showed</w:t>
      </w:r>
      <w:r w:rsidR="00396B5A" w:rsidRPr="00B55F57">
        <w:rPr>
          <w:rFonts w:ascii="Times New Roman" w:hAnsi="Times New Roman"/>
        </w:rPr>
        <w:t xml:space="preserve"> strong negative </w:t>
      </w:r>
      <w:proofErr w:type="spellStart"/>
      <w:r w:rsidR="00396B5A" w:rsidRPr="00B55F57">
        <w:rPr>
          <w:rFonts w:ascii="Times New Roman" w:hAnsi="Times New Roman"/>
        </w:rPr>
        <w:t>loglinear</w:t>
      </w:r>
      <w:proofErr w:type="spellEnd"/>
      <w:r w:rsidR="00396B5A" w:rsidRPr="00B55F57">
        <w:rPr>
          <w:rFonts w:ascii="Times New Roman" w:hAnsi="Times New Roman"/>
        </w:rPr>
        <w:t xml:space="preserve"> relationships </w:t>
      </w:r>
      <w:r w:rsidR="00396B5A">
        <w:rPr>
          <w:rFonts w:ascii="Times New Roman" w:hAnsi="Times New Roman"/>
        </w:rPr>
        <w:t xml:space="preserve">with </w:t>
      </w:r>
      <w:r w:rsidR="00396B5A" w:rsidRPr="00B55F57">
        <w:rPr>
          <w:rFonts w:ascii="Times New Roman" w:hAnsi="Times New Roman"/>
        </w:rPr>
        <w:t xml:space="preserve">overall seedling abundance, </w:t>
      </w:r>
      <w:r w:rsidR="00396B5A">
        <w:rPr>
          <w:rFonts w:ascii="Times New Roman" w:hAnsi="Times New Roman"/>
        </w:rPr>
        <w:t xml:space="preserve">including both </w:t>
      </w:r>
      <w:r w:rsidR="00396B5A" w:rsidRPr="00B55F57">
        <w:rPr>
          <w:rFonts w:ascii="Times New Roman" w:hAnsi="Times New Roman"/>
        </w:rPr>
        <w:t xml:space="preserve">native and </w:t>
      </w:r>
      <w:r w:rsidR="00396B5A" w:rsidRPr="00B55F57">
        <w:rPr>
          <w:rFonts w:ascii="Times New Roman" w:hAnsi="Times New Roman"/>
        </w:rPr>
        <w:lastRenderedPageBreak/>
        <w:t>exotic seedling abundance, and vine abundance. We also found that overall plant diversity is greatest at intermediate levels of deer abundance</w:t>
      </w:r>
      <w:r w:rsidR="00396B5A">
        <w:rPr>
          <w:rFonts w:ascii="Times New Roman" w:hAnsi="Times New Roman"/>
        </w:rPr>
        <w:t>, consistent with the intermediate disturbance hypothesis (IDH) (Connell 1978)</w:t>
      </w:r>
      <w:r w:rsidR="00396B5A" w:rsidRPr="00B55F57">
        <w:rPr>
          <w:rFonts w:ascii="Times New Roman" w:hAnsi="Times New Roman"/>
        </w:rPr>
        <w:t>. We did not detect these relationships with pig abundance</w:t>
      </w:r>
      <w:r w:rsidR="00396B5A">
        <w:rPr>
          <w:rFonts w:ascii="Times New Roman" w:hAnsi="Times New Roman"/>
        </w:rPr>
        <w:t>, suggesting that deer may have a stronger role in determining species abundance and dispersal in these forests</w:t>
      </w:r>
      <w:r w:rsidR="00396B5A" w:rsidRPr="00B55F57">
        <w:rPr>
          <w:rFonts w:ascii="Times New Roman" w:hAnsi="Times New Roman"/>
        </w:rPr>
        <w:t xml:space="preserve">. </w:t>
      </w:r>
      <w:r w:rsidR="00396B5A">
        <w:rPr>
          <w:rFonts w:ascii="Times New Roman" w:hAnsi="Times New Roman"/>
        </w:rPr>
        <w:t>However, p</w:t>
      </w:r>
      <w:r w:rsidR="00396B5A" w:rsidRPr="00B55F57">
        <w:rPr>
          <w:rFonts w:ascii="Times New Roman" w:hAnsi="Times New Roman"/>
        </w:rPr>
        <w:t xml:space="preserve">igs did appear to have a strong role in seed dispersal in Guam, selectively dispersing native </w:t>
      </w:r>
      <w:commentRangeStart w:id="224"/>
      <w:r w:rsidR="00396B5A" w:rsidRPr="00B55F57">
        <w:rPr>
          <w:rFonts w:ascii="Times New Roman" w:hAnsi="Times New Roman"/>
        </w:rPr>
        <w:t>seedlings</w:t>
      </w:r>
      <w:commentRangeEnd w:id="224"/>
      <w:r w:rsidR="00C865F7">
        <w:rPr>
          <w:rStyle w:val="CommentReference"/>
        </w:rPr>
        <w:commentReference w:id="224"/>
      </w:r>
      <w:r w:rsidR="00396B5A" w:rsidRPr="00B55F57">
        <w:rPr>
          <w:rFonts w:ascii="Times New Roman" w:hAnsi="Times New Roman"/>
        </w:rPr>
        <w:t>.</w:t>
      </w:r>
    </w:p>
    <w:p w14:paraId="04BADC9E" w14:textId="6A4AB41A" w:rsidR="00396B5A" w:rsidRDefault="004C279B" w:rsidP="004C279B">
      <w:pPr>
        <w:spacing w:line="480" w:lineRule="auto"/>
        <w:ind w:firstLine="360"/>
        <w:contextualSpacing/>
        <w:rPr>
          <w:rFonts w:ascii="Times New Roman" w:hAnsi="Times New Roman"/>
        </w:rPr>
      </w:pPr>
      <w:r>
        <w:rPr>
          <w:rFonts w:ascii="Times New Roman" w:hAnsi="Times New Roman"/>
        </w:rPr>
        <w:t>Our results show that</w:t>
      </w:r>
      <w:r w:rsidR="002C42BD">
        <w:rPr>
          <w:rFonts w:ascii="Times New Roman" w:hAnsi="Times New Roman"/>
        </w:rPr>
        <w:t xml:space="preserve"> deer</w:t>
      </w:r>
      <w:r>
        <w:rPr>
          <w:rFonts w:ascii="Times New Roman" w:hAnsi="Times New Roman"/>
        </w:rPr>
        <w:t>, even at low levels of abundance, maintain novel ecosystem conditions in Guam by inhibiting regeneration of both native and exotic seedlings</w:t>
      </w:r>
      <w:r w:rsidR="00396B5A" w:rsidRPr="00B55F57">
        <w:rPr>
          <w:rFonts w:ascii="Times New Roman" w:hAnsi="Times New Roman"/>
        </w:rPr>
        <w:t xml:space="preserve">. The negative relationships we found between forest characteristics and deer abundance (Figure </w:t>
      </w:r>
      <w:r w:rsidR="006C3FC3">
        <w:rPr>
          <w:rFonts w:ascii="Times New Roman" w:hAnsi="Times New Roman"/>
        </w:rPr>
        <w:t>5</w:t>
      </w:r>
      <w:r w:rsidR="00396B5A" w:rsidRPr="00B55F57">
        <w:rPr>
          <w:rFonts w:ascii="Times New Roman" w:hAnsi="Times New Roman"/>
        </w:rPr>
        <w:t>) demonstrate that forests are heavily impacted, across all</w:t>
      </w:r>
      <w:r w:rsidR="00396B5A">
        <w:rPr>
          <w:rFonts w:ascii="Times New Roman" w:hAnsi="Times New Roman"/>
        </w:rPr>
        <w:t xml:space="preserve"> </w:t>
      </w:r>
      <w:del w:id="225" w:author="Ross Miller" w:date="2013-10-15T17:12:00Z">
        <w:r w:rsidR="00396B5A" w:rsidRPr="00B55F57" w:rsidDel="00C865F7">
          <w:rPr>
            <w:rFonts w:ascii="Times New Roman" w:hAnsi="Times New Roman"/>
          </w:rPr>
          <w:delText xml:space="preserve">except </w:delText>
        </w:r>
      </w:del>
      <w:ins w:id="226" w:author="Ross Miller" w:date="2013-10-15T17:12:00Z">
        <w:r w:rsidR="00C865F7">
          <w:rPr>
            <w:rFonts w:ascii="Times New Roman" w:hAnsi="Times New Roman"/>
          </w:rPr>
          <w:t>but</w:t>
        </w:r>
        <w:r w:rsidR="00C865F7" w:rsidRPr="00B55F57">
          <w:rPr>
            <w:rFonts w:ascii="Times New Roman" w:hAnsi="Times New Roman"/>
          </w:rPr>
          <w:t xml:space="preserve"> </w:t>
        </w:r>
      </w:ins>
      <w:r w:rsidR="00396B5A" w:rsidRPr="00B55F57">
        <w:rPr>
          <w:rFonts w:ascii="Times New Roman" w:hAnsi="Times New Roman"/>
        </w:rPr>
        <w:t>extremely low</w:t>
      </w:r>
      <w:r w:rsidR="00396B5A">
        <w:rPr>
          <w:rFonts w:ascii="Times New Roman" w:hAnsi="Times New Roman"/>
        </w:rPr>
        <w:t xml:space="preserve"> </w:t>
      </w:r>
      <w:r w:rsidR="00396B5A" w:rsidRPr="00B55F57">
        <w:rPr>
          <w:rFonts w:ascii="Times New Roman" w:hAnsi="Times New Roman"/>
        </w:rPr>
        <w:t xml:space="preserve">deer abundances. This </w:t>
      </w:r>
      <w:del w:id="227" w:author="Ross Miller" w:date="2013-10-15T17:12:00Z">
        <w:r w:rsidR="00396B5A" w:rsidRPr="00B55F57" w:rsidDel="00C865F7">
          <w:rPr>
            <w:rFonts w:ascii="Times New Roman" w:hAnsi="Times New Roman"/>
          </w:rPr>
          <w:delText xml:space="preserve">mirrors </w:delText>
        </w:r>
      </w:del>
      <w:ins w:id="228" w:author="Ross Miller" w:date="2013-10-15T17:12:00Z">
        <w:r w:rsidR="00C865F7">
          <w:rPr>
            <w:rFonts w:ascii="Times New Roman" w:hAnsi="Times New Roman"/>
          </w:rPr>
          <w:t>corroborates</w:t>
        </w:r>
        <w:r w:rsidR="00C865F7" w:rsidRPr="00B55F57">
          <w:rPr>
            <w:rFonts w:ascii="Times New Roman" w:hAnsi="Times New Roman"/>
          </w:rPr>
          <w:t xml:space="preserve"> </w:t>
        </w:r>
      </w:ins>
      <w:r w:rsidR="00396B5A" w:rsidRPr="00B55F57">
        <w:rPr>
          <w:rFonts w:ascii="Times New Roman" w:hAnsi="Times New Roman"/>
        </w:rPr>
        <w:t>studies in other systems, such as in North America</w:t>
      </w:r>
      <w:del w:id="229" w:author="Ross Miller" w:date="2013-10-15T17:12:00Z">
        <w:r w:rsidDel="00C865F7">
          <w:rPr>
            <w:rFonts w:ascii="Times New Roman" w:hAnsi="Times New Roman"/>
          </w:rPr>
          <w:delText>,</w:delText>
        </w:r>
      </w:del>
      <w:r w:rsidR="00396B5A" w:rsidRPr="00B55F57">
        <w:rPr>
          <w:rFonts w:ascii="Times New Roman" w:hAnsi="Times New Roman"/>
        </w:rPr>
        <w:t xml:space="preserve"> where</w:t>
      </w:r>
      <w:ins w:id="230" w:author="Ross Miller" w:date="2013-10-15T17:13:00Z">
        <w:r w:rsidR="00C865F7">
          <w:rPr>
            <w:rFonts w:ascii="Times New Roman" w:hAnsi="Times New Roman"/>
          </w:rPr>
          <w:t xml:space="preserve"> </w:t>
        </w:r>
      </w:ins>
      <w:del w:id="231" w:author="Ross Miller" w:date="2013-10-15T17:13:00Z">
        <w:r w:rsidR="00396B5A" w:rsidRPr="00B55F57" w:rsidDel="00C865F7">
          <w:rPr>
            <w:rFonts w:ascii="Times New Roman" w:hAnsi="Times New Roman"/>
          </w:rPr>
          <w:delText xml:space="preserve"> population </w:delText>
        </w:r>
      </w:del>
      <w:r w:rsidR="00396B5A" w:rsidRPr="00B55F57">
        <w:rPr>
          <w:rFonts w:ascii="Times New Roman" w:hAnsi="Times New Roman"/>
        </w:rPr>
        <w:t xml:space="preserve">densities of </w:t>
      </w:r>
      <w:r w:rsidR="00396B5A">
        <w:rPr>
          <w:rFonts w:ascii="Times New Roman" w:hAnsi="Times New Roman"/>
        </w:rPr>
        <w:t xml:space="preserve">native </w:t>
      </w:r>
      <w:r w:rsidR="00396B5A" w:rsidRPr="00B55F57">
        <w:rPr>
          <w:rFonts w:ascii="Times New Roman" w:hAnsi="Times New Roman"/>
        </w:rPr>
        <w:t>white-tailed deer</w:t>
      </w:r>
      <w:r w:rsidR="00396B5A">
        <w:rPr>
          <w:rFonts w:ascii="Times New Roman" w:hAnsi="Times New Roman"/>
        </w:rPr>
        <w:t xml:space="preserve"> (</w:t>
      </w:r>
      <w:proofErr w:type="spellStart"/>
      <w:r w:rsidR="00396B5A" w:rsidRPr="0094068C">
        <w:rPr>
          <w:rFonts w:ascii="Times New Roman" w:hAnsi="Times New Roman"/>
          <w:i/>
        </w:rPr>
        <w:t>Odocoileus</w:t>
      </w:r>
      <w:proofErr w:type="spellEnd"/>
      <w:r w:rsidR="00396B5A" w:rsidRPr="0094068C">
        <w:rPr>
          <w:rFonts w:ascii="Times New Roman" w:hAnsi="Times New Roman"/>
          <w:i/>
        </w:rPr>
        <w:t xml:space="preserve"> </w:t>
      </w:r>
      <w:proofErr w:type="spellStart"/>
      <w:r w:rsidR="00396B5A">
        <w:rPr>
          <w:rFonts w:ascii="Times New Roman" w:hAnsi="Times New Roman"/>
          <w:i/>
        </w:rPr>
        <w:t>viginianu</w:t>
      </w:r>
      <w:r w:rsidR="00396B5A" w:rsidRPr="0094068C">
        <w:rPr>
          <w:rFonts w:ascii="Times New Roman" w:hAnsi="Times New Roman"/>
          <w:i/>
        </w:rPr>
        <w:t>s</w:t>
      </w:r>
      <w:proofErr w:type="spellEnd"/>
      <w:r w:rsidR="00396B5A">
        <w:rPr>
          <w:rFonts w:ascii="Times New Roman" w:hAnsi="Times New Roman"/>
        </w:rPr>
        <w:t>)</w:t>
      </w:r>
      <w:r w:rsidR="00396B5A" w:rsidRPr="00B55F57">
        <w:rPr>
          <w:rFonts w:ascii="Times New Roman" w:hAnsi="Times New Roman"/>
        </w:rPr>
        <w:t xml:space="preserve"> </w:t>
      </w:r>
      <w:ins w:id="232" w:author="Ross Miller" w:date="2013-10-15T17:13:00Z">
        <w:r w:rsidR="00C865F7">
          <w:rPr>
            <w:rFonts w:ascii="Times New Roman" w:hAnsi="Times New Roman"/>
          </w:rPr>
          <w:t xml:space="preserve">at populations </w:t>
        </w:r>
      </w:ins>
      <w:r w:rsidR="00396B5A" w:rsidRPr="00B55F57">
        <w:rPr>
          <w:rFonts w:ascii="Times New Roman" w:hAnsi="Times New Roman"/>
        </w:rPr>
        <w:t xml:space="preserve">only slightly higher than </w:t>
      </w:r>
      <w:commentRangeStart w:id="233"/>
      <w:r w:rsidR="00396B5A" w:rsidRPr="00B55F57">
        <w:rPr>
          <w:rFonts w:ascii="Times New Roman" w:hAnsi="Times New Roman"/>
        </w:rPr>
        <w:t xml:space="preserve">historic levels </w:t>
      </w:r>
      <w:commentRangeEnd w:id="233"/>
      <w:r w:rsidR="00C865F7">
        <w:rPr>
          <w:rStyle w:val="CommentReference"/>
        </w:rPr>
        <w:commentReference w:id="233"/>
      </w:r>
      <w:r>
        <w:rPr>
          <w:rFonts w:ascii="Times New Roman" w:hAnsi="Times New Roman"/>
        </w:rPr>
        <w:t xml:space="preserve">limited </w:t>
      </w:r>
      <w:r w:rsidR="00396B5A" w:rsidRPr="00B55F57">
        <w:rPr>
          <w:rFonts w:ascii="Times New Roman" w:hAnsi="Times New Roman"/>
        </w:rPr>
        <w:t>forest regeneration of once common forest species (</w:t>
      </w:r>
      <w:proofErr w:type="spellStart"/>
      <w:r w:rsidR="00396B5A" w:rsidRPr="00B55F57">
        <w:rPr>
          <w:rFonts w:ascii="Times New Roman" w:hAnsi="Times New Roman"/>
        </w:rPr>
        <w:t>Alverson</w:t>
      </w:r>
      <w:proofErr w:type="spellEnd"/>
      <w:r w:rsidR="00396B5A" w:rsidRPr="00B55F57">
        <w:rPr>
          <w:rFonts w:ascii="Times New Roman" w:hAnsi="Times New Roman"/>
        </w:rPr>
        <w:t xml:space="preserve"> et al 1988</w:t>
      </w:r>
      <w:r w:rsidR="006C3FC3">
        <w:rPr>
          <w:rFonts w:ascii="Times New Roman" w:hAnsi="Times New Roman"/>
        </w:rPr>
        <w:t>.</w:t>
      </w:r>
      <w:r w:rsidR="00396B5A" w:rsidRPr="00B55F57">
        <w:rPr>
          <w:rFonts w:ascii="Times New Roman" w:hAnsi="Times New Roman"/>
        </w:rPr>
        <w:t xml:space="preserve">). </w:t>
      </w:r>
      <w:r w:rsidR="00396B5A">
        <w:rPr>
          <w:rFonts w:ascii="Times New Roman" w:hAnsi="Times New Roman"/>
        </w:rPr>
        <w:t>Therefore, only drastic reductions or elimination of deer are likely to lead to noticeable changes in forest communities.</w:t>
      </w:r>
    </w:p>
    <w:p w14:paraId="0FAE5246" w14:textId="77777777" w:rsidR="00396B5A" w:rsidRPr="00B55F57" w:rsidRDefault="00396B5A" w:rsidP="00396B5A">
      <w:pPr>
        <w:spacing w:line="480" w:lineRule="auto"/>
        <w:ind w:firstLine="360"/>
        <w:contextualSpacing/>
        <w:rPr>
          <w:rFonts w:ascii="Times New Roman" w:hAnsi="Times New Roman"/>
        </w:rPr>
      </w:pPr>
      <w:commentRangeStart w:id="234"/>
      <w:r w:rsidRPr="00B55F57">
        <w:rPr>
          <w:rFonts w:ascii="Times New Roman" w:hAnsi="Times New Roman"/>
        </w:rPr>
        <w:t>Deer also had important effects on overall forest community diversity</w:t>
      </w:r>
      <w:r>
        <w:rPr>
          <w:rFonts w:ascii="Times New Roman" w:hAnsi="Times New Roman"/>
        </w:rPr>
        <w:t>, with the greatest f</w:t>
      </w:r>
      <w:r w:rsidRPr="00B55F57">
        <w:rPr>
          <w:rFonts w:ascii="Times New Roman" w:hAnsi="Times New Roman"/>
        </w:rPr>
        <w:t>orest diversity at intermediate levels of deer abundance</w:t>
      </w:r>
      <w:r w:rsidR="00562E91">
        <w:rPr>
          <w:rFonts w:ascii="Times New Roman" w:hAnsi="Times New Roman"/>
        </w:rPr>
        <w:t xml:space="preserve"> (Fig</w:t>
      </w:r>
      <w:r w:rsidR="008130D5">
        <w:rPr>
          <w:rFonts w:ascii="Times New Roman" w:hAnsi="Times New Roman"/>
        </w:rPr>
        <w:t>ure</w:t>
      </w:r>
      <w:r w:rsidR="00562E91">
        <w:rPr>
          <w:rFonts w:ascii="Times New Roman" w:hAnsi="Times New Roman"/>
        </w:rPr>
        <w:t xml:space="preserve"> 5</w:t>
      </w:r>
      <w:r w:rsidR="00F5667E">
        <w:rPr>
          <w:rFonts w:ascii="Times New Roman" w:hAnsi="Times New Roman"/>
        </w:rPr>
        <w:t>D</w:t>
      </w:r>
      <w:r>
        <w:rPr>
          <w:rFonts w:ascii="Times New Roman" w:hAnsi="Times New Roman"/>
        </w:rPr>
        <w:t>)</w:t>
      </w:r>
      <w:r w:rsidRPr="00B55F57">
        <w:rPr>
          <w:rFonts w:ascii="Times New Roman" w:hAnsi="Times New Roman"/>
        </w:rPr>
        <w:t xml:space="preserve">. This pattern of plant diversity is consistent with the intermediate disturbance hypothesis (IDH) (Connell 1978). </w:t>
      </w:r>
      <w:r>
        <w:rPr>
          <w:rFonts w:ascii="Times New Roman" w:hAnsi="Times New Roman"/>
        </w:rPr>
        <w:t xml:space="preserve">The </w:t>
      </w:r>
      <w:r w:rsidRPr="00B55F57">
        <w:rPr>
          <w:rFonts w:ascii="Times New Roman" w:hAnsi="Times New Roman"/>
        </w:rPr>
        <w:t xml:space="preserve">IDH proposes that at low levels of disturbance, </w:t>
      </w:r>
      <w:r>
        <w:rPr>
          <w:rFonts w:ascii="Times New Roman" w:hAnsi="Times New Roman"/>
        </w:rPr>
        <w:t>as is caused by ungulate</w:t>
      </w:r>
      <w:r w:rsidRPr="00B55F57">
        <w:rPr>
          <w:rFonts w:ascii="Times New Roman" w:hAnsi="Times New Roman"/>
        </w:rPr>
        <w:t xml:space="preserve"> </w:t>
      </w:r>
      <w:proofErr w:type="spellStart"/>
      <w:r w:rsidRPr="00B55F57">
        <w:rPr>
          <w:rFonts w:ascii="Times New Roman" w:hAnsi="Times New Roman"/>
        </w:rPr>
        <w:t>herbivory</w:t>
      </w:r>
      <w:proofErr w:type="spellEnd"/>
      <w:r w:rsidRPr="00B55F57">
        <w:rPr>
          <w:rFonts w:ascii="Times New Roman" w:hAnsi="Times New Roman"/>
        </w:rPr>
        <w:t xml:space="preserve">, a few competitive dominants rule, while at high levels of disturbance, only disturbance-tolerant species survive. In contrast to our results, many studies about ungulate effects on biodiversity show a pattern of monotonic decline (Stockton </w:t>
      </w:r>
      <w:r w:rsidRPr="00B55F57">
        <w:rPr>
          <w:rFonts w:ascii="Times New Roman" w:hAnsi="Times New Roman"/>
          <w:i/>
        </w:rPr>
        <w:t xml:space="preserve">et al. </w:t>
      </w:r>
      <w:r w:rsidRPr="00B55F57">
        <w:rPr>
          <w:rFonts w:ascii="Times New Roman" w:hAnsi="Times New Roman"/>
        </w:rPr>
        <w:t xml:space="preserve">2005, Spear and </w:t>
      </w:r>
      <w:proofErr w:type="spellStart"/>
      <w:r w:rsidRPr="00B55F57">
        <w:rPr>
          <w:rFonts w:ascii="Times New Roman" w:hAnsi="Times New Roman"/>
        </w:rPr>
        <w:t>Chown</w:t>
      </w:r>
      <w:proofErr w:type="spellEnd"/>
      <w:r w:rsidRPr="00B55F57">
        <w:rPr>
          <w:rFonts w:ascii="Times New Roman" w:hAnsi="Times New Roman"/>
        </w:rPr>
        <w:t xml:space="preserve"> 2009). </w:t>
      </w:r>
      <w:commentRangeStart w:id="235"/>
      <w:r w:rsidRPr="00B55F57">
        <w:rPr>
          <w:rFonts w:ascii="Times New Roman" w:hAnsi="Times New Roman"/>
        </w:rPr>
        <w:t xml:space="preserve">One of the few studies of </w:t>
      </w:r>
      <w:proofErr w:type="spellStart"/>
      <w:r w:rsidRPr="00B55F57">
        <w:rPr>
          <w:rFonts w:ascii="Times New Roman" w:hAnsi="Times New Roman"/>
        </w:rPr>
        <w:t>herbivory</w:t>
      </w:r>
      <w:proofErr w:type="spellEnd"/>
      <w:r w:rsidRPr="00B55F57">
        <w:rPr>
          <w:rFonts w:ascii="Times New Roman" w:hAnsi="Times New Roman"/>
        </w:rPr>
        <w:t xml:space="preserve"> that did support the IDH model involved deer, and was restricted to ground-</w:t>
      </w:r>
      <w:r w:rsidRPr="00B55F57">
        <w:rPr>
          <w:rFonts w:ascii="Times New Roman" w:hAnsi="Times New Roman"/>
        </w:rPr>
        <w:lastRenderedPageBreak/>
        <w:t xml:space="preserve">cover in a temperate forest habitat. However, the pattern was only evident when other </w:t>
      </w:r>
      <w:commentRangeStart w:id="236"/>
      <w:r w:rsidRPr="00B55F57">
        <w:rPr>
          <w:rFonts w:ascii="Times New Roman" w:hAnsi="Times New Roman"/>
        </w:rPr>
        <w:t xml:space="preserve">environmental factors </w:t>
      </w:r>
      <w:commentRangeEnd w:id="236"/>
      <w:r>
        <w:rPr>
          <w:rStyle w:val="CommentReference"/>
          <w:vanish/>
        </w:rPr>
        <w:commentReference w:id="236"/>
      </w:r>
      <w:r w:rsidRPr="00B55F57">
        <w:rPr>
          <w:rFonts w:ascii="Times New Roman" w:hAnsi="Times New Roman"/>
        </w:rPr>
        <w:t xml:space="preserve">were controlled (Suzuki </w:t>
      </w:r>
      <w:r w:rsidRPr="00B55F57">
        <w:rPr>
          <w:rFonts w:ascii="Times New Roman" w:hAnsi="Times New Roman"/>
          <w:i/>
        </w:rPr>
        <w:t xml:space="preserve">et al. </w:t>
      </w:r>
      <w:r w:rsidRPr="00B55F57">
        <w:rPr>
          <w:rFonts w:ascii="Times New Roman" w:hAnsi="Times New Roman"/>
        </w:rPr>
        <w:t>2012).</w:t>
      </w:r>
      <w:commentRangeEnd w:id="235"/>
      <w:r>
        <w:rPr>
          <w:rStyle w:val="CommentReference"/>
          <w:vanish/>
        </w:rPr>
        <w:commentReference w:id="235"/>
      </w:r>
      <w:r w:rsidRPr="00B55F57">
        <w:rPr>
          <w:rFonts w:ascii="Times New Roman" w:hAnsi="Times New Roman"/>
        </w:rPr>
        <w:t xml:space="preserve"> </w:t>
      </w:r>
      <w:commentRangeStart w:id="237"/>
      <w:r w:rsidRPr="00B55F57">
        <w:rPr>
          <w:rFonts w:ascii="Times New Roman" w:hAnsi="Times New Roman"/>
        </w:rPr>
        <w:t xml:space="preserve">Our study, in contrast, showed an IDH pattern in forest community diversity as a response to deer </w:t>
      </w:r>
      <w:proofErr w:type="spellStart"/>
      <w:r w:rsidRPr="00B55F57">
        <w:rPr>
          <w:rFonts w:ascii="Times New Roman" w:hAnsi="Times New Roman"/>
        </w:rPr>
        <w:t>herbivory</w:t>
      </w:r>
      <w:proofErr w:type="spellEnd"/>
      <w:r w:rsidRPr="00B55F57">
        <w:rPr>
          <w:rFonts w:ascii="Times New Roman" w:hAnsi="Times New Roman"/>
        </w:rPr>
        <w:t>, even with other environmental factors at play.</w:t>
      </w:r>
      <w:commentRangeEnd w:id="237"/>
      <w:r>
        <w:rPr>
          <w:rStyle w:val="CommentReference"/>
          <w:vanish/>
        </w:rPr>
        <w:commentReference w:id="237"/>
      </w:r>
      <w:commentRangeEnd w:id="234"/>
      <w:r w:rsidR="00BF7FC2">
        <w:rPr>
          <w:rStyle w:val="CommentReference"/>
          <w:vanish/>
        </w:rPr>
        <w:commentReference w:id="234"/>
      </w:r>
    </w:p>
    <w:p w14:paraId="2D96F5BD" w14:textId="717376CD" w:rsidR="00396B5A" w:rsidRPr="00B55F57" w:rsidRDefault="00396B5A" w:rsidP="00396B5A">
      <w:pPr>
        <w:spacing w:line="480" w:lineRule="auto"/>
        <w:ind w:firstLine="360"/>
        <w:rPr>
          <w:rFonts w:ascii="Times New Roman" w:hAnsi="Times New Roman"/>
        </w:rPr>
      </w:pPr>
      <w:commentRangeStart w:id="238"/>
      <w:r>
        <w:rPr>
          <w:rFonts w:ascii="Times New Roman" w:hAnsi="Times New Roman"/>
        </w:rPr>
        <w:t>With the hig</w:t>
      </w:r>
      <w:r w:rsidR="00057FAA">
        <w:rPr>
          <w:rFonts w:ascii="Times New Roman" w:hAnsi="Times New Roman"/>
        </w:rPr>
        <w:t xml:space="preserve">h population densities of deer </w:t>
      </w:r>
      <w:r>
        <w:rPr>
          <w:rFonts w:ascii="Times New Roman" w:hAnsi="Times New Roman"/>
        </w:rPr>
        <w:t xml:space="preserve">in Guam (Knutson and Vogt 2002), </w:t>
      </w:r>
      <w:r w:rsidR="005E1CF7">
        <w:rPr>
          <w:rFonts w:ascii="Times New Roman" w:hAnsi="Times New Roman"/>
        </w:rPr>
        <w:t xml:space="preserve">selective </w:t>
      </w:r>
      <w:proofErr w:type="spellStart"/>
      <w:r w:rsidR="005E1CF7">
        <w:rPr>
          <w:rFonts w:ascii="Times New Roman" w:hAnsi="Times New Roman"/>
        </w:rPr>
        <w:t>herbivory</w:t>
      </w:r>
      <w:proofErr w:type="spellEnd"/>
      <w:r w:rsidR="005E1CF7">
        <w:rPr>
          <w:rFonts w:ascii="Times New Roman" w:hAnsi="Times New Roman"/>
        </w:rPr>
        <w:t xml:space="preserve"> on </w:t>
      </w:r>
      <w:del w:id="239" w:author="Ross Miller" w:date="2013-10-15T17:16:00Z">
        <w:r w:rsidR="005E1CF7" w:rsidDel="00C865F7">
          <w:rPr>
            <w:rFonts w:ascii="Times New Roman" w:hAnsi="Times New Roman"/>
          </w:rPr>
          <w:delText xml:space="preserve">some </w:delText>
        </w:r>
      </w:del>
      <w:ins w:id="240" w:author="Ross Miller" w:date="2013-10-15T17:16:00Z">
        <w:r w:rsidR="00C865F7">
          <w:rPr>
            <w:rFonts w:ascii="Times New Roman" w:hAnsi="Times New Roman"/>
          </w:rPr>
          <w:t xml:space="preserve">seedling of some </w:t>
        </w:r>
      </w:ins>
      <w:del w:id="241" w:author="Ross Miller" w:date="2013-10-15T17:16:00Z">
        <w:r w:rsidR="005E1CF7" w:rsidDel="00C865F7">
          <w:rPr>
            <w:rFonts w:ascii="Times New Roman" w:hAnsi="Times New Roman"/>
          </w:rPr>
          <w:delText xml:space="preserve">but not other </w:delText>
        </w:r>
      </w:del>
      <w:r w:rsidR="005E1CF7">
        <w:rPr>
          <w:rFonts w:ascii="Times New Roman" w:hAnsi="Times New Roman"/>
        </w:rPr>
        <w:t>species</w:t>
      </w:r>
      <w:del w:id="242" w:author="Ross Miller" w:date="2013-10-15T17:16:00Z">
        <w:r w:rsidR="005E1CF7" w:rsidDel="00C865F7">
          <w:rPr>
            <w:rFonts w:ascii="Times New Roman" w:hAnsi="Times New Roman"/>
          </w:rPr>
          <w:delText xml:space="preserve"> of seedlings</w:delText>
        </w:r>
      </w:del>
      <w:r w:rsidR="005E1CF7">
        <w:rPr>
          <w:rFonts w:ascii="Times New Roman" w:hAnsi="Times New Roman"/>
        </w:rPr>
        <w:t xml:space="preserve"> </w:t>
      </w:r>
      <w:r>
        <w:rPr>
          <w:rFonts w:ascii="Times New Roman" w:hAnsi="Times New Roman"/>
        </w:rPr>
        <w:t xml:space="preserve">could have strong </w:t>
      </w:r>
      <w:commentRangeStart w:id="243"/>
      <w:r>
        <w:rPr>
          <w:rFonts w:ascii="Times New Roman" w:hAnsi="Times New Roman"/>
        </w:rPr>
        <w:t>implications</w:t>
      </w:r>
      <w:commentRangeEnd w:id="243"/>
      <w:r w:rsidR="00C865F7">
        <w:rPr>
          <w:rStyle w:val="CommentReference"/>
        </w:rPr>
        <w:commentReference w:id="243"/>
      </w:r>
      <w:r>
        <w:rPr>
          <w:rFonts w:ascii="Times New Roman" w:hAnsi="Times New Roman"/>
        </w:rPr>
        <w:t xml:space="preserve"> for species compositio</w:t>
      </w:r>
      <w:r w:rsidR="005E1CF7">
        <w:rPr>
          <w:rFonts w:ascii="Times New Roman" w:hAnsi="Times New Roman"/>
        </w:rPr>
        <w:t>n of forests</w:t>
      </w:r>
      <w:r>
        <w:rPr>
          <w:rFonts w:ascii="Times New Roman" w:hAnsi="Times New Roman"/>
        </w:rPr>
        <w:t xml:space="preserve">, especially combined with the loss of avian ecological functions in Guam. </w:t>
      </w:r>
      <w:r w:rsidR="005E1CF7">
        <w:rPr>
          <w:rFonts w:ascii="Times New Roman" w:hAnsi="Times New Roman"/>
        </w:rPr>
        <w:t>In North America</w:t>
      </w:r>
      <w:r w:rsidR="00814A95">
        <w:rPr>
          <w:rFonts w:ascii="Times New Roman" w:hAnsi="Times New Roman"/>
        </w:rPr>
        <w:t xml:space="preserve">n </w:t>
      </w:r>
      <w:proofErr w:type="spellStart"/>
      <w:r w:rsidR="00814A95">
        <w:rPr>
          <w:rFonts w:ascii="Times New Roman" w:hAnsi="Times New Roman"/>
        </w:rPr>
        <w:t>silvicultural</w:t>
      </w:r>
      <w:proofErr w:type="spellEnd"/>
      <w:r w:rsidR="00814A95">
        <w:rPr>
          <w:rFonts w:ascii="Times New Roman" w:hAnsi="Times New Roman"/>
        </w:rPr>
        <w:t xml:space="preserve"> treatments, </w:t>
      </w:r>
      <w:r w:rsidR="005E1CF7">
        <w:rPr>
          <w:rFonts w:ascii="Times New Roman" w:hAnsi="Times New Roman"/>
        </w:rPr>
        <w:t xml:space="preserve">species </w:t>
      </w:r>
      <w:r w:rsidR="00814A95">
        <w:rPr>
          <w:rFonts w:ascii="Times New Roman" w:hAnsi="Times New Roman"/>
        </w:rPr>
        <w:t xml:space="preserve">resistant to deer </w:t>
      </w:r>
      <w:proofErr w:type="spellStart"/>
      <w:r w:rsidR="00814A95">
        <w:rPr>
          <w:rFonts w:ascii="Times New Roman" w:hAnsi="Times New Roman"/>
        </w:rPr>
        <w:t>herbivory</w:t>
      </w:r>
      <w:proofErr w:type="spellEnd"/>
      <w:r w:rsidR="00814A95">
        <w:rPr>
          <w:rFonts w:ascii="Times New Roman" w:hAnsi="Times New Roman"/>
        </w:rPr>
        <w:t xml:space="preserve"> thrive with high populations of white-tailed deer, while preferred tree species decreased in the presence of deer (Horsley et al. 2003).</w:t>
      </w:r>
      <w:r w:rsidR="005E1CF7">
        <w:rPr>
          <w:rFonts w:ascii="Times New Roman" w:hAnsi="Times New Roman"/>
        </w:rPr>
        <w:t xml:space="preserve"> </w:t>
      </w:r>
      <w:r w:rsidR="00814A95">
        <w:rPr>
          <w:rFonts w:ascii="Times New Roman" w:hAnsi="Times New Roman"/>
        </w:rPr>
        <w:t>We suspect that this is happening in Mariana</w:t>
      </w:r>
      <w:ins w:id="244" w:author="Ross Miller" w:date="2013-10-15T17:17:00Z">
        <w:r w:rsidR="00C865F7">
          <w:rPr>
            <w:rFonts w:ascii="Times New Roman" w:hAnsi="Times New Roman"/>
          </w:rPr>
          <w:t xml:space="preserve"> Island</w:t>
        </w:r>
      </w:ins>
      <w:del w:id="245" w:author="Ross Miller" w:date="2013-10-15T17:17:00Z">
        <w:r w:rsidR="00814A95" w:rsidDel="00C865F7">
          <w:rPr>
            <w:rFonts w:ascii="Times New Roman" w:hAnsi="Times New Roman"/>
          </w:rPr>
          <w:delText>s</w:delText>
        </w:r>
      </w:del>
      <w:r w:rsidR="00814A95">
        <w:rPr>
          <w:rFonts w:ascii="Times New Roman" w:hAnsi="Times New Roman"/>
        </w:rPr>
        <w:t xml:space="preserve"> forest</w:t>
      </w:r>
      <w:r w:rsidR="008203FA">
        <w:rPr>
          <w:rFonts w:ascii="Times New Roman" w:hAnsi="Times New Roman"/>
        </w:rPr>
        <w:t>s</w:t>
      </w:r>
      <w:r w:rsidR="00814A95">
        <w:rPr>
          <w:rFonts w:ascii="Times New Roman" w:hAnsi="Times New Roman"/>
        </w:rPr>
        <w:t xml:space="preserve"> with deer as well. </w:t>
      </w:r>
      <w:r>
        <w:rPr>
          <w:rFonts w:ascii="Times New Roman" w:hAnsi="Times New Roman"/>
        </w:rPr>
        <w:t xml:space="preserve">Very few studies have looked at </w:t>
      </w:r>
      <w:r w:rsidR="00814A95">
        <w:rPr>
          <w:rFonts w:ascii="Times New Roman" w:hAnsi="Times New Roman"/>
        </w:rPr>
        <w:t>which species are preferred</w:t>
      </w:r>
      <w:r>
        <w:rPr>
          <w:rFonts w:ascii="Times New Roman" w:hAnsi="Times New Roman"/>
        </w:rPr>
        <w:t xml:space="preserve"> by deer in the Marianas (Wheeler 1979)</w:t>
      </w:r>
      <w:ins w:id="246" w:author="Ross Miller" w:date="2013-10-15T17:17:00Z">
        <w:r w:rsidR="00C865F7">
          <w:rPr>
            <w:rFonts w:ascii="Times New Roman" w:hAnsi="Times New Roman"/>
          </w:rPr>
          <w:t>.  F</w:t>
        </w:r>
      </w:ins>
      <w:del w:id="247" w:author="Ross Miller" w:date="2013-10-15T17:17:00Z">
        <w:r w:rsidDel="00C865F7">
          <w:rPr>
            <w:rFonts w:ascii="Times New Roman" w:hAnsi="Times New Roman"/>
          </w:rPr>
          <w:delText>, f</w:delText>
        </w:r>
      </w:del>
      <w:r>
        <w:rPr>
          <w:rFonts w:ascii="Times New Roman" w:hAnsi="Times New Roman"/>
        </w:rPr>
        <w:t>urther stomach-content analyses</w:t>
      </w:r>
      <w:ins w:id="248" w:author="Ross Miller" w:date="2013-10-15T17:17:00Z">
        <w:r w:rsidR="00C865F7">
          <w:rPr>
            <w:rFonts w:ascii="Times New Roman" w:hAnsi="Times New Roman"/>
          </w:rPr>
          <w:t xml:space="preserve"> </w:t>
        </w:r>
      </w:ins>
      <w:del w:id="249" w:author="Ross Miller" w:date="2013-10-15T17:17:00Z">
        <w:r w:rsidDel="00C865F7">
          <w:rPr>
            <w:rFonts w:ascii="Times New Roman" w:hAnsi="Times New Roman"/>
          </w:rPr>
          <w:delText xml:space="preserve"> could</w:delText>
        </w:r>
      </w:del>
      <w:ins w:id="250" w:author="Ross Miller" w:date="2013-10-15T17:17:00Z">
        <w:r w:rsidR="00C865F7">
          <w:rPr>
            <w:rFonts w:ascii="Times New Roman" w:hAnsi="Times New Roman"/>
          </w:rPr>
          <w:t>may</w:t>
        </w:r>
      </w:ins>
      <w:r>
        <w:rPr>
          <w:rFonts w:ascii="Times New Roman" w:hAnsi="Times New Roman"/>
        </w:rPr>
        <w:t xml:space="preserve"> reveal which species are selectively browsed by deer and in what quantities</w:t>
      </w:r>
      <w:r w:rsidRPr="00B55F57">
        <w:rPr>
          <w:rFonts w:ascii="Times New Roman" w:hAnsi="Times New Roman"/>
        </w:rPr>
        <w:t xml:space="preserve">. </w:t>
      </w:r>
      <w:r w:rsidR="004620AC">
        <w:rPr>
          <w:rFonts w:ascii="Times New Roman" w:hAnsi="Times New Roman"/>
        </w:rPr>
        <w:t>This, combined with</w:t>
      </w:r>
      <w:r>
        <w:rPr>
          <w:rFonts w:ascii="Times New Roman" w:hAnsi="Times New Roman"/>
        </w:rPr>
        <w:t xml:space="preserve"> long-term vegetation monitoring</w:t>
      </w:r>
      <w:r w:rsidR="004620AC">
        <w:rPr>
          <w:rFonts w:ascii="Times New Roman" w:hAnsi="Times New Roman"/>
        </w:rPr>
        <w:t>,</w:t>
      </w:r>
      <w:r>
        <w:rPr>
          <w:rFonts w:ascii="Times New Roman" w:hAnsi="Times New Roman"/>
        </w:rPr>
        <w:t xml:space="preserve"> could shed light on whether ungulate-impacted forests with few to no birds dispersing seeds will begin shifting to a community composition favoring species that are resistant to deer </w:t>
      </w:r>
      <w:proofErr w:type="spellStart"/>
      <w:r>
        <w:rPr>
          <w:rFonts w:ascii="Times New Roman" w:hAnsi="Times New Roman"/>
        </w:rPr>
        <w:t>herbivory</w:t>
      </w:r>
      <w:proofErr w:type="spellEnd"/>
      <w:r>
        <w:rPr>
          <w:rFonts w:ascii="Times New Roman" w:hAnsi="Times New Roman"/>
        </w:rPr>
        <w:t xml:space="preserve"> and species not reliant on avian seed </w:t>
      </w:r>
      <w:commentRangeStart w:id="251"/>
      <w:r>
        <w:rPr>
          <w:rFonts w:ascii="Times New Roman" w:hAnsi="Times New Roman"/>
        </w:rPr>
        <w:t>dispersal</w:t>
      </w:r>
      <w:commentRangeEnd w:id="251"/>
      <w:r w:rsidR="004620AC">
        <w:rPr>
          <w:rStyle w:val="CommentReference"/>
          <w:vanish/>
        </w:rPr>
        <w:commentReference w:id="251"/>
      </w:r>
      <w:r>
        <w:rPr>
          <w:rFonts w:ascii="Times New Roman" w:hAnsi="Times New Roman"/>
        </w:rPr>
        <w:t xml:space="preserve">. </w:t>
      </w:r>
      <w:commentRangeEnd w:id="238"/>
      <w:r>
        <w:rPr>
          <w:rStyle w:val="CommentReference"/>
          <w:vanish/>
        </w:rPr>
        <w:commentReference w:id="238"/>
      </w:r>
    </w:p>
    <w:p w14:paraId="135E10E1" w14:textId="363E391E" w:rsidR="00057FAA" w:rsidRDefault="00396B5A" w:rsidP="00396B5A">
      <w:pPr>
        <w:spacing w:line="480" w:lineRule="auto"/>
        <w:ind w:firstLine="360"/>
        <w:rPr>
          <w:rFonts w:ascii="Times New Roman" w:hAnsi="Times New Roman"/>
        </w:rPr>
      </w:pPr>
      <w:r>
        <w:rPr>
          <w:rFonts w:ascii="Times New Roman" w:hAnsi="Times New Roman"/>
        </w:rPr>
        <w:t xml:space="preserve">Feral pigs </w:t>
      </w:r>
      <w:commentRangeStart w:id="252"/>
      <w:r>
        <w:rPr>
          <w:rFonts w:ascii="Times New Roman" w:hAnsi="Times New Roman"/>
        </w:rPr>
        <w:t xml:space="preserve">are notorious for having </w:t>
      </w:r>
      <w:r w:rsidRPr="007209AD">
        <w:rPr>
          <w:rFonts w:ascii="Times New Roman" w:hAnsi="Times New Roman"/>
        </w:rPr>
        <w:t xml:space="preserve">detrimental effects on plant communities in different ecosystems, </w:t>
      </w:r>
      <w:commentRangeEnd w:id="252"/>
      <w:r w:rsidR="003A5E0B">
        <w:rPr>
          <w:rStyle w:val="CommentReference"/>
        </w:rPr>
        <w:commentReference w:id="252"/>
      </w:r>
      <w:r w:rsidRPr="007209AD">
        <w:rPr>
          <w:rFonts w:ascii="Times New Roman" w:hAnsi="Times New Roman"/>
        </w:rPr>
        <w:t>so we were surprised that we could not detect relationships between forest characteristics and pig abundances.</w:t>
      </w:r>
      <w:r>
        <w:rPr>
          <w:rFonts w:ascii="Times New Roman" w:hAnsi="Times New Roman"/>
        </w:rPr>
        <w:t xml:space="preserve"> This may have to do with our indicator of abundance – </w:t>
      </w:r>
      <w:commentRangeStart w:id="253"/>
      <w:r>
        <w:rPr>
          <w:rFonts w:ascii="Times New Roman" w:hAnsi="Times New Roman"/>
        </w:rPr>
        <w:t xml:space="preserve">scat counts may not be an accurate portrayal of relative pig abundances across sites (Andersen and Stone 1994). </w:t>
      </w:r>
      <w:r w:rsidR="004620AC">
        <w:rPr>
          <w:rFonts w:ascii="Times New Roman" w:hAnsi="Times New Roman"/>
        </w:rPr>
        <w:t xml:space="preserve">However, it is also possible that pigs </w:t>
      </w:r>
      <w:r w:rsidR="00056F1B">
        <w:rPr>
          <w:rFonts w:ascii="Times New Roman" w:hAnsi="Times New Roman"/>
        </w:rPr>
        <w:t>play a smaller role in determining forest community composition than deer do</w:t>
      </w:r>
      <w:r w:rsidR="004620AC">
        <w:rPr>
          <w:rFonts w:ascii="Times New Roman" w:hAnsi="Times New Roman"/>
        </w:rPr>
        <w:t>.</w:t>
      </w:r>
      <w:commentRangeEnd w:id="253"/>
      <w:r w:rsidR="003A5E0B">
        <w:rPr>
          <w:rStyle w:val="CommentReference"/>
        </w:rPr>
        <w:commentReference w:id="253"/>
      </w:r>
      <w:r w:rsidR="00056F1B">
        <w:rPr>
          <w:rFonts w:ascii="Times New Roman" w:hAnsi="Times New Roman"/>
        </w:rPr>
        <w:t xml:space="preserve"> A previous analysis of pig diet in Guam found foliage to </w:t>
      </w:r>
      <w:del w:id="254" w:author="Ross Miller" w:date="2013-10-15T17:22:00Z">
        <w:r w:rsidR="00056F1B" w:rsidDel="003A5E0B">
          <w:rPr>
            <w:rFonts w:ascii="Times New Roman" w:hAnsi="Times New Roman"/>
          </w:rPr>
          <w:lastRenderedPageBreak/>
          <w:delText xml:space="preserve">be </w:delText>
        </w:r>
      </w:del>
      <w:ins w:id="255" w:author="Ross Miller" w:date="2013-10-15T17:22:00Z">
        <w:r w:rsidR="003A5E0B">
          <w:rPr>
            <w:rFonts w:ascii="Times New Roman" w:hAnsi="Times New Roman"/>
          </w:rPr>
          <w:t xml:space="preserve">comprise </w:t>
        </w:r>
      </w:ins>
      <w:r w:rsidR="00056F1B">
        <w:rPr>
          <w:rFonts w:ascii="Times New Roman" w:hAnsi="Times New Roman"/>
        </w:rPr>
        <w:t>a relatively small portion of stomach contents compared to fruits and invertebrates (</w:t>
      </w:r>
      <w:proofErr w:type="spellStart"/>
      <w:r w:rsidR="00056F1B">
        <w:rPr>
          <w:rFonts w:ascii="Times New Roman" w:hAnsi="Times New Roman"/>
        </w:rPr>
        <w:t>Conry</w:t>
      </w:r>
      <w:proofErr w:type="spellEnd"/>
      <w:r w:rsidR="00056F1B">
        <w:rPr>
          <w:rFonts w:ascii="Times New Roman" w:hAnsi="Times New Roman"/>
        </w:rPr>
        <w:t xml:space="preserve"> 1989). </w:t>
      </w:r>
      <w:r w:rsidR="002B5D64">
        <w:rPr>
          <w:rFonts w:ascii="Times New Roman" w:hAnsi="Times New Roman"/>
        </w:rPr>
        <w:t xml:space="preserve">The direct </w:t>
      </w:r>
      <w:commentRangeStart w:id="256"/>
      <w:proofErr w:type="spellStart"/>
      <w:r w:rsidR="002B5D64">
        <w:rPr>
          <w:rFonts w:ascii="Times New Roman" w:hAnsi="Times New Roman"/>
        </w:rPr>
        <w:t>herbivory</w:t>
      </w:r>
      <w:proofErr w:type="spellEnd"/>
      <w:r w:rsidR="002B5D64">
        <w:rPr>
          <w:rFonts w:ascii="Times New Roman" w:hAnsi="Times New Roman"/>
        </w:rPr>
        <w:t xml:space="preserve"> on seedlings characteristic of deer behavior may have a more noticeable effect on seedling survival than </w:t>
      </w:r>
      <w:proofErr w:type="spellStart"/>
      <w:r w:rsidR="002B5D64">
        <w:rPr>
          <w:rFonts w:ascii="Times New Roman" w:hAnsi="Times New Roman"/>
        </w:rPr>
        <w:t>frugivory</w:t>
      </w:r>
      <w:proofErr w:type="spellEnd"/>
      <w:r w:rsidR="002B5D64">
        <w:rPr>
          <w:rFonts w:ascii="Times New Roman" w:hAnsi="Times New Roman"/>
        </w:rPr>
        <w:t xml:space="preserve"> and </w:t>
      </w:r>
      <w:commentRangeEnd w:id="256"/>
      <w:r w:rsidR="003A5E0B">
        <w:rPr>
          <w:rStyle w:val="CommentReference"/>
        </w:rPr>
        <w:commentReference w:id="256"/>
      </w:r>
      <w:r w:rsidR="002B5D64">
        <w:rPr>
          <w:rFonts w:ascii="Times New Roman" w:hAnsi="Times New Roman"/>
        </w:rPr>
        <w:t>uprooting by pigs in areas with both species of ungulates.</w:t>
      </w:r>
    </w:p>
    <w:p w14:paraId="1ABA4A94" w14:textId="77777777" w:rsidR="00396B5A" w:rsidRPr="007209AD" w:rsidRDefault="00755476" w:rsidP="00396B5A">
      <w:pPr>
        <w:spacing w:line="480" w:lineRule="auto"/>
        <w:ind w:firstLine="360"/>
        <w:rPr>
          <w:rFonts w:ascii="Times New Roman" w:hAnsi="Times New Roman"/>
        </w:rPr>
      </w:pPr>
      <w:r>
        <w:rPr>
          <w:rFonts w:ascii="Times New Roman" w:hAnsi="Times New Roman"/>
        </w:rPr>
        <w:t xml:space="preserve">Pigs </w:t>
      </w:r>
      <w:r w:rsidR="00396B5A" w:rsidRPr="007209AD">
        <w:rPr>
          <w:rFonts w:ascii="Times New Roman" w:hAnsi="Times New Roman"/>
        </w:rPr>
        <w:t xml:space="preserve">appear to play </w:t>
      </w:r>
      <w:r>
        <w:rPr>
          <w:rFonts w:ascii="Times New Roman" w:hAnsi="Times New Roman"/>
        </w:rPr>
        <w:t xml:space="preserve">a </w:t>
      </w:r>
      <w:r w:rsidR="00396B5A" w:rsidRPr="007209AD">
        <w:rPr>
          <w:rFonts w:ascii="Times New Roman" w:hAnsi="Times New Roman"/>
        </w:rPr>
        <w:t>role in seed dispersal</w:t>
      </w:r>
      <w:r w:rsidR="00057FAA">
        <w:rPr>
          <w:rFonts w:ascii="Times New Roman" w:hAnsi="Times New Roman"/>
        </w:rPr>
        <w:t xml:space="preserve"> for bot</w:t>
      </w:r>
      <w:r w:rsidR="005950FE">
        <w:rPr>
          <w:rFonts w:ascii="Times New Roman" w:hAnsi="Times New Roman"/>
        </w:rPr>
        <w:t>h native and exotic species;</w:t>
      </w:r>
      <w:r>
        <w:rPr>
          <w:rFonts w:ascii="Times New Roman" w:hAnsi="Times New Roman"/>
        </w:rPr>
        <w:t xml:space="preserve"> </w:t>
      </w:r>
      <w:r w:rsidR="005950FE">
        <w:rPr>
          <w:rFonts w:ascii="Times New Roman" w:hAnsi="Times New Roman"/>
        </w:rPr>
        <w:t>although</w:t>
      </w:r>
      <w:r w:rsidR="00057FAA">
        <w:rPr>
          <w:rFonts w:ascii="Times New Roman" w:hAnsi="Times New Roman"/>
        </w:rPr>
        <w:t xml:space="preserve"> they selectively disperse native species, </w:t>
      </w:r>
      <w:r w:rsidR="003D34BC">
        <w:rPr>
          <w:rFonts w:ascii="Times New Roman" w:hAnsi="Times New Roman"/>
        </w:rPr>
        <w:t>they do not make up for the lost avian seed dispersal in Guam</w:t>
      </w:r>
      <w:r w:rsidR="00396B5A" w:rsidRPr="007209AD">
        <w:rPr>
          <w:rFonts w:ascii="Times New Roman" w:hAnsi="Times New Roman"/>
        </w:rPr>
        <w:t xml:space="preserve">. Studies in Hawaii have implicated </w:t>
      </w:r>
      <w:r w:rsidR="00396B5A">
        <w:rPr>
          <w:rFonts w:ascii="Times New Roman" w:hAnsi="Times New Roman"/>
        </w:rPr>
        <w:t>pigs not only of inhibiting</w:t>
      </w:r>
      <w:r w:rsidR="00396B5A" w:rsidRPr="007209AD">
        <w:rPr>
          <w:rFonts w:ascii="Times New Roman" w:hAnsi="Times New Roman"/>
        </w:rPr>
        <w:t xml:space="preserve"> forest regeneration (</w:t>
      </w:r>
      <w:proofErr w:type="spellStart"/>
      <w:r w:rsidR="00396B5A" w:rsidRPr="007209AD">
        <w:rPr>
          <w:rFonts w:ascii="Times New Roman" w:hAnsi="Times New Roman"/>
        </w:rPr>
        <w:t>Katahira</w:t>
      </w:r>
      <w:proofErr w:type="spellEnd"/>
      <w:r w:rsidR="00396B5A" w:rsidRPr="007209AD">
        <w:rPr>
          <w:rFonts w:ascii="Times New Roman" w:hAnsi="Times New Roman"/>
        </w:rPr>
        <w:t xml:space="preserve"> 1980, </w:t>
      </w:r>
      <w:proofErr w:type="spellStart"/>
      <w:r w:rsidR="00396B5A" w:rsidRPr="007209AD">
        <w:rPr>
          <w:rFonts w:ascii="Times New Roman" w:hAnsi="Times New Roman"/>
        </w:rPr>
        <w:t>Nogueira-Filho</w:t>
      </w:r>
      <w:proofErr w:type="spellEnd"/>
      <w:r w:rsidR="00396B5A" w:rsidRPr="007209AD">
        <w:rPr>
          <w:rFonts w:ascii="Times New Roman" w:hAnsi="Times New Roman"/>
        </w:rPr>
        <w:t xml:space="preserve"> et al</w:t>
      </w:r>
      <w:r w:rsidR="00814A95">
        <w:rPr>
          <w:rFonts w:ascii="Times New Roman" w:hAnsi="Times New Roman"/>
        </w:rPr>
        <w:t>.</w:t>
      </w:r>
      <w:r w:rsidR="00396B5A" w:rsidRPr="007209AD">
        <w:rPr>
          <w:rFonts w:ascii="Times New Roman" w:hAnsi="Times New Roman"/>
        </w:rPr>
        <w:t xml:space="preserve"> 2009), but of indirectly affecting native plants by selectively </w:t>
      </w:r>
      <w:r w:rsidR="00396B5A">
        <w:rPr>
          <w:rFonts w:ascii="Times New Roman" w:hAnsi="Times New Roman"/>
        </w:rPr>
        <w:t>dispersing</w:t>
      </w:r>
      <w:r w:rsidR="00396B5A" w:rsidRPr="007209AD">
        <w:rPr>
          <w:rFonts w:ascii="Times New Roman" w:hAnsi="Times New Roman"/>
        </w:rPr>
        <w:t xml:space="preserve"> invasive plants</w:t>
      </w:r>
      <w:r w:rsidR="00396B5A">
        <w:rPr>
          <w:rFonts w:ascii="Times New Roman" w:hAnsi="Times New Roman"/>
        </w:rPr>
        <w:t xml:space="preserve"> </w:t>
      </w:r>
      <w:r w:rsidR="00396B5A" w:rsidRPr="007209AD">
        <w:rPr>
          <w:rFonts w:ascii="Times New Roman" w:hAnsi="Times New Roman"/>
        </w:rPr>
        <w:t>(</w:t>
      </w:r>
      <w:proofErr w:type="spellStart"/>
      <w:r w:rsidR="00396B5A" w:rsidRPr="007209AD">
        <w:rPr>
          <w:rFonts w:ascii="Times New Roman" w:hAnsi="Times New Roman"/>
        </w:rPr>
        <w:t>Aplet</w:t>
      </w:r>
      <w:proofErr w:type="spellEnd"/>
      <w:r w:rsidR="00396B5A" w:rsidRPr="007209AD">
        <w:rPr>
          <w:rFonts w:ascii="Times New Roman" w:hAnsi="Times New Roman"/>
        </w:rPr>
        <w:t xml:space="preserve"> et al 1991). </w:t>
      </w:r>
      <w:r w:rsidR="00396B5A">
        <w:rPr>
          <w:rFonts w:ascii="Times New Roman" w:hAnsi="Times New Roman"/>
        </w:rPr>
        <w:t>In contrast, a</w:t>
      </w:r>
      <w:r w:rsidR="00396B5A" w:rsidRPr="007209AD">
        <w:rPr>
          <w:rFonts w:ascii="Times New Roman" w:hAnsi="Times New Roman"/>
        </w:rPr>
        <w:t xml:space="preserve">lthough some invasive species were found in scats collected in Guam, pigs </w:t>
      </w:r>
      <w:commentRangeStart w:id="257"/>
      <w:r w:rsidR="00396B5A" w:rsidRPr="007209AD">
        <w:rPr>
          <w:rFonts w:ascii="Times New Roman" w:hAnsi="Times New Roman"/>
        </w:rPr>
        <w:t>s</w:t>
      </w:r>
      <w:r w:rsidR="00396B5A">
        <w:rPr>
          <w:rFonts w:ascii="Times New Roman" w:hAnsi="Times New Roman"/>
        </w:rPr>
        <w:t>e</w:t>
      </w:r>
      <w:r w:rsidR="00396B5A" w:rsidRPr="007209AD">
        <w:rPr>
          <w:rFonts w:ascii="Times New Roman" w:hAnsi="Times New Roman"/>
        </w:rPr>
        <w:t>lectively dispersed</w:t>
      </w:r>
      <w:commentRangeEnd w:id="257"/>
      <w:r w:rsidR="00396B5A">
        <w:rPr>
          <w:rStyle w:val="CommentReference"/>
          <w:vanish/>
        </w:rPr>
        <w:commentReference w:id="257"/>
      </w:r>
      <w:r w:rsidR="00396B5A" w:rsidRPr="007209AD">
        <w:rPr>
          <w:rFonts w:ascii="Times New Roman" w:hAnsi="Times New Roman"/>
        </w:rPr>
        <w:t xml:space="preserve"> native species like </w:t>
      </w:r>
      <w:proofErr w:type="spellStart"/>
      <w:r w:rsidR="00396B5A" w:rsidRPr="00927202">
        <w:rPr>
          <w:rFonts w:ascii="Times New Roman" w:hAnsi="Times New Roman"/>
          <w:i/>
        </w:rPr>
        <w:t>Morinda</w:t>
      </w:r>
      <w:proofErr w:type="spellEnd"/>
      <w:r w:rsidR="00396B5A" w:rsidRPr="00927202">
        <w:rPr>
          <w:rFonts w:ascii="Times New Roman" w:hAnsi="Times New Roman"/>
          <w:i/>
        </w:rPr>
        <w:t xml:space="preserve"> </w:t>
      </w:r>
      <w:proofErr w:type="spellStart"/>
      <w:r w:rsidR="00396B5A" w:rsidRPr="00927202">
        <w:rPr>
          <w:rFonts w:ascii="Times New Roman" w:hAnsi="Times New Roman"/>
          <w:i/>
        </w:rPr>
        <w:t>citrifolia</w:t>
      </w:r>
      <w:proofErr w:type="spellEnd"/>
      <w:r w:rsidR="00396B5A" w:rsidRPr="007209AD">
        <w:rPr>
          <w:rFonts w:ascii="Times New Roman" w:hAnsi="Times New Roman"/>
        </w:rPr>
        <w:t xml:space="preserve"> and </w:t>
      </w:r>
      <w:proofErr w:type="spellStart"/>
      <w:r w:rsidR="00396B5A" w:rsidRPr="00927202">
        <w:rPr>
          <w:rFonts w:ascii="Times New Roman" w:hAnsi="Times New Roman"/>
          <w:i/>
        </w:rPr>
        <w:t>Ficus</w:t>
      </w:r>
      <w:proofErr w:type="spellEnd"/>
      <w:r w:rsidR="00396B5A" w:rsidRPr="00927202">
        <w:rPr>
          <w:rFonts w:ascii="Times New Roman" w:hAnsi="Times New Roman"/>
          <w:i/>
        </w:rPr>
        <w:t xml:space="preserve"> </w:t>
      </w:r>
      <w:proofErr w:type="spellStart"/>
      <w:r w:rsidR="00396B5A" w:rsidRPr="00927202">
        <w:rPr>
          <w:rFonts w:ascii="Times New Roman" w:hAnsi="Times New Roman"/>
          <w:i/>
        </w:rPr>
        <w:t>prolixa</w:t>
      </w:r>
      <w:proofErr w:type="spellEnd"/>
      <w:r w:rsidR="00396B5A" w:rsidRPr="007209AD">
        <w:rPr>
          <w:rFonts w:ascii="Times New Roman" w:hAnsi="Times New Roman"/>
        </w:rPr>
        <w:t xml:space="preserve">. </w:t>
      </w:r>
      <w:r w:rsidR="00396B5A">
        <w:rPr>
          <w:rFonts w:ascii="Times New Roman" w:hAnsi="Times New Roman"/>
        </w:rPr>
        <w:t xml:space="preserve">With the loss of avian and fruit bat </w:t>
      </w:r>
      <w:r w:rsidR="003D34BC">
        <w:rPr>
          <w:rFonts w:ascii="Times New Roman" w:hAnsi="Times New Roman"/>
        </w:rPr>
        <w:t>(</w:t>
      </w:r>
      <w:proofErr w:type="spellStart"/>
      <w:r w:rsidR="003D34BC">
        <w:rPr>
          <w:rFonts w:ascii="Times New Roman" w:hAnsi="Times New Roman"/>
        </w:rPr>
        <w:t>Pteropodidae</w:t>
      </w:r>
      <w:proofErr w:type="spellEnd"/>
      <w:r w:rsidR="003D34BC">
        <w:rPr>
          <w:rFonts w:ascii="Times New Roman" w:hAnsi="Times New Roman"/>
        </w:rPr>
        <w:t xml:space="preserve">) </w:t>
      </w:r>
      <w:r w:rsidR="00396B5A">
        <w:rPr>
          <w:rFonts w:ascii="Times New Roman" w:hAnsi="Times New Roman"/>
        </w:rPr>
        <w:t xml:space="preserve">seed dispersal in Guam due to the invasive brown </w:t>
      </w:r>
      <w:proofErr w:type="spellStart"/>
      <w:r w:rsidR="00396B5A">
        <w:rPr>
          <w:rFonts w:ascii="Times New Roman" w:hAnsi="Times New Roman"/>
        </w:rPr>
        <w:t>treesnake</w:t>
      </w:r>
      <w:proofErr w:type="spellEnd"/>
      <w:r w:rsidR="00396B5A">
        <w:rPr>
          <w:rFonts w:ascii="Times New Roman" w:hAnsi="Times New Roman"/>
        </w:rPr>
        <w:t xml:space="preserve"> and overhunting</w:t>
      </w:r>
      <w:r w:rsidR="003D34BC">
        <w:rPr>
          <w:rFonts w:ascii="Times New Roman" w:hAnsi="Times New Roman"/>
        </w:rPr>
        <w:t xml:space="preserve"> (citation for fruit bat overhunting?)</w:t>
      </w:r>
      <w:r w:rsidR="005950FE">
        <w:rPr>
          <w:rFonts w:ascii="Times New Roman" w:hAnsi="Times New Roman"/>
        </w:rPr>
        <w:t xml:space="preserve">, </w:t>
      </w:r>
      <w:r w:rsidR="00396B5A">
        <w:rPr>
          <w:rFonts w:ascii="Times New Roman" w:hAnsi="Times New Roman"/>
        </w:rPr>
        <w:t>pigs may be the m</w:t>
      </w:r>
      <w:r>
        <w:rPr>
          <w:rFonts w:ascii="Times New Roman" w:hAnsi="Times New Roman"/>
        </w:rPr>
        <w:t>ajor remaining dispersers</w:t>
      </w:r>
      <w:r w:rsidR="00396B5A">
        <w:rPr>
          <w:rFonts w:ascii="Times New Roman" w:hAnsi="Times New Roman"/>
        </w:rPr>
        <w:t xml:space="preserve"> for fruit trees in Guam.</w:t>
      </w:r>
      <w:r w:rsidR="003D34BC">
        <w:rPr>
          <w:rFonts w:ascii="Times New Roman" w:hAnsi="Times New Roman"/>
        </w:rPr>
        <w:t xml:space="preserve"> This</w:t>
      </w:r>
      <w:r w:rsidR="005950FE">
        <w:rPr>
          <w:rFonts w:ascii="Times New Roman" w:hAnsi="Times New Roman"/>
        </w:rPr>
        <w:t xml:space="preserve"> still</w:t>
      </w:r>
      <w:r w:rsidR="003D34BC">
        <w:rPr>
          <w:rFonts w:ascii="Times New Roman" w:hAnsi="Times New Roman"/>
        </w:rPr>
        <w:t xml:space="preserve"> leaves </w:t>
      </w:r>
      <w:r w:rsidR="005950FE">
        <w:rPr>
          <w:rFonts w:ascii="Times New Roman" w:hAnsi="Times New Roman"/>
        </w:rPr>
        <w:t xml:space="preserve">many of </w:t>
      </w:r>
      <w:r w:rsidR="003D34BC">
        <w:rPr>
          <w:rFonts w:ascii="Times New Roman" w:hAnsi="Times New Roman"/>
        </w:rPr>
        <w:t xml:space="preserve">Guam’s </w:t>
      </w:r>
      <w:r w:rsidR="00E71B2F">
        <w:rPr>
          <w:rFonts w:ascii="Times New Roman" w:hAnsi="Times New Roman"/>
        </w:rPr>
        <w:t xml:space="preserve">native </w:t>
      </w:r>
      <w:r w:rsidR="003D34BC">
        <w:rPr>
          <w:rFonts w:ascii="Times New Roman" w:hAnsi="Times New Roman"/>
        </w:rPr>
        <w:t>tree</w:t>
      </w:r>
      <w:r>
        <w:rPr>
          <w:rFonts w:ascii="Times New Roman" w:hAnsi="Times New Roman"/>
        </w:rPr>
        <w:t xml:space="preserve"> species, majority of which were</w:t>
      </w:r>
      <w:r w:rsidR="003D34BC">
        <w:rPr>
          <w:rFonts w:ascii="Times New Roman" w:hAnsi="Times New Roman"/>
        </w:rPr>
        <w:t xml:space="preserve"> historically vertebrate dispersed, </w:t>
      </w:r>
      <w:r w:rsidR="00E71B2F">
        <w:rPr>
          <w:rFonts w:ascii="Times New Roman" w:hAnsi="Times New Roman"/>
        </w:rPr>
        <w:t>without a</w:t>
      </w:r>
      <w:r w:rsidR="003D34BC">
        <w:rPr>
          <w:rFonts w:ascii="Times New Roman" w:hAnsi="Times New Roman"/>
        </w:rPr>
        <w:t xml:space="preserve"> </w:t>
      </w:r>
      <w:r w:rsidR="00E71B2F">
        <w:rPr>
          <w:rFonts w:ascii="Times New Roman" w:hAnsi="Times New Roman"/>
        </w:rPr>
        <w:t xml:space="preserve">mode of dispersal. </w:t>
      </w:r>
      <w:r w:rsidR="003D34BC">
        <w:rPr>
          <w:rFonts w:ascii="Times New Roman" w:hAnsi="Times New Roman"/>
        </w:rPr>
        <w:t xml:space="preserve"> </w:t>
      </w:r>
    </w:p>
    <w:p w14:paraId="77CBC423" w14:textId="77777777" w:rsidR="00396B5A" w:rsidRDefault="00396B5A" w:rsidP="00396B5A">
      <w:pPr>
        <w:spacing w:line="480" w:lineRule="auto"/>
        <w:ind w:firstLine="360"/>
        <w:contextualSpacing/>
        <w:rPr>
          <w:rFonts w:ascii="Times New Roman" w:hAnsi="Times New Roman"/>
        </w:rPr>
      </w:pPr>
      <w:r>
        <w:rPr>
          <w:rFonts w:ascii="Times New Roman" w:hAnsi="Times New Roman"/>
        </w:rPr>
        <w:t xml:space="preserve">Forests of the two adjacent islands had different responses to ungulate </w:t>
      </w:r>
      <w:proofErr w:type="spellStart"/>
      <w:r>
        <w:rPr>
          <w:rFonts w:ascii="Times New Roman" w:hAnsi="Times New Roman"/>
        </w:rPr>
        <w:t>herbivory</w:t>
      </w:r>
      <w:proofErr w:type="spellEnd"/>
      <w:r>
        <w:rPr>
          <w:rFonts w:ascii="Times New Roman" w:hAnsi="Times New Roman"/>
        </w:rPr>
        <w:t xml:space="preserve">. Unlike in Guam, we did not observe any association between seedling abundance and deer abundance in Rota. The continued presence of avian seed dispersal in Rota may have obscured </w:t>
      </w:r>
      <w:r w:rsidR="00057FAA">
        <w:rPr>
          <w:rFonts w:ascii="Times New Roman" w:hAnsi="Times New Roman"/>
        </w:rPr>
        <w:t xml:space="preserve">any noticeable declines in seedling abundance by improving seedling survival even with the pressure of deer </w:t>
      </w:r>
      <w:proofErr w:type="spellStart"/>
      <w:r w:rsidR="00057FAA">
        <w:rPr>
          <w:rFonts w:ascii="Times New Roman" w:hAnsi="Times New Roman"/>
        </w:rPr>
        <w:t>herbivory</w:t>
      </w:r>
      <w:proofErr w:type="spellEnd"/>
      <w:r>
        <w:rPr>
          <w:rFonts w:ascii="Times New Roman" w:hAnsi="Times New Roman"/>
        </w:rPr>
        <w:t xml:space="preserve">. </w:t>
      </w:r>
      <w:r w:rsidRPr="00FD0B47">
        <w:rPr>
          <w:rFonts w:ascii="Times New Roman" w:hAnsi="Times New Roman"/>
        </w:rPr>
        <w:t>Other studies have observed compl</w:t>
      </w:r>
      <w:r>
        <w:rPr>
          <w:rFonts w:ascii="Times New Roman" w:hAnsi="Times New Roman"/>
        </w:rPr>
        <w:t>e</w:t>
      </w:r>
      <w:r w:rsidRPr="00FD0B47">
        <w:rPr>
          <w:rFonts w:ascii="Times New Roman" w:hAnsi="Times New Roman"/>
        </w:rPr>
        <w:t>mentary roles of</w:t>
      </w:r>
      <w:r>
        <w:rPr>
          <w:rFonts w:ascii="Times New Roman" w:hAnsi="Times New Roman"/>
        </w:rPr>
        <w:t xml:space="preserve"> </w:t>
      </w:r>
      <w:proofErr w:type="spellStart"/>
      <w:r>
        <w:rPr>
          <w:rFonts w:ascii="Times New Roman" w:hAnsi="Times New Roman"/>
        </w:rPr>
        <w:t>herbivory</w:t>
      </w:r>
      <w:proofErr w:type="spellEnd"/>
      <w:r>
        <w:rPr>
          <w:rFonts w:ascii="Times New Roman" w:hAnsi="Times New Roman"/>
        </w:rPr>
        <w:t xml:space="preserve"> and seed dispersal</w:t>
      </w:r>
      <w:r w:rsidRPr="00FD0B47">
        <w:rPr>
          <w:rFonts w:ascii="Times New Roman" w:hAnsi="Times New Roman"/>
        </w:rPr>
        <w:t xml:space="preserve"> (</w:t>
      </w:r>
      <w:r w:rsidR="00EC7A4D">
        <w:rPr>
          <w:rFonts w:ascii="Times New Roman" w:hAnsi="Times New Roman"/>
        </w:rPr>
        <w:t xml:space="preserve">Janzen 1984, </w:t>
      </w:r>
      <w:r w:rsidR="00F30D18">
        <w:rPr>
          <w:rFonts w:ascii="Times New Roman" w:hAnsi="Times New Roman"/>
        </w:rPr>
        <w:t>Myers</w:t>
      </w:r>
      <w:r w:rsidR="00EC7A4D">
        <w:rPr>
          <w:rFonts w:ascii="Times New Roman" w:hAnsi="Times New Roman"/>
        </w:rPr>
        <w:t xml:space="preserve"> et al. 2004</w:t>
      </w:r>
      <w:r w:rsidRPr="00FD0B47">
        <w:rPr>
          <w:rFonts w:ascii="Times New Roman" w:hAnsi="Times New Roman"/>
        </w:rPr>
        <w:t xml:space="preserve">), but focus on one species responsible for both </w:t>
      </w:r>
      <w:proofErr w:type="spellStart"/>
      <w:r w:rsidRPr="00FD0B47">
        <w:rPr>
          <w:rFonts w:ascii="Times New Roman" w:hAnsi="Times New Roman"/>
        </w:rPr>
        <w:t>herbivory</w:t>
      </w:r>
      <w:proofErr w:type="spellEnd"/>
      <w:r w:rsidRPr="00FD0B47">
        <w:rPr>
          <w:rFonts w:ascii="Times New Roman" w:hAnsi="Times New Roman"/>
        </w:rPr>
        <w:t xml:space="preserve"> and dispersal. We speculate that multiple species may be determining forest composition through a combination of </w:t>
      </w:r>
      <w:proofErr w:type="spellStart"/>
      <w:r w:rsidRPr="00FD0B47">
        <w:rPr>
          <w:rFonts w:ascii="Times New Roman" w:hAnsi="Times New Roman"/>
        </w:rPr>
        <w:t>herbivory</w:t>
      </w:r>
      <w:proofErr w:type="spellEnd"/>
      <w:r w:rsidRPr="00FD0B47">
        <w:rPr>
          <w:rFonts w:ascii="Times New Roman" w:hAnsi="Times New Roman"/>
        </w:rPr>
        <w:t xml:space="preserve"> and seed dispersal.</w:t>
      </w:r>
      <w:r>
        <w:rPr>
          <w:rFonts w:ascii="Times New Roman" w:hAnsi="Times New Roman"/>
        </w:rPr>
        <w:t xml:space="preserve"> Seedling mortality was higher in Rota for both </w:t>
      </w:r>
      <w:r>
        <w:rPr>
          <w:rFonts w:ascii="Times New Roman" w:hAnsi="Times New Roman"/>
        </w:rPr>
        <w:lastRenderedPageBreak/>
        <w:t>fenced a</w:t>
      </w:r>
      <w:r w:rsidR="00057FAA">
        <w:rPr>
          <w:rFonts w:ascii="Times New Roman" w:hAnsi="Times New Roman"/>
        </w:rPr>
        <w:t>nd unfenced treatments (Table 2</w:t>
      </w:r>
      <w:r>
        <w:rPr>
          <w:rFonts w:ascii="Times New Roman" w:hAnsi="Times New Roman"/>
        </w:rPr>
        <w:t xml:space="preserve">), suggesting that an additional factor unimportant in Guam might be affecting seedling survival in Rota. The cause of this greater mortality is unclear, but we speculate that slug </w:t>
      </w:r>
      <w:proofErr w:type="spellStart"/>
      <w:r>
        <w:rPr>
          <w:rFonts w:ascii="Times New Roman" w:hAnsi="Times New Roman"/>
        </w:rPr>
        <w:t>herbivory</w:t>
      </w:r>
      <w:proofErr w:type="spellEnd"/>
      <w:r>
        <w:rPr>
          <w:rFonts w:ascii="Times New Roman" w:hAnsi="Times New Roman"/>
        </w:rPr>
        <w:t xml:space="preserve"> is responsible. We noticed a particularly high abundance of exotic slugs (</w:t>
      </w:r>
      <w:proofErr w:type="spellStart"/>
      <w:r>
        <w:rPr>
          <w:rFonts w:ascii="Times New Roman" w:hAnsi="Times New Roman"/>
        </w:rPr>
        <w:t>Veronicellidae</w:t>
      </w:r>
      <w:proofErr w:type="spellEnd"/>
      <w:r>
        <w:rPr>
          <w:rFonts w:ascii="Times New Roman" w:hAnsi="Times New Roman"/>
        </w:rPr>
        <w:t xml:space="preserve">) at our sites in Rota. Slugs </w:t>
      </w:r>
      <w:commentRangeStart w:id="258"/>
      <w:r>
        <w:rPr>
          <w:rFonts w:ascii="Times New Roman" w:hAnsi="Times New Roman"/>
        </w:rPr>
        <w:t>extensively</w:t>
      </w:r>
      <w:commentRangeEnd w:id="258"/>
      <w:r w:rsidR="003A5E0B">
        <w:rPr>
          <w:rStyle w:val="CommentReference"/>
        </w:rPr>
        <w:commentReference w:id="258"/>
      </w:r>
      <w:r>
        <w:rPr>
          <w:rFonts w:ascii="Times New Roman" w:hAnsi="Times New Roman"/>
        </w:rPr>
        <w:t xml:space="preserve"> damaged native plants in some areas of Hawaii (Joe and </w:t>
      </w:r>
      <w:proofErr w:type="spellStart"/>
      <w:r>
        <w:rPr>
          <w:rFonts w:ascii="Times New Roman" w:hAnsi="Times New Roman"/>
        </w:rPr>
        <w:t>Daehler</w:t>
      </w:r>
      <w:proofErr w:type="spellEnd"/>
      <w:r>
        <w:rPr>
          <w:rFonts w:ascii="Times New Roman" w:hAnsi="Times New Roman"/>
        </w:rPr>
        <w:t xml:space="preserve"> 2008). </w:t>
      </w:r>
    </w:p>
    <w:p w14:paraId="5F3071A4" w14:textId="77777777" w:rsidR="00396B5A" w:rsidRPr="00F736A8" w:rsidRDefault="00396B5A" w:rsidP="00396B5A">
      <w:pPr>
        <w:spacing w:line="480" w:lineRule="auto"/>
        <w:ind w:firstLine="360"/>
        <w:contextualSpacing/>
        <w:rPr>
          <w:rFonts w:ascii="Times New Roman" w:hAnsi="Times New Roman"/>
        </w:rPr>
      </w:pPr>
      <w:r>
        <w:rPr>
          <w:rFonts w:ascii="Times New Roman" w:hAnsi="Times New Roman"/>
        </w:rPr>
        <w:t xml:space="preserve">Multiple ecological factors such as avian loss, invasive plants, and invertebrate herbivores make it difficult to predict the results of ungulate management, </w:t>
      </w:r>
      <w:commentRangeStart w:id="259"/>
      <w:r>
        <w:rPr>
          <w:rFonts w:ascii="Times New Roman" w:hAnsi="Times New Roman"/>
        </w:rPr>
        <w:t>but</w:t>
      </w:r>
      <w:commentRangeEnd w:id="259"/>
      <w:r w:rsidR="003A5E0B">
        <w:rPr>
          <w:rStyle w:val="CommentReference"/>
        </w:rPr>
        <w:commentReference w:id="259"/>
      </w:r>
      <w:r>
        <w:rPr>
          <w:rFonts w:ascii="Times New Roman" w:hAnsi="Times New Roman"/>
        </w:rPr>
        <w:t xml:space="preserve"> this study provides a better understanding of their role and the likely impacts of various management options. Whether their roles are interpreted as positive or negative, ungulates are major parts of Guam and Rota’s ecosystems, and their removal or control is likely to have complicated results. </w:t>
      </w:r>
      <w:commentRangeStart w:id="260"/>
      <w:r>
        <w:rPr>
          <w:rFonts w:ascii="Times New Roman" w:hAnsi="Times New Roman"/>
        </w:rPr>
        <w:t>Information from this study is important for formulating ecosystem management plans in the Marianas</w:t>
      </w:r>
      <w:commentRangeEnd w:id="260"/>
      <w:r w:rsidR="003A5E0B">
        <w:rPr>
          <w:rStyle w:val="CommentReference"/>
        </w:rPr>
        <w:commentReference w:id="260"/>
      </w:r>
      <w:r>
        <w:rPr>
          <w:rFonts w:ascii="Times New Roman" w:hAnsi="Times New Roman"/>
        </w:rPr>
        <w:t xml:space="preserve">. </w:t>
      </w:r>
      <w:commentRangeStart w:id="261"/>
      <w:r>
        <w:rPr>
          <w:rFonts w:ascii="Times New Roman" w:hAnsi="Times New Roman"/>
        </w:rPr>
        <w:t xml:space="preserve">For example, deer suppression would have to first reach a level low enough to elicit responses from plant communities, so low-level hunting pressure does not appear to be an effective tool for controlling deer </w:t>
      </w:r>
      <w:proofErr w:type="spellStart"/>
      <w:r>
        <w:rPr>
          <w:rFonts w:ascii="Times New Roman" w:hAnsi="Times New Roman"/>
        </w:rPr>
        <w:t>herbivory</w:t>
      </w:r>
      <w:proofErr w:type="spellEnd"/>
      <w:r>
        <w:rPr>
          <w:rFonts w:ascii="Times New Roman" w:hAnsi="Times New Roman"/>
        </w:rPr>
        <w:t xml:space="preserve">. </w:t>
      </w:r>
      <w:commentRangeEnd w:id="261"/>
      <w:r>
        <w:rPr>
          <w:rStyle w:val="CommentReference"/>
          <w:vanish/>
        </w:rPr>
        <w:commentReference w:id="261"/>
      </w:r>
      <w:r>
        <w:rPr>
          <w:rFonts w:ascii="Times New Roman" w:hAnsi="Times New Roman"/>
        </w:rPr>
        <w:t xml:space="preserve">Enhanced suppression or eradication would be needed for recovery if deer control were deemed a priority for recovering native plant species. If deer suppression is achieved, invasive vines might become a problem when released from </w:t>
      </w:r>
      <w:proofErr w:type="spellStart"/>
      <w:r>
        <w:rPr>
          <w:rFonts w:ascii="Times New Roman" w:hAnsi="Times New Roman"/>
        </w:rPr>
        <w:t>herbivory</w:t>
      </w:r>
      <w:proofErr w:type="spellEnd"/>
      <w:r>
        <w:rPr>
          <w:rFonts w:ascii="Times New Roman" w:hAnsi="Times New Roman"/>
        </w:rPr>
        <w:t xml:space="preserve">. Pig control or eradication could also have unwanted effects by disrupting what is likely the only vertebrate-facilitated seed dispersal in Guam. </w:t>
      </w:r>
      <w:commentRangeStart w:id="262"/>
      <w:r>
        <w:rPr>
          <w:rFonts w:ascii="Times New Roman" w:hAnsi="Times New Roman"/>
        </w:rPr>
        <w:t>Ungulates and snakes might never be eradicated, but ecosystems can still be managed to maintain some native species and functions based on our developing knowledge of novel ecosystem interactions such as these.</w:t>
      </w:r>
      <w:commentRangeEnd w:id="262"/>
      <w:r w:rsidR="00410508">
        <w:rPr>
          <w:rStyle w:val="CommentReference"/>
        </w:rPr>
        <w:commentReference w:id="262"/>
      </w:r>
    </w:p>
    <w:p w14:paraId="60849564" w14:textId="77777777" w:rsidR="00396B5A" w:rsidRDefault="00396B5A" w:rsidP="00396B5A"/>
    <w:p w14:paraId="5963FDFC" w14:textId="77777777" w:rsidR="0089079A" w:rsidRPr="00124D16" w:rsidRDefault="0089079A" w:rsidP="0089079A">
      <w:pPr>
        <w:spacing w:line="480" w:lineRule="auto"/>
        <w:rPr>
          <w:rFonts w:ascii="Times New Roman" w:hAnsi="Times New Roman" w:cs="Times New Roman"/>
        </w:rPr>
      </w:pPr>
      <w:r w:rsidRPr="00124D16">
        <w:rPr>
          <w:rFonts w:ascii="Times New Roman" w:hAnsi="Times New Roman" w:cs="Times New Roman"/>
          <w:b/>
        </w:rPr>
        <w:t>Literature Cited</w:t>
      </w:r>
    </w:p>
    <w:p w14:paraId="6C139286" w14:textId="77777777" w:rsidR="006F7FE8" w:rsidRDefault="0089079A" w:rsidP="002E550B">
      <w:pPr>
        <w:spacing w:after="240"/>
        <w:ind w:left="720" w:hanging="720"/>
        <w:rPr>
          <w:rFonts w:ascii="Times New Roman" w:hAnsi="Times New Roman" w:cs="Times New Roman"/>
        </w:rPr>
      </w:pPr>
      <w:proofErr w:type="spellStart"/>
      <w:r w:rsidRPr="00770736">
        <w:rPr>
          <w:rFonts w:ascii="Times New Roman" w:hAnsi="Times New Roman" w:cs="Times New Roman"/>
        </w:rPr>
        <w:t>Alverson</w:t>
      </w:r>
      <w:proofErr w:type="spellEnd"/>
      <w:r w:rsidRPr="00770736">
        <w:rPr>
          <w:rFonts w:ascii="Times New Roman" w:hAnsi="Times New Roman" w:cs="Times New Roman"/>
        </w:rPr>
        <w:t xml:space="preserve">, W.S., D.M. Waller, and S.L. </w:t>
      </w:r>
      <w:proofErr w:type="spellStart"/>
      <w:r w:rsidRPr="00770736">
        <w:rPr>
          <w:rFonts w:ascii="Times New Roman" w:hAnsi="Times New Roman" w:cs="Times New Roman"/>
        </w:rPr>
        <w:t>Solheim</w:t>
      </w:r>
      <w:proofErr w:type="spellEnd"/>
      <w:r w:rsidRPr="00770736">
        <w:rPr>
          <w:rFonts w:ascii="Times New Roman" w:hAnsi="Times New Roman" w:cs="Times New Roman"/>
        </w:rPr>
        <w:t xml:space="preserve">. 1988. Forests too deer: edge effects in Northern Wisconsin. Conservation Biology. </w:t>
      </w:r>
      <w:r w:rsidRPr="00770736">
        <w:rPr>
          <w:rFonts w:ascii="Times New Roman" w:hAnsi="Times New Roman" w:cs="Times New Roman"/>
          <w:b/>
        </w:rPr>
        <w:t>2</w:t>
      </w:r>
      <w:r w:rsidRPr="00770736">
        <w:rPr>
          <w:rFonts w:ascii="Times New Roman" w:hAnsi="Times New Roman" w:cs="Times New Roman"/>
        </w:rPr>
        <w:t>: 348-358.</w:t>
      </w:r>
    </w:p>
    <w:p w14:paraId="45E900B0" w14:textId="77777777" w:rsidR="0089079A" w:rsidRPr="00B94D7C" w:rsidRDefault="00B94D7C" w:rsidP="002E550B">
      <w:pPr>
        <w:spacing w:after="240"/>
        <w:ind w:left="720" w:hanging="720"/>
        <w:rPr>
          <w:rFonts w:ascii="Times New Roman" w:hAnsi="Times New Roman" w:cs="Times New Roman"/>
        </w:rPr>
      </w:pPr>
      <w:r>
        <w:rPr>
          <w:rFonts w:ascii="Times New Roman" w:hAnsi="Times New Roman" w:cs="Times New Roman"/>
        </w:rPr>
        <w:lastRenderedPageBreak/>
        <w:t xml:space="preserve">Anderson, S.J. and C.P. Stone. 1994. Indexing sizes of feral pig populations in a variety of Hawaiian natural areas. Transactions of the Western Section of the Wildlife Society. </w:t>
      </w:r>
      <w:r>
        <w:rPr>
          <w:rFonts w:ascii="Times New Roman" w:hAnsi="Times New Roman" w:cs="Times New Roman"/>
          <w:b/>
        </w:rPr>
        <w:t>30</w:t>
      </w:r>
      <w:r>
        <w:rPr>
          <w:rFonts w:ascii="Times New Roman" w:hAnsi="Times New Roman" w:cs="Times New Roman"/>
        </w:rPr>
        <w:t>: 26-39.</w:t>
      </w:r>
    </w:p>
    <w:p w14:paraId="16CC29E5" w14:textId="77777777" w:rsidR="00B94D7C" w:rsidRDefault="0089079A" w:rsidP="002E550B">
      <w:pPr>
        <w:spacing w:after="240"/>
        <w:ind w:left="720" w:hanging="720"/>
        <w:rPr>
          <w:rFonts w:ascii="Times New Roman" w:hAnsi="Times New Roman" w:cs="Times New Roman"/>
        </w:rPr>
      </w:pPr>
      <w:proofErr w:type="spellStart"/>
      <w:r w:rsidRPr="00770736">
        <w:rPr>
          <w:rFonts w:ascii="Times New Roman" w:hAnsi="Times New Roman" w:cs="Times New Roman"/>
        </w:rPr>
        <w:t>Aplet</w:t>
      </w:r>
      <w:proofErr w:type="spellEnd"/>
      <w:r w:rsidRPr="00770736">
        <w:rPr>
          <w:rFonts w:ascii="Times New Roman" w:hAnsi="Times New Roman" w:cs="Times New Roman"/>
        </w:rPr>
        <w:t xml:space="preserve">, G.H., S.J. Anderson, and C.P. Stone. 1991. Association between feral pig disturbance and the composition of some alien plant assemblages in Hawaii Volcanoes National Park. </w:t>
      </w:r>
      <w:proofErr w:type="spellStart"/>
      <w:r w:rsidRPr="00770736">
        <w:rPr>
          <w:rFonts w:ascii="Times New Roman" w:hAnsi="Times New Roman" w:cs="Times New Roman"/>
        </w:rPr>
        <w:t>Vegetatio</w:t>
      </w:r>
      <w:proofErr w:type="spellEnd"/>
      <w:r w:rsidRPr="00770736">
        <w:rPr>
          <w:rFonts w:ascii="Times New Roman" w:hAnsi="Times New Roman" w:cs="Times New Roman"/>
        </w:rPr>
        <w:t xml:space="preserve"> </w:t>
      </w:r>
      <w:r w:rsidRPr="00770736">
        <w:rPr>
          <w:rFonts w:ascii="Times New Roman" w:hAnsi="Times New Roman" w:cs="Times New Roman"/>
          <w:b/>
        </w:rPr>
        <w:t>95</w:t>
      </w:r>
      <w:r w:rsidRPr="00770736">
        <w:rPr>
          <w:rFonts w:ascii="Times New Roman" w:hAnsi="Times New Roman" w:cs="Times New Roman"/>
        </w:rPr>
        <w:t>: 55-62.</w:t>
      </w:r>
    </w:p>
    <w:p w14:paraId="316FF462" w14:textId="77777777" w:rsidR="0089079A" w:rsidRPr="00B94D7C" w:rsidRDefault="00B94D7C" w:rsidP="002E550B">
      <w:pPr>
        <w:spacing w:after="240"/>
        <w:ind w:left="720" w:hanging="720"/>
        <w:rPr>
          <w:rFonts w:ascii="Times New Roman" w:hAnsi="Times New Roman" w:cs="Times New Roman"/>
        </w:rPr>
      </w:pPr>
      <w:proofErr w:type="spellStart"/>
      <w:r>
        <w:rPr>
          <w:rFonts w:ascii="Times New Roman" w:hAnsi="Times New Roman" w:cs="Times New Roman"/>
        </w:rPr>
        <w:t>Bartness</w:t>
      </w:r>
      <w:proofErr w:type="spellEnd"/>
      <w:r>
        <w:rPr>
          <w:rFonts w:ascii="Times New Roman" w:hAnsi="Times New Roman" w:cs="Times New Roman"/>
        </w:rPr>
        <w:t xml:space="preserve">, M.D. and T.C. Coverdale. 2013. An invasive species facilitates the recovery of salt marsh ecosystems. Ecology </w:t>
      </w:r>
      <w:r>
        <w:rPr>
          <w:rFonts w:ascii="Times New Roman" w:hAnsi="Times New Roman" w:cs="Times New Roman"/>
          <w:b/>
        </w:rPr>
        <w:t>94</w:t>
      </w:r>
      <w:r>
        <w:rPr>
          <w:rFonts w:ascii="Times New Roman" w:hAnsi="Times New Roman" w:cs="Times New Roman"/>
        </w:rPr>
        <w:t>: 1937-1943.</w:t>
      </w:r>
    </w:p>
    <w:p w14:paraId="2EFF244D" w14:textId="77777777" w:rsidR="0089079A" w:rsidRPr="00AC7BF2" w:rsidRDefault="0089079A" w:rsidP="002E550B">
      <w:pPr>
        <w:spacing w:after="240"/>
        <w:ind w:left="720" w:hanging="720"/>
        <w:rPr>
          <w:rFonts w:ascii="Times New Roman" w:hAnsi="Times New Roman"/>
        </w:rPr>
      </w:pPr>
      <w:r w:rsidRPr="00AC7BF2">
        <w:rPr>
          <w:rFonts w:ascii="Times New Roman" w:hAnsi="Times New Roman"/>
          <w:szCs w:val="21"/>
          <w:shd w:val="clear" w:color="auto" w:fill="FFFFFF"/>
        </w:rPr>
        <w:t>Burn</w:t>
      </w:r>
      <w:r>
        <w:rPr>
          <w:rFonts w:ascii="Times New Roman" w:hAnsi="Times New Roman"/>
          <w:szCs w:val="21"/>
          <w:shd w:val="clear" w:color="auto" w:fill="FFFFFF"/>
        </w:rPr>
        <w:t>ham, K. P. and D.R. Anderson. 2004.</w:t>
      </w:r>
      <w:r w:rsidRPr="00AC7BF2">
        <w:rPr>
          <w:rFonts w:ascii="Times New Roman" w:hAnsi="Times New Roman"/>
          <w:szCs w:val="21"/>
          <w:shd w:val="clear" w:color="auto" w:fill="FFFFFF"/>
        </w:rPr>
        <w:t xml:space="preserve"> </w:t>
      </w:r>
      <w:hyperlink r:id="rId9" w:history="1">
        <w:proofErr w:type="spellStart"/>
        <w:r w:rsidRPr="00AC7BF2">
          <w:rPr>
            <w:rStyle w:val="Hyperlink"/>
            <w:rFonts w:ascii="Times New Roman" w:hAnsi="Times New Roman"/>
            <w:szCs w:val="21"/>
            <w:shd w:val="clear" w:color="auto" w:fill="FFFFFF"/>
          </w:rPr>
          <w:t>Multimodel</w:t>
        </w:r>
        <w:proofErr w:type="spellEnd"/>
        <w:r w:rsidRPr="00AC7BF2">
          <w:rPr>
            <w:rStyle w:val="Hyperlink"/>
            <w:rFonts w:ascii="Times New Roman" w:hAnsi="Times New Roman"/>
            <w:szCs w:val="21"/>
            <w:shd w:val="clear" w:color="auto" w:fill="FFFFFF"/>
          </w:rPr>
          <w:t xml:space="preserve"> inference: understanding AIC and BIC in Model Selection</w:t>
        </w:r>
      </w:hyperlink>
      <w:r>
        <w:rPr>
          <w:rFonts w:ascii="Times New Roman" w:hAnsi="Times New Roman"/>
          <w:szCs w:val="21"/>
          <w:shd w:val="clear" w:color="auto" w:fill="FFFFFF"/>
        </w:rPr>
        <w:t>.</w:t>
      </w:r>
      <w:r w:rsidRPr="00AC7BF2">
        <w:rPr>
          <w:rStyle w:val="apple-converted-space"/>
          <w:rFonts w:ascii="Times New Roman" w:hAnsi="Times New Roman"/>
          <w:szCs w:val="21"/>
          <w:shd w:val="clear" w:color="auto" w:fill="FFFFFF"/>
        </w:rPr>
        <w:t> </w:t>
      </w:r>
      <w:r w:rsidRPr="00AC7BF2">
        <w:rPr>
          <w:rFonts w:ascii="Times New Roman" w:hAnsi="Times New Roman"/>
          <w:szCs w:val="21"/>
          <w:shd w:val="clear" w:color="auto" w:fill="FFFFFF"/>
        </w:rPr>
        <w:t xml:space="preserve">Sociological Methods and Research </w:t>
      </w:r>
      <w:r w:rsidRPr="00AC7BF2">
        <w:rPr>
          <w:rFonts w:ascii="Times New Roman" w:hAnsi="Times New Roman"/>
          <w:b/>
          <w:szCs w:val="21"/>
          <w:shd w:val="clear" w:color="auto" w:fill="FFFFFF"/>
        </w:rPr>
        <w:t>33</w:t>
      </w:r>
      <w:r w:rsidRPr="00AC7BF2">
        <w:rPr>
          <w:rFonts w:ascii="Times New Roman" w:hAnsi="Times New Roman"/>
          <w:szCs w:val="21"/>
          <w:shd w:val="clear" w:color="auto" w:fill="FFFFFF"/>
        </w:rPr>
        <w:t>: 261-304.</w:t>
      </w:r>
    </w:p>
    <w:p w14:paraId="0D206981" w14:textId="77777777" w:rsidR="0089079A" w:rsidRPr="00770736" w:rsidRDefault="0089079A" w:rsidP="002E550B">
      <w:pPr>
        <w:spacing w:after="240"/>
        <w:ind w:left="720" w:hanging="720"/>
        <w:rPr>
          <w:rFonts w:ascii="Times New Roman" w:hAnsi="Times New Roman" w:cs="Times New Roman"/>
        </w:rPr>
      </w:pPr>
      <w:r w:rsidRPr="00770736">
        <w:rPr>
          <w:rFonts w:ascii="Times New Roman" w:hAnsi="Times New Roman" w:cs="Times New Roman"/>
        </w:rPr>
        <w:t xml:space="preserve">Cabin, R.J., S.G. Weller, D.H. </w:t>
      </w:r>
      <w:proofErr w:type="spellStart"/>
      <w:r w:rsidRPr="00770736">
        <w:rPr>
          <w:rFonts w:ascii="Times New Roman" w:hAnsi="Times New Roman" w:cs="Times New Roman"/>
        </w:rPr>
        <w:t>Lorence</w:t>
      </w:r>
      <w:proofErr w:type="spellEnd"/>
      <w:r w:rsidRPr="00770736">
        <w:rPr>
          <w:rFonts w:ascii="Times New Roman" w:hAnsi="Times New Roman" w:cs="Times New Roman"/>
        </w:rPr>
        <w:t xml:space="preserve">, T.W. Flynn, A.K. Sakai, D. </w:t>
      </w:r>
      <w:proofErr w:type="spellStart"/>
      <w:r w:rsidRPr="00770736">
        <w:rPr>
          <w:rFonts w:ascii="Times New Roman" w:hAnsi="Times New Roman" w:cs="Times New Roman"/>
        </w:rPr>
        <w:t>Sandquist</w:t>
      </w:r>
      <w:proofErr w:type="spellEnd"/>
      <w:r w:rsidRPr="00770736">
        <w:rPr>
          <w:rFonts w:ascii="Times New Roman" w:hAnsi="Times New Roman" w:cs="Times New Roman"/>
        </w:rPr>
        <w:t>, and</w:t>
      </w:r>
      <w:r>
        <w:rPr>
          <w:rFonts w:ascii="Times New Roman" w:hAnsi="Times New Roman" w:cs="Times New Roman"/>
        </w:rPr>
        <w:t xml:space="preserve"> L.J. </w:t>
      </w:r>
      <w:proofErr w:type="spellStart"/>
      <w:r>
        <w:rPr>
          <w:rFonts w:ascii="Times New Roman" w:hAnsi="Times New Roman" w:cs="Times New Roman"/>
        </w:rPr>
        <w:t>Hadway</w:t>
      </w:r>
      <w:proofErr w:type="spellEnd"/>
      <w:r>
        <w:rPr>
          <w:rFonts w:ascii="Times New Roman" w:hAnsi="Times New Roman" w:cs="Times New Roman"/>
        </w:rPr>
        <w:t>. 2000. Effects of long-term ungulate exclusion and recent alien species control on the preservation and r</w:t>
      </w:r>
      <w:r w:rsidRPr="00770736">
        <w:rPr>
          <w:rFonts w:ascii="Times New Roman" w:hAnsi="Times New Roman" w:cs="Times New Roman"/>
        </w:rPr>
        <w:t>estorat</w:t>
      </w:r>
      <w:r>
        <w:rPr>
          <w:rFonts w:ascii="Times New Roman" w:hAnsi="Times New Roman" w:cs="Times New Roman"/>
        </w:rPr>
        <w:t>ion of a Hawaiian tropical dry forest. Conservation Biology</w:t>
      </w:r>
      <w:r w:rsidRPr="00770736">
        <w:rPr>
          <w:rFonts w:ascii="Times New Roman" w:hAnsi="Times New Roman" w:cs="Times New Roman"/>
        </w:rPr>
        <w:t xml:space="preserve"> </w:t>
      </w:r>
      <w:r w:rsidRPr="00770736">
        <w:rPr>
          <w:rFonts w:ascii="Times New Roman" w:hAnsi="Times New Roman" w:cs="Times New Roman"/>
          <w:b/>
        </w:rPr>
        <w:t>14</w:t>
      </w:r>
      <w:r w:rsidRPr="00770736">
        <w:rPr>
          <w:rFonts w:ascii="Times New Roman" w:hAnsi="Times New Roman" w:cs="Times New Roman"/>
        </w:rPr>
        <w:t>: 439-453.</w:t>
      </w:r>
    </w:p>
    <w:p w14:paraId="2F7C30F0" w14:textId="77777777" w:rsidR="0089079A" w:rsidRPr="00770736" w:rsidRDefault="0089079A" w:rsidP="002E550B">
      <w:pPr>
        <w:spacing w:after="240"/>
        <w:ind w:left="720" w:hanging="720"/>
        <w:rPr>
          <w:rFonts w:ascii="Times New Roman" w:hAnsi="Times New Roman"/>
        </w:rPr>
      </w:pPr>
      <w:r w:rsidRPr="00770736">
        <w:rPr>
          <w:rStyle w:val="apple-converted-space"/>
          <w:rFonts w:ascii="Helvetica" w:hAnsi="Helvetica"/>
          <w:color w:val="000000"/>
          <w:sz w:val="19"/>
          <w:szCs w:val="19"/>
          <w:shd w:val="clear" w:color="auto" w:fill="FFFFFF"/>
        </w:rPr>
        <w:t> </w:t>
      </w:r>
      <w:r>
        <w:rPr>
          <w:rStyle w:val="citationjournal"/>
          <w:rFonts w:ascii="Times New Roman" w:hAnsi="Times New Roman"/>
          <w:szCs w:val="19"/>
          <w:shd w:val="clear" w:color="auto" w:fill="FFFFFF"/>
        </w:rPr>
        <w:t xml:space="preserve">Connell, J.H. 1978. </w:t>
      </w:r>
      <w:r w:rsidRPr="00770736">
        <w:rPr>
          <w:rStyle w:val="citationjournal"/>
          <w:rFonts w:ascii="Times New Roman" w:hAnsi="Times New Roman"/>
          <w:szCs w:val="19"/>
          <w:shd w:val="clear" w:color="auto" w:fill="FFFFFF"/>
        </w:rPr>
        <w:t>Diversity in tropic</w:t>
      </w:r>
      <w:r>
        <w:rPr>
          <w:rStyle w:val="citationjournal"/>
          <w:rFonts w:ascii="Times New Roman" w:hAnsi="Times New Roman"/>
          <w:szCs w:val="19"/>
          <w:shd w:val="clear" w:color="auto" w:fill="FFFFFF"/>
        </w:rPr>
        <w:t>al rain forests and coral reefs</w:t>
      </w:r>
      <w:r w:rsidRPr="00770736">
        <w:rPr>
          <w:rStyle w:val="citationjournal"/>
          <w:rFonts w:ascii="Times New Roman" w:hAnsi="Times New Roman"/>
          <w:szCs w:val="19"/>
          <w:shd w:val="clear" w:color="auto" w:fill="FFFFFF"/>
        </w:rPr>
        <w:t>.</w:t>
      </w:r>
      <w:r w:rsidRPr="00770736">
        <w:rPr>
          <w:rStyle w:val="apple-converted-space"/>
          <w:rFonts w:ascii="Times New Roman" w:hAnsi="Times New Roman"/>
          <w:szCs w:val="19"/>
          <w:shd w:val="clear" w:color="auto" w:fill="FFFFFF"/>
        </w:rPr>
        <w:t> </w:t>
      </w:r>
      <w:hyperlink r:id="rId10" w:history="1">
        <w:r w:rsidRPr="00770736">
          <w:rPr>
            <w:rStyle w:val="Hyperlink"/>
            <w:rFonts w:ascii="Times New Roman" w:hAnsi="Times New Roman"/>
            <w:szCs w:val="19"/>
            <w:shd w:val="clear" w:color="auto" w:fill="FFFFFF"/>
          </w:rPr>
          <w:t>Science</w:t>
        </w:r>
      </w:hyperlink>
      <w:r w:rsidRPr="00770736">
        <w:rPr>
          <w:rStyle w:val="apple-converted-space"/>
          <w:rFonts w:ascii="Times New Roman" w:hAnsi="Times New Roman"/>
          <w:szCs w:val="19"/>
          <w:shd w:val="clear" w:color="auto" w:fill="FFFFFF"/>
        </w:rPr>
        <w:t> </w:t>
      </w:r>
      <w:r w:rsidRPr="00770736">
        <w:rPr>
          <w:rStyle w:val="citationjournal"/>
          <w:rFonts w:ascii="Times New Roman" w:hAnsi="Times New Roman"/>
          <w:b/>
          <w:szCs w:val="19"/>
          <w:shd w:val="clear" w:color="auto" w:fill="FFFFFF"/>
        </w:rPr>
        <w:t>199</w:t>
      </w:r>
      <w:r w:rsidRPr="00770736">
        <w:rPr>
          <w:rStyle w:val="citationjournal"/>
          <w:rFonts w:ascii="Times New Roman" w:hAnsi="Times New Roman"/>
          <w:szCs w:val="19"/>
          <w:shd w:val="clear" w:color="auto" w:fill="FFFFFF"/>
        </w:rPr>
        <w:t>: 1302–1310.</w:t>
      </w:r>
    </w:p>
    <w:p w14:paraId="4A6E2E12" w14:textId="77777777" w:rsidR="0089079A" w:rsidRPr="00770736" w:rsidRDefault="0089079A" w:rsidP="002E550B">
      <w:pPr>
        <w:spacing w:after="240"/>
        <w:ind w:left="720" w:hanging="720"/>
        <w:rPr>
          <w:rFonts w:ascii="Times New Roman" w:hAnsi="Times New Roman" w:cs="Times New Roman"/>
        </w:rPr>
      </w:pPr>
      <w:proofErr w:type="spellStart"/>
      <w:r w:rsidRPr="00770736">
        <w:rPr>
          <w:rFonts w:ascii="Times New Roman" w:hAnsi="Times New Roman" w:cs="Times New Roman"/>
        </w:rPr>
        <w:t>Conry</w:t>
      </w:r>
      <w:proofErr w:type="spellEnd"/>
      <w:r w:rsidRPr="00770736">
        <w:rPr>
          <w:rFonts w:ascii="Times New Roman" w:hAnsi="Times New Roman" w:cs="Times New Roman"/>
        </w:rPr>
        <w:t>, P. 1989. Ecology of the wild (feral) pig (</w:t>
      </w:r>
      <w:proofErr w:type="spellStart"/>
      <w:r w:rsidRPr="00770736">
        <w:rPr>
          <w:rFonts w:ascii="Times New Roman" w:hAnsi="Times New Roman" w:cs="Times New Roman"/>
          <w:i/>
        </w:rPr>
        <w:t>Sus</w:t>
      </w:r>
      <w:proofErr w:type="spellEnd"/>
      <w:r w:rsidRPr="00770736">
        <w:rPr>
          <w:rFonts w:ascii="Times New Roman" w:hAnsi="Times New Roman" w:cs="Times New Roman"/>
          <w:i/>
        </w:rPr>
        <w:t xml:space="preserve"> </w:t>
      </w:r>
      <w:proofErr w:type="spellStart"/>
      <w:r w:rsidRPr="00770736">
        <w:rPr>
          <w:rFonts w:ascii="Times New Roman" w:hAnsi="Times New Roman" w:cs="Times New Roman"/>
          <w:i/>
        </w:rPr>
        <w:t>scrofa</w:t>
      </w:r>
      <w:proofErr w:type="spellEnd"/>
      <w:r w:rsidRPr="00770736">
        <w:rPr>
          <w:rFonts w:ascii="Times New Roman" w:hAnsi="Times New Roman" w:cs="Times New Roman"/>
        </w:rPr>
        <w:t>) on Guam.  Technical Report 7.</w:t>
      </w:r>
      <w:r>
        <w:rPr>
          <w:rFonts w:ascii="Times New Roman" w:hAnsi="Times New Roman" w:cs="Times New Roman"/>
        </w:rPr>
        <w:t xml:space="preserve"> </w:t>
      </w:r>
      <w:r w:rsidRPr="00770736">
        <w:rPr>
          <w:rFonts w:ascii="Times New Roman" w:hAnsi="Times New Roman" w:cs="Times New Roman"/>
        </w:rPr>
        <w:t xml:space="preserve">Division of Aquatic and Wildlife Resources, Department of Agriculture, Guam. </w:t>
      </w:r>
    </w:p>
    <w:p w14:paraId="7FEA3BEE" w14:textId="77777777" w:rsidR="0089079A" w:rsidRPr="00026492" w:rsidRDefault="0089079A" w:rsidP="002E550B">
      <w:pPr>
        <w:spacing w:after="240"/>
        <w:ind w:left="720" w:hanging="720"/>
        <w:rPr>
          <w:rFonts w:ascii="Times New Roman" w:hAnsi="Times New Roman" w:cs="Times New Roman"/>
        </w:rPr>
      </w:pPr>
      <w:proofErr w:type="spellStart"/>
      <w:r w:rsidRPr="00770736">
        <w:rPr>
          <w:rFonts w:ascii="Times New Roman" w:hAnsi="Times New Roman" w:cs="Times New Roman"/>
        </w:rPr>
        <w:t>Coomes</w:t>
      </w:r>
      <w:proofErr w:type="spellEnd"/>
      <w:r w:rsidRPr="00770736">
        <w:rPr>
          <w:rFonts w:ascii="Times New Roman" w:hAnsi="Times New Roman" w:cs="Times New Roman"/>
        </w:rPr>
        <w:t xml:space="preserve">, D.A., R.B. Allen, D.M. Forsyth, and W.G. Lee. 2003. Factors preventing recovery of New Zealand Forests following control of invasive deer. Conservation Biology. </w:t>
      </w:r>
      <w:r w:rsidRPr="00770736">
        <w:rPr>
          <w:rFonts w:ascii="Times New Roman" w:hAnsi="Times New Roman" w:cs="Times New Roman"/>
          <w:b/>
        </w:rPr>
        <w:t>17</w:t>
      </w:r>
      <w:r w:rsidRPr="00770736">
        <w:rPr>
          <w:rFonts w:ascii="Times New Roman" w:hAnsi="Times New Roman" w:cs="Times New Roman"/>
        </w:rPr>
        <w:t>: 450-459.</w:t>
      </w:r>
    </w:p>
    <w:p w14:paraId="580A2008" w14:textId="77777777" w:rsidR="00B2195A" w:rsidRDefault="00026492" w:rsidP="002E550B">
      <w:pPr>
        <w:spacing w:after="240"/>
        <w:ind w:left="720" w:hanging="720"/>
        <w:rPr>
          <w:rFonts w:ascii="Times New Roman" w:hAnsi="Times New Roman" w:cs="Times New Roman"/>
        </w:rPr>
      </w:pPr>
      <w:proofErr w:type="spellStart"/>
      <w:r>
        <w:rPr>
          <w:rFonts w:ascii="Times New Roman" w:hAnsi="Times New Roman" w:cs="Times New Roman"/>
        </w:rPr>
        <w:t>Desbiez</w:t>
      </w:r>
      <w:proofErr w:type="spellEnd"/>
      <w:r>
        <w:rPr>
          <w:rFonts w:ascii="Times New Roman" w:hAnsi="Times New Roman" w:cs="Times New Roman"/>
        </w:rPr>
        <w:t xml:space="preserve">, A.L.J., A. </w:t>
      </w:r>
      <w:proofErr w:type="spellStart"/>
      <w:r>
        <w:rPr>
          <w:rFonts w:ascii="Times New Roman" w:hAnsi="Times New Roman" w:cs="Times New Roman"/>
        </w:rPr>
        <w:t>Keuroghlian</w:t>
      </w:r>
      <w:proofErr w:type="spellEnd"/>
      <w:r>
        <w:rPr>
          <w:rFonts w:ascii="Times New Roman" w:hAnsi="Times New Roman" w:cs="Times New Roman"/>
        </w:rPr>
        <w:t xml:space="preserve">, U. </w:t>
      </w:r>
      <w:proofErr w:type="spellStart"/>
      <w:r>
        <w:rPr>
          <w:rFonts w:ascii="Times New Roman" w:hAnsi="Times New Roman" w:cs="Times New Roman"/>
        </w:rPr>
        <w:t>Piovezan</w:t>
      </w:r>
      <w:proofErr w:type="spellEnd"/>
      <w:r>
        <w:rPr>
          <w:rFonts w:ascii="Times New Roman" w:hAnsi="Times New Roman" w:cs="Times New Roman"/>
        </w:rPr>
        <w:t xml:space="preserve">, and R.E. </w:t>
      </w:r>
      <w:proofErr w:type="spellStart"/>
      <w:r>
        <w:rPr>
          <w:rFonts w:ascii="Times New Roman" w:hAnsi="Times New Roman" w:cs="Times New Roman"/>
        </w:rPr>
        <w:t>Bodmer</w:t>
      </w:r>
      <w:proofErr w:type="spellEnd"/>
      <w:r>
        <w:rPr>
          <w:rFonts w:ascii="Times New Roman" w:hAnsi="Times New Roman" w:cs="Times New Roman"/>
        </w:rPr>
        <w:t xml:space="preserve">. 2011. Invasive species and </w:t>
      </w:r>
      <w:proofErr w:type="spellStart"/>
      <w:r>
        <w:rPr>
          <w:rFonts w:ascii="Times New Roman" w:hAnsi="Times New Roman" w:cs="Times New Roman"/>
        </w:rPr>
        <w:t>bushmeat</w:t>
      </w:r>
      <w:proofErr w:type="spellEnd"/>
      <w:r>
        <w:rPr>
          <w:rFonts w:ascii="Times New Roman" w:hAnsi="Times New Roman" w:cs="Times New Roman"/>
        </w:rPr>
        <w:t xml:space="preserve"> hunting contributing to wildlife conservation: the case of feral pigs in a </w:t>
      </w:r>
      <w:proofErr w:type="spellStart"/>
      <w:r>
        <w:rPr>
          <w:rFonts w:ascii="Times New Roman" w:hAnsi="Times New Roman" w:cs="Times New Roman"/>
        </w:rPr>
        <w:t>Neotropical</w:t>
      </w:r>
      <w:proofErr w:type="spellEnd"/>
      <w:r>
        <w:rPr>
          <w:rFonts w:ascii="Times New Roman" w:hAnsi="Times New Roman" w:cs="Times New Roman"/>
        </w:rPr>
        <w:t xml:space="preserve"> wetland. Oryx. </w:t>
      </w:r>
      <w:r>
        <w:rPr>
          <w:rFonts w:ascii="Times New Roman" w:hAnsi="Times New Roman" w:cs="Times New Roman"/>
          <w:b/>
        </w:rPr>
        <w:t>45</w:t>
      </w:r>
      <w:r>
        <w:rPr>
          <w:rFonts w:ascii="Times New Roman" w:hAnsi="Times New Roman" w:cs="Times New Roman"/>
        </w:rPr>
        <w:t>: 78-83.</w:t>
      </w:r>
    </w:p>
    <w:p w14:paraId="177BB571" w14:textId="77777777" w:rsidR="0089079A" w:rsidRPr="00026492" w:rsidRDefault="00B2195A" w:rsidP="002E550B">
      <w:pPr>
        <w:spacing w:after="240"/>
        <w:ind w:left="720" w:hanging="720"/>
        <w:rPr>
          <w:rFonts w:ascii="Times New Roman" w:hAnsi="Times New Roman" w:cs="Times New Roman"/>
        </w:rPr>
      </w:pPr>
      <w:proofErr w:type="spellStart"/>
      <w:r>
        <w:rPr>
          <w:rFonts w:ascii="Times New Roman" w:hAnsi="Times New Roman" w:cs="Times New Roman"/>
        </w:rPr>
        <w:t>Falanruw</w:t>
      </w:r>
      <w:proofErr w:type="spellEnd"/>
      <w:r>
        <w:rPr>
          <w:rFonts w:ascii="Times New Roman" w:hAnsi="Times New Roman" w:cs="Times New Roman"/>
        </w:rPr>
        <w:t xml:space="preserve">, M.C., T.G. Cole, and A.H. </w:t>
      </w:r>
      <w:proofErr w:type="spellStart"/>
      <w:r>
        <w:rPr>
          <w:rFonts w:ascii="Times New Roman" w:hAnsi="Times New Roman" w:cs="Times New Roman"/>
        </w:rPr>
        <w:t>Ambacher</w:t>
      </w:r>
      <w:proofErr w:type="spellEnd"/>
      <w:r>
        <w:rPr>
          <w:rFonts w:ascii="Times New Roman" w:hAnsi="Times New Roman" w:cs="Times New Roman"/>
        </w:rPr>
        <w:t>. 1989. Vegetation Survey of Rota, Tinian, and Saipan, Commonwealth of the Northern Mariana Islands. Resource Bulletin PSW-RB-27, USDA Forest Service, Pacific Southwest Forest and Range Experiment Station, Berkeley, CA.</w:t>
      </w:r>
    </w:p>
    <w:p w14:paraId="7FEC5E0E" w14:textId="77777777" w:rsidR="0089079A" w:rsidRPr="001B7480" w:rsidDel="00410508" w:rsidRDefault="0089079A" w:rsidP="002E550B">
      <w:pPr>
        <w:spacing w:after="240"/>
        <w:ind w:left="720" w:hanging="720"/>
        <w:rPr>
          <w:del w:id="263" w:author="Ross Miller" w:date="2013-10-15T17:31:00Z"/>
          <w:rFonts w:ascii="Times New Roman" w:hAnsi="Times New Roman"/>
          <w:color w:val="222222"/>
          <w:szCs w:val="21"/>
        </w:rPr>
      </w:pPr>
      <w:proofErr w:type="spellStart"/>
      <w:r w:rsidRPr="001B7480">
        <w:rPr>
          <w:rFonts w:ascii="Times New Roman" w:hAnsi="Times New Roman"/>
          <w:color w:val="222222"/>
          <w:szCs w:val="21"/>
        </w:rPr>
        <w:t>Fosberg</w:t>
      </w:r>
      <w:proofErr w:type="spellEnd"/>
      <w:r w:rsidRPr="001B7480">
        <w:rPr>
          <w:rFonts w:ascii="Times New Roman" w:hAnsi="Times New Roman"/>
          <w:color w:val="222222"/>
          <w:szCs w:val="21"/>
        </w:rPr>
        <w:t xml:space="preserve"> 1960 </w:t>
      </w:r>
      <w:r>
        <w:rPr>
          <w:rFonts w:ascii="Times New Roman" w:hAnsi="Times New Roman"/>
          <w:color w:val="222222"/>
          <w:szCs w:val="21"/>
        </w:rPr>
        <w:t>The Vegetation of Micronesia, 1</w:t>
      </w:r>
      <w:r w:rsidRPr="001B7480">
        <w:rPr>
          <w:rFonts w:ascii="Times New Roman" w:hAnsi="Times New Roman"/>
          <w:color w:val="222222"/>
          <w:szCs w:val="21"/>
        </w:rPr>
        <w:t>: General Descriptions, the Vegetation of the Mariana Islands, and a Detailed Consideration of the Vegetation of</w:t>
      </w:r>
      <w:r>
        <w:rPr>
          <w:rFonts w:ascii="Times New Roman" w:hAnsi="Times New Roman"/>
          <w:color w:val="222222"/>
          <w:szCs w:val="21"/>
        </w:rPr>
        <w:t xml:space="preserve"> </w:t>
      </w:r>
      <w:r w:rsidRPr="001B7480">
        <w:rPr>
          <w:rFonts w:ascii="Times New Roman" w:hAnsi="Times New Roman"/>
          <w:color w:val="222222"/>
          <w:szCs w:val="21"/>
        </w:rPr>
        <w:t>Guam. Bulletin of American Museum of Natural History</w:t>
      </w:r>
      <w:r>
        <w:rPr>
          <w:rFonts w:ascii="Times New Roman" w:hAnsi="Times New Roman"/>
          <w:color w:val="222222"/>
          <w:szCs w:val="21"/>
        </w:rPr>
        <w:t xml:space="preserve">.  </w:t>
      </w:r>
      <w:r>
        <w:rPr>
          <w:rFonts w:ascii="Times New Roman" w:hAnsi="Times New Roman"/>
          <w:b/>
          <w:color w:val="222222"/>
          <w:szCs w:val="21"/>
        </w:rPr>
        <w:t xml:space="preserve">119: </w:t>
      </w:r>
      <w:r>
        <w:rPr>
          <w:rFonts w:ascii="Times New Roman" w:hAnsi="Times New Roman"/>
          <w:color w:val="222222"/>
          <w:szCs w:val="21"/>
        </w:rPr>
        <w:t>53-75.</w:t>
      </w:r>
    </w:p>
    <w:p w14:paraId="29E12D28" w14:textId="77777777" w:rsidR="0089079A" w:rsidRPr="001B7480" w:rsidRDefault="0089079A" w:rsidP="002E550B">
      <w:pPr>
        <w:spacing w:after="240"/>
        <w:ind w:left="720" w:hanging="720"/>
        <w:rPr>
          <w:rFonts w:ascii="Times New Roman" w:hAnsi="Times New Roman"/>
          <w:color w:val="222222"/>
          <w:szCs w:val="21"/>
        </w:rPr>
      </w:pPr>
    </w:p>
    <w:p w14:paraId="3E8E2AED" w14:textId="77777777" w:rsidR="00B2195A" w:rsidRPr="00B2195A" w:rsidRDefault="00B2195A" w:rsidP="002E550B">
      <w:pPr>
        <w:autoSpaceDE w:val="0"/>
        <w:autoSpaceDN w:val="0"/>
        <w:adjustRightInd w:val="0"/>
        <w:spacing w:after="240"/>
        <w:ind w:left="720" w:hanging="720"/>
        <w:rPr>
          <w:rFonts w:ascii="Times New Roman" w:hAnsi="Times New Roman" w:cs="Times New Roman"/>
        </w:rPr>
      </w:pPr>
      <w:r>
        <w:rPr>
          <w:rFonts w:ascii="Times New Roman" w:hAnsi="Times New Roman" w:cs="Times New Roman"/>
        </w:rPr>
        <w:t xml:space="preserve">Foster, J.T., and S.K. Robinson. 2007. Introduced birds and the fate of Hawaiian rainforests. Conservation Biology. </w:t>
      </w:r>
      <w:r>
        <w:rPr>
          <w:rFonts w:ascii="Times New Roman" w:hAnsi="Times New Roman" w:cs="Times New Roman"/>
          <w:b/>
        </w:rPr>
        <w:t>21</w:t>
      </w:r>
      <w:r>
        <w:rPr>
          <w:rFonts w:ascii="Times New Roman" w:hAnsi="Times New Roman" w:cs="Times New Roman"/>
        </w:rPr>
        <w:t>: 1248-1257.</w:t>
      </w:r>
    </w:p>
    <w:p w14:paraId="6F11A64E" w14:textId="77777777" w:rsidR="00D3706A" w:rsidRDefault="0089079A" w:rsidP="002E550B">
      <w:pPr>
        <w:autoSpaceDE w:val="0"/>
        <w:autoSpaceDN w:val="0"/>
        <w:adjustRightInd w:val="0"/>
        <w:spacing w:after="240"/>
        <w:ind w:left="720" w:hanging="720"/>
        <w:rPr>
          <w:rFonts w:ascii="Times New Roman" w:hAnsi="Times New Roman" w:cs="Helvetica"/>
          <w:color w:val="000000"/>
        </w:rPr>
      </w:pPr>
      <w:proofErr w:type="spellStart"/>
      <w:r>
        <w:rPr>
          <w:rFonts w:ascii="Times New Roman" w:hAnsi="Times New Roman" w:cs="Times New Roman"/>
        </w:rPr>
        <w:lastRenderedPageBreak/>
        <w:t>Fritts</w:t>
      </w:r>
      <w:proofErr w:type="spellEnd"/>
      <w:r>
        <w:rPr>
          <w:rFonts w:ascii="Times New Roman" w:hAnsi="Times New Roman" w:cs="Times New Roman"/>
        </w:rPr>
        <w:t xml:space="preserve">, T.H., and G.H. </w:t>
      </w:r>
      <w:proofErr w:type="spellStart"/>
      <w:r>
        <w:rPr>
          <w:rFonts w:ascii="Times New Roman" w:hAnsi="Times New Roman" w:cs="Times New Roman"/>
        </w:rPr>
        <w:t>Rodda</w:t>
      </w:r>
      <w:proofErr w:type="spellEnd"/>
      <w:r>
        <w:rPr>
          <w:rFonts w:ascii="Times New Roman" w:hAnsi="Times New Roman" w:cs="Times New Roman"/>
        </w:rPr>
        <w:t>. 1998.</w:t>
      </w:r>
      <w:r w:rsidRPr="00770736">
        <w:rPr>
          <w:rFonts w:ascii="Times New Roman" w:hAnsi="Times New Roman" w:cs="Times New Roman"/>
        </w:rPr>
        <w:t xml:space="preserve"> </w:t>
      </w:r>
      <w:r>
        <w:rPr>
          <w:rFonts w:ascii="Times New Roman" w:hAnsi="Times New Roman" w:cs="Helvetica"/>
          <w:color w:val="000000"/>
        </w:rPr>
        <w:t>The role of introduced species in the degradation of island ecosystems: a case history of G</w:t>
      </w:r>
      <w:r w:rsidRPr="00770736">
        <w:rPr>
          <w:rFonts w:ascii="Times New Roman" w:hAnsi="Times New Roman" w:cs="Helvetica"/>
          <w:color w:val="000000"/>
        </w:rPr>
        <w:t>uam. Annual Re</w:t>
      </w:r>
      <w:r>
        <w:rPr>
          <w:rFonts w:ascii="Times New Roman" w:hAnsi="Times New Roman" w:cs="Helvetica"/>
          <w:color w:val="000000"/>
        </w:rPr>
        <w:t>view of Ecology and Systematics.</w:t>
      </w:r>
      <w:r w:rsidRPr="00770736">
        <w:rPr>
          <w:rFonts w:ascii="Times New Roman" w:hAnsi="Times New Roman" w:cs="Helvetica"/>
          <w:color w:val="000000"/>
        </w:rPr>
        <w:t xml:space="preserve"> </w:t>
      </w:r>
      <w:r w:rsidRPr="00A665BA">
        <w:rPr>
          <w:rFonts w:ascii="Times New Roman" w:hAnsi="Times New Roman" w:cs="Helvetica"/>
          <w:b/>
          <w:color w:val="000000"/>
        </w:rPr>
        <w:t>29</w:t>
      </w:r>
      <w:r w:rsidRPr="00770736">
        <w:rPr>
          <w:rFonts w:ascii="Times New Roman" w:hAnsi="Times New Roman" w:cs="Helvetica"/>
          <w:color w:val="000000"/>
        </w:rPr>
        <w:t xml:space="preserve">: 113-140. </w:t>
      </w:r>
    </w:p>
    <w:p w14:paraId="1325E0DF" w14:textId="77777777" w:rsidR="00642ADB" w:rsidRPr="002E550B" w:rsidRDefault="00D3706A" w:rsidP="002E550B">
      <w:pPr>
        <w:autoSpaceDE w:val="0"/>
        <w:autoSpaceDN w:val="0"/>
        <w:adjustRightInd w:val="0"/>
        <w:spacing w:after="240"/>
        <w:ind w:left="720" w:hanging="720"/>
        <w:rPr>
          <w:rFonts w:ascii="Times New Roman" w:hAnsi="Times New Roman" w:cs="Helvetica"/>
          <w:color w:val="000000"/>
        </w:rPr>
      </w:pPr>
      <w:proofErr w:type="spellStart"/>
      <w:r>
        <w:rPr>
          <w:rFonts w:ascii="Times New Roman" w:hAnsi="Times New Roman" w:cs="Helvetica"/>
          <w:color w:val="000000"/>
        </w:rPr>
        <w:t>Godefried</w:t>
      </w:r>
      <w:proofErr w:type="spellEnd"/>
      <w:r w:rsidR="007C423B">
        <w:rPr>
          <w:rFonts w:ascii="Times New Roman" w:hAnsi="Times New Roman" w:cs="Helvetica"/>
          <w:color w:val="000000"/>
        </w:rPr>
        <w:t xml:space="preserve">, S., et al. 2011. How successful are plant species reintroductions? </w:t>
      </w:r>
      <w:r w:rsidR="002E550B">
        <w:rPr>
          <w:rFonts w:ascii="Times New Roman" w:hAnsi="Times New Roman" w:cs="Helvetica"/>
          <w:color w:val="000000"/>
        </w:rPr>
        <w:t xml:space="preserve">Biological Conservation. </w:t>
      </w:r>
      <w:r w:rsidR="002E550B">
        <w:rPr>
          <w:rFonts w:ascii="Times New Roman" w:hAnsi="Times New Roman" w:cs="Helvetica"/>
          <w:b/>
          <w:color w:val="000000"/>
        </w:rPr>
        <w:t>144</w:t>
      </w:r>
      <w:r w:rsidR="002E550B">
        <w:rPr>
          <w:rFonts w:ascii="Times New Roman" w:hAnsi="Times New Roman" w:cs="Helvetica"/>
          <w:color w:val="000000"/>
        </w:rPr>
        <w:t>: 672-682.</w:t>
      </w:r>
    </w:p>
    <w:p w14:paraId="2F307918" w14:textId="77777777" w:rsidR="006970C2" w:rsidRDefault="00642ADB" w:rsidP="002E550B">
      <w:pPr>
        <w:autoSpaceDE w:val="0"/>
        <w:autoSpaceDN w:val="0"/>
        <w:adjustRightInd w:val="0"/>
        <w:spacing w:after="240"/>
        <w:ind w:left="720" w:hanging="720"/>
        <w:rPr>
          <w:rFonts w:ascii="Times New Roman" w:hAnsi="Times New Roman" w:cs="Helvetica"/>
          <w:color w:val="000000"/>
        </w:rPr>
      </w:pPr>
      <w:r>
        <w:rPr>
          <w:rFonts w:ascii="Times New Roman" w:hAnsi="Times New Roman" w:cs="Helvetica"/>
          <w:color w:val="000000"/>
        </w:rPr>
        <w:t xml:space="preserve">Hobbs, </w:t>
      </w:r>
      <w:r w:rsidR="00E3352D">
        <w:rPr>
          <w:rFonts w:ascii="Times New Roman" w:hAnsi="Times New Roman" w:cs="Helvetica"/>
          <w:color w:val="000000"/>
        </w:rPr>
        <w:t>R.J., E. Higgs, J.A. Harris. 2009. Novel ecosystems: implications for conservation and restoration.</w:t>
      </w:r>
      <w:r w:rsidR="006970C2">
        <w:rPr>
          <w:rFonts w:ascii="Times New Roman" w:hAnsi="Times New Roman" w:cs="Helvetica"/>
          <w:color w:val="000000"/>
        </w:rPr>
        <w:t xml:space="preserve"> Trends in Ecology and Evolution. </w:t>
      </w:r>
      <w:r w:rsidR="006970C2" w:rsidRPr="004C1D50">
        <w:rPr>
          <w:rFonts w:ascii="Times New Roman" w:hAnsi="Times New Roman" w:cs="Helvetica"/>
          <w:b/>
          <w:color w:val="000000"/>
        </w:rPr>
        <w:t>24</w:t>
      </w:r>
      <w:r w:rsidR="006970C2">
        <w:rPr>
          <w:rFonts w:ascii="Times New Roman" w:hAnsi="Times New Roman" w:cs="Helvetica"/>
          <w:color w:val="000000"/>
        </w:rPr>
        <w:t>: 599-605.</w:t>
      </w:r>
    </w:p>
    <w:p w14:paraId="71A25C64" w14:textId="77777777" w:rsidR="0089079A" w:rsidRPr="0022230A" w:rsidRDefault="006970C2" w:rsidP="002E550B">
      <w:pPr>
        <w:autoSpaceDE w:val="0"/>
        <w:autoSpaceDN w:val="0"/>
        <w:adjustRightInd w:val="0"/>
        <w:spacing w:after="240"/>
        <w:ind w:left="720" w:hanging="720"/>
        <w:rPr>
          <w:rStyle w:val="apple-style-span"/>
        </w:rPr>
      </w:pPr>
      <w:r>
        <w:rPr>
          <w:rFonts w:ascii="Times New Roman" w:hAnsi="Times New Roman" w:cs="Helvetica"/>
          <w:color w:val="000000"/>
        </w:rPr>
        <w:t xml:space="preserve">Hobbs, </w:t>
      </w:r>
      <w:r w:rsidR="006C6CA3">
        <w:rPr>
          <w:rFonts w:ascii="Times New Roman" w:hAnsi="Times New Roman" w:cs="Helvetica"/>
          <w:color w:val="000000"/>
        </w:rPr>
        <w:t xml:space="preserve">R.J., L.M. </w:t>
      </w:r>
      <w:proofErr w:type="spellStart"/>
      <w:r w:rsidR="006C6CA3">
        <w:rPr>
          <w:rFonts w:ascii="Times New Roman" w:hAnsi="Times New Roman" w:cs="Helvetica"/>
          <w:color w:val="000000"/>
        </w:rPr>
        <w:t>Hallett</w:t>
      </w:r>
      <w:proofErr w:type="spellEnd"/>
      <w:r w:rsidR="006C6CA3">
        <w:rPr>
          <w:rFonts w:ascii="Times New Roman" w:hAnsi="Times New Roman" w:cs="Helvetica"/>
          <w:color w:val="000000"/>
        </w:rPr>
        <w:t xml:space="preserve">, P.R. Ehrlich, and H.A. Mooney. 2011. Intervention ecology: Applying ecological science in the twenty-first century. </w:t>
      </w:r>
      <w:r w:rsidR="0022230A">
        <w:rPr>
          <w:rFonts w:ascii="Times New Roman" w:hAnsi="Times New Roman" w:cs="Helvetica"/>
          <w:color w:val="000000"/>
        </w:rPr>
        <w:t xml:space="preserve">Bioscience. </w:t>
      </w:r>
      <w:r w:rsidR="0022230A">
        <w:rPr>
          <w:rFonts w:ascii="Times New Roman" w:hAnsi="Times New Roman" w:cs="Helvetica"/>
          <w:b/>
          <w:color w:val="000000"/>
        </w:rPr>
        <w:t>61</w:t>
      </w:r>
      <w:r w:rsidR="0022230A">
        <w:rPr>
          <w:rFonts w:ascii="Times New Roman" w:hAnsi="Times New Roman" w:cs="Helvetica"/>
          <w:color w:val="000000"/>
        </w:rPr>
        <w:t>: 442-450</w:t>
      </w:r>
      <w:r w:rsidR="004C1D50">
        <w:rPr>
          <w:rFonts w:ascii="Times New Roman" w:hAnsi="Times New Roman" w:cs="Helvetica"/>
          <w:color w:val="000000"/>
        </w:rPr>
        <w:t>.</w:t>
      </w:r>
    </w:p>
    <w:p w14:paraId="7CBF5DE3" w14:textId="77777777" w:rsidR="00814A95" w:rsidRDefault="00814A95" w:rsidP="00814A95">
      <w:pPr>
        <w:autoSpaceDE w:val="0"/>
        <w:autoSpaceDN w:val="0"/>
        <w:adjustRightInd w:val="0"/>
        <w:spacing w:after="240"/>
        <w:ind w:left="720" w:hanging="720"/>
        <w:rPr>
          <w:rFonts w:ascii="Times New Roman" w:hAnsi="Times New Roman" w:cs="Times New Roman"/>
        </w:rPr>
      </w:pPr>
      <w:r>
        <w:rPr>
          <w:rFonts w:ascii="Times New Roman" w:hAnsi="Times New Roman" w:cs="Times New Roman"/>
        </w:rPr>
        <w:t xml:space="preserve">Horsley, S.B., S.L. Stout, D.S. </w:t>
      </w:r>
      <w:proofErr w:type="spellStart"/>
      <w:r>
        <w:rPr>
          <w:rFonts w:ascii="Times New Roman" w:hAnsi="Times New Roman" w:cs="Times New Roman"/>
        </w:rPr>
        <w:t>DeCalesta</w:t>
      </w:r>
      <w:proofErr w:type="spellEnd"/>
      <w:r>
        <w:rPr>
          <w:rFonts w:ascii="Times New Roman" w:hAnsi="Times New Roman" w:cs="Times New Roman"/>
        </w:rPr>
        <w:t xml:space="preserve">. 2003. White-tailed deer impact on the vegetation dynamics of a northern hardwood forest. Ecological Applications. </w:t>
      </w:r>
      <w:r>
        <w:rPr>
          <w:rFonts w:ascii="Times New Roman" w:hAnsi="Times New Roman" w:cs="Times New Roman"/>
          <w:b/>
        </w:rPr>
        <w:t>13</w:t>
      </w:r>
      <w:r>
        <w:rPr>
          <w:rFonts w:ascii="Times New Roman" w:hAnsi="Times New Roman" w:cs="Times New Roman"/>
        </w:rPr>
        <w:t>: 98-118.</w:t>
      </w:r>
    </w:p>
    <w:p w14:paraId="5481CD84" w14:textId="77777777" w:rsidR="004C1C3D" w:rsidRDefault="0089079A" w:rsidP="002E550B">
      <w:pPr>
        <w:autoSpaceDE w:val="0"/>
        <w:autoSpaceDN w:val="0"/>
        <w:adjustRightInd w:val="0"/>
        <w:spacing w:after="240"/>
        <w:ind w:left="720" w:hanging="720"/>
        <w:rPr>
          <w:rFonts w:ascii="Times New Roman" w:hAnsi="Times New Roman" w:cs="Times New Roman"/>
        </w:rPr>
      </w:pPr>
      <w:r w:rsidRPr="00770736">
        <w:rPr>
          <w:rFonts w:ascii="Times New Roman" w:hAnsi="Times New Roman" w:cs="Times New Roman"/>
        </w:rPr>
        <w:t xml:space="preserve">Ickes, K., S. J. </w:t>
      </w:r>
      <w:proofErr w:type="spellStart"/>
      <w:r w:rsidRPr="00770736">
        <w:rPr>
          <w:rFonts w:ascii="Times New Roman" w:hAnsi="Times New Roman" w:cs="Times New Roman"/>
        </w:rPr>
        <w:t>Dewalt</w:t>
      </w:r>
      <w:proofErr w:type="spellEnd"/>
      <w:r w:rsidRPr="00770736">
        <w:rPr>
          <w:rFonts w:ascii="Times New Roman" w:hAnsi="Times New Roman" w:cs="Times New Roman"/>
        </w:rPr>
        <w:t>, an</w:t>
      </w:r>
      <w:r>
        <w:rPr>
          <w:rFonts w:ascii="Times New Roman" w:hAnsi="Times New Roman" w:cs="Times New Roman"/>
        </w:rPr>
        <w:t xml:space="preserve">d S. </w:t>
      </w:r>
      <w:proofErr w:type="spellStart"/>
      <w:r>
        <w:rPr>
          <w:rFonts w:ascii="Times New Roman" w:hAnsi="Times New Roman" w:cs="Times New Roman"/>
        </w:rPr>
        <w:t>Appanah</w:t>
      </w:r>
      <w:proofErr w:type="spellEnd"/>
      <w:r>
        <w:rPr>
          <w:rFonts w:ascii="Times New Roman" w:hAnsi="Times New Roman" w:cs="Times New Roman"/>
        </w:rPr>
        <w:t>. 2001. Effects of native p</w:t>
      </w:r>
      <w:r w:rsidRPr="00770736">
        <w:rPr>
          <w:rFonts w:ascii="Times New Roman" w:hAnsi="Times New Roman" w:cs="Times New Roman"/>
        </w:rPr>
        <w:t>igs (</w:t>
      </w:r>
      <w:proofErr w:type="spellStart"/>
      <w:r w:rsidRPr="00CB4A1A">
        <w:rPr>
          <w:rFonts w:ascii="Times New Roman" w:hAnsi="Times New Roman" w:cs="Times New Roman"/>
          <w:i/>
        </w:rPr>
        <w:t>Sus</w:t>
      </w:r>
      <w:proofErr w:type="spellEnd"/>
      <w:r w:rsidRPr="00CB4A1A">
        <w:rPr>
          <w:rFonts w:ascii="Times New Roman" w:hAnsi="Times New Roman" w:cs="Times New Roman"/>
          <w:i/>
        </w:rPr>
        <w:t xml:space="preserve"> </w:t>
      </w:r>
      <w:proofErr w:type="spellStart"/>
      <w:r w:rsidRPr="00CB4A1A">
        <w:rPr>
          <w:rFonts w:ascii="Times New Roman" w:hAnsi="Times New Roman" w:cs="Times New Roman"/>
          <w:i/>
        </w:rPr>
        <w:t>scrofa</w:t>
      </w:r>
      <w:proofErr w:type="spellEnd"/>
      <w:r>
        <w:rPr>
          <w:rFonts w:ascii="Times New Roman" w:hAnsi="Times New Roman" w:cs="Times New Roman"/>
        </w:rPr>
        <w:t xml:space="preserve">) on woody </w:t>
      </w:r>
      <w:proofErr w:type="spellStart"/>
      <w:r>
        <w:rPr>
          <w:rFonts w:ascii="Times New Roman" w:hAnsi="Times New Roman" w:cs="Times New Roman"/>
        </w:rPr>
        <w:t>understorey</w:t>
      </w:r>
      <w:proofErr w:type="spellEnd"/>
      <w:r>
        <w:rPr>
          <w:rFonts w:ascii="Times New Roman" w:hAnsi="Times New Roman" w:cs="Times New Roman"/>
        </w:rPr>
        <w:t xml:space="preserve"> vegetation in a Malaysian lowland rain f</w:t>
      </w:r>
      <w:r w:rsidRPr="00770736">
        <w:rPr>
          <w:rFonts w:ascii="Times New Roman" w:hAnsi="Times New Roman" w:cs="Times New Roman"/>
        </w:rPr>
        <w:t xml:space="preserve">orest. Journal of Tropical Ecology. </w:t>
      </w:r>
      <w:r w:rsidRPr="00A31A1F">
        <w:rPr>
          <w:rFonts w:ascii="Times New Roman" w:hAnsi="Times New Roman" w:cs="Times New Roman"/>
          <w:b/>
        </w:rPr>
        <w:t>17</w:t>
      </w:r>
      <w:r w:rsidRPr="00770736">
        <w:rPr>
          <w:rFonts w:ascii="Times New Roman" w:hAnsi="Times New Roman" w:cs="Times New Roman"/>
        </w:rPr>
        <w:t>: 191-206.</w:t>
      </w:r>
    </w:p>
    <w:p w14:paraId="12B62B21" w14:textId="77777777" w:rsidR="00C13E59" w:rsidRPr="004C1C3D" w:rsidRDefault="004C1C3D" w:rsidP="002E550B">
      <w:pPr>
        <w:autoSpaceDE w:val="0"/>
        <w:autoSpaceDN w:val="0"/>
        <w:adjustRightInd w:val="0"/>
        <w:spacing w:after="240"/>
        <w:ind w:left="720" w:hanging="720"/>
        <w:rPr>
          <w:rFonts w:ascii="Times New Roman" w:hAnsi="Times New Roman" w:cs="Times New Roman"/>
        </w:rPr>
      </w:pPr>
      <w:r>
        <w:rPr>
          <w:rFonts w:ascii="Times New Roman" w:hAnsi="Times New Roman" w:cs="Times New Roman"/>
        </w:rPr>
        <w:t xml:space="preserve">Davis, M. et al. 2011. Don’t judge species on their origins. Nature. </w:t>
      </w:r>
      <w:r>
        <w:rPr>
          <w:rFonts w:ascii="Times New Roman" w:hAnsi="Times New Roman" w:cs="Times New Roman"/>
          <w:b/>
        </w:rPr>
        <w:t>474</w:t>
      </w:r>
      <w:r>
        <w:rPr>
          <w:rFonts w:ascii="Times New Roman" w:hAnsi="Times New Roman" w:cs="Times New Roman"/>
        </w:rPr>
        <w:t>: 153-154.</w:t>
      </w:r>
    </w:p>
    <w:p w14:paraId="71A15339" w14:textId="77777777" w:rsidR="0089079A" w:rsidRPr="00C13E59" w:rsidRDefault="00C13E59" w:rsidP="002E550B">
      <w:pPr>
        <w:autoSpaceDE w:val="0"/>
        <w:autoSpaceDN w:val="0"/>
        <w:adjustRightInd w:val="0"/>
        <w:spacing w:after="240"/>
        <w:ind w:left="720" w:hanging="720"/>
        <w:rPr>
          <w:rStyle w:val="apple-style-span"/>
        </w:rPr>
      </w:pPr>
      <w:proofErr w:type="spellStart"/>
      <w:r>
        <w:rPr>
          <w:rFonts w:ascii="Times New Roman" w:hAnsi="Times New Roman" w:cs="Times New Roman"/>
        </w:rPr>
        <w:t>Goodenough</w:t>
      </w:r>
      <w:proofErr w:type="spellEnd"/>
      <w:r>
        <w:rPr>
          <w:rFonts w:ascii="Times New Roman" w:hAnsi="Times New Roman" w:cs="Times New Roman"/>
        </w:rPr>
        <w:t xml:space="preserve">, A.E. 2010. Are the ecological impacts of alien species misrepresented? A review of the “native good, alien bad” philosophy. Community Ecology. </w:t>
      </w:r>
      <w:r>
        <w:rPr>
          <w:rFonts w:ascii="Times New Roman" w:hAnsi="Times New Roman" w:cs="Times New Roman"/>
          <w:b/>
        </w:rPr>
        <w:t>11</w:t>
      </w:r>
      <w:r>
        <w:rPr>
          <w:rFonts w:ascii="Times New Roman" w:hAnsi="Times New Roman" w:cs="Times New Roman"/>
        </w:rPr>
        <w:t>: 13-21</w:t>
      </w:r>
      <w:r w:rsidR="0096471E">
        <w:rPr>
          <w:rFonts w:ascii="Times New Roman" w:hAnsi="Times New Roman" w:cs="Times New Roman"/>
        </w:rPr>
        <w:t>.</w:t>
      </w:r>
    </w:p>
    <w:p w14:paraId="5502A16D" w14:textId="77777777" w:rsidR="009F5EF8" w:rsidRDefault="0089079A" w:rsidP="002E550B">
      <w:pPr>
        <w:spacing w:after="240"/>
        <w:ind w:left="720" w:hanging="720"/>
        <w:rPr>
          <w:rStyle w:val="apple-style-span"/>
        </w:rPr>
      </w:pPr>
      <w:r>
        <w:rPr>
          <w:rStyle w:val="apple-style-span"/>
          <w:rFonts w:ascii="Times New Roman" w:hAnsi="Times New Roman" w:cs="Times New Roman"/>
        </w:rPr>
        <w:t>ISSG (</w:t>
      </w:r>
      <w:r w:rsidRPr="00770736">
        <w:rPr>
          <w:rStyle w:val="apple-style-span"/>
          <w:rFonts w:ascii="Times New Roman" w:hAnsi="Times New Roman" w:cs="Times New Roman"/>
        </w:rPr>
        <w:t>Global Invasive Species Database</w:t>
      </w:r>
      <w:r>
        <w:rPr>
          <w:rStyle w:val="apple-style-span"/>
          <w:rFonts w:ascii="Times New Roman" w:hAnsi="Times New Roman" w:cs="Times New Roman"/>
        </w:rPr>
        <w:t>)</w:t>
      </w:r>
      <w:r w:rsidR="00D82F47">
        <w:rPr>
          <w:rStyle w:val="apple-style-span"/>
          <w:rFonts w:ascii="Times New Roman" w:hAnsi="Times New Roman" w:cs="Times New Roman"/>
        </w:rPr>
        <w:t>. 2005</w:t>
      </w:r>
      <w:r w:rsidRPr="00770736">
        <w:rPr>
          <w:rStyle w:val="apple-style-span"/>
          <w:rFonts w:ascii="Times New Roman" w:hAnsi="Times New Roman" w:cs="Times New Roman"/>
        </w:rPr>
        <w:t xml:space="preserve">. </w:t>
      </w:r>
      <w:proofErr w:type="spellStart"/>
      <w:r w:rsidRPr="00FC5265">
        <w:rPr>
          <w:rStyle w:val="apple-style-span"/>
          <w:rFonts w:ascii="Times New Roman" w:hAnsi="Times New Roman" w:cs="Times New Roman"/>
          <w:i/>
        </w:rPr>
        <w:t>Mikania</w:t>
      </w:r>
      <w:proofErr w:type="spellEnd"/>
      <w:r w:rsidRPr="00FC5265">
        <w:rPr>
          <w:rStyle w:val="apple-style-span"/>
          <w:rFonts w:ascii="Times New Roman" w:hAnsi="Times New Roman" w:cs="Times New Roman"/>
          <w:i/>
        </w:rPr>
        <w:t xml:space="preserve"> </w:t>
      </w:r>
      <w:proofErr w:type="spellStart"/>
      <w:r w:rsidRPr="00FC5265">
        <w:rPr>
          <w:rStyle w:val="apple-style-span"/>
          <w:rFonts w:ascii="Times New Roman" w:hAnsi="Times New Roman" w:cs="Times New Roman"/>
          <w:i/>
        </w:rPr>
        <w:t>micrantha</w:t>
      </w:r>
      <w:proofErr w:type="spellEnd"/>
      <w:r w:rsidRPr="00770736">
        <w:rPr>
          <w:rStyle w:val="apple-style-span"/>
          <w:rFonts w:ascii="Times New Roman" w:hAnsi="Times New Roman" w:cs="Times New Roman"/>
        </w:rPr>
        <w:t xml:space="preserve"> Species Profile. </w:t>
      </w:r>
      <w:r>
        <w:rPr>
          <w:rStyle w:val="apple-style-span"/>
          <w:rFonts w:ascii="Times New Roman" w:hAnsi="Times New Roman" w:cs="Times New Roman"/>
        </w:rPr>
        <w:t xml:space="preserve"> Available from </w:t>
      </w:r>
      <w:hyperlink r:id="rId11" w:history="1">
        <w:r w:rsidRPr="00770736">
          <w:rPr>
            <w:rStyle w:val="Hyperlink"/>
            <w:rFonts w:ascii="Times New Roman" w:hAnsi="Times New Roman" w:cs="Times New Roman"/>
          </w:rPr>
          <w:t>http://www.issg.org/database/species/ecology.asp?si=42</w:t>
        </w:r>
      </w:hyperlink>
      <w:r w:rsidR="0051026D">
        <w:rPr>
          <w:rStyle w:val="apple-style-span"/>
          <w:rFonts w:ascii="Times New Roman" w:hAnsi="Times New Roman" w:cs="Times New Roman"/>
        </w:rPr>
        <w:t xml:space="preserve"> Accessed September 27, 2013</w:t>
      </w:r>
      <w:r>
        <w:rPr>
          <w:rStyle w:val="apple-style-span"/>
          <w:rFonts w:ascii="Times New Roman" w:hAnsi="Times New Roman" w:cs="Times New Roman"/>
        </w:rPr>
        <w:t>.</w:t>
      </w:r>
    </w:p>
    <w:p w14:paraId="60F7A5D7" w14:textId="77777777" w:rsidR="0089079A" w:rsidRPr="009F5EF8" w:rsidRDefault="009F5EF8" w:rsidP="002E550B">
      <w:pPr>
        <w:autoSpaceDE w:val="0"/>
        <w:autoSpaceDN w:val="0"/>
        <w:adjustRightInd w:val="0"/>
        <w:spacing w:after="240"/>
        <w:ind w:left="720" w:hanging="720"/>
        <w:rPr>
          <w:rFonts w:ascii="Times New Roman" w:hAnsi="Times New Roman" w:cs="Times New Roman"/>
        </w:rPr>
      </w:pPr>
      <w:r w:rsidRPr="00770736">
        <w:rPr>
          <w:rFonts w:ascii="Times New Roman" w:hAnsi="Times New Roman" w:cs="Times New Roman"/>
        </w:rPr>
        <w:t>J</w:t>
      </w:r>
      <w:r>
        <w:rPr>
          <w:rFonts w:ascii="Times New Roman" w:hAnsi="Times New Roman" w:cs="Times New Roman"/>
        </w:rPr>
        <w:t>anzen, D.H. 1984. Dispersal of small seeds by big herbivores: foliage is the f</w:t>
      </w:r>
      <w:r w:rsidRPr="00770736">
        <w:rPr>
          <w:rFonts w:ascii="Times New Roman" w:hAnsi="Times New Roman" w:cs="Times New Roman"/>
        </w:rPr>
        <w:t xml:space="preserve">ruit. The American Naturalist.  </w:t>
      </w:r>
      <w:r w:rsidRPr="00A31A1F">
        <w:rPr>
          <w:rFonts w:ascii="Times New Roman" w:hAnsi="Times New Roman" w:cs="Times New Roman"/>
          <w:b/>
        </w:rPr>
        <w:t>123</w:t>
      </w:r>
      <w:r w:rsidRPr="00770736">
        <w:rPr>
          <w:rFonts w:ascii="Times New Roman" w:hAnsi="Times New Roman" w:cs="Times New Roman"/>
        </w:rPr>
        <w:t>: 338-353.</w:t>
      </w:r>
    </w:p>
    <w:p w14:paraId="17A221BE" w14:textId="77777777" w:rsidR="0089079A" w:rsidRPr="00770736" w:rsidRDefault="0089079A" w:rsidP="002E550B">
      <w:pPr>
        <w:autoSpaceDE w:val="0"/>
        <w:autoSpaceDN w:val="0"/>
        <w:adjustRightInd w:val="0"/>
        <w:spacing w:after="240"/>
        <w:ind w:left="720" w:hanging="720"/>
        <w:rPr>
          <w:rFonts w:ascii="Times New Roman" w:hAnsi="Times New Roman" w:cs="Times New Roman"/>
        </w:rPr>
      </w:pPr>
      <w:r>
        <w:rPr>
          <w:rFonts w:ascii="Times New Roman" w:hAnsi="Times New Roman" w:cs="Times New Roman"/>
        </w:rPr>
        <w:t xml:space="preserve">Joe, S.M. and C.C. </w:t>
      </w:r>
      <w:proofErr w:type="spellStart"/>
      <w:r>
        <w:rPr>
          <w:rFonts w:ascii="Times New Roman" w:hAnsi="Times New Roman" w:cs="Times New Roman"/>
        </w:rPr>
        <w:t>Daehler</w:t>
      </w:r>
      <w:proofErr w:type="spellEnd"/>
      <w:r>
        <w:rPr>
          <w:rFonts w:ascii="Times New Roman" w:hAnsi="Times New Roman" w:cs="Times New Roman"/>
        </w:rPr>
        <w:t xml:space="preserve">. 2008. Invasive slugs as under-appreciated obstacles to rare plant restoration: evidence from the Hawaiian Islands. Biological Invasions </w:t>
      </w:r>
      <w:r>
        <w:rPr>
          <w:rFonts w:ascii="Times New Roman" w:hAnsi="Times New Roman" w:cs="Times New Roman"/>
          <w:b/>
        </w:rPr>
        <w:t>10:</w:t>
      </w:r>
      <w:r>
        <w:rPr>
          <w:rFonts w:ascii="Times New Roman" w:hAnsi="Times New Roman" w:cs="Times New Roman"/>
        </w:rPr>
        <w:t xml:space="preserve"> 245-255.</w:t>
      </w:r>
    </w:p>
    <w:p w14:paraId="41F53A6F" w14:textId="77777777" w:rsidR="0089079A" w:rsidRDefault="0089079A" w:rsidP="002E550B">
      <w:pPr>
        <w:autoSpaceDE w:val="0"/>
        <w:autoSpaceDN w:val="0"/>
        <w:adjustRightInd w:val="0"/>
        <w:spacing w:after="240"/>
        <w:ind w:left="720" w:hanging="720"/>
        <w:rPr>
          <w:rFonts w:ascii="Times New Roman" w:hAnsi="Times New Roman" w:cs="Times New Roman"/>
        </w:rPr>
      </w:pPr>
      <w:proofErr w:type="spellStart"/>
      <w:r w:rsidRPr="00770736">
        <w:rPr>
          <w:rFonts w:ascii="Times New Roman" w:hAnsi="Times New Roman" w:cs="Times New Roman"/>
        </w:rPr>
        <w:t>Katahira</w:t>
      </w:r>
      <w:proofErr w:type="spellEnd"/>
      <w:r w:rsidRPr="00770736">
        <w:rPr>
          <w:rFonts w:ascii="Times New Roman" w:hAnsi="Times New Roman" w:cs="Times New Roman"/>
        </w:rPr>
        <w:t xml:space="preserve">, L. 1980. The effects of feral pigs on a </w:t>
      </w:r>
      <w:proofErr w:type="spellStart"/>
      <w:r w:rsidRPr="00770736">
        <w:rPr>
          <w:rFonts w:ascii="Times New Roman" w:hAnsi="Times New Roman" w:cs="Times New Roman"/>
        </w:rPr>
        <w:t>montane</w:t>
      </w:r>
      <w:proofErr w:type="spellEnd"/>
      <w:r w:rsidRPr="00770736">
        <w:rPr>
          <w:rFonts w:ascii="Times New Roman" w:hAnsi="Times New Roman" w:cs="Times New Roman"/>
        </w:rPr>
        <w:t xml:space="preserve"> rain forest in</w:t>
      </w:r>
      <w:r>
        <w:rPr>
          <w:rFonts w:ascii="Times New Roman" w:hAnsi="Times New Roman" w:cs="Times New Roman"/>
        </w:rPr>
        <w:t xml:space="preserve"> Hawaii Volcanoes National Park.</w:t>
      </w:r>
      <w:r w:rsidRPr="00770736">
        <w:rPr>
          <w:rFonts w:ascii="Times New Roman" w:hAnsi="Times New Roman" w:cs="Times New Roman"/>
        </w:rPr>
        <w:t xml:space="preserve"> </w:t>
      </w:r>
      <w:proofErr w:type="spellStart"/>
      <w:r w:rsidRPr="00C559F7">
        <w:rPr>
          <w:rFonts w:ascii="Times New Roman" w:hAnsi="Times New Roman" w:cs="Times New Roman"/>
        </w:rPr>
        <w:t>In:Smith</w:t>
      </w:r>
      <w:proofErr w:type="spellEnd"/>
      <w:r>
        <w:rPr>
          <w:rFonts w:ascii="Times New Roman" w:hAnsi="Times New Roman" w:cs="Times New Roman"/>
        </w:rPr>
        <w:t>,</w:t>
      </w:r>
      <w:r w:rsidRPr="00C559F7">
        <w:rPr>
          <w:rFonts w:ascii="Times New Roman" w:hAnsi="Times New Roman" w:cs="Times New Roman"/>
        </w:rPr>
        <w:t xml:space="preserve"> C</w:t>
      </w:r>
      <w:r>
        <w:rPr>
          <w:rFonts w:ascii="Times New Roman" w:hAnsi="Times New Roman" w:cs="Times New Roman"/>
        </w:rPr>
        <w:t>.</w:t>
      </w:r>
      <w:r w:rsidRPr="00C559F7">
        <w:rPr>
          <w:rFonts w:ascii="Times New Roman" w:hAnsi="Times New Roman" w:cs="Times New Roman"/>
        </w:rPr>
        <w:t>W</w:t>
      </w:r>
      <w:r>
        <w:rPr>
          <w:rFonts w:ascii="Times New Roman" w:hAnsi="Times New Roman" w:cs="Times New Roman"/>
        </w:rPr>
        <w:t>.</w:t>
      </w:r>
      <w:r w:rsidRPr="00C559F7">
        <w:rPr>
          <w:rFonts w:ascii="Times New Roman" w:hAnsi="Times New Roman" w:cs="Times New Roman"/>
        </w:rPr>
        <w:t xml:space="preserve"> (</w:t>
      </w:r>
      <w:proofErr w:type="spellStart"/>
      <w:r w:rsidRPr="00C559F7">
        <w:rPr>
          <w:rFonts w:ascii="Times New Roman" w:hAnsi="Times New Roman" w:cs="Times New Roman"/>
        </w:rPr>
        <w:t>ed</w:t>
      </w:r>
      <w:proofErr w:type="spellEnd"/>
      <w:r w:rsidRPr="00C559F7">
        <w:rPr>
          <w:rFonts w:ascii="Times New Roman" w:hAnsi="Times New Roman" w:cs="Times New Roman"/>
        </w:rPr>
        <w:t>) Proceedings of the third conference in Natural Sciences. University of Hawa</w:t>
      </w:r>
      <w:r>
        <w:rPr>
          <w:rFonts w:ascii="Times New Roman" w:hAnsi="Times New Roman" w:cs="Times New Roman"/>
        </w:rPr>
        <w:t>i</w:t>
      </w:r>
      <w:r w:rsidRPr="00C559F7">
        <w:rPr>
          <w:rFonts w:ascii="Times New Roman" w:hAnsi="Times New Roman" w:cs="Times New Roman"/>
        </w:rPr>
        <w:t>i Press,</w:t>
      </w:r>
      <w:r>
        <w:rPr>
          <w:rFonts w:ascii="Times New Roman" w:hAnsi="Times New Roman" w:cs="Times New Roman"/>
        </w:rPr>
        <w:t xml:space="preserve"> </w:t>
      </w:r>
      <w:r w:rsidRPr="00C559F7">
        <w:rPr>
          <w:rFonts w:ascii="Times New Roman" w:hAnsi="Times New Roman" w:cs="Times New Roman"/>
        </w:rPr>
        <w:t xml:space="preserve">Honolulu, </w:t>
      </w:r>
      <w:proofErr w:type="spellStart"/>
      <w:r w:rsidRPr="00C559F7">
        <w:rPr>
          <w:rFonts w:ascii="Times New Roman" w:hAnsi="Times New Roman" w:cs="Times New Roman"/>
        </w:rPr>
        <w:t>pp</w:t>
      </w:r>
      <w:proofErr w:type="spellEnd"/>
      <w:r w:rsidRPr="00C559F7">
        <w:rPr>
          <w:rFonts w:ascii="Times New Roman" w:hAnsi="Times New Roman" w:cs="Times New Roman"/>
        </w:rPr>
        <w:t xml:space="preserve"> 173–178</w:t>
      </w:r>
      <w:r>
        <w:rPr>
          <w:rFonts w:ascii="Times New Roman" w:hAnsi="Times New Roman" w:cs="Times New Roman"/>
        </w:rPr>
        <w:t>.</w:t>
      </w:r>
    </w:p>
    <w:p w14:paraId="77CF87F1" w14:textId="77777777" w:rsidR="008D69C9" w:rsidRDefault="005A6688" w:rsidP="002E550B">
      <w:pPr>
        <w:autoSpaceDE w:val="0"/>
        <w:autoSpaceDN w:val="0"/>
        <w:adjustRightInd w:val="0"/>
        <w:spacing w:after="240"/>
        <w:ind w:left="720" w:hanging="720"/>
        <w:rPr>
          <w:rFonts w:ascii="Times New Roman" w:hAnsi="Times New Roman" w:cs="Times New Roman"/>
        </w:rPr>
      </w:pPr>
      <w:r>
        <w:rPr>
          <w:rFonts w:ascii="Times New Roman" w:hAnsi="Times New Roman" w:cs="Times New Roman"/>
        </w:rPr>
        <w:t xml:space="preserve">Kessler, C. 20  Eradication of feral goats and pigs and consequences for other biota on </w:t>
      </w:r>
      <w:proofErr w:type="spellStart"/>
      <w:r>
        <w:rPr>
          <w:rFonts w:ascii="Times New Roman" w:hAnsi="Times New Roman" w:cs="Times New Roman"/>
        </w:rPr>
        <w:t>Sarigan</w:t>
      </w:r>
      <w:proofErr w:type="spellEnd"/>
      <w:r>
        <w:rPr>
          <w:rFonts w:ascii="Times New Roman" w:hAnsi="Times New Roman" w:cs="Times New Roman"/>
        </w:rPr>
        <w:t xml:space="preserve"> Island, Commonwealth of the Northern Mariana Islands.</w:t>
      </w:r>
      <w:r w:rsidR="0077405D">
        <w:rPr>
          <w:rFonts w:ascii="Times New Roman" w:hAnsi="Times New Roman" w:cs="Times New Roman"/>
        </w:rPr>
        <w:t xml:space="preserve"> </w:t>
      </w:r>
      <w:r w:rsidR="00264B86">
        <w:rPr>
          <w:rFonts w:ascii="Times New Roman" w:hAnsi="Times New Roman" w:cs="Times New Roman"/>
        </w:rPr>
        <w:t xml:space="preserve">pp. 132-140 in </w:t>
      </w:r>
      <w:r w:rsidR="0077405D">
        <w:rPr>
          <w:rFonts w:ascii="Times New Roman" w:hAnsi="Times New Roman" w:cs="Times New Roman"/>
        </w:rPr>
        <w:t>Turning the tide: the eradic</w:t>
      </w:r>
      <w:r w:rsidR="00264B86">
        <w:rPr>
          <w:rFonts w:ascii="Times New Roman" w:hAnsi="Times New Roman" w:cs="Times New Roman"/>
        </w:rPr>
        <w:t>ation of invasive species</w:t>
      </w:r>
      <w:r w:rsidR="002B2290">
        <w:rPr>
          <w:rFonts w:ascii="Times New Roman" w:hAnsi="Times New Roman" w:cs="Times New Roman"/>
        </w:rPr>
        <w:t xml:space="preserve"> (eds. C.R. </w:t>
      </w:r>
      <w:proofErr w:type="spellStart"/>
      <w:r w:rsidR="002B2290">
        <w:rPr>
          <w:rFonts w:ascii="Times New Roman" w:hAnsi="Times New Roman" w:cs="Times New Roman"/>
        </w:rPr>
        <w:t>Veitch</w:t>
      </w:r>
      <w:proofErr w:type="spellEnd"/>
      <w:r w:rsidR="002B2290">
        <w:rPr>
          <w:rFonts w:ascii="Times New Roman" w:hAnsi="Times New Roman" w:cs="Times New Roman"/>
        </w:rPr>
        <w:t xml:space="preserve"> and M.N. Clout)</w:t>
      </w:r>
      <w:r w:rsidR="00264B86">
        <w:rPr>
          <w:rFonts w:ascii="Times New Roman" w:hAnsi="Times New Roman" w:cs="Times New Roman"/>
        </w:rPr>
        <w:t>. IUCN, Gland Switzerland and Cambridge, UK.</w:t>
      </w:r>
    </w:p>
    <w:p w14:paraId="6F9F1DA9" w14:textId="77777777" w:rsidR="0089079A" w:rsidRPr="00770736" w:rsidRDefault="008D69C9" w:rsidP="002E550B">
      <w:pPr>
        <w:autoSpaceDE w:val="0"/>
        <w:autoSpaceDN w:val="0"/>
        <w:adjustRightInd w:val="0"/>
        <w:spacing w:after="240"/>
        <w:ind w:left="720" w:hanging="720"/>
        <w:rPr>
          <w:rFonts w:ascii="Times New Roman" w:hAnsi="Times New Roman" w:cs="Times New Roman"/>
        </w:rPr>
      </w:pPr>
      <w:r>
        <w:rPr>
          <w:rFonts w:ascii="Times New Roman" w:hAnsi="Times New Roman" w:cs="Times New Roman"/>
        </w:rPr>
        <w:t xml:space="preserve">Klinger, </w:t>
      </w:r>
      <w:r w:rsidR="00BA3244">
        <w:rPr>
          <w:rFonts w:ascii="Times New Roman" w:hAnsi="Times New Roman" w:cs="Times New Roman"/>
        </w:rPr>
        <w:t xml:space="preserve">R.C., P. Schuyler, and J.D. Sterner. 1994. </w:t>
      </w:r>
      <w:r w:rsidR="002B2290">
        <w:rPr>
          <w:rFonts w:ascii="Times New Roman" w:hAnsi="Times New Roman" w:cs="Times New Roman"/>
        </w:rPr>
        <w:t xml:space="preserve">The response of herbaceous vegetation and endemic plant species to the removal of feral sheep from Santa Cruz Island, California. pp. 141-154 in Turning the tide: the eradication of invasive species (eds. C.R. </w:t>
      </w:r>
      <w:proofErr w:type="spellStart"/>
      <w:r w:rsidR="002B2290">
        <w:rPr>
          <w:rFonts w:ascii="Times New Roman" w:hAnsi="Times New Roman" w:cs="Times New Roman"/>
        </w:rPr>
        <w:t>Veitch</w:t>
      </w:r>
      <w:proofErr w:type="spellEnd"/>
      <w:r w:rsidR="002B2290">
        <w:rPr>
          <w:rFonts w:ascii="Times New Roman" w:hAnsi="Times New Roman" w:cs="Times New Roman"/>
        </w:rPr>
        <w:t xml:space="preserve"> and M.N. Clout). IUCN, Gland Switzerland and Cambridge, UK.</w:t>
      </w:r>
    </w:p>
    <w:p w14:paraId="4641D900" w14:textId="77777777" w:rsidR="009002B3" w:rsidRDefault="0089079A" w:rsidP="002E550B">
      <w:pPr>
        <w:spacing w:after="240"/>
        <w:ind w:left="720" w:hanging="720"/>
        <w:rPr>
          <w:rFonts w:ascii="Times New Roman" w:hAnsi="Times New Roman" w:cs="Times New Roman"/>
        </w:rPr>
      </w:pPr>
      <w:r w:rsidRPr="00770736">
        <w:rPr>
          <w:rFonts w:ascii="Times New Roman" w:hAnsi="Times New Roman" w:cs="Times New Roman"/>
        </w:rPr>
        <w:lastRenderedPageBreak/>
        <w:t>Knutson, K.,</w:t>
      </w:r>
      <w:r>
        <w:rPr>
          <w:rFonts w:ascii="Times New Roman" w:hAnsi="Times New Roman" w:cs="Times New Roman"/>
        </w:rPr>
        <w:t xml:space="preserve"> and S. Vogt. 2002. Philippine d</w:t>
      </w:r>
      <w:r w:rsidRPr="00770736">
        <w:rPr>
          <w:rFonts w:ascii="Times New Roman" w:hAnsi="Times New Roman" w:cs="Times New Roman"/>
        </w:rPr>
        <w:t>eer</w:t>
      </w:r>
      <w:r>
        <w:rPr>
          <w:rFonts w:ascii="Times New Roman" w:hAnsi="Times New Roman" w:cs="Times New Roman"/>
        </w:rPr>
        <w:t xml:space="preserve"> and feral pig sampling on northern Guam. Report for Andersen Air Force Base Civil Engineering Fleet, Environmental Division</w:t>
      </w:r>
      <w:r w:rsidRPr="00770736">
        <w:rPr>
          <w:rFonts w:ascii="Times New Roman" w:hAnsi="Times New Roman" w:cs="Times New Roman"/>
        </w:rPr>
        <w:t>.</w:t>
      </w:r>
    </w:p>
    <w:p w14:paraId="672EB189" w14:textId="77777777" w:rsidR="0089079A" w:rsidRPr="007108C4" w:rsidRDefault="009002B3" w:rsidP="002E550B">
      <w:pPr>
        <w:spacing w:after="240"/>
        <w:ind w:left="720" w:hanging="720"/>
        <w:rPr>
          <w:rFonts w:ascii="Times New Roman" w:hAnsi="Times New Roman" w:cs="Times New Roman"/>
        </w:rPr>
      </w:pPr>
      <w:r>
        <w:rPr>
          <w:rFonts w:ascii="Times New Roman" w:hAnsi="Times New Roman" w:cs="Times New Roman"/>
        </w:rPr>
        <w:t>Lugo, A.E. 1997. The apparent paradox of reestablishing species richness on degraded lands with tree monocultures</w:t>
      </w:r>
      <w:r w:rsidR="007108C4">
        <w:rPr>
          <w:rFonts w:ascii="Times New Roman" w:hAnsi="Times New Roman" w:cs="Times New Roman"/>
        </w:rPr>
        <w:t xml:space="preserve">. Forest Ecology and Management. </w:t>
      </w:r>
      <w:r w:rsidR="007108C4">
        <w:rPr>
          <w:rFonts w:ascii="Times New Roman" w:hAnsi="Times New Roman" w:cs="Times New Roman"/>
          <w:b/>
        </w:rPr>
        <w:t>99</w:t>
      </w:r>
      <w:r w:rsidR="007108C4">
        <w:rPr>
          <w:rFonts w:ascii="Times New Roman" w:hAnsi="Times New Roman" w:cs="Times New Roman"/>
        </w:rPr>
        <w:t>: 9-19.</w:t>
      </w:r>
    </w:p>
    <w:p w14:paraId="055DBB20" w14:textId="77777777" w:rsidR="0089079A" w:rsidRPr="00770736" w:rsidRDefault="0089079A" w:rsidP="002E550B">
      <w:pPr>
        <w:autoSpaceDE w:val="0"/>
        <w:autoSpaceDN w:val="0"/>
        <w:adjustRightInd w:val="0"/>
        <w:spacing w:after="240"/>
        <w:ind w:left="720" w:hanging="720"/>
        <w:rPr>
          <w:rFonts w:ascii="Times New Roman" w:hAnsi="Times New Roman" w:cs="Times New Roman"/>
        </w:rPr>
      </w:pPr>
      <w:r w:rsidRPr="00770736">
        <w:rPr>
          <w:rFonts w:ascii="Times New Roman" w:hAnsi="Times New Roman"/>
          <w:bCs/>
          <w:szCs w:val="20"/>
        </w:rPr>
        <w:t xml:space="preserve">Manly BFJ, </w:t>
      </w:r>
      <w:r>
        <w:rPr>
          <w:rFonts w:ascii="Times New Roman" w:hAnsi="Times New Roman"/>
          <w:bCs/>
          <w:szCs w:val="20"/>
        </w:rPr>
        <w:t>L.L. McDonald</w:t>
      </w:r>
      <w:r w:rsidRPr="00770736">
        <w:rPr>
          <w:rFonts w:ascii="Times New Roman" w:hAnsi="Times New Roman"/>
          <w:bCs/>
          <w:szCs w:val="20"/>
        </w:rPr>
        <w:t xml:space="preserve">, </w:t>
      </w:r>
      <w:r>
        <w:rPr>
          <w:rFonts w:ascii="Times New Roman" w:hAnsi="Times New Roman"/>
          <w:bCs/>
          <w:szCs w:val="20"/>
        </w:rPr>
        <w:t>D.L. Thomas. 1993.</w:t>
      </w:r>
      <w:r w:rsidRPr="00770736">
        <w:rPr>
          <w:rFonts w:ascii="Times New Roman" w:hAnsi="Times New Roman"/>
          <w:bCs/>
          <w:szCs w:val="20"/>
        </w:rPr>
        <w:t xml:space="preserve"> Resource selection by animals. Chapman &amp; Hall, London</w:t>
      </w:r>
      <w:r>
        <w:rPr>
          <w:rFonts w:ascii="Times New Roman" w:hAnsi="Times New Roman"/>
          <w:bCs/>
          <w:szCs w:val="20"/>
        </w:rPr>
        <w:t>. 221 pp.</w:t>
      </w:r>
      <w:r w:rsidRPr="00770736">
        <w:rPr>
          <w:rFonts w:ascii="Times New Roman" w:hAnsi="Times New Roman"/>
          <w:bCs/>
          <w:szCs w:val="20"/>
        </w:rPr>
        <w:t xml:space="preserve"> </w:t>
      </w:r>
    </w:p>
    <w:p w14:paraId="77E072BE" w14:textId="77777777" w:rsidR="0089079A" w:rsidRPr="00770736" w:rsidRDefault="0089079A" w:rsidP="002E550B">
      <w:pPr>
        <w:autoSpaceDE w:val="0"/>
        <w:autoSpaceDN w:val="0"/>
        <w:adjustRightInd w:val="0"/>
        <w:spacing w:after="240"/>
        <w:ind w:left="720" w:hanging="720"/>
        <w:rPr>
          <w:rFonts w:ascii="Times New Roman" w:hAnsi="Times New Roman" w:cs="Times New Roman"/>
        </w:rPr>
      </w:pPr>
      <w:r w:rsidRPr="00770736">
        <w:rPr>
          <w:rFonts w:ascii="Times New Roman" w:hAnsi="Times New Roman" w:cs="Times New Roman"/>
        </w:rPr>
        <w:t xml:space="preserve">Myers, J.A., M. </w:t>
      </w:r>
      <w:proofErr w:type="spellStart"/>
      <w:r w:rsidRPr="00770736">
        <w:rPr>
          <w:rFonts w:ascii="Times New Roman" w:hAnsi="Times New Roman" w:cs="Times New Roman"/>
        </w:rPr>
        <w:t>Vellend</w:t>
      </w:r>
      <w:proofErr w:type="spellEnd"/>
      <w:r w:rsidRPr="00770736">
        <w:rPr>
          <w:rFonts w:ascii="Times New Roman" w:hAnsi="Times New Roman" w:cs="Times New Roman"/>
        </w:rPr>
        <w:t xml:space="preserve">, S. </w:t>
      </w:r>
      <w:proofErr w:type="spellStart"/>
      <w:r w:rsidRPr="00770736">
        <w:rPr>
          <w:rFonts w:ascii="Times New Roman" w:hAnsi="Times New Roman" w:cs="Times New Roman"/>
        </w:rPr>
        <w:t>Gardes</w:t>
      </w:r>
      <w:r>
        <w:rPr>
          <w:rFonts w:ascii="Times New Roman" w:hAnsi="Times New Roman" w:cs="Times New Roman"/>
        </w:rPr>
        <w:t>cu</w:t>
      </w:r>
      <w:proofErr w:type="spellEnd"/>
      <w:r>
        <w:rPr>
          <w:rFonts w:ascii="Times New Roman" w:hAnsi="Times New Roman" w:cs="Times New Roman"/>
        </w:rPr>
        <w:t>, and P.L. Marks. 2004. Seed dispersal by white-tailed deer: implications for long-distance d</w:t>
      </w:r>
      <w:r w:rsidRPr="00770736">
        <w:rPr>
          <w:rFonts w:ascii="Times New Roman" w:hAnsi="Times New Roman" w:cs="Times New Roman"/>
        </w:rPr>
        <w:t>isper</w:t>
      </w:r>
      <w:r>
        <w:rPr>
          <w:rFonts w:ascii="Times New Roman" w:hAnsi="Times New Roman" w:cs="Times New Roman"/>
        </w:rPr>
        <w:t>sal, invasion, and migration of plants in e</w:t>
      </w:r>
      <w:r w:rsidRPr="00770736">
        <w:rPr>
          <w:rFonts w:ascii="Times New Roman" w:hAnsi="Times New Roman" w:cs="Times New Roman"/>
        </w:rPr>
        <w:t xml:space="preserve">astern North America. </w:t>
      </w:r>
      <w:proofErr w:type="spellStart"/>
      <w:r w:rsidRPr="00770736">
        <w:rPr>
          <w:rFonts w:ascii="Times New Roman" w:hAnsi="Times New Roman" w:cs="Times New Roman"/>
        </w:rPr>
        <w:t>Oecologia</w:t>
      </w:r>
      <w:proofErr w:type="spellEnd"/>
      <w:r w:rsidRPr="00770736">
        <w:rPr>
          <w:rFonts w:ascii="Times New Roman" w:hAnsi="Times New Roman" w:cs="Times New Roman"/>
        </w:rPr>
        <w:t xml:space="preserve">. </w:t>
      </w:r>
      <w:r w:rsidRPr="00A44ACE">
        <w:rPr>
          <w:rFonts w:ascii="Times New Roman" w:hAnsi="Times New Roman" w:cs="Times New Roman"/>
          <w:b/>
        </w:rPr>
        <w:t>139</w:t>
      </w:r>
      <w:r w:rsidRPr="00770736">
        <w:rPr>
          <w:rFonts w:ascii="Times New Roman" w:hAnsi="Times New Roman" w:cs="Times New Roman"/>
        </w:rPr>
        <w:t>: 35-44.</w:t>
      </w:r>
    </w:p>
    <w:p w14:paraId="789EE519" w14:textId="77777777" w:rsidR="0089079A" w:rsidRPr="00015FC0" w:rsidRDefault="00015FC0" w:rsidP="002E550B">
      <w:pPr>
        <w:autoSpaceDE w:val="0"/>
        <w:autoSpaceDN w:val="0"/>
        <w:adjustRightInd w:val="0"/>
        <w:spacing w:after="240"/>
        <w:ind w:left="720" w:hanging="720"/>
        <w:rPr>
          <w:rFonts w:ascii="Times New Roman" w:hAnsi="Times New Roman" w:cs="Times New Roman"/>
        </w:rPr>
      </w:pPr>
      <w:r>
        <w:rPr>
          <w:rFonts w:ascii="Times New Roman" w:hAnsi="Times New Roman" w:cs="Times New Roman"/>
        </w:rPr>
        <w:t xml:space="preserve">O’Connor, S., and D. Kelly. 2012. Seed dispersal of </w:t>
      </w:r>
      <w:proofErr w:type="spellStart"/>
      <w:r>
        <w:rPr>
          <w:rFonts w:ascii="Times New Roman" w:hAnsi="Times New Roman" w:cs="Times New Roman"/>
        </w:rPr>
        <w:t>matai</w:t>
      </w:r>
      <w:proofErr w:type="spellEnd"/>
      <w:r>
        <w:rPr>
          <w:rFonts w:ascii="Times New Roman" w:hAnsi="Times New Roman" w:cs="Times New Roman"/>
        </w:rPr>
        <w:t xml:space="preserve"> (</w:t>
      </w:r>
      <w:proofErr w:type="spellStart"/>
      <w:r>
        <w:rPr>
          <w:rFonts w:ascii="Times New Roman" w:hAnsi="Times New Roman" w:cs="Times New Roman"/>
          <w:i/>
        </w:rPr>
        <w:t>Prumnopitys</w:t>
      </w:r>
      <w:proofErr w:type="spellEnd"/>
      <w:r>
        <w:rPr>
          <w:rFonts w:ascii="Times New Roman" w:hAnsi="Times New Roman" w:cs="Times New Roman"/>
          <w:i/>
        </w:rPr>
        <w:t xml:space="preserve"> </w:t>
      </w:r>
      <w:proofErr w:type="spellStart"/>
      <w:r>
        <w:rPr>
          <w:rFonts w:ascii="Times New Roman" w:hAnsi="Times New Roman" w:cs="Times New Roman"/>
          <w:i/>
        </w:rPr>
        <w:t>taxifolia</w:t>
      </w:r>
      <w:proofErr w:type="spellEnd"/>
      <w:r>
        <w:rPr>
          <w:rFonts w:ascii="Times New Roman" w:hAnsi="Times New Roman" w:cs="Times New Roman"/>
        </w:rPr>
        <w:t>) by feral pigs (</w:t>
      </w:r>
      <w:proofErr w:type="spellStart"/>
      <w:r>
        <w:rPr>
          <w:rFonts w:ascii="Times New Roman" w:hAnsi="Times New Roman" w:cs="Times New Roman"/>
          <w:i/>
        </w:rPr>
        <w:t>Sus</w:t>
      </w:r>
      <w:proofErr w:type="spellEnd"/>
      <w:r>
        <w:rPr>
          <w:rFonts w:ascii="Times New Roman" w:hAnsi="Times New Roman" w:cs="Times New Roman"/>
          <w:i/>
        </w:rPr>
        <w:t xml:space="preserve"> </w:t>
      </w:r>
      <w:proofErr w:type="spellStart"/>
      <w:r>
        <w:rPr>
          <w:rFonts w:ascii="Times New Roman" w:hAnsi="Times New Roman" w:cs="Times New Roman"/>
          <w:i/>
        </w:rPr>
        <w:t>scrofa</w:t>
      </w:r>
      <w:proofErr w:type="spellEnd"/>
      <w:r>
        <w:rPr>
          <w:rFonts w:ascii="Times New Roman" w:hAnsi="Times New Roman" w:cs="Times New Roman"/>
        </w:rPr>
        <w:t xml:space="preserve">). New Zealand Journal of Ecology. </w:t>
      </w:r>
      <w:r>
        <w:rPr>
          <w:rFonts w:ascii="Times New Roman" w:hAnsi="Times New Roman" w:cs="Times New Roman"/>
          <w:b/>
        </w:rPr>
        <w:t>36</w:t>
      </w:r>
      <w:r>
        <w:rPr>
          <w:rFonts w:ascii="Times New Roman" w:hAnsi="Times New Roman" w:cs="Times New Roman"/>
        </w:rPr>
        <w:t>: 228-231.</w:t>
      </w:r>
    </w:p>
    <w:p w14:paraId="02C7D683" w14:textId="77777777" w:rsidR="0089079A" w:rsidRPr="00770736" w:rsidRDefault="0089079A" w:rsidP="002E550B">
      <w:pPr>
        <w:autoSpaceDE w:val="0"/>
        <w:autoSpaceDN w:val="0"/>
        <w:adjustRightInd w:val="0"/>
        <w:spacing w:after="240"/>
        <w:ind w:left="720" w:hanging="720"/>
        <w:rPr>
          <w:rFonts w:ascii="Times New Roman" w:hAnsi="Times New Roman" w:cs="Times New Roman"/>
        </w:rPr>
      </w:pPr>
      <w:proofErr w:type="spellStart"/>
      <w:r w:rsidRPr="00770736">
        <w:rPr>
          <w:rFonts w:ascii="Times New Roman" w:hAnsi="Times New Roman" w:cs="Times New Roman"/>
        </w:rPr>
        <w:t>Nogueira-Filho</w:t>
      </w:r>
      <w:proofErr w:type="spellEnd"/>
      <w:r w:rsidRPr="00770736">
        <w:rPr>
          <w:rFonts w:ascii="Times New Roman" w:hAnsi="Times New Roman" w:cs="Times New Roman"/>
        </w:rPr>
        <w:t xml:space="preserve">, S.L.G., </w:t>
      </w:r>
      <w:proofErr w:type="spellStart"/>
      <w:r w:rsidRPr="00770736">
        <w:rPr>
          <w:rFonts w:ascii="Times New Roman" w:hAnsi="Times New Roman" w:cs="Times New Roman"/>
        </w:rPr>
        <w:t>Nogueira</w:t>
      </w:r>
      <w:proofErr w:type="spellEnd"/>
      <w:r w:rsidRPr="00770736">
        <w:rPr>
          <w:rFonts w:ascii="Times New Roman" w:hAnsi="Times New Roman" w:cs="Times New Roman"/>
        </w:rPr>
        <w:t xml:space="preserve">, S.S.C., and </w:t>
      </w:r>
      <w:proofErr w:type="spellStart"/>
      <w:r w:rsidRPr="00770736">
        <w:rPr>
          <w:rFonts w:ascii="Times New Roman" w:hAnsi="Times New Roman" w:cs="Times New Roman"/>
        </w:rPr>
        <w:t>Fragoso</w:t>
      </w:r>
      <w:proofErr w:type="spellEnd"/>
      <w:r w:rsidRPr="00770736">
        <w:rPr>
          <w:rFonts w:ascii="Times New Roman" w:hAnsi="Times New Roman" w:cs="Times New Roman"/>
        </w:rPr>
        <w:t xml:space="preserve">, J.M.V. 2009. Ecological impacts of feral pigs in the Hawaiian Islands. Biodiversity Conservation. </w:t>
      </w:r>
      <w:r w:rsidRPr="00A44ACE">
        <w:rPr>
          <w:rFonts w:ascii="Times New Roman" w:hAnsi="Times New Roman" w:cs="Times New Roman"/>
          <w:b/>
        </w:rPr>
        <w:t>18</w:t>
      </w:r>
      <w:r w:rsidRPr="00770736">
        <w:rPr>
          <w:rFonts w:ascii="Times New Roman" w:hAnsi="Times New Roman" w:cs="Times New Roman"/>
        </w:rPr>
        <w:t>: 3677-3683.</w:t>
      </w:r>
    </w:p>
    <w:p w14:paraId="477D1EC1" w14:textId="77777777" w:rsidR="0089079A" w:rsidRPr="00770736" w:rsidRDefault="0089079A" w:rsidP="002E550B">
      <w:pPr>
        <w:spacing w:after="240"/>
        <w:ind w:left="720" w:hanging="720"/>
        <w:rPr>
          <w:rFonts w:ascii="Times New Roman" w:hAnsi="Times New Roman" w:cs="Times New Roman"/>
        </w:rPr>
      </w:pPr>
      <w:r w:rsidRPr="00770736">
        <w:rPr>
          <w:rFonts w:ascii="Times New Roman" w:hAnsi="Times New Roman" w:cs="Times New Roman"/>
        </w:rPr>
        <w:t xml:space="preserve">O’Dowd, D., P.T. Green, and P.S. Lake. 2003. </w:t>
      </w:r>
      <w:proofErr w:type="spellStart"/>
      <w:r w:rsidRPr="00770736">
        <w:rPr>
          <w:rFonts w:ascii="Times New Roman" w:hAnsi="Times New Roman" w:cs="Times New Roman"/>
        </w:rPr>
        <w:t>Invasional</w:t>
      </w:r>
      <w:proofErr w:type="spellEnd"/>
      <w:r w:rsidRPr="00770736">
        <w:rPr>
          <w:rFonts w:ascii="Times New Roman" w:hAnsi="Times New Roman" w:cs="Times New Roman"/>
        </w:rPr>
        <w:t xml:space="preserve"> ‘meltdown’ on an oceanic island. Ecology Letters. </w:t>
      </w:r>
      <w:r w:rsidRPr="00962269">
        <w:rPr>
          <w:rFonts w:ascii="Times New Roman" w:hAnsi="Times New Roman" w:cs="Times New Roman"/>
          <w:b/>
        </w:rPr>
        <w:t>6</w:t>
      </w:r>
      <w:r w:rsidRPr="00770736">
        <w:rPr>
          <w:rFonts w:ascii="Times New Roman" w:hAnsi="Times New Roman" w:cs="Times New Roman"/>
        </w:rPr>
        <w:t>: 812-817</w:t>
      </w:r>
    </w:p>
    <w:p w14:paraId="2611B0AD" w14:textId="77777777" w:rsidR="0089079A" w:rsidRPr="00770736" w:rsidRDefault="0089079A" w:rsidP="002E550B">
      <w:pPr>
        <w:spacing w:after="240"/>
        <w:ind w:left="720" w:hanging="720"/>
        <w:rPr>
          <w:rFonts w:ascii="Times New Roman" w:hAnsi="Times New Roman" w:cs="Times New Roman"/>
        </w:rPr>
      </w:pPr>
      <w:r w:rsidRPr="00666CCB">
        <w:rPr>
          <w:rFonts w:ascii="Times New Roman" w:hAnsi="Times New Roman" w:cs="Times New Roman"/>
        </w:rPr>
        <w:t>R Development Core Team (2011). R: A language and environment for</w:t>
      </w:r>
      <w:r>
        <w:rPr>
          <w:rFonts w:ascii="Times New Roman" w:hAnsi="Times New Roman" w:cs="Times New Roman"/>
        </w:rPr>
        <w:t xml:space="preserve"> statistical computing. R </w:t>
      </w:r>
      <w:r w:rsidRPr="00666CCB">
        <w:rPr>
          <w:rFonts w:ascii="Times New Roman" w:hAnsi="Times New Roman" w:cs="Times New Roman"/>
        </w:rPr>
        <w:t>Foundation for Statistical Computing,</w:t>
      </w:r>
      <w:r>
        <w:rPr>
          <w:rFonts w:ascii="Times New Roman" w:hAnsi="Times New Roman" w:cs="Times New Roman"/>
        </w:rPr>
        <w:t xml:space="preserve"> </w:t>
      </w:r>
      <w:r w:rsidRPr="00666CCB">
        <w:rPr>
          <w:rFonts w:ascii="Times New Roman" w:hAnsi="Times New Roman" w:cs="Times New Roman"/>
        </w:rPr>
        <w:t>Vienna, Austria. ISBN 3-900051-07-0, URL http://www.R-project.org/.</w:t>
      </w:r>
    </w:p>
    <w:p w14:paraId="0FB3B02C" w14:textId="77777777" w:rsidR="0089079A" w:rsidRPr="00770736" w:rsidRDefault="0089079A" w:rsidP="002E550B">
      <w:pPr>
        <w:spacing w:after="240"/>
        <w:ind w:left="720" w:hanging="720"/>
        <w:rPr>
          <w:rFonts w:ascii="Times New Roman" w:hAnsi="Times New Roman" w:cs="Times New Roman"/>
        </w:rPr>
      </w:pPr>
      <w:proofErr w:type="spellStart"/>
      <w:r w:rsidRPr="00770736">
        <w:rPr>
          <w:rFonts w:ascii="Times New Roman" w:hAnsi="Times New Roman" w:cs="Times New Roman"/>
        </w:rPr>
        <w:t>Raulerson</w:t>
      </w:r>
      <w:proofErr w:type="spellEnd"/>
      <w:r w:rsidRPr="00770736">
        <w:rPr>
          <w:rFonts w:ascii="Times New Roman" w:hAnsi="Times New Roman" w:cs="Times New Roman"/>
        </w:rPr>
        <w:t>, R. and A. Rinehart. 1991. Trees and Shrubs of the Northern Mariana Islands. Coastal Resources Management, Saipan, Northern Mariana Islands. 120 pp.</w:t>
      </w:r>
    </w:p>
    <w:p w14:paraId="7B7A3ADB" w14:textId="77777777" w:rsidR="0089079A" w:rsidRPr="00770736" w:rsidRDefault="0089079A" w:rsidP="002E550B">
      <w:pPr>
        <w:autoSpaceDE w:val="0"/>
        <w:autoSpaceDN w:val="0"/>
        <w:adjustRightInd w:val="0"/>
        <w:spacing w:after="240"/>
        <w:ind w:left="720" w:hanging="720"/>
        <w:rPr>
          <w:rFonts w:ascii="Times New Roman" w:hAnsi="Times New Roman" w:cs="Times New Roman"/>
        </w:rPr>
      </w:pPr>
      <w:r w:rsidRPr="00770736">
        <w:rPr>
          <w:rFonts w:ascii="Times New Roman" w:hAnsi="Times New Roman" w:cs="Times New Roman"/>
        </w:rPr>
        <w:t xml:space="preserve">Rooney, T.P. and D.M. Waller. 2003. Direct and indirect effects of white-tailed deer in forest ecosystems. Forest Ecology and Management. </w:t>
      </w:r>
      <w:r w:rsidRPr="00962269">
        <w:rPr>
          <w:rFonts w:ascii="Times New Roman" w:hAnsi="Times New Roman" w:cs="Times New Roman"/>
          <w:b/>
        </w:rPr>
        <w:t>181</w:t>
      </w:r>
      <w:r w:rsidRPr="00770736">
        <w:rPr>
          <w:rFonts w:ascii="Times New Roman" w:hAnsi="Times New Roman" w:cs="Times New Roman"/>
        </w:rPr>
        <w:t>: 165-176</w:t>
      </w:r>
    </w:p>
    <w:p w14:paraId="1B30F094" w14:textId="77777777" w:rsidR="0089079A" w:rsidRPr="00770736" w:rsidRDefault="0089079A" w:rsidP="002E550B">
      <w:pPr>
        <w:spacing w:after="240"/>
        <w:ind w:left="720" w:hanging="720"/>
        <w:rPr>
          <w:rFonts w:ascii="Times New Roman" w:hAnsi="Times New Roman" w:cs="Times New Roman"/>
        </w:rPr>
      </w:pPr>
      <w:r w:rsidRPr="00770736">
        <w:rPr>
          <w:rFonts w:ascii="Times New Roman" w:hAnsi="Times New Roman" w:cs="Times New Roman"/>
        </w:rPr>
        <w:t xml:space="preserve">Russell, F.L., D. B. </w:t>
      </w:r>
      <w:proofErr w:type="spellStart"/>
      <w:r w:rsidRPr="00770736">
        <w:rPr>
          <w:rFonts w:ascii="Times New Roman" w:hAnsi="Times New Roman" w:cs="Times New Roman"/>
        </w:rPr>
        <w:t>Zippin</w:t>
      </w:r>
      <w:proofErr w:type="spellEnd"/>
      <w:r w:rsidRPr="00770736">
        <w:rPr>
          <w:rFonts w:ascii="Times New Roman" w:hAnsi="Times New Roman" w:cs="Times New Roman"/>
        </w:rPr>
        <w:t xml:space="preserve">, and N. L. Fowler. 2001. Effects </w:t>
      </w:r>
      <w:r>
        <w:rPr>
          <w:rFonts w:ascii="Times New Roman" w:hAnsi="Times New Roman" w:cs="Times New Roman"/>
        </w:rPr>
        <w:t>of white-tailed deer (</w:t>
      </w:r>
      <w:proofErr w:type="spellStart"/>
      <w:r w:rsidRPr="00962269">
        <w:rPr>
          <w:rFonts w:ascii="Times New Roman" w:hAnsi="Times New Roman" w:cs="Times New Roman"/>
          <w:i/>
        </w:rPr>
        <w:t>Odocoileus</w:t>
      </w:r>
      <w:proofErr w:type="spellEnd"/>
      <w:r w:rsidRPr="00962269">
        <w:rPr>
          <w:rFonts w:ascii="Times New Roman" w:hAnsi="Times New Roman" w:cs="Times New Roman"/>
          <w:i/>
        </w:rPr>
        <w:t xml:space="preserve"> </w:t>
      </w:r>
      <w:proofErr w:type="spellStart"/>
      <w:r w:rsidRPr="00962269">
        <w:rPr>
          <w:rFonts w:ascii="Times New Roman" w:hAnsi="Times New Roman" w:cs="Times New Roman"/>
          <w:i/>
        </w:rPr>
        <w:t>virginianus</w:t>
      </w:r>
      <w:proofErr w:type="spellEnd"/>
      <w:r w:rsidRPr="00770736">
        <w:rPr>
          <w:rFonts w:ascii="Times New Roman" w:hAnsi="Times New Roman" w:cs="Times New Roman"/>
        </w:rPr>
        <w:t xml:space="preserve">) on Plants, Plant Populations and Communities: A Review. American Midland Naturalist. </w:t>
      </w:r>
      <w:r w:rsidRPr="00962269">
        <w:rPr>
          <w:rFonts w:ascii="Times New Roman" w:hAnsi="Times New Roman" w:cs="Times New Roman"/>
          <w:b/>
        </w:rPr>
        <w:t>146</w:t>
      </w:r>
      <w:r w:rsidRPr="00770736">
        <w:rPr>
          <w:rFonts w:ascii="Times New Roman" w:hAnsi="Times New Roman" w:cs="Times New Roman"/>
        </w:rPr>
        <w:t>: 1-26</w:t>
      </w:r>
    </w:p>
    <w:p w14:paraId="3F8A0B8C" w14:textId="77777777" w:rsidR="0089079A" w:rsidRPr="00770736" w:rsidRDefault="0089079A" w:rsidP="002E550B">
      <w:pPr>
        <w:spacing w:after="240"/>
        <w:ind w:left="720" w:hanging="720"/>
        <w:rPr>
          <w:rFonts w:ascii="Times New Roman" w:hAnsi="Times New Roman" w:cs="Times New Roman"/>
        </w:rPr>
      </w:pPr>
      <w:r w:rsidRPr="00770736">
        <w:rPr>
          <w:rFonts w:ascii="Times New Roman" w:hAnsi="Times New Roman" w:cs="Times New Roman"/>
        </w:rPr>
        <w:t>Safford, W.E. 1905. Useful Plants of Guam (Facsimile Edition Reprint).</w:t>
      </w:r>
      <w:r>
        <w:rPr>
          <w:rFonts w:ascii="Times New Roman" w:hAnsi="Times New Roman" w:cs="Times New Roman"/>
        </w:rPr>
        <w:t xml:space="preserve"> p. 76.</w:t>
      </w:r>
      <w:r w:rsidRPr="00770736">
        <w:rPr>
          <w:rFonts w:ascii="Times New Roman" w:hAnsi="Times New Roman" w:cs="Times New Roman"/>
        </w:rPr>
        <w:t xml:space="preserve"> Guam: </w:t>
      </w:r>
      <w:proofErr w:type="spellStart"/>
      <w:r w:rsidRPr="00770736">
        <w:rPr>
          <w:rFonts w:ascii="Times New Roman" w:hAnsi="Times New Roman" w:cs="Times New Roman"/>
        </w:rPr>
        <w:t>Jillette</w:t>
      </w:r>
      <w:proofErr w:type="spellEnd"/>
      <w:r w:rsidRPr="00770736">
        <w:rPr>
          <w:rFonts w:ascii="Times New Roman" w:hAnsi="Times New Roman" w:cs="Times New Roman"/>
        </w:rPr>
        <w:t xml:space="preserve"> Leon Guerrero / </w:t>
      </w:r>
      <w:proofErr w:type="spellStart"/>
      <w:r w:rsidRPr="00770736">
        <w:rPr>
          <w:rFonts w:ascii="Times New Roman" w:hAnsi="Times New Roman" w:cs="Times New Roman"/>
        </w:rPr>
        <w:t>Guamology</w:t>
      </w:r>
      <w:proofErr w:type="spellEnd"/>
      <w:r w:rsidRPr="00770736">
        <w:rPr>
          <w:rFonts w:ascii="Times New Roman" w:hAnsi="Times New Roman" w:cs="Times New Roman"/>
        </w:rPr>
        <w:t xml:space="preserve"> Publishing.</w:t>
      </w:r>
    </w:p>
    <w:p w14:paraId="2DE9D307" w14:textId="77777777" w:rsidR="004C1C3D" w:rsidRDefault="0089079A" w:rsidP="002E550B">
      <w:pPr>
        <w:spacing w:after="240"/>
        <w:ind w:left="720" w:hanging="720"/>
        <w:rPr>
          <w:rFonts w:ascii="Times New Roman" w:hAnsi="Times New Roman" w:cs="Times New Roman"/>
        </w:rPr>
      </w:pPr>
      <w:proofErr w:type="spellStart"/>
      <w:r w:rsidRPr="00770736">
        <w:rPr>
          <w:rFonts w:ascii="Times New Roman" w:hAnsi="Times New Roman" w:cs="Times New Roman"/>
        </w:rPr>
        <w:t>Savidge</w:t>
      </w:r>
      <w:proofErr w:type="spellEnd"/>
      <w:r w:rsidRPr="00770736">
        <w:rPr>
          <w:rFonts w:ascii="Times New Roman" w:hAnsi="Times New Roman" w:cs="Times New Roman"/>
        </w:rPr>
        <w:t>, J. 1987. Extinction of an island forest avifauna by an introduced snake</w:t>
      </w:r>
      <w:r>
        <w:rPr>
          <w:rFonts w:ascii="Times New Roman" w:hAnsi="Times New Roman" w:cs="Times New Roman"/>
        </w:rPr>
        <w:t>. Ecology</w:t>
      </w:r>
      <w:r w:rsidRPr="00770736">
        <w:rPr>
          <w:rFonts w:ascii="Times New Roman" w:hAnsi="Times New Roman" w:cs="Times New Roman"/>
        </w:rPr>
        <w:t xml:space="preserve"> </w:t>
      </w:r>
      <w:r w:rsidRPr="00962269">
        <w:rPr>
          <w:rFonts w:ascii="Times New Roman" w:hAnsi="Times New Roman" w:cs="Times New Roman"/>
          <w:b/>
        </w:rPr>
        <w:t>68</w:t>
      </w:r>
      <w:r w:rsidRPr="00770736">
        <w:rPr>
          <w:rFonts w:ascii="Times New Roman" w:hAnsi="Times New Roman" w:cs="Times New Roman"/>
        </w:rPr>
        <w:t>: 660-668</w:t>
      </w:r>
      <w:r w:rsidR="004C1C3D">
        <w:rPr>
          <w:rFonts w:ascii="Times New Roman" w:hAnsi="Times New Roman" w:cs="Times New Roman"/>
        </w:rPr>
        <w:t>.</w:t>
      </w:r>
    </w:p>
    <w:p w14:paraId="7E516CDC" w14:textId="77777777" w:rsidR="0089079A" w:rsidRPr="004C1C3D" w:rsidRDefault="004C1C3D" w:rsidP="002E550B">
      <w:pPr>
        <w:spacing w:after="240"/>
        <w:ind w:left="720" w:hanging="720"/>
        <w:rPr>
          <w:rFonts w:ascii="Times New Roman" w:hAnsi="Times New Roman" w:cs="Times New Roman"/>
        </w:rPr>
      </w:pPr>
      <w:proofErr w:type="spellStart"/>
      <w:r>
        <w:rPr>
          <w:rFonts w:ascii="Times New Roman" w:hAnsi="Times New Roman" w:cs="Times New Roman"/>
        </w:rPr>
        <w:t>Schlaepfer</w:t>
      </w:r>
      <w:proofErr w:type="spellEnd"/>
      <w:r>
        <w:rPr>
          <w:rFonts w:ascii="Times New Roman" w:hAnsi="Times New Roman" w:cs="Times New Roman"/>
        </w:rPr>
        <w:t xml:space="preserve">, M.A., D.F. Sax, and J.D. Olden. 2011. The potential conservation value of non-native species. Conservation Biology. </w:t>
      </w:r>
      <w:r>
        <w:rPr>
          <w:rFonts w:ascii="Times New Roman" w:hAnsi="Times New Roman" w:cs="Times New Roman"/>
          <w:b/>
        </w:rPr>
        <w:t>25</w:t>
      </w:r>
      <w:r>
        <w:rPr>
          <w:rFonts w:ascii="Times New Roman" w:hAnsi="Times New Roman" w:cs="Times New Roman"/>
        </w:rPr>
        <w:t>: 428-437.</w:t>
      </w:r>
    </w:p>
    <w:p w14:paraId="14CA3267" w14:textId="77777777" w:rsidR="00015FC0" w:rsidRDefault="0089079A" w:rsidP="002E550B">
      <w:pPr>
        <w:spacing w:after="240"/>
        <w:ind w:left="720" w:hanging="720"/>
        <w:rPr>
          <w:rFonts w:ascii="Times New Roman" w:hAnsi="Times New Roman" w:cs="Times New Roman"/>
        </w:rPr>
      </w:pPr>
      <w:r w:rsidRPr="005D1BC5">
        <w:rPr>
          <w:rFonts w:ascii="Times New Roman" w:hAnsi="Times New Roman" w:cs="Times New Roman"/>
        </w:rPr>
        <w:t xml:space="preserve">Schreiner, I. 1997. Demography and recruitment of selected trees in the limestone forest of Guam in relation to introduced ungulates. </w:t>
      </w:r>
      <w:proofErr w:type="spellStart"/>
      <w:r w:rsidRPr="005D1BC5">
        <w:rPr>
          <w:rFonts w:ascii="Times New Roman" w:hAnsi="Times New Roman" w:cs="Times New Roman"/>
        </w:rPr>
        <w:t>Micronesica</w:t>
      </w:r>
      <w:proofErr w:type="spellEnd"/>
      <w:r w:rsidRPr="005D1BC5">
        <w:rPr>
          <w:rFonts w:ascii="Times New Roman" w:hAnsi="Times New Roman" w:cs="Times New Roman"/>
        </w:rPr>
        <w:t xml:space="preserve"> </w:t>
      </w:r>
      <w:r w:rsidRPr="005D1BC5">
        <w:rPr>
          <w:rFonts w:ascii="Times New Roman" w:hAnsi="Times New Roman" w:cs="Times New Roman"/>
          <w:b/>
        </w:rPr>
        <w:t>30</w:t>
      </w:r>
      <w:r w:rsidRPr="005D1BC5">
        <w:rPr>
          <w:rFonts w:ascii="Times New Roman" w:hAnsi="Times New Roman" w:cs="Times New Roman"/>
        </w:rPr>
        <w:t>: 169-181</w:t>
      </w:r>
      <w:r w:rsidR="00015FC0">
        <w:rPr>
          <w:rFonts w:ascii="Times New Roman" w:hAnsi="Times New Roman" w:cs="Times New Roman"/>
        </w:rPr>
        <w:t>.</w:t>
      </w:r>
    </w:p>
    <w:p w14:paraId="2BFC6446" w14:textId="77777777" w:rsidR="0089079A" w:rsidRPr="00B14179" w:rsidRDefault="00015FC0" w:rsidP="002E550B">
      <w:pPr>
        <w:spacing w:after="240"/>
        <w:ind w:left="720" w:hanging="720"/>
        <w:rPr>
          <w:rFonts w:ascii="Times New Roman" w:hAnsi="Times New Roman" w:cs="Times New Roman"/>
        </w:rPr>
      </w:pPr>
      <w:proofErr w:type="spellStart"/>
      <w:r>
        <w:rPr>
          <w:rFonts w:ascii="Times New Roman" w:hAnsi="Times New Roman" w:cs="Times New Roman"/>
        </w:rPr>
        <w:lastRenderedPageBreak/>
        <w:t>Seastadt</w:t>
      </w:r>
      <w:proofErr w:type="spellEnd"/>
      <w:r>
        <w:rPr>
          <w:rFonts w:ascii="Times New Roman" w:hAnsi="Times New Roman" w:cs="Times New Roman"/>
        </w:rPr>
        <w:t xml:space="preserve">, T.R., R.J. Hobbs, and K.N. </w:t>
      </w:r>
      <w:proofErr w:type="spellStart"/>
      <w:r>
        <w:rPr>
          <w:rFonts w:ascii="Times New Roman" w:hAnsi="Times New Roman" w:cs="Times New Roman"/>
        </w:rPr>
        <w:t>Suding</w:t>
      </w:r>
      <w:proofErr w:type="spellEnd"/>
      <w:r>
        <w:rPr>
          <w:rFonts w:ascii="Times New Roman" w:hAnsi="Times New Roman" w:cs="Times New Roman"/>
        </w:rPr>
        <w:t>. 2008. Management of novel ecosystems: are novel approaches required? Front</w:t>
      </w:r>
      <w:r w:rsidR="00B14179">
        <w:rPr>
          <w:rFonts w:ascii="Times New Roman" w:hAnsi="Times New Roman" w:cs="Times New Roman"/>
        </w:rPr>
        <w:t xml:space="preserve">iers in Ecology and the Environment. </w:t>
      </w:r>
      <w:r w:rsidR="00B14179">
        <w:rPr>
          <w:rFonts w:ascii="Times New Roman" w:hAnsi="Times New Roman" w:cs="Times New Roman"/>
          <w:b/>
        </w:rPr>
        <w:t>6</w:t>
      </w:r>
      <w:r w:rsidR="00B14179">
        <w:rPr>
          <w:rFonts w:ascii="Times New Roman" w:hAnsi="Times New Roman" w:cs="Times New Roman"/>
        </w:rPr>
        <w:t>: 547-553.</w:t>
      </w:r>
    </w:p>
    <w:p w14:paraId="0C9F9684" w14:textId="77777777" w:rsidR="0089079A" w:rsidRPr="00770736" w:rsidRDefault="0089079A" w:rsidP="002E550B">
      <w:pPr>
        <w:spacing w:after="240"/>
        <w:ind w:left="720" w:hanging="720"/>
        <w:rPr>
          <w:rFonts w:ascii="Times New Roman" w:hAnsi="Times New Roman" w:cs="Times New Roman"/>
        </w:rPr>
      </w:pPr>
      <w:r w:rsidRPr="00770736">
        <w:rPr>
          <w:rFonts w:ascii="Times New Roman" w:hAnsi="Times New Roman" w:cs="Times New Roman"/>
        </w:rPr>
        <w:t>Shannon, C.E. (1948) A mathematical theory of communication. Be</w:t>
      </w:r>
      <w:r>
        <w:rPr>
          <w:rFonts w:ascii="Times New Roman" w:hAnsi="Times New Roman" w:cs="Times New Roman"/>
        </w:rPr>
        <w:t xml:space="preserve">ll System Technical Journal </w:t>
      </w:r>
      <w:r w:rsidRPr="008342A8">
        <w:rPr>
          <w:rFonts w:ascii="Times New Roman" w:hAnsi="Times New Roman" w:cs="Times New Roman"/>
          <w:b/>
        </w:rPr>
        <w:t>27</w:t>
      </w:r>
      <w:r>
        <w:rPr>
          <w:rFonts w:ascii="Times New Roman" w:hAnsi="Times New Roman" w:cs="Times New Roman"/>
        </w:rPr>
        <w:t>:</w:t>
      </w:r>
      <w:r w:rsidRPr="00770736">
        <w:rPr>
          <w:rFonts w:ascii="Times New Roman" w:hAnsi="Times New Roman" w:cs="Times New Roman"/>
        </w:rPr>
        <w:t xml:space="preserve"> 379– 423.</w:t>
      </w:r>
    </w:p>
    <w:p w14:paraId="615E0B8F" w14:textId="77777777" w:rsidR="0089079A" w:rsidRPr="00770736" w:rsidRDefault="0089079A" w:rsidP="002E550B">
      <w:pPr>
        <w:spacing w:after="240"/>
        <w:ind w:left="720" w:hanging="720"/>
        <w:rPr>
          <w:rFonts w:ascii="Times New Roman" w:hAnsi="Times New Roman" w:cs="Times New Roman"/>
        </w:rPr>
      </w:pPr>
      <w:r w:rsidRPr="00770736">
        <w:rPr>
          <w:rFonts w:ascii="Times New Roman" w:hAnsi="Times New Roman" w:cs="Times New Roman"/>
        </w:rPr>
        <w:t xml:space="preserve">Spear, D. and S.L. </w:t>
      </w:r>
      <w:proofErr w:type="spellStart"/>
      <w:r w:rsidRPr="00770736">
        <w:rPr>
          <w:rFonts w:ascii="Times New Roman" w:hAnsi="Times New Roman" w:cs="Times New Roman"/>
        </w:rPr>
        <w:t>Chown</w:t>
      </w:r>
      <w:proofErr w:type="spellEnd"/>
      <w:r w:rsidRPr="00770736">
        <w:rPr>
          <w:rFonts w:ascii="Times New Roman" w:hAnsi="Times New Roman" w:cs="Times New Roman"/>
        </w:rPr>
        <w:t>. 2009. Non-indigenous ungulates as a threat to b</w:t>
      </w:r>
      <w:r>
        <w:rPr>
          <w:rFonts w:ascii="Times New Roman" w:hAnsi="Times New Roman" w:cs="Times New Roman"/>
        </w:rPr>
        <w:t>iodiversity. Journal of Zoology</w:t>
      </w:r>
      <w:r w:rsidRPr="00770736">
        <w:rPr>
          <w:rFonts w:ascii="Times New Roman" w:hAnsi="Times New Roman" w:cs="Times New Roman"/>
        </w:rPr>
        <w:t xml:space="preserve"> </w:t>
      </w:r>
      <w:r w:rsidRPr="008342A8">
        <w:rPr>
          <w:rFonts w:ascii="Times New Roman" w:hAnsi="Times New Roman" w:cs="Times New Roman"/>
          <w:b/>
        </w:rPr>
        <w:t>279</w:t>
      </w:r>
      <w:r w:rsidRPr="00770736">
        <w:rPr>
          <w:rFonts w:ascii="Times New Roman" w:hAnsi="Times New Roman" w:cs="Times New Roman"/>
        </w:rPr>
        <w:t>: 1-17</w:t>
      </w:r>
    </w:p>
    <w:p w14:paraId="6FEE6355" w14:textId="77777777" w:rsidR="0089079A" w:rsidRDefault="0089079A" w:rsidP="002E550B">
      <w:pPr>
        <w:autoSpaceDE w:val="0"/>
        <w:autoSpaceDN w:val="0"/>
        <w:adjustRightInd w:val="0"/>
        <w:spacing w:after="240"/>
        <w:ind w:left="720" w:hanging="720"/>
        <w:rPr>
          <w:rFonts w:ascii="Times New Roman" w:hAnsi="Times New Roman" w:cs="Times New Roman"/>
        </w:rPr>
      </w:pPr>
      <w:r w:rsidRPr="00770736">
        <w:rPr>
          <w:rFonts w:ascii="Times New Roman" w:hAnsi="Times New Roman" w:cs="Times New Roman"/>
        </w:rPr>
        <w:t xml:space="preserve">Stockton, S.A., S. </w:t>
      </w:r>
      <w:proofErr w:type="spellStart"/>
      <w:r w:rsidRPr="00770736">
        <w:rPr>
          <w:rFonts w:ascii="Times New Roman" w:hAnsi="Times New Roman" w:cs="Times New Roman"/>
        </w:rPr>
        <w:t>Allombert</w:t>
      </w:r>
      <w:proofErr w:type="spellEnd"/>
      <w:r w:rsidRPr="00770736">
        <w:rPr>
          <w:rFonts w:ascii="Times New Roman" w:hAnsi="Times New Roman" w:cs="Times New Roman"/>
        </w:rPr>
        <w:t>, A.J. Gaston, and J. Martin. 2005. A natural experiment on the effects of high deer densities on the native flora of coastal temperate rain f</w:t>
      </w:r>
      <w:r>
        <w:rPr>
          <w:rFonts w:ascii="Times New Roman" w:hAnsi="Times New Roman" w:cs="Times New Roman"/>
        </w:rPr>
        <w:t>orests. Biological Conservation</w:t>
      </w:r>
      <w:r w:rsidRPr="00770736">
        <w:rPr>
          <w:rFonts w:ascii="Times New Roman" w:hAnsi="Times New Roman" w:cs="Times New Roman"/>
        </w:rPr>
        <w:t xml:space="preserve"> </w:t>
      </w:r>
      <w:r w:rsidRPr="008342A8">
        <w:rPr>
          <w:rFonts w:ascii="Times New Roman" w:hAnsi="Times New Roman" w:cs="Times New Roman"/>
          <w:b/>
        </w:rPr>
        <w:t>126</w:t>
      </w:r>
      <w:r w:rsidRPr="00770736">
        <w:rPr>
          <w:rFonts w:ascii="Times New Roman" w:hAnsi="Times New Roman" w:cs="Times New Roman"/>
        </w:rPr>
        <w:t>: 118–128</w:t>
      </w:r>
      <w:r w:rsidR="00B14179">
        <w:rPr>
          <w:rFonts w:ascii="Times New Roman" w:hAnsi="Times New Roman" w:cs="Times New Roman"/>
        </w:rPr>
        <w:t>.</w:t>
      </w:r>
    </w:p>
    <w:p w14:paraId="2765B3C9" w14:textId="77777777" w:rsidR="0089079A" w:rsidRPr="00C30DC8" w:rsidRDefault="0089079A" w:rsidP="002E550B">
      <w:pPr>
        <w:autoSpaceDE w:val="0"/>
        <w:autoSpaceDN w:val="0"/>
        <w:adjustRightInd w:val="0"/>
        <w:spacing w:after="240"/>
        <w:ind w:left="720" w:hanging="720"/>
        <w:rPr>
          <w:rFonts w:ascii="Times New Roman" w:hAnsi="Times New Roman" w:cs="Times New Roman"/>
        </w:rPr>
      </w:pPr>
      <w:r>
        <w:rPr>
          <w:rFonts w:ascii="Times New Roman" w:hAnsi="Times New Roman" w:cs="Times New Roman"/>
        </w:rPr>
        <w:t xml:space="preserve">Suzuki, M., T. Miyashita, H. </w:t>
      </w:r>
      <w:proofErr w:type="spellStart"/>
      <w:r>
        <w:rPr>
          <w:rFonts w:ascii="Times New Roman" w:hAnsi="Times New Roman" w:cs="Times New Roman"/>
        </w:rPr>
        <w:t>Kabaya</w:t>
      </w:r>
      <w:proofErr w:type="spellEnd"/>
      <w:r>
        <w:rPr>
          <w:rFonts w:ascii="Times New Roman" w:hAnsi="Times New Roman" w:cs="Times New Roman"/>
        </w:rPr>
        <w:t xml:space="preserve">, K. </w:t>
      </w:r>
      <w:proofErr w:type="spellStart"/>
      <w:r>
        <w:rPr>
          <w:rFonts w:ascii="Times New Roman" w:hAnsi="Times New Roman" w:cs="Times New Roman"/>
        </w:rPr>
        <w:t>Ochiai</w:t>
      </w:r>
      <w:proofErr w:type="spellEnd"/>
      <w:r>
        <w:rPr>
          <w:rFonts w:ascii="Times New Roman" w:hAnsi="Times New Roman" w:cs="Times New Roman"/>
        </w:rPr>
        <w:t xml:space="preserve">, M. Asada, and Z. </w:t>
      </w:r>
      <w:proofErr w:type="spellStart"/>
      <w:r>
        <w:rPr>
          <w:rFonts w:ascii="Times New Roman" w:hAnsi="Times New Roman" w:cs="Times New Roman"/>
        </w:rPr>
        <w:t>Kikvidze</w:t>
      </w:r>
      <w:proofErr w:type="spellEnd"/>
      <w:r>
        <w:rPr>
          <w:rFonts w:ascii="Times New Roman" w:hAnsi="Times New Roman" w:cs="Times New Roman"/>
        </w:rPr>
        <w:t xml:space="preserve">. 2012. Deer </w:t>
      </w:r>
      <w:proofErr w:type="spellStart"/>
      <w:r>
        <w:rPr>
          <w:rFonts w:ascii="Times New Roman" w:hAnsi="Times New Roman" w:cs="Times New Roman"/>
        </w:rPr>
        <w:t>herbivory</w:t>
      </w:r>
      <w:proofErr w:type="spellEnd"/>
      <w:r>
        <w:rPr>
          <w:rFonts w:ascii="Times New Roman" w:hAnsi="Times New Roman" w:cs="Times New Roman"/>
        </w:rPr>
        <w:t xml:space="preserve"> as an important driver of divergence of ground vegetation communities in temperate forests. </w:t>
      </w:r>
      <w:proofErr w:type="spellStart"/>
      <w:r>
        <w:rPr>
          <w:rFonts w:ascii="Times New Roman" w:hAnsi="Times New Roman" w:cs="Times New Roman"/>
        </w:rPr>
        <w:t>Oikos</w:t>
      </w:r>
      <w:proofErr w:type="spellEnd"/>
      <w:r>
        <w:rPr>
          <w:rFonts w:ascii="Times New Roman" w:hAnsi="Times New Roman" w:cs="Times New Roman"/>
        </w:rPr>
        <w:t xml:space="preserve">. </w:t>
      </w:r>
      <w:r>
        <w:rPr>
          <w:rFonts w:ascii="Times New Roman" w:hAnsi="Times New Roman" w:cs="Times New Roman"/>
          <w:b/>
        </w:rPr>
        <w:t xml:space="preserve">122: </w:t>
      </w:r>
      <w:r>
        <w:rPr>
          <w:rFonts w:ascii="Times New Roman" w:hAnsi="Times New Roman" w:cs="Times New Roman"/>
        </w:rPr>
        <w:t xml:space="preserve">Online preview available from </w:t>
      </w:r>
      <w:hyperlink r:id="rId12" w:history="1">
        <w:r w:rsidRPr="00690830">
          <w:rPr>
            <w:rStyle w:val="Hyperlink"/>
            <w:rFonts w:ascii="Times New Roman" w:hAnsi="Times New Roman" w:cs="Times New Roman"/>
          </w:rPr>
          <w:t>http://onlinelibrary.wiley.com/journal/10.1111/(ISSN)1600-0706/earlyview</w:t>
        </w:r>
      </w:hyperlink>
      <w:r>
        <w:rPr>
          <w:rFonts w:ascii="Times New Roman" w:hAnsi="Times New Roman" w:cs="Times New Roman"/>
        </w:rPr>
        <w:t xml:space="preserve"> accessed May 31, 2012.</w:t>
      </w:r>
    </w:p>
    <w:p w14:paraId="03AEDBE6" w14:textId="77777777" w:rsidR="0089079A" w:rsidRPr="002022F2" w:rsidRDefault="00B14179" w:rsidP="002E550B">
      <w:pPr>
        <w:autoSpaceDE w:val="0"/>
        <w:autoSpaceDN w:val="0"/>
        <w:adjustRightInd w:val="0"/>
        <w:spacing w:after="240"/>
        <w:ind w:left="720" w:hanging="720"/>
        <w:rPr>
          <w:rFonts w:ascii="Times New Roman" w:hAnsi="Times New Roman"/>
          <w:color w:val="000000"/>
        </w:rPr>
      </w:pPr>
      <w:r>
        <w:rPr>
          <w:rFonts w:ascii="Times New Roman" w:hAnsi="Times New Roman"/>
          <w:color w:val="000000"/>
        </w:rPr>
        <w:t xml:space="preserve">Tryon, R. </w:t>
      </w:r>
      <w:r w:rsidR="002022F2">
        <w:rPr>
          <w:rFonts w:ascii="Times New Roman" w:hAnsi="Times New Roman"/>
          <w:color w:val="000000"/>
        </w:rPr>
        <w:t xml:space="preserve">1970. Development and evolution of fern floras of oceanic islands. </w:t>
      </w:r>
      <w:proofErr w:type="spellStart"/>
      <w:r w:rsidR="002022F2">
        <w:rPr>
          <w:rFonts w:ascii="Times New Roman" w:hAnsi="Times New Roman"/>
          <w:color w:val="000000"/>
        </w:rPr>
        <w:t>Biotropica</w:t>
      </w:r>
      <w:proofErr w:type="spellEnd"/>
      <w:r w:rsidR="002022F2">
        <w:rPr>
          <w:rFonts w:ascii="Times New Roman" w:hAnsi="Times New Roman"/>
          <w:color w:val="000000"/>
        </w:rPr>
        <w:t xml:space="preserve">. </w:t>
      </w:r>
      <w:r w:rsidR="002022F2">
        <w:rPr>
          <w:rFonts w:ascii="Times New Roman" w:hAnsi="Times New Roman"/>
          <w:b/>
          <w:color w:val="000000"/>
        </w:rPr>
        <w:t>2</w:t>
      </w:r>
      <w:r w:rsidR="002022F2">
        <w:rPr>
          <w:rFonts w:ascii="Times New Roman" w:hAnsi="Times New Roman"/>
          <w:color w:val="000000"/>
        </w:rPr>
        <w:t>: 76-84.</w:t>
      </w:r>
    </w:p>
    <w:p w14:paraId="6636AAAB" w14:textId="77777777" w:rsidR="0089079A" w:rsidRDefault="0089079A" w:rsidP="002E550B">
      <w:pPr>
        <w:spacing w:after="240"/>
        <w:ind w:left="720" w:hanging="720"/>
        <w:rPr>
          <w:rFonts w:ascii="Times New Roman" w:hAnsi="Times New Roman" w:cs="Times New Roman"/>
        </w:rPr>
      </w:pPr>
      <w:r w:rsidRPr="00770736">
        <w:rPr>
          <w:rFonts w:ascii="Times New Roman" w:hAnsi="Times New Roman" w:cs="Times New Roman"/>
        </w:rPr>
        <w:t>Wheeler, M.E. 1979. The biology of the Guam deer. Technical Report 3.</w:t>
      </w:r>
      <w:r>
        <w:rPr>
          <w:rFonts w:ascii="Times New Roman" w:hAnsi="Times New Roman" w:cs="Times New Roman"/>
        </w:rPr>
        <w:t xml:space="preserve"> </w:t>
      </w:r>
      <w:r w:rsidRPr="00770736">
        <w:rPr>
          <w:rFonts w:ascii="Times New Roman" w:hAnsi="Times New Roman" w:cs="Times New Roman"/>
        </w:rPr>
        <w:t xml:space="preserve">Aquatic and Wildlife Resources Division, Department of Agriculture, Guam. </w:t>
      </w:r>
    </w:p>
    <w:p w14:paraId="5A3E5117" w14:textId="77777777" w:rsidR="0089079A" w:rsidRPr="00E91CC4" w:rsidRDefault="0089079A" w:rsidP="002E550B">
      <w:pPr>
        <w:spacing w:after="240"/>
        <w:ind w:left="720" w:hanging="720"/>
        <w:rPr>
          <w:rFonts w:ascii="Times New Roman" w:hAnsi="Times New Roman" w:cs="Times New Roman"/>
        </w:rPr>
      </w:pPr>
      <w:r>
        <w:rPr>
          <w:rFonts w:ascii="Times New Roman" w:hAnsi="Times New Roman" w:cs="Times New Roman"/>
        </w:rPr>
        <w:t xml:space="preserve">Whitaker, R.J. and S.H. Jones. 1994. The role of </w:t>
      </w:r>
      <w:proofErr w:type="spellStart"/>
      <w:r>
        <w:rPr>
          <w:rFonts w:ascii="Times New Roman" w:hAnsi="Times New Roman" w:cs="Times New Roman"/>
        </w:rPr>
        <w:t>frugivorous</w:t>
      </w:r>
      <w:proofErr w:type="spellEnd"/>
      <w:r>
        <w:rPr>
          <w:rFonts w:ascii="Times New Roman" w:hAnsi="Times New Roman" w:cs="Times New Roman"/>
        </w:rPr>
        <w:t xml:space="preserve"> bats and birds in the rebuilding of a tropical forest ecosystem, Krakatau, Indonesia. Journal of Biogeography </w:t>
      </w:r>
      <w:r>
        <w:rPr>
          <w:rFonts w:ascii="Times New Roman" w:hAnsi="Times New Roman" w:cs="Times New Roman"/>
          <w:b/>
        </w:rPr>
        <w:t xml:space="preserve">21: </w:t>
      </w:r>
      <w:r>
        <w:rPr>
          <w:rFonts w:ascii="Times New Roman" w:hAnsi="Times New Roman" w:cs="Times New Roman"/>
        </w:rPr>
        <w:t>245-258.</w:t>
      </w:r>
    </w:p>
    <w:p w14:paraId="23B9B992" w14:textId="77777777" w:rsidR="00F30D18" w:rsidRDefault="0089079A" w:rsidP="002E550B">
      <w:pPr>
        <w:spacing w:after="240"/>
        <w:ind w:left="720" w:hanging="720"/>
        <w:rPr>
          <w:rFonts w:ascii="Times New Roman" w:hAnsi="Times New Roman" w:cs="Times New Roman"/>
        </w:rPr>
      </w:pPr>
      <w:r w:rsidRPr="00770736">
        <w:rPr>
          <w:rFonts w:ascii="Times New Roman" w:hAnsi="Times New Roman" w:cs="Times New Roman"/>
        </w:rPr>
        <w:t xml:space="preserve">Wiles, G.J., D.W. </w:t>
      </w:r>
      <w:proofErr w:type="spellStart"/>
      <w:r w:rsidRPr="00770736">
        <w:rPr>
          <w:rFonts w:ascii="Times New Roman" w:hAnsi="Times New Roman" w:cs="Times New Roman"/>
        </w:rPr>
        <w:t>Buden</w:t>
      </w:r>
      <w:proofErr w:type="spellEnd"/>
      <w:r w:rsidRPr="00770736">
        <w:rPr>
          <w:rFonts w:ascii="Times New Roman" w:hAnsi="Times New Roman" w:cs="Times New Roman"/>
        </w:rPr>
        <w:t>, and D.J. Worthington. 1999. History of introduction, population status, and management of Philippine deer (</w:t>
      </w:r>
      <w:proofErr w:type="spellStart"/>
      <w:r w:rsidRPr="00E81FBB">
        <w:rPr>
          <w:rFonts w:ascii="Times New Roman" w:hAnsi="Times New Roman" w:cs="Times New Roman"/>
          <w:i/>
        </w:rPr>
        <w:t>Cervus</w:t>
      </w:r>
      <w:proofErr w:type="spellEnd"/>
      <w:r w:rsidRPr="00E81FBB">
        <w:rPr>
          <w:rFonts w:ascii="Times New Roman" w:hAnsi="Times New Roman" w:cs="Times New Roman"/>
          <w:i/>
        </w:rPr>
        <w:t xml:space="preserve"> </w:t>
      </w:r>
      <w:proofErr w:type="spellStart"/>
      <w:r w:rsidRPr="00E81FBB">
        <w:rPr>
          <w:rFonts w:ascii="Times New Roman" w:hAnsi="Times New Roman" w:cs="Times New Roman"/>
          <w:i/>
        </w:rPr>
        <w:t>mariannus</w:t>
      </w:r>
      <w:proofErr w:type="spellEnd"/>
      <w:r w:rsidRPr="00770736">
        <w:rPr>
          <w:rFonts w:ascii="Times New Roman" w:hAnsi="Times New Roman" w:cs="Times New Roman"/>
        </w:rPr>
        <w:t>) o</w:t>
      </w:r>
      <w:r>
        <w:rPr>
          <w:rFonts w:ascii="Times New Roman" w:hAnsi="Times New Roman" w:cs="Times New Roman"/>
        </w:rPr>
        <w:t>n Micronesian Islands. Mammalia</w:t>
      </w:r>
      <w:r w:rsidRPr="00770736">
        <w:rPr>
          <w:rFonts w:ascii="Times New Roman" w:hAnsi="Times New Roman" w:cs="Times New Roman"/>
        </w:rPr>
        <w:t xml:space="preserve"> </w:t>
      </w:r>
      <w:r w:rsidRPr="00D53C3F">
        <w:rPr>
          <w:rFonts w:ascii="Times New Roman" w:hAnsi="Times New Roman" w:cs="Times New Roman"/>
          <w:b/>
        </w:rPr>
        <w:t>63</w:t>
      </w:r>
      <w:r w:rsidRPr="00770736">
        <w:rPr>
          <w:rFonts w:ascii="Times New Roman" w:hAnsi="Times New Roman" w:cs="Times New Roman"/>
        </w:rPr>
        <w:t>: 193-215</w:t>
      </w:r>
      <w:r>
        <w:rPr>
          <w:rFonts w:ascii="Times New Roman" w:hAnsi="Times New Roman" w:cs="Times New Roman"/>
        </w:rPr>
        <w:t>.</w:t>
      </w:r>
    </w:p>
    <w:p w14:paraId="2710E431" w14:textId="77777777" w:rsidR="00F30D18" w:rsidRDefault="00F30D18" w:rsidP="00F30D18">
      <w:pPr>
        <w:rPr>
          <w:rFonts w:ascii="Times New Roman" w:hAnsi="Times New Roman" w:cs="Times New Roman"/>
        </w:rPr>
      </w:pPr>
    </w:p>
    <w:p w14:paraId="4E0EF096" w14:textId="77777777" w:rsidR="000034C2" w:rsidRDefault="000034C2" w:rsidP="00446B8D">
      <w:pPr>
        <w:spacing w:line="480" w:lineRule="auto"/>
        <w:rPr>
          <w:rFonts w:ascii="Times New Roman" w:hAnsi="Times New Roman" w:cs="Times New Roman"/>
        </w:rPr>
      </w:pPr>
    </w:p>
    <w:p w14:paraId="2E307A98" w14:textId="77777777" w:rsidR="008130D5" w:rsidRDefault="008130D5" w:rsidP="00446B8D">
      <w:pPr>
        <w:spacing w:line="480" w:lineRule="auto"/>
        <w:rPr>
          <w:rFonts w:ascii="Times New Roman" w:hAnsi="Times New Roman" w:cs="Times New Roman"/>
          <w:b/>
        </w:rPr>
      </w:pPr>
    </w:p>
    <w:p w14:paraId="14DBD35E" w14:textId="77777777" w:rsidR="008130D5" w:rsidRDefault="008130D5" w:rsidP="00446B8D">
      <w:pPr>
        <w:spacing w:line="480" w:lineRule="auto"/>
        <w:rPr>
          <w:rFonts w:ascii="Times New Roman" w:hAnsi="Times New Roman" w:cs="Times New Roman"/>
          <w:b/>
        </w:rPr>
      </w:pPr>
    </w:p>
    <w:p w14:paraId="50486ED3" w14:textId="77777777" w:rsidR="008130D5" w:rsidRDefault="008130D5" w:rsidP="00446B8D">
      <w:pPr>
        <w:spacing w:line="480" w:lineRule="auto"/>
        <w:rPr>
          <w:rFonts w:ascii="Times New Roman" w:hAnsi="Times New Roman" w:cs="Times New Roman"/>
          <w:b/>
        </w:rPr>
      </w:pPr>
    </w:p>
    <w:p w14:paraId="05D07EE8" w14:textId="77777777" w:rsidR="008130D5" w:rsidRDefault="008130D5" w:rsidP="00446B8D">
      <w:pPr>
        <w:spacing w:line="480" w:lineRule="auto"/>
        <w:rPr>
          <w:rFonts w:ascii="Times New Roman" w:hAnsi="Times New Roman" w:cs="Times New Roman"/>
          <w:b/>
        </w:rPr>
      </w:pPr>
    </w:p>
    <w:p w14:paraId="2AA12D20" w14:textId="77777777" w:rsidR="008130D5" w:rsidRDefault="008130D5" w:rsidP="00446B8D">
      <w:pPr>
        <w:spacing w:line="480" w:lineRule="auto"/>
        <w:rPr>
          <w:rFonts w:ascii="Times New Roman" w:hAnsi="Times New Roman" w:cs="Times New Roman"/>
          <w:b/>
        </w:rPr>
      </w:pPr>
    </w:p>
    <w:p w14:paraId="044CE9DD" w14:textId="77777777" w:rsidR="008130D5" w:rsidRDefault="008130D5" w:rsidP="00446B8D">
      <w:pPr>
        <w:spacing w:line="480" w:lineRule="auto"/>
        <w:rPr>
          <w:rFonts w:ascii="Times New Roman" w:hAnsi="Times New Roman" w:cs="Times New Roman"/>
          <w:b/>
        </w:rPr>
      </w:pPr>
    </w:p>
    <w:p w14:paraId="15B47078" w14:textId="77777777" w:rsidR="008130D5" w:rsidRDefault="008130D5" w:rsidP="00446B8D">
      <w:pPr>
        <w:spacing w:line="480" w:lineRule="auto"/>
        <w:rPr>
          <w:rFonts w:ascii="Times New Roman" w:hAnsi="Times New Roman" w:cs="Times New Roman"/>
          <w:b/>
        </w:rPr>
      </w:pPr>
    </w:p>
    <w:p w14:paraId="464B7360" w14:textId="77777777" w:rsidR="008130D5" w:rsidRDefault="008130D5" w:rsidP="00446B8D">
      <w:pPr>
        <w:spacing w:line="480" w:lineRule="auto"/>
        <w:rPr>
          <w:rFonts w:ascii="Times New Roman" w:hAnsi="Times New Roman" w:cs="Times New Roman"/>
          <w:b/>
        </w:rPr>
      </w:pPr>
    </w:p>
    <w:p w14:paraId="5796042A" w14:textId="77777777" w:rsidR="008130D5" w:rsidRDefault="008130D5" w:rsidP="00446B8D">
      <w:pPr>
        <w:spacing w:line="480" w:lineRule="auto"/>
        <w:rPr>
          <w:rFonts w:ascii="Times New Roman" w:hAnsi="Times New Roman" w:cs="Times New Roman"/>
          <w:b/>
        </w:rPr>
      </w:pPr>
    </w:p>
    <w:p w14:paraId="312A9461" w14:textId="77777777" w:rsidR="000034C2" w:rsidRPr="008130D5" w:rsidRDefault="000034C2" w:rsidP="00446B8D">
      <w:pPr>
        <w:spacing w:line="480" w:lineRule="auto"/>
        <w:rPr>
          <w:rFonts w:ascii="Times New Roman" w:hAnsi="Times New Roman" w:cs="Times New Roman"/>
          <w:b/>
        </w:rPr>
      </w:pPr>
      <w:r w:rsidRPr="008130D5">
        <w:rPr>
          <w:rFonts w:ascii="Times New Roman" w:hAnsi="Times New Roman" w:cs="Times New Roman"/>
          <w:b/>
        </w:rPr>
        <w:t>Tables</w:t>
      </w:r>
    </w:p>
    <w:p w14:paraId="498B0DE7" w14:textId="77777777" w:rsidR="000034C2" w:rsidRPr="00C278DF" w:rsidRDefault="000034C2" w:rsidP="000034C2">
      <w:pPr>
        <w:rPr>
          <w:b/>
        </w:rPr>
      </w:pPr>
      <w:r>
        <w:rPr>
          <w:rFonts w:ascii="Times New Roman" w:hAnsi="Times New Roman" w:cs="Times New Roman"/>
          <w:b/>
        </w:rPr>
        <w:t>Table 1.</w:t>
      </w:r>
      <w:r w:rsidRPr="00124D16">
        <w:rPr>
          <w:rFonts w:ascii="Times New Roman" w:hAnsi="Times New Roman" w:cs="Times New Roman"/>
        </w:rPr>
        <w:t xml:space="preserve"> </w:t>
      </w:r>
      <w:r w:rsidRPr="003D7259">
        <w:rPr>
          <w:rFonts w:ascii="Times New Roman" w:hAnsi="Times New Roman" w:cs="Times New Roman"/>
        </w:rPr>
        <w:t>Species in seedling plots.</w:t>
      </w:r>
    </w:p>
    <w:tbl>
      <w:tblPr>
        <w:tblW w:w="4867" w:type="pct"/>
        <w:tblLayout w:type="fixed"/>
        <w:tblLook w:val="04A0" w:firstRow="1" w:lastRow="0" w:firstColumn="1" w:lastColumn="0" w:noHBand="0" w:noVBand="1"/>
      </w:tblPr>
      <w:tblGrid>
        <w:gridCol w:w="2377"/>
        <w:gridCol w:w="994"/>
        <w:gridCol w:w="992"/>
        <w:gridCol w:w="850"/>
        <w:gridCol w:w="1275"/>
        <w:gridCol w:w="1560"/>
        <w:gridCol w:w="1273"/>
      </w:tblGrid>
      <w:tr w:rsidR="000034C2" w:rsidRPr="00E67B98" w14:paraId="13776F41" w14:textId="77777777">
        <w:trPr>
          <w:trHeight w:val="278"/>
        </w:trPr>
        <w:tc>
          <w:tcPr>
            <w:tcW w:w="1275" w:type="pct"/>
            <w:vMerge w:val="restart"/>
            <w:tcBorders>
              <w:top w:val="single" w:sz="4" w:space="0" w:color="auto"/>
            </w:tcBorders>
            <w:shd w:val="clear" w:color="auto" w:fill="auto"/>
          </w:tcPr>
          <w:p w14:paraId="76A12763" w14:textId="77777777" w:rsidR="000034C2" w:rsidRPr="000D4039" w:rsidRDefault="000034C2" w:rsidP="000034C2">
            <w:pPr>
              <w:rPr>
                <w:rFonts w:ascii="Times New Roman" w:hAnsi="Times New Roman" w:cs="Times New Roman"/>
                <w:b/>
              </w:rPr>
            </w:pPr>
            <w:bookmarkStart w:id="264" w:name="OLE_LINK5"/>
            <w:r w:rsidRPr="000D4039">
              <w:rPr>
                <w:rFonts w:ascii="Times New Roman" w:hAnsi="Times New Roman" w:cs="Times New Roman"/>
                <w:b/>
              </w:rPr>
              <w:t>Species</w:t>
            </w:r>
          </w:p>
        </w:tc>
        <w:tc>
          <w:tcPr>
            <w:tcW w:w="533" w:type="pct"/>
            <w:vMerge w:val="restart"/>
            <w:tcBorders>
              <w:top w:val="single" w:sz="4" w:space="0" w:color="auto"/>
            </w:tcBorders>
            <w:shd w:val="clear" w:color="auto" w:fill="auto"/>
          </w:tcPr>
          <w:p w14:paraId="1F710451" w14:textId="77777777" w:rsidR="000034C2" w:rsidRPr="00E67B98" w:rsidRDefault="000034C2" w:rsidP="000034C2">
            <w:pPr>
              <w:rPr>
                <w:rFonts w:ascii="Times New Roman" w:hAnsi="Times New Roman" w:cs="Times New Roman"/>
                <w:b/>
              </w:rPr>
            </w:pPr>
            <w:r>
              <w:rPr>
                <w:rFonts w:ascii="Times New Roman" w:hAnsi="Times New Roman" w:cs="Times New Roman"/>
                <w:b/>
              </w:rPr>
              <w:t>Month planted</w:t>
            </w:r>
          </w:p>
        </w:tc>
        <w:tc>
          <w:tcPr>
            <w:tcW w:w="532" w:type="pct"/>
            <w:vMerge w:val="restart"/>
            <w:tcBorders>
              <w:top w:val="single" w:sz="4" w:space="0" w:color="auto"/>
            </w:tcBorders>
          </w:tcPr>
          <w:p w14:paraId="4DBF5AF0" w14:textId="77777777" w:rsidR="000034C2" w:rsidRPr="00E67B98" w:rsidRDefault="000034C2" w:rsidP="000034C2">
            <w:pPr>
              <w:rPr>
                <w:rFonts w:ascii="Times New Roman" w:hAnsi="Times New Roman" w:cs="Times New Roman"/>
                <w:b/>
              </w:rPr>
            </w:pPr>
            <w:r w:rsidRPr="00E67B98">
              <w:rPr>
                <w:rFonts w:ascii="Times New Roman" w:hAnsi="Times New Roman" w:cs="Times New Roman"/>
                <w:b/>
              </w:rPr>
              <w:t>N per plot Guam</w:t>
            </w:r>
          </w:p>
        </w:tc>
        <w:tc>
          <w:tcPr>
            <w:tcW w:w="456" w:type="pct"/>
            <w:vMerge w:val="restart"/>
            <w:tcBorders>
              <w:top w:val="single" w:sz="4" w:space="0" w:color="auto"/>
            </w:tcBorders>
          </w:tcPr>
          <w:p w14:paraId="411075EA" w14:textId="77777777" w:rsidR="000034C2" w:rsidRPr="00E67B98" w:rsidRDefault="000034C2" w:rsidP="000034C2">
            <w:pPr>
              <w:rPr>
                <w:rFonts w:ascii="Times New Roman" w:hAnsi="Times New Roman" w:cs="Times New Roman"/>
                <w:b/>
              </w:rPr>
            </w:pPr>
            <w:r w:rsidRPr="00E67B98">
              <w:rPr>
                <w:rFonts w:ascii="Times New Roman" w:hAnsi="Times New Roman" w:cs="Times New Roman"/>
                <w:b/>
              </w:rPr>
              <w:t>N per plot Rota</w:t>
            </w:r>
          </w:p>
        </w:tc>
        <w:tc>
          <w:tcPr>
            <w:tcW w:w="684" w:type="pct"/>
            <w:vMerge w:val="restart"/>
            <w:tcBorders>
              <w:top w:val="single" w:sz="4" w:space="0" w:color="auto"/>
            </w:tcBorders>
            <w:shd w:val="clear" w:color="auto" w:fill="auto"/>
          </w:tcPr>
          <w:p w14:paraId="2F886BD9" w14:textId="77777777" w:rsidR="000034C2" w:rsidRPr="00E67B98" w:rsidRDefault="000034C2" w:rsidP="000034C2">
            <w:pPr>
              <w:rPr>
                <w:rFonts w:ascii="Times New Roman" w:hAnsi="Times New Roman" w:cs="Times New Roman"/>
                <w:b/>
              </w:rPr>
            </w:pPr>
            <w:r w:rsidRPr="00E67B98">
              <w:rPr>
                <w:rFonts w:ascii="Times New Roman" w:hAnsi="Times New Roman" w:cs="Times New Roman"/>
                <w:b/>
              </w:rPr>
              <w:t xml:space="preserve">Native/ </w:t>
            </w:r>
            <w:commentRangeStart w:id="265"/>
            <w:r w:rsidRPr="00E67B98">
              <w:rPr>
                <w:rFonts w:ascii="Times New Roman" w:hAnsi="Times New Roman" w:cs="Times New Roman"/>
                <w:b/>
              </w:rPr>
              <w:t>Introduced</w:t>
            </w:r>
            <w:commentRangeEnd w:id="265"/>
            <w:r w:rsidR="00410508">
              <w:rPr>
                <w:rStyle w:val="CommentReference"/>
              </w:rPr>
              <w:commentReference w:id="265"/>
            </w:r>
          </w:p>
        </w:tc>
        <w:tc>
          <w:tcPr>
            <w:tcW w:w="1520" w:type="pct"/>
            <w:gridSpan w:val="2"/>
            <w:tcBorders>
              <w:top w:val="single" w:sz="4" w:space="0" w:color="auto"/>
              <w:bottom w:val="nil"/>
            </w:tcBorders>
            <w:shd w:val="clear" w:color="auto" w:fill="auto"/>
          </w:tcPr>
          <w:p w14:paraId="1F9E3582" w14:textId="77777777" w:rsidR="000034C2" w:rsidRPr="00E67B98" w:rsidRDefault="000034C2" w:rsidP="000034C2">
            <w:pPr>
              <w:rPr>
                <w:rFonts w:ascii="Times New Roman" w:hAnsi="Times New Roman" w:cs="Times New Roman"/>
                <w:b/>
              </w:rPr>
            </w:pPr>
            <w:r w:rsidRPr="00E67B98">
              <w:rPr>
                <w:rFonts w:ascii="Times New Roman" w:hAnsi="Times New Roman" w:cs="Times New Roman"/>
                <w:b/>
              </w:rPr>
              <w:t>Documented as food item</w:t>
            </w:r>
          </w:p>
        </w:tc>
      </w:tr>
      <w:tr w:rsidR="000034C2" w:rsidRPr="00E67B98" w14:paraId="051AD20C" w14:textId="77777777">
        <w:trPr>
          <w:trHeight w:val="277"/>
        </w:trPr>
        <w:tc>
          <w:tcPr>
            <w:tcW w:w="1275" w:type="pct"/>
            <w:vMerge/>
            <w:tcBorders>
              <w:bottom w:val="single" w:sz="4" w:space="0" w:color="auto"/>
            </w:tcBorders>
            <w:shd w:val="clear" w:color="auto" w:fill="auto"/>
          </w:tcPr>
          <w:p w14:paraId="67F3DED6" w14:textId="77777777" w:rsidR="000034C2" w:rsidRPr="00E67B98" w:rsidRDefault="000034C2" w:rsidP="000034C2">
            <w:pPr>
              <w:rPr>
                <w:rFonts w:ascii="Times New Roman" w:hAnsi="Times New Roman" w:cs="Times New Roman"/>
              </w:rPr>
            </w:pPr>
          </w:p>
        </w:tc>
        <w:tc>
          <w:tcPr>
            <w:tcW w:w="533" w:type="pct"/>
            <w:vMerge/>
            <w:tcBorders>
              <w:bottom w:val="single" w:sz="4" w:space="0" w:color="auto"/>
            </w:tcBorders>
            <w:shd w:val="clear" w:color="auto" w:fill="auto"/>
          </w:tcPr>
          <w:p w14:paraId="11B8A9DC" w14:textId="77777777" w:rsidR="000034C2" w:rsidRPr="00E67B98" w:rsidRDefault="000034C2" w:rsidP="000034C2">
            <w:pPr>
              <w:rPr>
                <w:rFonts w:ascii="Times New Roman" w:hAnsi="Times New Roman" w:cs="Times New Roman"/>
                <w:b/>
              </w:rPr>
            </w:pPr>
          </w:p>
        </w:tc>
        <w:tc>
          <w:tcPr>
            <w:tcW w:w="532" w:type="pct"/>
            <w:vMerge/>
            <w:tcBorders>
              <w:bottom w:val="single" w:sz="4" w:space="0" w:color="auto"/>
            </w:tcBorders>
          </w:tcPr>
          <w:p w14:paraId="745928E5" w14:textId="77777777" w:rsidR="000034C2" w:rsidRPr="00E67B98" w:rsidRDefault="000034C2" w:rsidP="000034C2">
            <w:pPr>
              <w:rPr>
                <w:rFonts w:ascii="Times New Roman" w:hAnsi="Times New Roman" w:cs="Times New Roman"/>
                <w:b/>
              </w:rPr>
            </w:pPr>
          </w:p>
        </w:tc>
        <w:tc>
          <w:tcPr>
            <w:tcW w:w="456" w:type="pct"/>
            <w:vMerge/>
            <w:tcBorders>
              <w:bottom w:val="single" w:sz="4" w:space="0" w:color="auto"/>
            </w:tcBorders>
          </w:tcPr>
          <w:p w14:paraId="1B82E071" w14:textId="77777777" w:rsidR="000034C2" w:rsidRPr="00E67B98" w:rsidRDefault="000034C2" w:rsidP="000034C2">
            <w:pPr>
              <w:rPr>
                <w:rFonts w:ascii="Times New Roman" w:hAnsi="Times New Roman" w:cs="Times New Roman"/>
                <w:b/>
              </w:rPr>
            </w:pPr>
          </w:p>
        </w:tc>
        <w:tc>
          <w:tcPr>
            <w:tcW w:w="684" w:type="pct"/>
            <w:vMerge/>
            <w:tcBorders>
              <w:bottom w:val="single" w:sz="4" w:space="0" w:color="auto"/>
            </w:tcBorders>
            <w:shd w:val="clear" w:color="auto" w:fill="auto"/>
          </w:tcPr>
          <w:p w14:paraId="06E8FD49" w14:textId="77777777" w:rsidR="000034C2" w:rsidRPr="00E67B98" w:rsidRDefault="000034C2" w:rsidP="000034C2">
            <w:pPr>
              <w:rPr>
                <w:rFonts w:ascii="Times New Roman" w:hAnsi="Times New Roman" w:cs="Times New Roman"/>
                <w:b/>
              </w:rPr>
            </w:pPr>
          </w:p>
        </w:tc>
        <w:tc>
          <w:tcPr>
            <w:tcW w:w="837" w:type="pct"/>
            <w:tcBorders>
              <w:top w:val="nil"/>
              <w:bottom w:val="single" w:sz="4" w:space="0" w:color="auto"/>
            </w:tcBorders>
            <w:shd w:val="clear" w:color="auto" w:fill="auto"/>
          </w:tcPr>
          <w:p w14:paraId="33498FC5" w14:textId="77777777" w:rsidR="000034C2" w:rsidRPr="00E67B98" w:rsidRDefault="000034C2" w:rsidP="000034C2">
            <w:pPr>
              <w:rPr>
                <w:rFonts w:ascii="Times New Roman" w:hAnsi="Times New Roman" w:cs="Times New Roman"/>
                <w:b/>
              </w:rPr>
            </w:pPr>
            <w:r w:rsidRPr="00E67B98">
              <w:rPr>
                <w:rFonts w:ascii="Times New Roman" w:hAnsi="Times New Roman" w:cs="Times New Roman"/>
                <w:b/>
              </w:rPr>
              <w:t>Deer</w:t>
            </w:r>
          </w:p>
        </w:tc>
        <w:tc>
          <w:tcPr>
            <w:tcW w:w="683" w:type="pct"/>
            <w:tcBorders>
              <w:top w:val="nil"/>
              <w:bottom w:val="single" w:sz="4" w:space="0" w:color="auto"/>
            </w:tcBorders>
            <w:shd w:val="clear" w:color="auto" w:fill="auto"/>
          </w:tcPr>
          <w:p w14:paraId="281D3F86" w14:textId="77777777" w:rsidR="000034C2" w:rsidRPr="00E67B98" w:rsidRDefault="000034C2" w:rsidP="000034C2">
            <w:pPr>
              <w:rPr>
                <w:rFonts w:ascii="Times New Roman" w:eastAsiaTheme="majorEastAsia" w:hAnsi="Times New Roman" w:cs="Times New Roman"/>
                <w:b/>
              </w:rPr>
            </w:pPr>
            <w:r w:rsidRPr="00E67B98">
              <w:rPr>
                <w:rFonts w:ascii="Times New Roman" w:eastAsiaTheme="majorEastAsia" w:hAnsi="Times New Roman" w:cs="Times New Roman"/>
                <w:b/>
              </w:rPr>
              <w:t>Pigs</w:t>
            </w:r>
          </w:p>
        </w:tc>
      </w:tr>
      <w:tr w:rsidR="000034C2" w:rsidRPr="00E67B98" w14:paraId="617809A7" w14:textId="77777777">
        <w:tc>
          <w:tcPr>
            <w:tcW w:w="1275" w:type="pct"/>
            <w:tcBorders>
              <w:top w:val="single" w:sz="4" w:space="0" w:color="auto"/>
            </w:tcBorders>
            <w:shd w:val="clear" w:color="auto" w:fill="auto"/>
          </w:tcPr>
          <w:p w14:paraId="70F8CC15" w14:textId="77777777" w:rsidR="000034C2" w:rsidRPr="00E67B98" w:rsidRDefault="000034C2" w:rsidP="000034C2">
            <w:pPr>
              <w:rPr>
                <w:rFonts w:ascii="Times New Roman" w:hAnsi="Times New Roman" w:cs="Times New Roman"/>
                <w:i/>
              </w:rPr>
            </w:pPr>
            <w:proofErr w:type="spellStart"/>
            <w:r w:rsidRPr="00E67B98">
              <w:rPr>
                <w:rFonts w:ascii="Times New Roman" w:hAnsi="Times New Roman" w:cs="Times New Roman"/>
                <w:i/>
              </w:rPr>
              <w:t>Carica</w:t>
            </w:r>
            <w:proofErr w:type="spellEnd"/>
            <w:r w:rsidRPr="00E67B98">
              <w:rPr>
                <w:rFonts w:ascii="Times New Roman" w:hAnsi="Times New Roman" w:cs="Times New Roman"/>
                <w:i/>
              </w:rPr>
              <w:t xml:space="preserve"> papaya</w:t>
            </w:r>
          </w:p>
        </w:tc>
        <w:tc>
          <w:tcPr>
            <w:tcW w:w="533" w:type="pct"/>
            <w:tcBorders>
              <w:top w:val="single" w:sz="4" w:space="0" w:color="auto"/>
            </w:tcBorders>
            <w:shd w:val="clear" w:color="auto" w:fill="auto"/>
          </w:tcPr>
          <w:p w14:paraId="13BA248A"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Apr 10</w:t>
            </w:r>
          </w:p>
        </w:tc>
        <w:tc>
          <w:tcPr>
            <w:tcW w:w="532" w:type="pct"/>
            <w:tcBorders>
              <w:top w:val="single" w:sz="4" w:space="0" w:color="auto"/>
            </w:tcBorders>
          </w:tcPr>
          <w:p w14:paraId="67186C9D"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14</w:t>
            </w:r>
          </w:p>
        </w:tc>
        <w:tc>
          <w:tcPr>
            <w:tcW w:w="456" w:type="pct"/>
            <w:tcBorders>
              <w:top w:val="single" w:sz="4" w:space="0" w:color="auto"/>
            </w:tcBorders>
          </w:tcPr>
          <w:p w14:paraId="2F0BC2DD"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11</w:t>
            </w:r>
          </w:p>
        </w:tc>
        <w:tc>
          <w:tcPr>
            <w:tcW w:w="684" w:type="pct"/>
            <w:tcBorders>
              <w:top w:val="single" w:sz="4" w:space="0" w:color="auto"/>
            </w:tcBorders>
            <w:shd w:val="clear" w:color="auto" w:fill="auto"/>
          </w:tcPr>
          <w:p w14:paraId="713F6D7A"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Introduced</w:t>
            </w:r>
          </w:p>
        </w:tc>
        <w:tc>
          <w:tcPr>
            <w:tcW w:w="837" w:type="pct"/>
            <w:tcBorders>
              <w:top w:val="single" w:sz="4" w:space="0" w:color="auto"/>
            </w:tcBorders>
            <w:shd w:val="clear" w:color="auto" w:fill="auto"/>
          </w:tcPr>
          <w:p w14:paraId="2957CF51"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 xml:space="preserve">seeds, fruit (MW) </w:t>
            </w:r>
          </w:p>
        </w:tc>
        <w:tc>
          <w:tcPr>
            <w:tcW w:w="683" w:type="pct"/>
            <w:tcBorders>
              <w:top w:val="single" w:sz="4" w:space="0" w:color="auto"/>
            </w:tcBorders>
            <w:shd w:val="clear" w:color="auto" w:fill="auto"/>
          </w:tcPr>
          <w:p w14:paraId="28B922C8"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fruits (PC)</w:t>
            </w:r>
          </w:p>
        </w:tc>
      </w:tr>
      <w:tr w:rsidR="000034C2" w:rsidRPr="00E67B98" w14:paraId="3F3457AD" w14:textId="77777777">
        <w:tc>
          <w:tcPr>
            <w:tcW w:w="1275" w:type="pct"/>
            <w:shd w:val="clear" w:color="auto" w:fill="auto"/>
          </w:tcPr>
          <w:p w14:paraId="551731F2" w14:textId="77777777" w:rsidR="000034C2" w:rsidRPr="00E67B98" w:rsidRDefault="000034C2" w:rsidP="000034C2">
            <w:pPr>
              <w:rPr>
                <w:rFonts w:ascii="Times New Roman" w:hAnsi="Times New Roman" w:cs="Times New Roman"/>
                <w:i/>
              </w:rPr>
            </w:pPr>
            <w:proofErr w:type="spellStart"/>
            <w:r w:rsidRPr="00E67B98">
              <w:rPr>
                <w:rFonts w:ascii="Times New Roman" w:hAnsi="Times New Roman" w:cs="Times New Roman"/>
                <w:i/>
              </w:rPr>
              <w:t>Morinda</w:t>
            </w:r>
            <w:proofErr w:type="spellEnd"/>
            <w:r w:rsidRPr="00E67B98">
              <w:rPr>
                <w:rFonts w:ascii="Times New Roman" w:hAnsi="Times New Roman" w:cs="Times New Roman"/>
                <w:i/>
              </w:rPr>
              <w:t xml:space="preserve"> </w:t>
            </w:r>
            <w:proofErr w:type="spellStart"/>
            <w:r w:rsidRPr="00E67B98">
              <w:rPr>
                <w:rFonts w:ascii="Times New Roman" w:hAnsi="Times New Roman" w:cs="Times New Roman"/>
                <w:i/>
              </w:rPr>
              <w:t>citrifolia</w:t>
            </w:r>
            <w:proofErr w:type="spellEnd"/>
          </w:p>
        </w:tc>
        <w:tc>
          <w:tcPr>
            <w:tcW w:w="533" w:type="pct"/>
            <w:shd w:val="clear" w:color="auto" w:fill="auto"/>
          </w:tcPr>
          <w:p w14:paraId="75E3E86D"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Jul 10</w:t>
            </w:r>
          </w:p>
        </w:tc>
        <w:tc>
          <w:tcPr>
            <w:tcW w:w="532" w:type="pct"/>
          </w:tcPr>
          <w:p w14:paraId="4358A3CB"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14</w:t>
            </w:r>
          </w:p>
        </w:tc>
        <w:tc>
          <w:tcPr>
            <w:tcW w:w="456" w:type="pct"/>
          </w:tcPr>
          <w:p w14:paraId="3A9088E0"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14</w:t>
            </w:r>
          </w:p>
        </w:tc>
        <w:tc>
          <w:tcPr>
            <w:tcW w:w="684" w:type="pct"/>
            <w:shd w:val="clear" w:color="auto" w:fill="auto"/>
          </w:tcPr>
          <w:p w14:paraId="55DFC2F4"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Native</w:t>
            </w:r>
          </w:p>
        </w:tc>
        <w:tc>
          <w:tcPr>
            <w:tcW w:w="837" w:type="pct"/>
            <w:shd w:val="clear" w:color="auto" w:fill="auto"/>
          </w:tcPr>
          <w:p w14:paraId="0446F2B8" w14:textId="77777777" w:rsidR="000034C2" w:rsidRPr="00E67B98" w:rsidRDefault="000034C2" w:rsidP="000034C2">
            <w:pPr>
              <w:rPr>
                <w:rFonts w:ascii="Times New Roman" w:hAnsi="Times New Roman" w:cs="Times New Roman"/>
              </w:rPr>
            </w:pPr>
          </w:p>
        </w:tc>
        <w:tc>
          <w:tcPr>
            <w:tcW w:w="683" w:type="pct"/>
            <w:shd w:val="clear" w:color="auto" w:fill="auto"/>
          </w:tcPr>
          <w:p w14:paraId="30DA3BC9"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fruits (PC)</w:t>
            </w:r>
          </w:p>
        </w:tc>
      </w:tr>
      <w:tr w:rsidR="000034C2" w:rsidRPr="00E67B98" w14:paraId="16BBD175" w14:textId="77777777">
        <w:tc>
          <w:tcPr>
            <w:tcW w:w="1275" w:type="pct"/>
            <w:shd w:val="clear" w:color="auto" w:fill="auto"/>
          </w:tcPr>
          <w:p w14:paraId="56145087" w14:textId="77777777" w:rsidR="000034C2" w:rsidRPr="00E67B98" w:rsidRDefault="000034C2" w:rsidP="000034C2">
            <w:pPr>
              <w:rPr>
                <w:rFonts w:ascii="Times New Roman" w:hAnsi="Times New Roman" w:cs="Times New Roman"/>
                <w:i/>
              </w:rPr>
            </w:pPr>
            <w:proofErr w:type="spellStart"/>
            <w:r>
              <w:rPr>
                <w:rFonts w:ascii="Times New Roman" w:hAnsi="Times New Roman" w:cs="Times New Roman"/>
                <w:i/>
              </w:rPr>
              <w:t>Neisosp</w:t>
            </w:r>
            <w:proofErr w:type="spellEnd"/>
            <w:r>
              <w:rPr>
                <w:rFonts w:ascii="Times New Roman" w:hAnsi="Times New Roman" w:cs="Times New Roman"/>
                <w:i/>
              </w:rPr>
              <w:t xml:space="preserve">. </w:t>
            </w:r>
            <w:proofErr w:type="spellStart"/>
            <w:r w:rsidRPr="00E67B98">
              <w:rPr>
                <w:rFonts w:ascii="Times New Roman" w:hAnsi="Times New Roman" w:cs="Times New Roman"/>
                <w:i/>
              </w:rPr>
              <w:t>oppositifolia</w:t>
            </w:r>
            <w:proofErr w:type="spellEnd"/>
          </w:p>
        </w:tc>
        <w:tc>
          <w:tcPr>
            <w:tcW w:w="533" w:type="pct"/>
            <w:shd w:val="clear" w:color="auto" w:fill="auto"/>
          </w:tcPr>
          <w:p w14:paraId="64622C39"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Jun 10</w:t>
            </w:r>
          </w:p>
        </w:tc>
        <w:tc>
          <w:tcPr>
            <w:tcW w:w="532" w:type="pct"/>
          </w:tcPr>
          <w:p w14:paraId="2547771A"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7</w:t>
            </w:r>
          </w:p>
        </w:tc>
        <w:tc>
          <w:tcPr>
            <w:tcW w:w="456" w:type="pct"/>
          </w:tcPr>
          <w:p w14:paraId="41B0E59B"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9</w:t>
            </w:r>
          </w:p>
        </w:tc>
        <w:tc>
          <w:tcPr>
            <w:tcW w:w="684" w:type="pct"/>
            <w:shd w:val="clear" w:color="auto" w:fill="auto"/>
          </w:tcPr>
          <w:p w14:paraId="3A6537E3"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Native</w:t>
            </w:r>
          </w:p>
        </w:tc>
        <w:tc>
          <w:tcPr>
            <w:tcW w:w="837" w:type="pct"/>
            <w:shd w:val="clear" w:color="auto" w:fill="auto"/>
          </w:tcPr>
          <w:p w14:paraId="581DCB5E" w14:textId="77777777" w:rsidR="000034C2" w:rsidRPr="00E67B98" w:rsidRDefault="000034C2" w:rsidP="000034C2">
            <w:pPr>
              <w:rPr>
                <w:rFonts w:ascii="Times New Roman" w:hAnsi="Times New Roman" w:cs="Times New Roman"/>
              </w:rPr>
            </w:pPr>
          </w:p>
        </w:tc>
        <w:tc>
          <w:tcPr>
            <w:tcW w:w="683" w:type="pct"/>
            <w:shd w:val="clear" w:color="auto" w:fill="auto"/>
          </w:tcPr>
          <w:p w14:paraId="0A0FAF11" w14:textId="77777777" w:rsidR="000034C2" w:rsidRPr="00E67B98" w:rsidRDefault="000034C2" w:rsidP="000034C2">
            <w:pPr>
              <w:rPr>
                <w:rFonts w:ascii="Times New Roman" w:hAnsi="Times New Roman" w:cs="Times New Roman"/>
              </w:rPr>
            </w:pPr>
          </w:p>
        </w:tc>
      </w:tr>
      <w:tr w:rsidR="000034C2" w:rsidRPr="00E67B98" w14:paraId="2327CAB0" w14:textId="77777777">
        <w:tc>
          <w:tcPr>
            <w:tcW w:w="1275" w:type="pct"/>
            <w:shd w:val="clear" w:color="auto" w:fill="auto"/>
          </w:tcPr>
          <w:p w14:paraId="3E5F2469" w14:textId="77777777" w:rsidR="000034C2" w:rsidRPr="00E67B98" w:rsidRDefault="000034C2" w:rsidP="000034C2">
            <w:pPr>
              <w:rPr>
                <w:rFonts w:ascii="Times New Roman" w:hAnsi="Times New Roman" w:cs="Times New Roman"/>
                <w:i/>
              </w:rPr>
            </w:pPr>
            <w:proofErr w:type="spellStart"/>
            <w:r w:rsidRPr="00E67B98">
              <w:rPr>
                <w:rFonts w:ascii="Times New Roman" w:hAnsi="Times New Roman" w:cs="Times New Roman"/>
                <w:i/>
              </w:rPr>
              <w:t>Premna</w:t>
            </w:r>
            <w:proofErr w:type="spellEnd"/>
            <w:r w:rsidRPr="00E67B98">
              <w:rPr>
                <w:rFonts w:ascii="Times New Roman" w:hAnsi="Times New Roman" w:cs="Times New Roman"/>
                <w:i/>
              </w:rPr>
              <w:t xml:space="preserve"> </w:t>
            </w:r>
            <w:proofErr w:type="spellStart"/>
            <w:r w:rsidRPr="00E67B98">
              <w:rPr>
                <w:rFonts w:ascii="Times New Roman" w:hAnsi="Times New Roman" w:cs="Times New Roman"/>
                <w:i/>
              </w:rPr>
              <w:t>obtusifolia</w:t>
            </w:r>
            <w:proofErr w:type="spellEnd"/>
          </w:p>
        </w:tc>
        <w:tc>
          <w:tcPr>
            <w:tcW w:w="533" w:type="pct"/>
            <w:shd w:val="clear" w:color="auto" w:fill="auto"/>
          </w:tcPr>
          <w:p w14:paraId="63049EBE"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Dec 10</w:t>
            </w:r>
          </w:p>
        </w:tc>
        <w:tc>
          <w:tcPr>
            <w:tcW w:w="532" w:type="pct"/>
          </w:tcPr>
          <w:p w14:paraId="434ACD9E"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14</w:t>
            </w:r>
          </w:p>
        </w:tc>
        <w:tc>
          <w:tcPr>
            <w:tcW w:w="456" w:type="pct"/>
          </w:tcPr>
          <w:p w14:paraId="27BF0423"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14</w:t>
            </w:r>
          </w:p>
        </w:tc>
        <w:tc>
          <w:tcPr>
            <w:tcW w:w="684" w:type="pct"/>
            <w:shd w:val="clear" w:color="auto" w:fill="auto"/>
          </w:tcPr>
          <w:p w14:paraId="660E6F1B"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Native</w:t>
            </w:r>
          </w:p>
        </w:tc>
        <w:tc>
          <w:tcPr>
            <w:tcW w:w="837" w:type="pct"/>
            <w:shd w:val="clear" w:color="auto" w:fill="auto"/>
          </w:tcPr>
          <w:p w14:paraId="52C94815"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seeds, foliage(MW)</w:t>
            </w:r>
          </w:p>
        </w:tc>
        <w:tc>
          <w:tcPr>
            <w:tcW w:w="683" w:type="pct"/>
            <w:shd w:val="clear" w:color="auto" w:fill="auto"/>
          </w:tcPr>
          <w:p w14:paraId="0EDF2F57"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fruits (PC)</w:t>
            </w:r>
          </w:p>
        </w:tc>
      </w:tr>
      <w:tr w:rsidR="000034C2" w:rsidRPr="00E67B98" w14:paraId="2B8BF456" w14:textId="77777777">
        <w:tc>
          <w:tcPr>
            <w:tcW w:w="1275" w:type="pct"/>
            <w:shd w:val="clear" w:color="auto" w:fill="auto"/>
          </w:tcPr>
          <w:p w14:paraId="4897909D" w14:textId="77777777" w:rsidR="000034C2" w:rsidRPr="00E67B98" w:rsidRDefault="000034C2" w:rsidP="000034C2">
            <w:pPr>
              <w:rPr>
                <w:rFonts w:ascii="Times New Roman" w:hAnsi="Times New Roman" w:cs="Times New Roman"/>
              </w:rPr>
            </w:pPr>
            <w:proofErr w:type="spellStart"/>
            <w:r w:rsidRPr="00E67B98">
              <w:rPr>
                <w:rFonts w:ascii="Times New Roman" w:hAnsi="Times New Roman" w:cs="Times New Roman"/>
                <w:i/>
              </w:rPr>
              <w:t>Aglaia</w:t>
            </w:r>
            <w:proofErr w:type="spellEnd"/>
            <w:r w:rsidRPr="00E67B98">
              <w:rPr>
                <w:rFonts w:ascii="Times New Roman" w:hAnsi="Times New Roman" w:cs="Times New Roman"/>
                <w:i/>
              </w:rPr>
              <w:t xml:space="preserve"> </w:t>
            </w:r>
            <w:proofErr w:type="spellStart"/>
            <w:r w:rsidRPr="00E67B98">
              <w:rPr>
                <w:rFonts w:ascii="Times New Roman" w:hAnsi="Times New Roman" w:cs="Times New Roman"/>
                <w:i/>
              </w:rPr>
              <w:t>mariannensis</w:t>
            </w:r>
            <w:proofErr w:type="spellEnd"/>
            <w:r w:rsidRPr="00E67B98">
              <w:rPr>
                <w:rFonts w:ascii="Times New Roman" w:hAnsi="Times New Roman" w:cs="Times New Roman"/>
              </w:rPr>
              <w:t xml:space="preserve"> </w:t>
            </w:r>
          </w:p>
        </w:tc>
        <w:tc>
          <w:tcPr>
            <w:tcW w:w="533" w:type="pct"/>
            <w:shd w:val="clear" w:color="auto" w:fill="auto"/>
          </w:tcPr>
          <w:p w14:paraId="7993A63B"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Nov 10</w:t>
            </w:r>
          </w:p>
        </w:tc>
        <w:tc>
          <w:tcPr>
            <w:tcW w:w="532" w:type="pct"/>
          </w:tcPr>
          <w:p w14:paraId="305D256A"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14</w:t>
            </w:r>
          </w:p>
        </w:tc>
        <w:tc>
          <w:tcPr>
            <w:tcW w:w="456" w:type="pct"/>
          </w:tcPr>
          <w:p w14:paraId="00711047"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14</w:t>
            </w:r>
          </w:p>
        </w:tc>
        <w:tc>
          <w:tcPr>
            <w:tcW w:w="684" w:type="pct"/>
            <w:shd w:val="clear" w:color="auto" w:fill="auto"/>
          </w:tcPr>
          <w:p w14:paraId="0C8A3330"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Endemic to Marianas</w:t>
            </w:r>
          </w:p>
        </w:tc>
        <w:tc>
          <w:tcPr>
            <w:tcW w:w="837" w:type="pct"/>
            <w:shd w:val="clear" w:color="auto" w:fill="auto"/>
          </w:tcPr>
          <w:p w14:paraId="2CDA5F2E"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not a preferred species (GW)</w:t>
            </w:r>
          </w:p>
        </w:tc>
        <w:tc>
          <w:tcPr>
            <w:tcW w:w="683" w:type="pct"/>
            <w:shd w:val="clear" w:color="auto" w:fill="auto"/>
          </w:tcPr>
          <w:p w14:paraId="5082232A" w14:textId="77777777" w:rsidR="000034C2" w:rsidRPr="00E67B98" w:rsidRDefault="000034C2" w:rsidP="000034C2">
            <w:pPr>
              <w:rPr>
                <w:rFonts w:ascii="Times New Roman" w:hAnsi="Times New Roman" w:cs="Times New Roman"/>
              </w:rPr>
            </w:pPr>
          </w:p>
        </w:tc>
      </w:tr>
      <w:tr w:rsidR="000034C2" w:rsidRPr="00E67B98" w14:paraId="0D528236" w14:textId="77777777">
        <w:tc>
          <w:tcPr>
            <w:tcW w:w="1275" w:type="pct"/>
            <w:tcBorders>
              <w:bottom w:val="single" w:sz="4" w:space="0" w:color="auto"/>
            </w:tcBorders>
            <w:shd w:val="clear" w:color="auto" w:fill="auto"/>
          </w:tcPr>
          <w:p w14:paraId="332962F5" w14:textId="77777777" w:rsidR="000034C2" w:rsidRPr="00E67B98" w:rsidRDefault="000034C2" w:rsidP="000034C2">
            <w:pPr>
              <w:rPr>
                <w:rFonts w:ascii="Times New Roman" w:hAnsi="Times New Roman" w:cs="Times New Roman"/>
                <w:i/>
              </w:rPr>
            </w:pPr>
            <w:r>
              <w:rPr>
                <w:rFonts w:ascii="Times New Roman" w:hAnsi="Times New Roman" w:cs="Times New Roman"/>
                <w:i/>
              </w:rPr>
              <w:t>Psych.</w:t>
            </w:r>
            <w:r w:rsidRPr="00E67B98">
              <w:rPr>
                <w:rFonts w:ascii="Times New Roman" w:hAnsi="Times New Roman" w:cs="Times New Roman"/>
                <w:i/>
              </w:rPr>
              <w:t xml:space="preserve"> </w:t>
            </w:r>
            <w:proofErr w:type="spellStart"/>
            <w:r w:rsidRPr="00E67B98">
              <w:rPr>
                <w:rFonts w:ascii="Times New Roman" w:hAnsi="Times New Roman" w:cs="Times New Roman"/>
                <w:i/>
              </w:rPr>
              <w:t>mariannensis</w:t>
            </w:r>
            <w:proofErr w:type="spellEnd"/>
          </w:p>
        </w:tc>
        <w:tc>
          <w:tcPr>
            <w:tcW w:w="533" w:type="pct"/>
            <w:tcBorders>
              <w:bottom w:val="single" w:sz="4" w:space="0" w:color="auto"/>
            </w:tcBorders>
            <w:shd w:val="clear" w:color="auto" w:fill="auto"/>
          </w:tcPr>
          <w:p w14:paraId="55C61111"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Mar 11</w:t>
            </w:r>
          </w:p>
        </w:tc>
        <w:tc>
          <w:tcPr>
            <w:tcW w:w="532" w:type="pct"/>
            <w:tcBorders>
              <w:bottom w:val="single" w:sz="4" w:space="0" w:color="auto"/>
            </w:tcBorders>
          </w:tcPr>
          <w:p w14:paraId="2A899EA1"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14</w:t>
            </w:r>
          </w:p>
        </w:tc>
        <w:tc>
          <w:tcPr>
            <w:tcW w:w="456" w:type="pct"/>
            <w:tcBorders>
              <w:bottom w:val="single" w:sz="4" w:space="0" w:color="auto"/>
            </w:tcBorders>
          </w:tcPr>
          <w:p w14:paraId="7C975E13"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14</w:t>
            </w:r>
          </w:p>
        </w:tc>
        <w:tc>
          <w:tcPr>
            <w:tcW w:w="684" w:type="pct"/>
            <w:tcBorders>
              <w:bottom w:val="single" w:sz="4" w:space="0" w:color="auto"/>
            </w:tcBorders>
            <w:shd w:val="clear" w:color="auto" w:fill="auto"/>
          </w:tcPr>
          <w:p w14:paraId="56010C11" w14:textId="77777777" w:rsidR="000034C2" w:rsidRPr="00E67B98" w:rsidRDefault="000034C2" w:rsidP="000034C2">
            <w:pPr>
              <w:rPr>
                <w:rFonts w:ascii="Times New Roman" w:hAnsi="Times New Roman" w:cs="Times New Roman"/>
              </w:rPr>
            </w:pPr>
            <w:r w:rsidRPr="00E67B98">
              <w:rPr>
                <w:rFonts w:ascii="Times New Roman" w:hAnsi="Times New Roman" w:cs="Times New Roman"/>
              </w:rPr>
              <w:t>Endemic to Marianas</w:t>
            </w:r>
          </w:p>
        </w:tc>
        <w:tc>
          <w:tcPr>
            <w:tcW w:w="837" w:type="pct"/>
            <w:tcBorders>
              <w:bottom w:val="single" w:sz="4" w:space="0" w:color="auto"/>
            </w:tcBorders>
            <w:shd w:val="clear" w:color="auto" w:fill="auto"/>
          </w:tcPr>
          <w:p w14:paraId="0138CA1C" w14:textId="77777777" w:rsidR="000034C2" w:rsidRPr="00E67B98" w:rsidRDefault="000034C2" w:rsidP="000034C2">
            <w:pPr>
              <w:rPr>
                <w:rFonts w:ascii="Times New Roman" w:hAnsi="Times New Roman" w:cs="Times New Roman"/>
              </w:rPr>
            </w:pPr>
          </w:p>
        </w:tc>
        <w:tc>
          <w:tcPr>
            <w:tcW w:w="683" w:type="pct"/>
            <w:tcBorders>
              <w:bottom w:val="single" w:sz="4" w:space="0" w:color="auto"/>
            </w:tcBorders>
            <w:shd w:val="clear" w:color="auto" w:fill="auto"/>
          </w:tcPr>
          <w:p w14:paraId="7AAE5728" w14:textId="77777777" w:rsidR="000034C2" w:rsidRPr="00E67B98" w:rsidRDefault="000034C2" w:rsidP="000034C2">
            <w:pPr>
              <w:rPr>
                <w:rFonts w:ascii="Times New Roman" w:hAnsi="Times New Roman" w:cs="Times New Roman"/>
              </w:rPr>
            </w:pPr>
          </w:p>
        </w:tc>
      </w:tr>
    </w:tbl>
    <w:bookmarkEnd w:id="264"/>
    <w:p w14:paraId="315A0731" w14:textId="77777777" w:rsidR="000034C2" w:rsidRDefault="000034C2" w:rsidP="000034C2">
      <w:pPr>
        <w:rPr>
          <w:rFonts w:ascii="Times New Roman" w:hAnsi="Times New Roman" w:cs="Times New Roman"/>
        </w:rPr>
      </w:pPr>
      <w:r w:rsidRPr="00124D16">
        <w:rPr>
          <w:rFonts w:ascii="Times New Roman" w:hAnsi="Times New Roman" w:cs="Times New Roman"/>
          <w:b/>
        </w:rPr>
        <w:t>GW</w:t>
      </w:r>
      <w:r w:rsidRPr="003D7259">
        <w:rPr>
          <w:rFonts w:ascii="Times New Roman" w:hAnsi="Times New Roman" w:cs="Times New Roman"/>
          <w:b/>
        </w:rPr>
        <w:t>:</w:t>
      </w:r>
      <w:r w:rsidRPr="00124D16">
        <w:rPr>
          <w:rFonts w:ascii="Times New Roman" w:hAnsi="Times New Roman" w:cs="Times New Roman"/>
        </w:rPr>
        <w:t xml:space="preserve"> Wiles et al 1999; </w:t>
      </w:r>
      <w:r w:rsidRPr="00124D16">
        <w:rPr>
          <w:rFonts w:ascii="Times New Roman" w:hAnsi="Times New Roman" w:cs="Times New Roman"/>
          <w:b/>
        </w:rPr>
        <w:t>MW</w:t>
      </w:r>
      <w:r w:rsidRPr="003D7259">
        <w:rPr>
          <w:rFonts w:ascii="Times New Roman" w:hAnsi="Times New Roman" w:cs="Times New Roman"/>
          <w:b/>
        </w:rPr>
        <w:t>:</w:t>
      </w:r>
      <w:r w:rsidRPr="00124D16">
        <w:rPr>
          <w:rFonts w:ascii="Times New Roman" w:hAnsi="Times New Roman" w:cs="Times New Roman"/>
        </w:rPr>
        <w:t xml:space="preserve"> Wheeler 1979; </w:t>
      </w:r>
      <w:r w:rsidRPr="00124D16">
        <w:rPr>
          <w:rFonts w:ascii="Times New Roman" w:hAnsi="Times New Roman" w:cs="Times New Roman"/>
          <w:b/>
        </w:rPr>
        <w:t>PC</w:t>
      </w:r>
      <w:r>
        <w:rPr>
          <w:rFonts w:ascii="Times New Roman" w:hAnsi="Times New Roman" w:cs="Times New Roman"/>
          <w:b/>
        </w:rPr>
        <w:t>:</w:t>
      </w:r>
      <w:r w:rsidRPr="00124D16">
        <w:rPr>
          <w:rFonts w:ascii="Times New Roman" w:hAnsi="Times New Roman" w:cs="Times New Roman"/>
          <w:b/>
        </w:rPr>
        <w:t xml:space="preserve"> </w:t>
      </w:r>
      <w:proofErr w:type="spellStart"/>
      <w:r w:rsidRPr="00124D16">
        <w:rPr>
          <w:rFonts w:ascii="Times New Roman" w:hAnsi="Times New Roman" w:cs="Times New Roman"/>
        </w:rPr>
        <w:t>Conry</w:t>
      </w:r>
      <w:proofErr w:type="spellEnd"/>
      <w:r w:rsidRPr="00124D16">
        <w:rPr>
          <w:rFonts w:ascii="Times New Roman" w:hAnsi="Times New Roman" w:cs="Times New Roman"/>
        </w:rPr>
        <w:t xml:space="preserve"> 1989</w:t>
      </w:r>
    </w:p>
    <w:p w14:paraId="65D2B7C4" w14:textId="77777777" w:rsidR="000034C2" w:rsidRDefault="000034C2" w:rsidP="000034C2">
      <w:pPr>
        <w:rPr>
          <w:rFonts w:ascii="Times New Roman" w:hAnsi="Times New Roman" w:cs="Times New Roman"/>
        </w:rPr>
      </w:pPr>
    </w:p>
    <w:p w14:paraId="5FE0D9A8" w14:textId="77777777" w:rsidR="000034C2" w:rsidRDefault="000034C2" w:rsidP="000034C2">
      <w:pPr>
        <w:rPr>
          <w:rFonts w:ascii="Times New Roman" w:hAnsi="Times New Roman"/>
          <w:bCs/>
          <w:szCs w:val="20"/>
        </w:rPr>
      </w:pPr>
      <w:r>
        <w:rPr>
          <w:rFonts w:ascii="Times New Roman" w:eastAsia="Times New Roman" w:hAnsi="Times New Roman" w:cs="Times New Roman"/>
          <w:b/>
          <w:iCs/>
        </w:rPr>
        <w:t>Table 2.</w:t>
      </w:r>
      <w:r>
        <w:rPr>
          <w:rFonts w:ascii="Times New Roman" w:eastAsia="Times New Roman" w:hAnsi="Times New Roman" w:cs="Times New Roman"/>
          <w:iCs/>
        </w:rPr>
        <w:t xml:space="preserve"> AIC values for combined species models for seedling plots. Species, and the interaction between species and treatment, improved AIC scores significantly (by &gt; 2). Removing them increased AIC scores, indicated by </w:t>
      </w:r>
      <w:r w:rsidRPr="00F33B7D">
        <w:rPr>
          <w:rFonts w:ascii="Times New Roman" w:hAnsi="Times New Roman"/>
          <w:bCs/>
          <w:szCs w:val="20"/>
        </w:rPr>
        <w:t>∆AIC</w:t>
      </w:r>
      <w:r>
        <w:rPr>
          <w:rFonts w:ascii="Times New Roman" w:hAnsi="Times New Roman"/>
          <w:bCs/>
          <w:szCs w:val="20"/>
        </w:rPr>
        <w:t>.</w:t>
      </w:r>
    </w:p>
    <w:p w14:paraId="500ADABF" w14:textId="77777777" w:rsidR="000034C2" w:rsidRDefault="000034C2" w:rsidP="000034C2">
      <w:pPr>
        <w:rPr>
          <w:rFonts w:ascii="Times New Roman" w:eastAsia="Times New Roman" w:hAnsi="Times New Roman" w:cs="Times New Roman"/>
          <w:iCs/>
        </w:rPr>
      </w:pPr>
    </w:p>
    <w:tbl>
      <w:tblPr>
        <w:tblW w:w="8946" w:type="dxa"/>
        <w:tblInd w:w="92" w:type="dxa"/>
        <w:tblLook w:val="0000" w:firstRow="0" w:lastRow="0" w:firstColumn="0" w:lastColumn="0" w:noHBand="0" w:noVBand="0"/>
      </w:tblPr>
      <w:tblGrid>
        <w:gridCol w:w="2001"/>
        <w:gridCol w:w="2410"/>
        <w:gridCol w:w="2409"/>
        <w:gridCol w:w="1134"/>
        <w:gridCol w:w="992"/>
      </w:tblGrid>
      <w:tr w:rsidR="000034C2" w:rsidRPr="00430280" w14:paraId="082B6EB6" w14:textId="77777777">
        <w:trPr>
          <w:trHeight w:val="260"/>
        </w:trPr>
        <w:tc>
          <w:tcPr>
            <w:tcW w:w="2001" w:type="dxa"/>
            <w:tcBorders>
              <w:top w:val="single" w:sz="4" w:space="0" w:color="auto"/>
              <w:left w:val="nil"/>
              <w:bottom w:val="single" w:sz="4" w:space="0" w:color="auto"/>
              <w:right w:val="nil"/>
            </w:tcBorders>
            <w:shd w:val="clear" w:color="auto" w:fill="auto"/>
            <w:noWrap/>
          </w:tcPr>
          <w:p w14:paraId="4B76ADA0" w14:textId="77777777" w:rsidR="000034C2" w:rsidRPr="00430280" w:rsidRDefault="000034C2" w:rsidP="000034C2">
            <w:pPr>
              <w:rPr>
                <w:rFonts w:ascii="Times New Roman" w:hAnsi="Times New Roman"/>
                <w:b/>
                <w:bCs/>
                <w:szCs w:val="20"/>
              </w:rPr>
            </w:pPr>
            <w:bookmarkStart w:id="266" w:name="OLE_LINK1"/>
            <w:r w:rsidRPr="00430280">
              <w:rPr>
                <w:rFonts w:ascii="Times New Roman" w:hAnsi="Times New Roman"/>
                <w:b/>
                <w:bCs/>
                <w:szCs w:val="20"/>
              </w:rPr>
              <w:t>Fixed Effects</w:t>
            </w:r>
          </w:p>
        </w:tc>
        <w:tc>
          <w:tcPr>
            <w:tcW w:w="2410" w:type="dxa"/>
            <w:tcBorders>
              <w:top w:val="single" w:sz="4" w:space="0" w:color="auto"/>
              <w:left w:val="nil"/>
              <w:bottom w:val="single" w:sz="4" w:space="0" w:color="auto"/>
              <w:right w:val="nil"/>
            </w:tcBorders>
            <w:shd w:val="clear" w:color="auto" w:fill="auto"/>
            <w:noWrap/>
          </w:tcPr>
          <w:p w14:paraId="22EF9D9B" w14:textId="77777777" w:rsidR="000034C2" w:rsidRPr="00430280" w:rsidRDefault="000034C2" w:rsidP="000034C2">
            <w:pPr>
              <w:rPr>
                <w:rFonts w:ascii="Times New Roman" w:hAnsi="Times New Roman"/>
                <w:b/>
                <w:bCs/>
                <w:szCs w:val="20"/>
              </w:rPr>
            </w:pPr>
            <w:r w:rsidRPr="00430280">
              <w:rPr>
                <w:rFonts w:ascii="Times New Roman" w:hAnsi="Times New Roman"/>
                <w:b/>
                <w:bCs/>
                <w:szCs w:val="20"/>
              </w:rPr>
              <w:t>Interactions</w:t>
            </w:r>
          </w:p>
        </w:tc>
        <w:tc>
          <w:tcPr>
            <w:tcW w:w="2409" w:type="dxa"/>
            <w:tcBorders>
              <w:top w:val="single" w:sz="4" w:space="0" w:color="auto"/>
              <w:left w:val="nil"/>
              <w:bottom w:val="single" w:sz="4" w:space="0" w:color="auto"/>
              <w:right w:val="nil"/>
            </w:tcBorders>
            <w:shd w:val="clear" w:color="auto" w:fill="auto"/>
            <w:noWrap/>
          </w:tcPr>
          <w:p w14:paraId="5D7E0BEA" w14:textId="77777777" w:rsidR="000034C2" w:rsidRPr="00430280" w:rsidRDefault="000034C2" w:rsidP="000034C2">
            <w:pPr>
              <w:rPr>
                <w:rFonts w:ascii="Times New Roman" w:hAnsi="Times New Roman"/>
                <w:b/>
                <w:bCs/>
                <w:szCs w:val="20"/>
              </w:rPr>
            </w:pPr>
            <w:r w:rsidRPr="00430280">
              <w:rPr>
                <w:rFonts w:ascii="Times New Roman" w:hAnsi="Times New Roman"/>
                <w:b/>
                <w:bCs/>
                <w:szCs w:val="20"/>
              </w:rPr>
              <w:t>Factor removed</w:t>
            </w:r>
          </w:p>
        </w:tc>
        <w:tc>
          <w:tcPr>
            <w:tcW w:w="1134" w:type="dxa"/>
            <w:tcBorders>
              <w:top w:val="single" w:sz="4" w:space="0" w:color="auto"/>
              <w:left w:val="nil"/>
              <w:bottom w:val="single" w:sz="4" w:space="0" w:color="auto"/>
              <w:right w:val="nil"/>
            </w:tcBorders>
            <w:shd w:val="clear" w:color="auto" w:fill="auto"/>
            <w:noWrap/>
          </w:tcPr>
          <w:p w14:paraId="479BEA39" w14:textId="77777777" w:rsidR="000034C2" w:rsidRPr="00430280" w:rsidRDefault="000034C2" w:rsidP="000034C2">
            <w:pPr>
              <w:rPr>
                <w:rFonts w:ascii="Times New Roman" w:hAnsi="Times New Roman"/>
                <w:b/>
                <w:bCs/>
                <w:szCs w:val="20"/>
              </w:rPr>
            </w:pPr>
            <w:r w:rsidRPr="00430280">
              <w:rPr>
                <w:rFonts w:ascii="Times New Roman" w:hAnsi="Times New Roman"/>
                <w:b/>
                <w:bCs/>
                <w:szCs w:val="20"/>
              </w:rPr>
              <w:t>AIC</w:t>
            </w:r>
          </w:p>
        </w:tc>
        <w:tc>
          <w:tcPr>
            <w:tcW w:w="992" w:type="dxa"/>
            <w:tcBorders>
              <w:top w:val="single" w:sz="4" w:space="0" w:color="auto"/>
              <w:left w:val="nil"/>
              <w:bottom w:val="single" w:sz="4" w:space="0" w:color="auto"/>
              <w:right w:val="nil"/>
            </w:tcBorders>
            <w:shd w:val="clear" w:color="auto" w:fill="auto"/>
            <w:noWrap/>
          </w:tcPr>
          <w:p w14:paraId="43755ADB" w14:textId="77777777" w:rsidR="000034C2" w:rsidRPr="00430280" w:rsidRDefault="000034C2" w:rsidP="000034C2">
            <w:pPr>
              <w:rPr>
                <w:rFonts w:ascii="Times New Roman" w:hAnsi="Times New Roman"/>
                <w:b/>
                <w:bCs/>
                <w:szCs w:val="20"/>
              </w:rPr>
            </w:pPr>
            <w:r w:rsidRPr="00430280">
              <w:rPr>
                <w:rFonts w:ascii="Times New Roman" w:hAnsi="Times New Roman"/>
                <w:b/>
                <w:bCs/>
                <w:szCs w:val="20"/>
              </w:rPr>
              <w:t>∆AIC</w:t>
            </w:r>
          </w:p>
        </w:tc>
      </w:tr>
      <w:tr w:rsidR="000034C2" w:rsidRPr="00430280" w14:paraId="7FEFD4C6" w14:textId="77777777">
        <w:trPr>
          <w:trHeight w:val="480"/>
        </w:trPr>
        <w:tc>
          <w:tcPr>
            <w:tcW w:w="2001" w:type="dxa"/>
            <w:tcBorders>
              <w:top w:val="nil"/>
              <w:left w:val="nil"/>
              <w:bottom w:val="nil"/>
              <w:right w:val="nil"/>
            </w:tcBorders>
            <w:shd w:val="clear" w:color="auto" w:fill="auto"/>
            <w:noWrap/>
          </w:tcPr>
          <w:p w14:paraId="0542E5DB" w14:textId="77777777" w:rsidR="000034C2" w:rsidRPr="00430280" w:rsidRDefault="000034C2" w:rsidP="000034C2">
            <w:pPr>
              <w:rPr>
                <w:rFonts w:ascii="Times New Roman" w:hAnsi="Times New Roman"/>
                <w:szCs w:val="20"/>
              </w:rPr>
            </w:pPr>
            <w:r w:rsidRPr="00430280">
              <w:rPr>
                <w:rFonts w:ascii="Times New Roman" w:hAnsi="Times New Roman"/>
                <w:szCs w:val="20"/>
              </w:rPr>
              <w:t xml:space="preserve">species, island, </w:t>
            </w:r>
            <w:r>
              <w:rPr>
                <w:rFonts w:ascii="Times New Roman" w:hAnsi="Times New Roman"/>
                <w:szCs w:val="20"/>
              </w:rPr>
              <w:t>fencing</w:t>
            </w:r>
          </w:p>
        </w:tc>
        <w:tc>
          <w:tcPr>
            <w:tcW w:w="2410" w:type="dxa"/>
            <w:tcBorders>
              <w:top w:val="nil"/>
              <w:left w:val="nil"/>
              <w:bottom w:val="nil"/>
              <w:right w:val="nil"/>
            </w:tcBorders>
            <w:shd w:val="clear" w:color="auto" w:fill="auto"/>
            <w:noWrap/>
          </w:tcPr>
          <w:p w14:paraId="7278BCB3" w14:textId="77777777" w:rsidR="000034C2" w:rsidRPr="00430280" w:rsidRDefault="000034C2" w:rsidP="000034C2">
            <w:pPr>
              <w:rPr>
                <w:rFonts w:ascii="Times New Roman" w:hAnsi="Times New Roman"/>
                <w:szCs w:val="20"/>
              </w:rPr>
            </w:pPr>
            <w:r w:rsidRPr="00430280">
              <w:rPr>
                <w:rFonts w:ascii="Times New Roman" w:hAnsi="Times New Roman"/>
                <w:szCs w:val="20"/>
              </w:rPr>
              <w:t xml:space="preserve">species </w:t>
            </w:r>
            <w:r w:rsidRPr="003527E0">
              <w:rPr>
                <w:szCs w:val="20"/>
              </w:rPr>
              <w:t>x</w:t>
            </w:r>
            <w:r w:rsidRPr="00430280">
              <w:rPr>
                <w:rFonts w:ascii="Times New Roman" w:hAnsi="Times New Roman"/>
                <w:szCs w:val="20"/>
              </w:rPr>
              <w:t xml:space="preserve"> </w:t>
            </w:r>
            <w:r>
              <w:rPr>
                <w:rFonts w:ascii="Times New Roman" w:hAnsi="Times New Roman"/>
                <w:szCs w:val="20"/>
              </w:rPr>
              <w:t>fencing</w:t>
            </w:r>
            <w:r w:rsidRPr="00430280">
              <w:rPr>
                <w:rFonts w:ascii="Times New Roman" w:hAnsi="Times New Roman"/>
                <w:szCs w:val="20"/>
              </w:rPr>
              <w:t xml:space="preserve">,         island </w:t>
            </w:r>
            <w:r w:rsidRPr="003527E0">
              <w:rPr>
                <w:szCs w:val="20"/>
              </w:rPr>
              <w:t>x</w:t>
            </w:r>
            <w:r w:rsidRPr="00430280">
              <w:rPr>
                <w:rFonts w:ascii="Times New Roman" w:hAnsi="Times New Roman"/>
                <w:szCs w:val="20"/>
              </w:rPr>
              <w:t xml:space="preserve"> </w:t>
            </w:r>
            <w:r>
              <w:rPr>
                <w:rFonts w:ascii="Times New Roman" w:hAnsi="Times New Roman"/>
                <w:szCs w:val="20"/>
              </w:rPr>
              <w:t>fencing</w:t>
            </w:r>
          </w:p>
        </w:tc>
        <w:tc>
          <w:tcPr>
            <w:tcW w:w="2409" w:type="dxa"/>
            <w:tcBorders>
              <w:top w:val="nil"/>
              <w:left w:val="nil"/>
              <w:bottom w:val="nil"/>
              <w:right w:val="nil"/>
            </w:tcBorders>
            <w:shd w:val="clear" w:color="auto" w:fill="auto"/>
            <w:noWrap/>
          </w:tcPr>
          <w:p w14:paraId="1CEC1D6F" w14:textId="77777777" w:rsidR="000034C2" w:rsidRPr="00430280" w:rsidRDefault="000034C2" w:rsidP="000034C2">
            <w:pPr>
              <w:rPr>
                <w:rFonts w:ascii="Times New Roman" w:hAnsi="Times New Roman"/>
                <w:szCs w:val="20"/>
              </w:rPr>
            </w:pPr>
            <w:r w:rsidRPr="00430280">
              <w:rPr>
                <w:rFonts w:ascii="Times New Roman" w:hAnsi="Times New Roman"/>
                <w:szCs w:val="20"/>
              </w:rPr>
              <w:t>None</w:t>
            </w:r>
          </w:p>
        </w:tc>
        <w:tc>
          <w:tcPr>
            <w:tcW w:w="1134" w:type="dxa"/>
            <w:tcBorders>
              <w:top w:val="nil"/>
              <w:left w:val="nil"/>
              <w:bottom w:val="nil"/>
              <w:right w:val="nil"/>
            </w:tcBorders>
            <w:shd w:val="clear" w:color="auto" w:fill="auto"/>
            <w:noWrap/>
          </w:tcPr>
          <w:p w14:paraId="2931EF49" w14:textId="77777777" w:rsidR="000034C2" w:rsidRPr="00430280" w:rsidRDefault="000034C2" w:rsidP="000034C2">
            <w:pPr>
              <w:rPr>
                <w:rFonts w:ascii="Times New Roman" w:hAnsi="Times New Roman"/>
                <w:szCs w:val="20"/>
              </w:rPr>
            </w:pPr>
            <w:r>
              <w:rPr>
                <w:rFonts w:ascii="Times New Roman" w:hAnsi="Times New Roman"/>
                <w:szCs w:val="20"/>
              </w:rPr>
              <w:t>776.7</w:t>
            </w:r>
          </w:p>
        </w:tc>
        <w:tc>
          <w:tcPr>
            <w:tcW w:w="992" w:type="dxa"/>
            <w:tcBorders>
              <w:top w:val="nil"/>
              <w:left w:val="nil"/>
              <w:bottom w:val="nil"/>
              <w:right w:val="nil"/>
            </w:tcBorders>
            <w:shd w:val="clear" w:color="auto" w:fill="auto"/>
            <w:noWrap/>
          </w:tcPr>
          <w:p w14:paraId="7BB593B1" w14:textId="77777777" w:rsidR="000034C2" w:rsidRPr="00430280" w:rsidRDefault="000034C2" w:rsidP="000034C2">
            <w:pPr>
              <w:rPr>
                <w:rFonts w:ascii="Times New Roman" w:hAnsi="Times New Roman"/>
                <w:szCs w:val="20"/>
              </w:rPr>
            </w:pPr>
          </w:p>
        </w:tc>
      </w:tr>
      <w:tr w:rsidR="000034C2" w:rsidRPr="00430280" w14:paraId="71867125" w14:textId="77777777">
        <w:trPr>
          <w:trHeight w:val="260"/>
        </w:trPr>
        <w:tc>
          <w:tcPr>
            <w:tcW w:w="2001" w:type="dxa"/>
            <w:tcBorders>
              <w:top w:val="nil"/>
              <w:left w:val="nil"/>
              <w:bottom w:val="nil"/>
              <w:right w:val="nil"/>
            </w:tcBorders>
            <w:shd w:val="clear" w:color="auto" w:fill="auto"/>
            <w:noWrap/>
          </w:tcPr>
          <w:p w14:paraId="2EC2AA4A" w14:textId="77777777" w:rsidR="000034C2" w:rsidRPr="00430280" w:rsidRDefault="000034C2" w:rsidP="000034C2">
            <w:pPr>
              <w:rPr>
                <w:rFonts w:ascii="Times New Roman" w:hAnsi="Times New Roman"/>
                <w:szCs w:val="20"/>
              </w:rPr>
            </w:pPr>
            <w:r w:rsidRPr="00430280">
              <w:rPr>
                <w:rFonts w:ascii="Times New Roman" w:hAnsi="Times New Roman"/>
                <w:szCs w:val="20"/>
              </w:rPr>
              <w:t xml:space="preserve">species, island, </w:t>
            </w:r>
            <w:r>
              <w:rPr>
                <w:rFonts w:ascii="Times New Roman" w:hAnsi="Times New Roman"/>
                <w:szCs w:val="20"/>
              </w:rPr>
              <w:t>fencing</w:t>
            </w:r>
          </w:p>
        </w:tc>
        <w:tc>
          <w:tcPr>
            <w:tcW w:w="2410" w:type="dxa"/>
            <w:tcBorders>
              <w:top w:val="nil"/>
              <w:left w:val="nil"/>
              <w:bottom w:val="nil"/>
              <w:right w:val="nil"/>
            </w:tcBorders>
            <w:shd w:val="clear" w:color="auto" w:fill="auto"/>
            <w:noWrap/>
          </w:tcPr>
          <w:p w14:paraId="7D0BA42F" w14:textId="77777777" w:rsidR="000034C2" w:rsidRPr="00430280" w:rsidRDefault="000034C2" w:rsidP="000034C2">
            <w:pPr>
              <w:rPr>
                <w:rFonts w:ascii="Times New Roman" w:hAnsi="Times New Roman"/>
                <w:szCs w:val="20"/>
              </w:rPr>
            </w:pPr>
            <w:r w:rsidRPr="00430280">
              <w:rPr>
                <w:rFonts w:ascii="Times New Roman" w:hAnsi="Times New Roman"/>
                <w:szCs w:val="20"/>
              </w:rPr>
              <w:t xml:space="preserve">island </w:t>
            </w:r>
            <w:r w:rsidRPr="003527E0">
              <w:rPr>
                <w:szCs w:val="20"/>
              </w:rPr>
              <w:t>x</w:t>
            </w:r>
            <w:r w:rsidRPr="00430280">
              <w:rPr>
                <w:rFonts w:ascii="Times New Roman" w:hAnsi="Times New Roman"/>
                <w:szCs w:val="20"/>
              </w:rPr>
              <w:t xml:space="preserve"> </w:t>
            </w:r>
            <w:r>
              <w:rPr>
                <w:rFonts w:ascii="Times New Roman" w:hAnsi="Times New Roman"/>
                <w:szCs w:val="20"/>
              </w:rPr>
              <w:t>fencing</w:t>
            </w:r>
          </w:p>
        </w:tc>
        <w:tc>
          <w:tcPr>
            <w:tcW w:w="2409" w:type="dxa"/>
            <w:tcBorders>
              <w:top w:val="nil"/>
              <w:left w:val="nil"/>
              <w:bottom w:val="nil"/>
              <w:right w:val="nil"/>
            </w:tcBorders>
            <w:shd w:val="clear" w:color="auto" w:fill="auto"/>
            <w:noWrap/>
          </w:tcPr>
          <w:p w14:paraId="42A68DF8" w14:textId="77777777" w:rsidR="000034C2" w:rsidRPr="00430280" w:rsidRDefault="000034C2" w:rsidP="000034C2">
            <w:pPr>
              <w:rPr>
                <w:rFonts w:ascii="Times New Roman" w:hAnsi="Times New Roman"/>
                <w:szCs w:val="20"/>
              </w:rPr>
            </w:pPr>
            <w:r w:rsidRPr="00430280">
              <w:rPr>
                <w:rFonts w:ascii="Times New Roman" w:hAnsi="Times New Roman"/>
                <w:szCs w:val="20"/>
              </w:rPr>
              <w:t xml:space="preserve">species </w:t>
            </w:r>
            <w:r w:rsidRPr="003527E0">
              <w:rPr>
                <w:szCs w:val="20"/>
              </w:rPr>
              <w:t>x</w:t>
            </w:r>
            <w:r w:rsidRPr="00430280">
              <w:rPr>
                <w:rFonts w:ascii="Times New Roman" w:hAnsi="Times New Roman"/>
                <w:szCs w:val="20"/>
              </w:rPr>
              <w:t xml:space="preserve"> </w:t>
            </w:r>
            <w:r>
              <w:rPr>
                <w:rFonts w:ascii="Times New Roman" w:hAnsi="Times New Roman"/>
                <w:szCs w:val="20"/>
              </w:rPr>
              <w:t>fencing</w:t>
            </w:r>
          </w:p>
        </w:tc>
        <w:tc>
          <w:tcPr>
            <w:tcW w:w="1134" w:type="dxa"/>
            <w:tcBorders>
              <w:top w:val="nil"/>
              <w:left w:val="nil"/>
              <w:bottom w:val="nil"/>
              <w:right w:val="nil"/>
            </w:tcBorders>
            <w:shd w:val="clear" w:color="auto" w:fill="auto"/>
            <w:noWrap/>
          </w:tcPr>
          <w:p w14:paraId="0AA13658" w14:textId="77777777" w:rsidR="000034C2" w:rsidRPr="00430280" w:rsidRDefault="000034C2" w:rsidP="000034C2">
            <w:pPr>
              <w:rPr>
                <w:rFonts w:ascii="Times New Roman" w:hAnsi="Times New Roman"/>
                <w:szCs w:val="20"/>
              </w:rPr>
            </w:pPr>
            <w:r w:rsidRPr="00430280">
              <w:rPr>
                <w:rFonts w:ascii="Times New Roman" w:hAnsi="Times New Roman"/>
                <w:szCs w:val="20"/>
              </w:rPr>
              <w:t>790.9</w:t>
            </w:r>
          </w:p>
        </w:tc>
        <w:tc>
          <w:tcPr>
            <w:tcW w:w="992" w:type="dxa"/>
            <w:tcBorders>
              <w:top w:val="nil"/>
              <w:left w:val="nil"/>
              <w:bottom w:val="nil"/>
              <w:right w:val="nil"/>
            </w:tcBorders>
            <w:shd w:val="clear" w:color="auto" w:fill="auto"/>
            <w:noWrap/>
          </w:tcPr>
          <w:p w14:paraId="65AE79E0" w14:textId="77777777" w:rsidR="000034C2" w:rsidRPr="00430280" w:rsidRDefault="000034C2" w:rsidP="000034C2">
            <w:pPr>
              <w:rPr>
                <w:rFonts w:ascii="Times New Roman" w:hAnsi="Times New Roman"/>
                <w:szCs w:val="20"/>
              </w:rPr>
            </w:pPr>
            <w:r>
              <w:rPr>
                <w:rFonts w:ascii="Times New Roman" w:hAnsi="Times New Roman"/>
                <w:szCs w:val="20"/>
              </w:rPr>
              <w:t>14.3</w:t>
            </w:r>
          </w:p>
        </w:tc>
      </w:tr>
      <w:tr w:rsidR="000034C2" w:rsidRPr="00430280" w14:paraId="6903C086" w14:textId="77777777">
        <w:trPr>
          <w:trHeight w:val="260"/>
        </w:trPr>
        <w:tc>
          <w:tcPr>
            <w:tcW w:w="2001" w:type="dxa"/>
            <w:tcBorders>
              <w:top w:val="nil"/>
              <w:left w:val="nil"/>
              <w:bottom w:val="single" w:sz="4" w:space="0" w:color="auto"/>
              <w:right w:val="nil"/>
            </w:tcBorders>
            <w:shd w:val="clear" w:color="auto" w:fill="auto"/>
            <w:noWrap/>
          </w:tcPr>
          <w:p w14:paraId="4DAF926D" w14:textId="77777777" w:rsidR="000034C2" w:rsidRPr="00430280" w:rsidRDefault="000034C2" w:rsidP="000034C2">
            <w:pPr>
              <w:rPr>
                <w:rFonts w:ascii="Times New Roman" w:hAnsi="Times New Roman"/>
                <w:szCs w:val="20"/>
              </w:rPr>
            </w:pPr>
            <w:r w:rsidRPr="00430280">
              <w:rPr>
                <w:rFonts w:ascii="Times New Roman" w:hAnsi="Times New Roman"/>
                <w:szCs w:val="20"/>
              </w:rPr>
              <w:t xml:space="preserve">island, </w:t>
            </w:r>
            <w:r>
              <w:rPr>
                <w:rFonts w:ascii="Times New Roman" w:hAnsi="Times New Roman"/>
                <w:szCs w:val="20"/>
              </w:rPr>
              <w:t>fencing</w:t>
            </w:r>
          </w:p>
        </w:tc>
        <w:tc>
          <w:tcPr>
            <w:tcW w:w="2410" w:type="dxa"/>
            <w:tcBorders>
              <w:top w:val="nil"/>
              <w:left w:val="nil"/>
              <w:bottom w:val="single" w:sz="4" w:space="0" w:color="auto"/>
              <w:right w:val="nil"/>
            </w:tcBorders>
            <w:shd w:val="clear" w:color="auto" w:fill="auto"/>
            <w:noWrap/>
          </w:tcPr>
          <w:p w14:paraId="63912E58" w14:textId="77777777" w:rsidR="000034C2" w:rsidRPr="00430280" w:rsidRDefault="000034C2" w:rsidP="000034C2">
            <w:pPr>
              <w:rPr>
                <w:rFonts w:ascii="Times New Roman" w:hAnsi="Times New Roman"/>
                <w:szCs w:val="20"/>
              </w:rPr>
            </w:pPr>
            <w:r w:rsidRPr="00430280">
              <w:rPr>
                <w:rFonts w:ascii="Times New Roman" w:hAnsi="Times New Roman"/>
                <w:szCs w:val="20"/>
              </w:rPr>
              <w:t xml:space="preserve">island </w:t>
            </w:r>
            <w:r w:rsidRPr="003527E0">
              <w:rPr>
                <w:szCs w:val="20"/>
              </w:rPr>
              <w:t>x</w:t>
            </w:r>
            <w:r w:rsidRPr="00430280">
              <w:rPr>
                <w:rFonts w:ascii="Times New Roman" w:hAnsi="Times New Roman"/>
                <w:szCs w:val="20"/>
              </w:rPr>
              <w:t xml:space="preserve"> </w:t>
            </w:r>
            <w:r>
              <w:rPr>
                <w:rFonts w:ascii="Times New Roman" w:hAnsi="Times New Roman"/>
                <w:szCs w:val="20"/>
              </w:rPr>
              <w:t>fencing</w:t>
            </w:r>
          </w:p>
        </w:tc>
        <w:tc>
          <w:tcPr>
            <w:tcW w:w="2409" w:type="dxa"/>
            <w:tcBorders>
              <w:top w:val="nil"/>
              <w:left w:val="nil"/>
              <w:bottom w:val="single" w:sz="4" w:space="0" w:color="auto"/>
              <w:right w:val="nil"/>
            </w:tcBorders>
            <w:shd w:val="clear" w:color="auto" w:fill="auto"/>
            <w:noWrap/>
          </w:tcPr>
          <w:p w14:paraId="53ABE280" w14:textId="77777777" w:rsidR="000034C2" w:rsidRPr="00430280" w:rsidRDefault="000034C2" w:rsidP="000034C2">
            <w:pPr>
              <w:rPr>
                <w:rFonts w:ascii="Times New Roman" w:hAnsi="Times New Roman"/>
                <w:szCs w:val="20"/>
              </w:rPr>
            </w:pPr>
            <w:r w:rsidRPr="00430280">
              <w:rPr>
                <w:rFonts w:ascii="Times New Roman" w:hAnsi="Times New Roman"/>
                <w:szCs w:val="20"/>
              </w:rPr>
              <w:t xml:space="preserve">species,                   species </w:t>
            </w:r>
            <w:r w:rsidRPr="003527E0">
              <w:rPr>
                <w:szCs w:val="20"/>
              </w:rPr>
              <w:t>x</w:t>
            </w:r>
            <w:r w:rsidRPr="00430280">
              <w:rPr>
                <w:rFonts w:ascii="Times New Roman" w:hAnsi="Times New Roman"/>
                <w:szCs w:val="20"/>
              </w:rPr>
              <w:t xml:space="preserve"> </w:t>
            </w:r>
            <w:r>
              <w:rPr>
                <w:rFonts w:ascii="Times New Roman" w:hAnsi="Times New Roman"/>
                <w:szCs w:val="20"/>
              </w:rPr>
              <w:t>fencing</w:t>
            </w:r>
          </w:p>
        </w:tc>
        <w:tc>
          <w:tcPr>
            <w:tcW w:w="1134" w:type="dxa"/>
            <w:tcBorders>
              <w:top w:val="nil"/>
              <w:left w:val="nil"/>
              <w:bottom w:val="single" w:sz="4" w:space="0" w:color="auto"/>
              <w:right w:val="nil"/>
            </w:tcBorders>
            <w:shd w:val="clear" w:color="auto" w:fill="auto"/>
            <w:noWrap/>
          </w:tcPr>
          <w:p w14:paraId="041D1DFF" w14:textId="77777777" w:rsidR="000034C2" w:rsidRPr="00430280" w:rsidRDefault="000034C2" w:rsidP="000034C2">
            <w:pPr>
              <w:rPr>
                <w:rFonts w:ascii="Times New Roman" w:hAnsi="Times New Roman"/>
                <w:szCs w:val="20"/>
              </w:rPr>
            </w:pPr>
            <w:r>
              <w:rPr>
                <w:rFonts w:ascii="Times New Roman" w:hAnsi="Times New Roman"/>
                <w:szCs w:val="20"/>
              </w:rPr>
              <w:t>1072.7</w:t>
            </w:r>
          </w:p>
        </w:tc>
        <w:tc>
          <w:tcPr>
            <w:tcW w:w="992" w:type="dxa"/>
            <w:tcBorders>
              <w:top w:val="nil"/>
              <w:left w:val="nil"/>
              <w:bottom w:val="single" w:sz="4" w:space="0" w:color="auto"/>
              <w:right w:val="nil"/>
            </w:tcBorders>
            <w:shd w:val="clear" w:color="auto" w:fill="auto"/>
            <w:noWrap/>
          </w:tcPr>
          <w:p w14:paraId="6C147CC7" w14:textId="77777777" w:rsidR="000034C2" w:rsidRPr="00430280" w:rsidRDefault="000034C2" w:rsidP="000034C2">
            <w:pPr>
              <w:rPr>
                <w:rFonts w:ascii="Times New Roman" w:hAnsi="Times New Roman"/>
                <w:szCs w:val="20"/>
              </w:rPr>
            </w:pPr>
            <w:r w:rsidRPr="00430280">
              <w:rPr>
                <w:rFonts w:ascii="Times New Roman" w:hAnsi="Times New Roman"/>
                <w:szCs w:val="20"/>
              </w:rPr>
              <w:t>296.0</w:t>
            </w:r>
          </w:p>
        </w:tc>
      </w:tr>
      <w:bookmarkEnd w:id="266"/>
    </w:tbl>
    <w:p w14:paraId="4FFDB39D" w14:textId="77777777" w:rsidR="000034C2" w:rsidRDefault="000034C2" w:rsidP="000034C2">
      <w:pPr>
        <w:spacing w:line="480" w:lineRule="auto"/>
        <w:rPr>
          <w:rFonts w:ascii="Times New Roman" w:eastAsia="Times New Roman" w:hAnsi="Times New Roman" w:cs="Times New Roman"/>
          <w:iCs/>
        </w:rPr>
      </w:pPr>
    </w:p>
    <w:p w14:paraId="52E06D31" w14:textId="77777777" w:rsidR="000034C2" w:rsidRDefault="000034C2" w:rsidP="000034C2">
      <w:pPr>
        <w:rPr>
          <w:rFonts w:ascii="Times New Roman" w:hAnsi="Times New Roman" w:cs="Times New Roman"/>
          <w:b/>
        </w:rPr>
      </w:pPr>
    </w:p>
    <w:p w14:paraId="06C9E4DE" w14:textId="77777777" w:rsidR="000034C2" w:rsidRDefault="000034C2" w:rsidP="000034C2">
      <w:pPr>
        <w:rPr>
          <w:rFonts w:ascii="Times New Roman" w:hAnsi="Times New Roman" w:cs="Times New Roman"/>
          <w:b/>
        </w:rPr>
      </w:pPr>
    </w:p>
    <w:p w14:paraId="0A5DD9FD" w14:textId="77777777" w:rsidR="000034C2" w:rsidRDefault="000034C2" w:rsidP="000034C2">
      <w:pPr>
        <w:rPr>
          <w:rFonts w:ascii="Times New Roman" w:hAnsi="Times New Roman" w:cs="Times New Roman"/>
          <w:b/>
        </w:rPr>
      </w:pPr>
    </w:p>
    <w:p w14:paraId="4D80815F" w14:textId="77777777" w:rsidR="000034C2" w:rsidRDefault="000034C2" w:rsidP="000034C2">
      <w:pPr>
        <w:rPr>
          <w:rFonts w:ascii="Times New Roman" w:hAnsi="Times New Roman" w:cs="Times New Roman"/>
          <w:b/>
        </w:rPr>
      </w:pPr>
    </w:p>
    <w:p w14:paraId="55EFF7C5" w14:textId="77777777" w:rsidR="000034C2" w:rsidRDefault="000034C2" w:rsidP="000034C2">
      <w:pPr>
        <w:rPr>
          <w:rFonts w:ascii="Times New Roman" w:hAnsi="Times New Roman" w:cs="Times New Roman"/>
          <w:b/>
        </w:rPr>
      </w:pPr>
    </w:p>
    <w:p w14:paraId="72012DBC" w14:textId="77777777" w:rsidR="000034C2" w:rsidRDefault="000034C2" w:rsidP="000034C2">
      <w:pPr>
        <w:rPr>
          <w:rFonts w:ascii="Times New Roman" w:hAnsi="Times New Roman" w:cs="Times New Roman"/>
          <w:b/>
        </w:rPr>
      </w:pPr>
    </w:p>
    <w:p w14:paraId="32447817" w14:textId="77777777" w:rsidR="000034C2" w:rsidRDefault="000034C2" w:rsidP="000034C2">
      <w:pPr>
        <w:rPr>
          <w:rFonts w:ascii="Times New Roman" w:hAnsi="Times New Roman" w:cs="Times New Roman"/>
          <w:b/>
        </w:rPr>
      </w:pPr>
    </w:p>
    <w:p w14:paraId="07BFC853" w14:textId="77777777" w:rsidR="000034C2" w:rsidRDefault="000034C2" w:rsidP="000034C2">
      <w:pPr>
        <w:rPr>
          <w:rFonts w:ascii="Times New Roman" w:hAnsi="Times New Roman" w:cs="Times New Roman"/>
          <w:b/>
        </w:rPr>
      </w:pPr>
    </w:p>
    <w:p w14:paraId="6374D3F1" w14:textId="77777777" w:rsidR="000034C2" w:rsidRDefault="000034C2" w:rsidP="000034C2">
      <w:pPr>
        <w:rPr>
          <w:rFonts w:ascii="Times New Roman" w:hAnsi="Times New Roman" w:cs="Times New Roman"/>
          <w:b/>
        </w:rPr>
      </w:pPr>
    </w:p>
    <w:p w14:paraId="13F3C2CF" w14:textId="77777777" w:rsidR="000034C2" w:rsidRDefault="000034C2" w:rsidP="000034C2">
      <w:pPr>
        <w:rPr>
          <w:rFonts w:ascii="Times New Roman" w:hAnsi="Times New Roman" w:cs="Times New Roman"/>
          <w:b/>
        </w:rPr>
      </w:pPr>
    </w:p>
    <w:p w14:paraId="09853527" w14:textId="77777777" w:rsidR="000034C2" w:rsidRDefault="000034C2" w:rsidP="000034C2">
      <w:pPr>
        <w:rPr>
          <w:rFonts w:ascii="Times New Roman" w:hAnsi="Times New Roman" w:cs="Times New Roman"/>
          <w:b/>
        </w:rPr>
      </w:pPr>
    </w:p>
    <w:p w14:paraId="5654C440" w14:textId="77777777" w:rsidR="000034C2" w:rsidRDefault="000034C2" w:rsidP="000034C2">
      <w:pPr>
        <w:rPr>
          <w:rFonts w:ascii="Times New Roman" w:hAnsi="Times New Roman" w:cs="Times New Roman"/>
          <w:b/>
        </w:rPr>
      </w:pPr>
    </w:p>
    <w:p w14:paraId="0CF9B61A" w14:textId="77777777" w:rsidR="000034C2" w:rsidRDefault="000034C2" w:rsidP="000034C2">
      <w:pPr>
        <w:rPr>
          <w:rFonts w:ascii="Times New Roman" w:hAnsi="Times New Roman" w:cs="Times New Roman"/>
          <w:b/>
        </w:rPr>
      </w:pPr>
    </w:p>
    <w:p w14:paraId="62CBB7AB" w14:textId="77777777" w:rsidR="000034C2" w:rsidRDefault="000034C2" w:rsidP="000034C2">
      <w:pPr>
        <w:rPr>
          <w:rFonts w:ascii="Times New Roman" w:hAnsi="Times New Roman" w:cs="Times New Roman"/>
        </w:rPr>
      </w:pPr>
      <w:r>
        <w:rPr>
          <w:rFonts w:ascii="Times New Roman" w:hAnsi="Times New Roman" w:cs="Times New Roman"/>
          <w:b/>
        </w:rPr>
        <w:t>Table 3</w:t>
      </w:r>
      <w:r w:rsidRPr="00124D16">
        <w:rPr>
          <w:rFonts w:ascii="Times New Roman" w:hAnsi="Times New Roman" w:cs="Times New Roman"/>
          <w:b/>
        </w:rPr>
        <w:t xml:space="preserve">. </w:t>
      </w:r>
      <w:r>
        <w:rPr>
          <w:rFonts w:ascii="Times New Roman" w:hAnsi="Times New Roman" w:cs="Times New Roman"/>
        </w:rPr>
        <w:t>Significant effects and interactions in generalized linear mixed models. Likelihood ratio tests were used to select the best fit model. For four out of six species, the best model (indicated by **) included treatment by fencing.</w:t>
      </w:r>
    </w:p>
    <w:tbl>
      <w:tblPr>
        <w:tblW w:w="7820" w:type="dxa"/>
        <w:tblInd w:w="88" w:type="dxa"/>
        <w:tblLook w:val="0000" w:firstRow="0" w:lastRow="0" w:firstColumn="0" w:lastColumn="0" w:noHBand="0" w:noVBand="0"/>
      </w:tblPr>
      <w:tblGrid>
        <w:gridCol w:w="2800"/>
        <w:gridCol w:w="2340"/>
        <w:gridCol w:w="1840"/>
        <w:gridCol w:w="840"/>
      </w:tblGrid>
      <w:tr w:rsidR="000034C2" w:rsidRPr="00303484" w14:paraId="02B03A8F" w14:textId="77777777">
        <w:trPr>
          <w:trHeight w:val="300"/>
        </w:trPr>
        <w:tc>
          <w:tcPr>
            <w:tcW w:w="2800" w:type="dxa"/>
            <w:tcBorders>
              <w:top w:val="single" w:sz="4" w:space="0" w:color="auto"/>
              <w:left w:val="nil"/>
              <w:bottom w:val="single" w:sz="4" w:space="0" w:color="auto"/>
              <w:right w:val="nil"/>
            </w:tcBorders>
            <w:shd w:val="clear" w:color="auto" w:fill="auto"/>
            <w:vAlign w:val="bottom"/>
          </w:tcPr>
          <w:p w14:paraId="3C520C1D" w14:textId="77777777" w:rsidR="000034C2" w:rsidRPr="00303484" w:rsidRDefault="000034C2" w:rsidP="000034C2">
            <w:pPr>
              <w:rPr>
                <w:rFonts w:ascii="Times New Roman" w:hAnsi="Times New Roman"/>
                <w:b/>
                <w:bCs/>
              </w:rPr>
            </w:pPr>
            <w:r w:rsidRPr="00303484">
              <w:rPr>
                <w:rFonts w:ascii="Times New Roman" w:hAnsi="Times New Roman"/>
                <w:b/>
                <w:bCs/>
              </w:rPr>
              <w:t xml:space="preserve">Species </w:t>
            </w:r>
          </w:p>
        </w:tc>
        <w:tc>
          <w:tcPr>
            <w:tcW w:w="2340" w:type="dxa"/>
            <w:tcBorders>
              <w:top w:val="single" w:sz="4" w:space="0" w:color="auto"/>
              <w:left w:val="nil"/>
              <w:bottom w:val="single" w:sz="4" w:space="0" w:color="auto"/>
              <w:right w:val="nil"/>
            </w:tcBorders>
            <w:shd w:val="clear" w:color="auto" w:fill="auto"/>
            <w:vAlign w:val="bottom"/>
          </w:tcPr>
          <w:p w14:paraId="32A78B14" w14:textId="77777777" w:rsidR="000034C2" w:rsidRPr="00303484" w:rsidRDefault="000034C2" w:rsidP="000034C2">
            <w:pPr>
              <w:rPr>
                <w:rFonts w:ascii="Times New Roman" w:hAnsi="Times New Roman"/>
                <w:b/>
                <w:bCs/>
              </w:rPr>
            </w:pPr>
            <w:r>
              <w:rPr>
                <w:rFonts w:ascii="Times New Roman" w:hAnsi="Times New Roman"/>
                <w:b/>
                <w:bCs/>
              </w:rPr>
              <w:t>Effects</w:t>
            </w:r>
          </w:p>
        </w:tc>
        <w:tc>
          <w:tcPr>
            <w:tcW w:w="1840" w:type="dxa"/>
            <w:tcBorders>
              <w:top w:val="single" w:sz="4" w:space="0" w:color="auto"/>
              <w:left w:val="nil"/>
              <w:bottom w:val="single" w:sz="4" w:space="0" w:color="auto"/>
              <w:right w:val="nil"/>
            </w:tcBorders>
            <w:shd w:val="clear" w:color="auto" w:fill="auto"/>
            <w:vAlign w:val="bottom"/>
          </w:tcPr>
          <w:p w14:paraId="608F503C" w14:textId="77777777" w:rsidR="000034C2" w:rsidRPr="00303484" w:rsidRDefault="000034C2" w:rsidP="000034C2">
            <w:pPr>
              <w:rPr>
                <w:rFonts w:ascii="Times New Roman" w:hAnsi="Times New Roman"/>
                <w:b/>
                <w:bCs/>
              </w:rPr>
            </w:pPr>
            <w:r w:rsidRPr="00303484">
              <w:rPr>
                <w:rFonts w:ascii="Times New Roman" w:hAnsi="Times New Roman"/>
                <w:b/>
                <w:bCs/>
              </w:rPr>
              <w:t>AIC</w:t>
            </w:r>
          </w:p>
        </w:tc>
        <w:tc>
          <w:tcPr>
            <w:tcW w:w="840" w:type="dxa"/>
            <w:tcBorders>
              <w:top w:val="single" w:sz="4" w:space="0" w:color="auto"/>
              <w:left w:val="nil"/>
              <w:bottom w:val="single" w:sz="4" w:space="0" w:color="auto"/>
              <w:right w:val="nil"/>
            </w:tcBorders>
            <w:shd w:val="clear" w:color="auto" w:fill="auto"/>
            <w:noWrap/>
            <w:vAlign w:val="bottom"/>
          </w:tcPr>
          <w:p w14:paraId="7506030F" w14:textId="77777777" w:rsidR="000034C2" w:rsidRPr="00303484" w:rsidRDefault="000034C2" w:rsidP="000034C2">
            <w:pPr>
              <w:rPr>
                <w:rFonts w:ascii="Verdana" w:hAnsi="Verdana"/>
                <w:sz w:val="20"/>
                <w:szCs w:val="20"/>
              </w:rPr>
            </w:pPr>
            <w:r w:rsidRPr="00303484">
              <w:rPr>
                <w:rFonts w:ascii="Verdana" w:hAnsi="Verdana"/>
                <w:sz w:val="20"/>
                <w:szCs w:val="20"/>
              </w:rPr>
              <w:t> </w:t>
            </w:r>
          </w:p>
        </w:tc>
      </w:tr>
      <w:tr w:rsidR="000034C2" w:rsidRPr="00303484" w14:paraId="5765E321" w14:textId="77777777">
        <w:trPr>
          <w:trHeight w:val="300"/>
        </w:trPr>
        <w:tc>
          <w:tcPr>
            <w:tcW w:w="2800" w:type="dxa"/>
            <w:tcBorders>
              <w:top w:val="nil"/>
              <w:left w:val="nil"/>
              <w:bottom w:val="nil"/>
              <w:right w:val="nil"/>
            </w:tcBorders>
            <w:shd w:val="clear" w:color="auto" w:fill="auto"/>
            <w:vAlign w:val="bottom"/>
          </w:tcPr>
          <w:p w14:paraId="3DC326D6" w14:textId="77777777" w:rsidR="000034C2" w:rsidRPr="00303484" w:rsidRDefault="000034C2" w:rsidP="000034C2">
            <w:pPr>
              <w:rPr>
                <w:rFonts w:ascii="Times New Roman" w:hAnsi="Times New Roman"/>
                <w:i/>
                <w:iCs/>
              </w:rPr>
            </w:pPr>
            <w:proofErr w:type="spellStart"/>
            <w:r w:rsidRPr="00303484">
              <w:rPr>
                <w:rFonts w:ascii="Times New Roman" w:hAnsi="Times New Roman"/>
                <w:i/>
                <w:iCs/>
              </w:rPr>
              <w:t>Aglaia</w:t>
            </w:r>
            <w:proofErr w:type="spellEnd"/>
            <w:r w:rsidRPr="00303484">
              <w:rPr>
                <w:rFonts w:ascii="Times New Roman" w:hAnsi="Times New Roman"/>
                <w:i/>
                <w:iCs/>
              </w:rPr>
              <w:t xml:space="preserve"> </w:t>
            </w:r>
            <w:proofErr w:type="spellStart"/>
            <w:r w:rsidRPr="00303484">
              <w:rPr>
                <w:rFonts w:ascii="Times New Roman" w:hAnsi="Times New Roman"/>
                <w:i/>
                <w:iCs/>
              </w:rPr>
              <w:t>mariannensis</w:t>
            </w:r>
            <w:proofErr w:type="spellEnd"/>
          </w:p>
        </w:tc>
        <w:tc>
          <w:tcPr>
            <w:tcW w:w="2340" w:type="dxa"/>
            <w:tcBorders>
              <w:top w:val="nil"/>
              <w:left w:val="nil"/>
              <w:bottom w:val="nil"/>
              <w:right w:val="nil"/>
            </w:tcBorders>
            <w:shd w:val="clear" w:color="auto" w:fill="auto"/>
            <w:vAlign w:val="bottom"/>
          </w:tcPr>
          <w:p w14:paraId="02B5C401" w14:textId="77777777" w:rsidR="000034C2" w:rsidRPr="00303484" w:rsidRDefault="000034C2" w:rsidP="000034C2">
            <w:pPr>
              <w:rPr>
                <w:rFonts w:ascii="Times New Roman" w:hAnsi="Times New Roman"/>
              </w:rPr>
            </w:pPr>
            <w:r>
              <w:rPr>
                <w:rFonts w:ascii="Times New Roman" w:hAnsi="Times New Roman"/>
              </w:rPr>
              <w:t>full</w:t>
            </w:r>
          </w:p>
        </w:tc>
        <w:tc>
          <w:tcPr>
            <w:tcW w:w="1840" w:type="dxa"/>
            <w:tcBorders>
              <w:top w:val="nil"/>
              <w:left w:val="nil"/>
              <w:bottom w:val="nil"/>
              <w:right w:val="nil"/>
            </w:tcBorders>
            <w:shd w:val="clear" w:color="auto" w:fill="auto"/>
            <w:noWrap/>
            <w:vAlign w:val="bottom"/>
          </w:tcPr>
          <w:p w14:paraId="122CFFD5" w14:textId="77777777" w:rsidR="000034C2" w:rsidRPr="00303484" w:rsidRDefault="000034C2" w:rsidP="000034C2">
            <w:pPr>
              <w:jc w:val="right"/>
              <w:rPr>
                <w:rFonts w:ascii="Times New Roman" w:hAnsi="Times New Roman"/>
              </w:rPr>
            </w:pPr>
            <w:r w:rsidRPr="00303484">
              <w:rPr>
                <w:rFonts w:ascii="Times New Roman" w:hAnsi="Times New Roman"/>
              </w:rPr>
              <w:t>75.79</w:t>
            </w:r>
          </w:p>
        </w:tc>
        <w:tc>
          <w:tcPr>
            <w:tcW w:w="840" w:type="dxa"/>
            <w:tcBorders>
              <w:top w:val="nil"/>
              <w:left w:val="nil"/>
              <w:bottom w:val="nil"/>
              <w:right w:val="nil"/>
            </w:tcBorders>
            <w:shd w:val="clear" w:color="auto" w:fill="auto"/>
            <w:noWrap/>
            <w:vAlign w:val="bottom"/>
          </w:tcPr>
          <w:p w14:paraId="635F3AF6" w14:textId="77777777" w:rsidR="000034C2" w:rsidRPr="00303484" w:rsidRDefault="000034C2" w:rsidP="000034C2">
            <w:pPr>
              <w:rPr>
                <w:rFonts w:ascii="Verdana" w:hAnsi="Verdana"/>
                <w:sz w:val="20"/>
                <w:szCs w:val="20"/>
              </w:rPr>
            </w:pPr>
          </w:p>
        </w:tc>
      </w:tr>
      <w:tr w:rsidR="000034C2" w:rsidRPr="00303484" w14:paraId="05DCFE98" w14:textId="77777777">
        <w:trPr>
          <w:trHeight w:val="300"/>
        </w:trPr>
        <w:tc>
          <w:tcPr>
            <w:tcW w:w="2800" w:type="dxa"/>
            <w:tcBorders>
              <w:top w:val="nil"/>
              <w:left w:val="nil"/>
              <w:bottom w:val="nil"/>
              <w:right w:val="nil"/>
            </w:tcBorders>
            <w:shd w:val="clear" w:color="auto" w:fill="auto"/>
            <w:noWrap/>
            <w:vAlign w:val="bottom"/>
          </w:tcPr>
          <w:p w14:paraId="7AC75B2D" w14:textId="77777777" w:rsidR="000034C2" w:rsidRPr="00303484" w:rsidRDefault="000034C2" w:rsidP="000034C2">
            <w:pPr>
              <w:rPr>
                <w:rFonts w:ascii="Verdana" w:hAnsi="Verdana"/>
                <w:sz w:val="20"/>
                <w:szCs w:val="20"/>
              </w:rPr>
            </w:pPr>
          </w:p>
        </w:tc>
        <w:tc>
          <w:tcPr>
            <w:tcW w:w="2340" w:type="dxa"/>
            <w:tcBorders>
              <w:top w:val="nil"/>
              <w:left w:val="nil"/>
              <w:bottom w:val="nil"/>
              <w:right w:val="nil"/>
            </w:tcBorders>
            <w:shd w:val="clear" w:color="auto" w:fill="auto"/>
            <w:vAlign w:val="bottom"/>
          </w:tcPr>
          <w:p w14:paraId="4D01C6A8" w14:textId="77777777"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nil"/>
              <w:right w:val="nil"/>
            </w:tcBorders>
            <w:shd w:val="clear" w:color="auto" w:fill="auto"/>
            <w:vAlign w:val="bottom"/>
          </w:tcPr>
          <w:p w14:paraId="582EF7DE" w14:textId="77777777" w:rsidR="000034C2" w:rsidRPr="00303484" w:rsidRDefault="000034C2" w:rsidP="000034C2">
            <w:pPr>
              <w:jc w:val="right"/>
              <w:rPr>
                <w:rFonts w:ascii="Times New Roman" w:hAnsi="Times New Roman"/>
              </w:rPr>
            </w:pPr>
            <w:r w:rsidRPr="00303484">
              <w:rPr>
                <w:rFonts w:ascii="Times New Roman" w:hAnsi="Times New Roman"/>
              </w:rPr>
              <w:t>77.27</w:t>
            </w:r>
          </w:p>
        </w:tc>
        <w:tc>
          <w:tcPr>
            <w:tcW w:w="840" w:type="dxa"/>
            <w:tcBorders>
              <w:top w:val="nil"/>
              <w:left w:val="nil"/>
              <w:bottom w:val="nil"/>
              <w:right w:val="nil"/>
            </w:tcBorders>
            <w:shd w:val="clear" w:color="auto" w:fill="auto"/>
            <w:noWrap/>
            <w:vAlign w:val="bottom"/>
          </w:tcPr>
          <w:p w14:paraId="1CE7DB83" w14:textId="77777777" w:rsidR="000034C2" w:rsidRPr="00303484" w:rsidRDefault="000034C2" w:rsidP="000034C2">
            <w:pPr>
              <w:rPr>
                <w:rFonts w:ascii="Verdana" w:hAnsi="Verdana"/>
                <w:sz w:val="20"/>
                <w:szCs w:val="20"/>
              </w:rPr>
            </w:pPr>
          </w:p>
        </w:tc>
      </w:tr>
      <w:tr w:rsidR="000034C2" w:rsidRPr="00303484" w14:paraId="7453D95D" w14:textId="77777777">
        <w:trPr>
          <w:trHeight w:val="300"/>
        </w:trPr>
        <w:tc>
          <w:tcPr>
            <w:tcW w:w="2800" w:type="dxa"/>
            <w:tcBorders>
              <w:top w:val="nil"/>
              <w:left w:val="nil"/>
              <w:bottom w:val="nil"/>
              <w:right w:val="nil"/>
            </w:tcBorders>
            <w:shd w:val="clear" w:color="auto" w:fill="auto"/>
            <w:vAlign w:val="bottom"/>
          </w:tcPr>
          <w:p w14:paraId="0A1FC412" w14:textId="77777777" w:rsidR="000034C2" w:rsidRPr="00303484" w:rsidRDefault="000034C2" w:rsidP="000034C2">
            <w:pPr>
              <w:rPr>
                <w:rFonts w:ascii="Times New Roman" w:hAnsi="Times New Roman"/>
                <w:i/>
                <w:iCs/>
              </w:rPr>
            </w:pPr>
            <w:proofErr w:type="spellStart"/>
            <w:r w:rsidRPr="00303484">
              <w:rPr>
                <w:rFonts w:ascii="Times New Roman" w:hAnsi="Times New Roman"/>
                <w:i/>
                <w:iCs/>
              </w:rPr>
              <w:t>Carica</w:t>
            </w:r>
            <w:proofErr w:type="spellEnd"/>
            <w:r w:rsidRPr="00303484">
              <w:rPr>
                <w:rFonts w:ascii="Times New Roman" w:hAnsi="Times New Roman"/>
                <w:i/>
                <w:iCs/>
              </w:rPr>
              <w:t xml:space="preserve"> papaya</w:t>
            </w:r>
          </w:p>
        </w:tc>
        <w:tc>
          <w:tcPr>
            <w:tcW w:w="2340" w:type="dxa"/>
            <w:tcBorders>
              <w:top w:val="nil"/>
              <w:left w:val="nil"/>
              <w:bottom w:val="nil"/>
              <w:right w:val="nil"/>
            </w:tcBorders>
            <w:shd w:val="clear" w:color="auto" w:fill="auto"/>
            <w:vAlign w:val="bottom"/>
          </w:tcPr>
          <w:p w14:paraId="7FB19883" w14:textId="77777777" w:rsidR="000034C2" w:rsidRPr="00303484" w:rsidRDefault="000034C2" w:rsidP="000034C2">
            <w:pPr>
              <w:rPr>
                <w:rFonts w:ascii="Times New Roman" w:hAnsi="Times New Roman"/>
              </w:rPr>
            </w:pPr>
            <w:r w:rsidRPr="00303484">
              <w:rPr>
                <w:rFonts w:ascii="Times New Roman" w:hAnsi="Times New Roman"/>
              </w:rPr>
              <w:t>full</w:t>
            </w:r>
          </w:p>
        </w:tc>
        <w:tc>
          <w:tcPr>
            <w:tcW w:w="1840" w:type="dxa"/>
            <w:tcBorders>
              <w:top w:val="nil"/>
              <w:left w:val="nil"/>
              <w:bottom w:val="nil"/>
              <w:right w:val="nil"/>
            </w:tcBorders>
            <w:shd w:val="clear" w:color="auto" w:fill="auto"/>
            <w:vAlign w:val="bottom"/>
          </w:tcPr>
          <w:p w14:paraId="5B34DFB6" w14:textId="77777777" w:rsidR="000034C2" w:rsidRPr="00303484" w:rsidRDefault="000034C2" w:rsidP="000034C2">
            <w:pPr>
              <w:jc w:val="right"/>
              <w:rPr>
                <w:rFonts w:ascii="Times New Roman" w:hAnsi="Times New Roman"/>
              </w:rPr>
            </w:pPr>
            <w:r w:rsidRPr="00303484">
              <w:rPr>
                <w:rFonts w:ascii="Times New Roman" w:hAnsi="Times New Roman"/>
              </w:rPr>
              <w:t>134.7</w:t>
            </w:r>
          </w:p>
        </w:tc>
        <w:tc>
          <w:tcPr>
            <w:tcW w:w="840" w:type="dxa"/>
            <w:tcBorders>
              <w:top w:val="nil"/>
              <w:left w:val="nil"/>
              <w:bottom w:val="nil"/>
              <w:right w:val="nil"/>
            </w:tcBorders>
            <w:shd w:val="clear" w:color="auto" w:fill="auto"/>
            <w:noWrap/>
            <w:vAlign w:val="bottom"/>
          </w:tcPr>
          <w:p w14:paraId="1677285B" w14:textId="77777777" w:rsidR="000034C2" w:rsidRPr="00303484" w:rsidRDefault="000034C2" w:rsidP="000034C2">
            <w:pPr>
              <w:rPr>
                <w:rFonts w:ascii="Verdana" w:hAnsi="Verdana"/>
                <w:sz w:val="20"/>
                <w:szCs w:val="20"/>
              </w:rPr>
            </w:pPr>
          </w:p>
        </w:tc>
      </w:tr>
      <w:tr w:rsidR="000034C2" w:rsidRPr="00303484" w14:paraId="3047DD7F" w14:textId="77777777">
        <w:trPr>
          <w:trHeight w:val="300"/>
        </w:trPr>
        <w:tc>
          <w:tcPr>
            <w:tcW w:w="2800" w:type="dxa"/>
            <w:tcBorders>
              <w:top w:val="nil"/>
              <w:left w:val="nil"/>
              <w:bottom w:val="nil"/>
              <w:right w:val="nil"/>
            </w:tcBorders>
            <w:shd w:val="clear" w:color="auto" w:fill="auto"/>
            <w:noWrap/>
            <w:vAlign w:val="bottom"/>
          </w:tcPr>
          <w:p w14:paraId="4FC6A85D" w14:textId="77777777" w:rsidR="000034C2" w:rsidRPr="00303484" w:rsidRDefault="000034C2" w:rsidP="000034C2">
            <w:pPr>
              <w:rPr>
                <w:rFonts w:ascii="Verdana" w:hAnsi="Verdana"/>
                <w:sz w:val="20"/>
                <w:szCs w:val="20"/>
              </w:rPr>
            </w:pPr>
          </w:p>
        </w:tc>
        <w:tc>
          <w:tcPr>
            <w:tcW w:w="2340" w:type="dxa"/>
            <w:tcBorders>
              <w:top w:val="nil"/>
              <w:left w:val="nil"/>
              <w:bottom w:val="nil"/>
              <w:right w:val="nil"/>
            </w:tcBorders>
            <w:shd w:val="clear" w:color="auto" w:fill="auto"/>
            <w:vAlign w:val="bottom"/>
          </w:tcPr>
          <w:p w14:paraId="1335E110" w14:textId="77777777"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nil"/>
              <w:right w:val="nil"/>
            </w:tcBorders>
            <w:shd w:val="clear" w:color="auto" w:fill="auto"/>
            <w:vAlign w:val="bottom"/>
          </w:tcPr>
          <w:p w14:paraId="1507DE29" w14:textId="77777777" w:rsidR="000034C2" w:rsidRPr="00303484" w:rsidRDefault="000034C2" w:rsidP="000034C2">
            <w:pPr>
              <w:jc w:val="right"/>
              <w:rPr>
                <w:rFonts w:ascii="Times New Roman" w:hAnsi="Times New Roman"/>
              </w:rPr>
            </w:pPr>
            <w:r w:rsidRPr="00303484">
              <w:rPr>
                <w:rFonts w:ascii="Times New Roman" w:hAnsi="Times New Roman"/>
              </w:rPr>
              <w:t>182.4</w:t>
            </w:r>
          </w:p>
        </w:tc>
        <w:tc>
          <w:tcPr>
            <w:tcW w:w="840" w:type="dxa"/>
            <w:tcBorders>
              <w:top w:val="nil"/>
              <w:left w:val="nil"/>
              <w:bottom w:val="nil"/>
              <w:right w:val="nil"/>
            </w:tcBorders>
            <w:shd w:val="clear" w:color="auto" w:fill="auto"/>
            <w:noWrap/>
            <w:vAlign w:val="bottom"/>
          </w:tcPr>
          <w:p w14:paraId="69E278F9" w14:textId="77777777" w:rsidR="000034C2" w:rsidRPr="00303484" w:rsidRDefault="000034C2" w:rsidP="000034C2">
            <w:pPr>
              <w:rPr>
                <w:rFonts w:ascii="Verdana" w:hAnsi="Verdana"/>
                <w:sz w:val="20"/>
                <w:szCs w:val="20"/>
              </w:rPr>
            </w:pPr>
            <w:r w:rsidRPr="00303484">
              <w:rPr>
                <w:rFonts w:ascii="Verdana" w:hAnsi="Verdana"/>
                <w:sz w:val="20"/>
                <w:szCs w:val="20"/>
              </w:rPr>
              <w:t>**</w:t>
            </w:r>
          </w:p>
        </w:tc>
      </w:tr>
      <w:tr w:rsidR="000034C2" w:rsidRPr="00303484" w14:paraId="47238467" w14:textId="77777777">
        <w:trPr>
          <w:trHeight w:val="300"/>
        </w:trPr>
        <w:tc>
          <w:tcPr>
            <w:tcW w:w="2800" w:type="dxa"/>
            <w:tcBorders>
              <w:top w:val="nil"/>
              <w:left w:val="nil"/>
              <w:bottom w:val="nil"/>
              <w:right w:val="nil"/>
            </w:tcBorders>
            <w:shd w:val="clear" w:color="auto" w:fill="auto"/>
            <w:vAlign w:val="bottom"/>
          </w:tcPr>
          <w:p w14:paraId="50092056" w14:textId="77777777" w:rsidR="000034C2" w:rsidRPr="00303484" w:rsidRDefault="000034C2" w:rsidP="000034C2">
            <w:pPr>
              <w:rPr>
                <w:rFonts w:ascii="Times New Roman" w:hAnsi="Times New Roman"/>
                <w:i/>
                <w:iCs/>
              </w:rPr>
            </w:pPr>
            <w:proofErr w:type="spellStart"/>
            <w:r w:rsidRPr="00303484">
              <w:rPr>
                <w:rFonts w:ascii="Times New Roman" w:hAnsi="Times New Roman"/>
                <w:i/>
                <w:iCs/>
              </w:rPr>
              <w:t>Morinda</w:t>
            </w:r>
            <w:proofErr w:type="spellEnd"/>
            <w:r w:rsidRPr="00303484">
              <w:rPr>
                <w:rFonts w:ascii="Times New Roman" w:hAnsi="Times New Roman"/>
                <w:i/>
                <w:iCs/>
              </w:rPr>
              <w:t xml:space="preserve"> </w:t>
            </w:r>
            <w:proofErr w:type="spellStart"/>
            <w:r w:rsidRPr="00303484">
              <w:rPr>
                <w:rFonts w:ascii="Times New Roman" w:hAnsi="Times New Roman"/>
                <w:i/>
                <w:iCs/>
              </w:rPr>
              <w:t>citrifolia</w:t>
            </w:r>
            <w:proofErr w:type="spellEnd"/>
          </w:p>
        </w:tc>
        <w:tc>
          <w:tcPr>
            <w:tcW w:w="2340" w:type="dxa"/>
            <w:tcBorders>
              <w:top w:val="nil"/>
              <w:left w:val="nil"/>
              <w:bottom w:val="nil"/>
              <w:right w:val="nil"/>
            </w:tcBorders>
            <w:shd w:val="clear" w:color="auto" w:fill="auto"/>
            <w:vAlign w:val="bottom"/>
          </w:tcPr>
          <w:p w14:paraId="092A5CDC" w14:textId="77777777" w:rsidR="000034C2" w:rsidRPr="00303484" w:rsidRDefault="000034C2" w:rsidP="000034C2">
            <w:pPr>
              <w:rPr>
                <w:rFonts w:ascii="Times New Roman" w:hAnsi="Times New Roman"/>
              </w:rPr>
            </w:pPr>
            <w:r w:rsidRPr="00303484">
              <w:rPr>
                <w:rFonts w:ascii="Times New Roman" w:hAnsi="Times New Roman"/>
              </w:rPr>
              <w:t>full</w:t>
            </w:r>
          </w:p>
        </w:tc>
        <w:tc>
          <w:tcPr>
            <w:tcW w:w="1840" w:type="dxa"/>
            <w:tcBorders>
              <w:top w:val="nil"/>
              <w:left w:val="nil"/>
              <w:bottom w:val="nil"/>
              <w:right w:val="nil"/>
            </w:tcBorders>
            <w:shd w:val="clear" w:color="auto" w:fill="auto"/>
            <w:vAlign w:val="bottom"/>
          </w:tcPr>
          <w:p w14:paraId="393920B1" w14:textId="77777777" w:rsidR="000034C2" w:rsidRPr="00303484" w:rsidRDefault="000034C2" w:rsidP="000034C2">
            <w:pPr>
              <w:jc w:val="right"/>
              <w:rPr>
                <w:rFonts w:ascii="Times New Roman" w:hAnsi="Times New Roman"/>
              </w:rPr>
            </w:pPr>
            <w:r w:rsidRPr="00303484">
              <w:rPr>
                <w:rFonts w:ascii="Times New Roman" w:hAnsi="Times New Roman"/>
              </w:rPr>
              <w:t>130.1</w:t>
            </w:r>
          </w:p>
        </w:tc>
        <w:tc>
          <w:tcPr>
            <w:tcW w:w="840" w:type="dxa"/>
            <w:tcBorders>
              <w:top w:val="nil"/>
              <w:left w:val="nil"/>
              <w:bottom w:val="nil"/>
              <w:right w:val="nil"/>
            </w:tcBorders>
            <w:shd w:val="clear" w:color="auto" w:fill="auto"/>
            <w:noWrap/>
            <w:vAlign w:val="bottom"/>
          </w:tcPr>
          <w:p w14:paraId="5FA7E5B0" w14:textId="77777777" w:rsidR="000034C2" w:rsidRPr="00303484" w:rsidRDefault="000034C2" w:rsidP="000034C2">
            <w:pPr>
              <w:rPr>
                <w:rFonts w:ascii="Verdana" w:hAnsi="Verdana"/>
                <w:sz w:val="20"/>
                <w:szCs w:val="20"/>
              </w:rPr>
            </w:pPr>
          </w:p>
        </w:tc>
      </w:tr>
      <w:tr w:rsidR="000034C2" w:rsidRPr="00303484" w14:paraId="0E6F553E" w14:textId="77777777">
        <w:trPr>
          <w:trHeight w:val="300"/>
        </w:trPr>
        <w:tc>
          <w:tcPr>
            <w:tcW w:w="2800" w:type="dxa"/>
            <w:tcBorders>
              <w:top w:val="nil"/>
              <w:left w:val="nil"/>
              <w:bottom w:val="nil"/>
              <w:right w:val="nil"/>
            </w:tcBorders>
            <w:shd w:val="clear" w:color="auto" w:fill="auto"/>
            <w:noWrap/>
            <w:vAlign w:val="bottom"/>
          </w:tcPr>
          <w:p w14:paraId="389B39BC" w14:textId="77777777" w:rsidR="000034C2" w:rsidRPr="00303484" w:rsidRDefault="000034C2" w:rsidP="000034C2">
            <w:pPr>
              <w:rPr>
                <w:rFonts w:ascii="Verdana" w:hAnsi="Verdana"/>
                <w:sz w:val="20"/>
                <w:szCs w:val="20"/>
              </w:rPr>
            </w:pPr>
          </w:p>
        </w:tc>
        <w:tc>
          <w:tcPr>
            <w:tcW w:w="2340" w:type="dxa"/>
            <w:tcBorders>
              <w:top w:val="nil"/>
              <w:left w:val="nil"/>
              <w:bottom w:val="nil"/>
              <w:right w:val="nil"/>
            </w:tcBorders>
            <w:shd w:val="clear" w:color="auto" w:fill="auto"/>
            <w:vAlign w:val="bottom"/>
          </w:tcPr>
          <w:p w14:paraId="3602C4BA" w14:textId="77777777"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nil"/>
              <w:right w:val="nil"/>
            </w:tcBorders>
            <w:shd w:val="clear" w:color="auto" w:fill="auto"/>
            <w:vAlign w:val="bottom"/>
          </w:tcPr>
          <w:p w14:paraId="2341EED6" w14:textId="77777777" w:rsidR="000034C2" w:rsidRPr="00303484" w:rsidRDefault="000034C2" w:rsidP="000034C2">
            <w:pPr>
              <w:jc w:val="right"/>
              <w:rPr>
                <w:rFonts w:ascii="Times New Roman" w:hAnsi="Times New Roman"/>
              </w:rPr>
            </w:pPr>
            <w:r w:rsidRPr="00303484">
              <w:rPr>
                <w:rFonts w:ascii="Times New Roman" w:hAnsi="Times New Roman"/>
              </w:rPr>
              <w:t>141.3</w:t>
            </w:r>
          </w:p>
        </w:tc>
        <w:tc>
          <w:tcPr>
            <w:tcW w:w="840" w:type="dxa"/>
            <w:tcBorders>
              <w:top w:val="nil"/>
              <w:left w:val="nil"/>
              <w:bottom w:val="nil"/>
              <w:right w:val="nil"/>
            </w:tcBorders>
            <w:shd w:val="clear" w:color="auto" w:fill="auto"/>
            <w:noWrap/>
            <w:vAlign w:val="bottom"/>
          </w:tcPr>
          <w:p w14:paraId="3374445C" w14:textId="77777777" w:rsidR="000034C2" w:rsidRPr="00303484" w:rsidRDefault="000034C2" w:rsidP="000034C2">
            <w:pPr>
              <w:rPr>
                <w:rFonts w:ascii="Verdana" w:hAnsi="Verdana"/>
                <w:sz w:val="20"/>
                <w:szCs w:val="20"/>
              </w:rPr>
            </w:pPr>
            <w:r w:rsidRPr="00303484">
              <w:rPr>
                <w:rFonts w:ascii="Verdana" w:hAnsi="Verdana"/>
                <w:sz w:val="20"/>
                <w:szCs w:val="20"/>
              </w:rPr>
              <w:t>**</w:t>
            </w:r>
          </w:p>
        </w:tc>
      </w:tr>
      <w:tr w:rsidR="000034C2" w:rsidRPr="00303484" w14:paraId="2E45E38F" w14:textId="77777777">
        <w:trPr>
          <w:trHeight w:val="300"/>
        </w:trPr>
        <w:tc>
          <w:tcPr>
            <w:tcW w:w="2800" w:type="dxa"/>
            <w:tcBorders>
              <w:top w:val="nil"/>
              <w:left w:val="nil"/>
              <w:bottom w:val="nil"/>
              <w:right w:val="nil"/>
            </w:tcBorders>
            <w:shd w:val="clear" w:color="auto" w:fill="auto"/>
            <w:vAlign w:val="bottom"/>
          </w:tcPr>
          <w:p w14:paraId="6025DA80" w14:textId="77777777" w:rsidR="000034C2" w:rsidRPr="00303484" w:rsidRDefault="000034C2" w:rsidP="000034C2">
            <w:pPr>
              <w:rPr>
                <w:rFonts w:ascii="Times New Roman" w:hAnsi="Times New Roman"/>
                <w:i/>
                <w:iCs/>
              </w:rPr>
            </w:pPr>
            <w:proofErr w:type="spellStart"/>
            <w:r w:rsidRPr="00303484">
              <w:rPr>
                <w:rFonts w:ascii="Times New Roman" w:hAnsi="Times New Roman"/>
                <w:i/>
                <w:iCs/>
              </w:rPr>
              <w:t>Neisosperma</w:t>
            </w:r>
            <w:proofErr w:type="spellEnd"/>
            <w:r w:rsidRPr="00303484">
              <w:rPr>
                <w:rFonts w:ascii="Times New Roman" w:hAnsi="Times New Roman"/>
                <w:i/>
                <w:iCs/>
              </w:rPr>
              <w:t xml:space="preserve"> </w:t>
            </w:r>
            <w:proofErr w:type="spellStart"/>
            <w:r w:rsidRPr="00303484">
              <w:rPr>
                <w:rFonts w:ascii="Times New Roman" w:hAnsi="Times New Roman"/>
                <w:i/>
                <w:iCs/>
              </w:rPr>
              <w:t>oppositifolia</w:t>
            </w:r>
            <w:proofErr w:type="spellEnd"/>
          </w:p>
        </w:tc>
        <w:tc>
          <w:tcPr>
            <w:tcW w:w="2340" w:type="dxa"/>
            <w:tcBorders>
              <w:top w:val="nil"/>
              <w:left w:val="nil"/>
              <w:bottom w:val="nil"/>
              <w:right w:val="nil"/>
            </w:tcBorders>
            <w:shd w:val="clear" w:color="auto" w:fill="auto"/>
            <w:vAlign w:val="bottom"/>
          </w:tcPr>
          <w:p w14:paraId="273C5C6F" w14:textId="77777777" w:rsidR="000034C2" w:rsidRPr="00303484" w:rsidRDefault="000034C2" w:rsidP="000034C2">
            <w:pPr>
              <w:rPr>
                <w:rFonts w:ascii="Times New Roman" w:hAnsi="Times New Roman"/>
              </w:rPr>
            </w:pPr>
            <w:r w:rsidRPr="00303484">
              <w:rPr>
                <w:rFonts w:ascii="Times New Roman" w:hAnsi="Times New Roman"/>
              </w:rPr>
              <w:t>full</w:t>
            </w:r>
          </w:p>
        </w:tc>
        <w:tc>
          <w:tcPr>
            <w:tcW w:w="1840" w:type="dxa"/>
            <w:tcBorders>
              <w:top w:val="nil"/>
              <w:left w:val="nil"/>
              <w:bottom w:val="nil"/>
              <w:right w:val="nil"/>
            </w:tcBorders>
            <w:shd w:val="clear" w:color="auto" w:fill="auto"/>
            <w:vAlign w:val="bottom"/>
          </w:tcPr>
          <w:p w14:paraId="51B2D26F" w14:textId="77777777" w:rsidR="000034C2" w:rsidRPr="00303484" w:rsidRDefault="000034C2" w:rsidP="000034C2">
            <w:pPr>
              <w:jc w:val="right"/>
              <w:rPr>
                <w:rFonts w:ascii="Times New Roman" w:hAnsi="Times New Roman"/>
              </w:rPr>
            </w:pPr>
            <w:r w:rsidRPr="00303484">
              <w:rPr>
                <w:rFonts w:ascii="Times New Roman" w:hAnsi="Times New Roman"/>
              </w:rPr>
              <w:t>76.05</w:t>
            </w:r>
          </w:p>
        </w:tc>
        <w:tc>
          <w:tcPr>
            <w:tcW w:w="840" w:type="dxa"/>
            <w:tcBorders>
              <w:top w:val="nil"/>
              <w:left w:val="nil"/>
              <w:bottom w:val="nil"/>
              <w:right w:val="nil"/>
            </w:tcBorders>
            <w:shd w:val="clear" w:color="auto" w:fill="auto"/>
            <w:noWrap/>
            <w:vAlign w:val="bottom"/>
          </w:tcPr>
          <w:p w14:paraId="543FCA6F" w14:textId="77777777" w:rsidR="000034C2" w:rsidRPr="00303484" w:rsidRDefault="000034C2" w:rsidP="000034C2">
            <w:pPr>
              <w:rPr>
                <w:rFonts w:ascii="Verdana" w:hAnsi="Verdana"/>
                <w:sz w:val="20"/>
                <w:szCs w:val="20"/>
              </w:rPr>
            </w:pPr>
          </w:p>
        </w:tc>
      </w:tr>
      <w:tr w:rsidR="000034C2" w:rsidRPr="00303484" w14:paraId="0A804B28" w14:textId="77777777">
        <w:trPr>
          <w:trHeight w:val="300"/>
        </w:trPr>
        <w:tc>
          <w:tcPr>
            <w:tcW w:w="2800" w:type="dxa"/>
            <w:tcBorders>
              <w:top w:val="nil"/>
              <w:left w:val="nil"/>
              <w:bottom w:val="nil"/>
              <w:right w:val="nil"/>
            </w:tcBorders>
            <w:shd w:val="clear" w:color="auto" w:fill="auto"/>
            <w:noWrap/>
            <w:vAlign w:val="bottom"/>
          </w:tcPr>
          <w:p w14:paraId="4A37B99E" w14:textId="77777777" w:rsidR="000034C2" w:rsidRPr="00303484" w:rsidRDefault="000034C2" w:rsidP="000034C2">
            <w:pPr>
              <w:rPr>
                <w:rFonts w:ascii="Verdana" w:hAnsi="Verdana"/>
                <w:sz w:val="20"/>
                <w:szCs w:val="20"/>
              </w:rPr>
            </w:pPr>
          </w:p>
        </w:tc>
        <w:tc>
          <w:tcPr>
            <w:tcW w:w="2340" w:type="dxa"/>
            <w:tcBorders>
              <w:top w:val="nil"/>
              <w:left w:val="nil"/>
              <w:bottom w:val="nil"/>
              <w:right w:val="nil"/>
            </w:tcBorders>
            <w:shd w:val="clear" w:color="auto" w:fill="auto"/>
            <w:vAlign w:val="bottom"/>
          </w:tcPr>
          <w:p w14:paraId="56D8C5FA" w14:textId="77777777"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nil"/>
              <w:right w:val="nil"/>
            </w:tcBorders>
            <w:shd w:val="clear" w:color="auto" w:fill="auto"/>
            <w:vAlign w:val="bottom"/>
          </w:tcPr>
          <w:p w14:paraId="552FF105" w14:textId="77777777" w:rsidR="000034C2" w:rsidRPr="00303484" w:rsidRDefault="000034C2" w:rsidP="000034C2">
            <w:pPr>
              <w:jc w:val="right"/>
              <w:rPr>
                <w:rFonts w:ascii="Times New Roman" w:hAnsi="Times New Roman"/>
              </w:rPr>
            </w:pPr>
            <w:r w:rsidRPr="00303484">
              <w:rPr>
                <w:rFonts w:ascii="Times New Roman" w:hAnsi="Times New Roman"/>
              </w:rPr>
              <w:t>74.51</w:t>
            </w:r>
          </w:p>
        </w:tc>
        <w:tc>
          <w:tcPr>
            <w:tcW w:w="840" w:type="dxa"/>
            <w:tcBorders>
              <w:top w:val="nil"/>
              <w:left w:val="nil"/>
              <w:bottom w:val="nil"/>
              <w:right w:val="nil"/>
            </w:tcBorders>
            <w:shd w:val="clear" w:color="auto" w:fill="auto"/>
            <w:noWrap/>
            <w:vAlign w:val="bottom"/>
          </w:tcPr>
          <w:p w14:paraId="2B3E278E" w14:textId="77777777" w:rsidR="000034C2" w:rsidRPr="00303484" w:rsidRDefault="000034C2" w:rsidP="000034C2">
            <w:pPr>
              <w:rPr>
                <w:rFonts w:ascii="Verdana" w:hAnsi="Verdana"/>
                <w:sz w:val="20"/>
                <w:szCs w:val="20"/>
              </w:rPr>
            </w:pPr>
          </w:p>
        </w:tc>
      </w:tr>
      <w:tr w:rsidR="000034C2" w:rsidRPr="00303484" w14:paraId="1E8E5082" w14:textId="77777777">
        <w:trPr>
          <w:trHeight w:val="300"/>
        </w:trPr>
        <w:tc>
          <w:tcPr>
            <w:tcW w:w="2800" w:type="dxa"/>
            <w:tcBorders>
              <w:top w:val="nil"/>
              <w:left w:val="nil"/>
              <w:bottom w:val="nil"/>
              <w:right w:val="nil"/>
            </w:tcBorders>
            <w:shd w:val="clear" w:color="auto" w:fill="auto"/>
            <w:vAlign w:val="bottom"/>
          </w:tcPr>
          <w:p w14:paraId="76CFE577" w14:textId="77777777" w:rsidR="000034C2" w:rsidRPr="00303484" w:rsidRDefault="000034C2" w:rsidP="000034C2">
            <w:pPr>
              <w:rPr>
                <w:rFonts w:ascii="Times New Roman" w:hAnsi="Times New Roman"/>
                <w:i/>
                <w:iCs/>
              </w:rPr>
            </w:pPr>
            <w:proofErr w:type="spellStart"/>
            <w:r w:rsidRPr="00303484">
              <w:rPr>
                <w:rFonts w:ascii="Times New Roman" w:hAnsi="Times New Roman"/>
                <w:i/>
                <w:iCs/>
              </w:rPr>
              <w:t>Premna</w:t>
            </w:r>
            <w:proofErr w:type="spellEnd"/>
            <w:r w:rsidRPr="00303484">
              <w:rPr>
                <w:rFonts w:ascii="Times New Roman" w:hAnsi="Times New Roman"/>
                <w:i/>
                <w:iCs/>
              </w:rPr>
              <w:t xml:space="preserve"> </w:t>
            </w:r>
            <w:proofErr w:type="spellStart"/>
            <w:r w:rsidRPr="00303484">
              <w:rPr>
                <w:rFonts w:ascii="Times New Roman" w:hAnsi="Times New Roman"/>
                <w:i/>
                <w:iCs/>
              </w:rPr>
              <w:t>obtusifolia</w:t>
            </w:r>
            <w:proofErr w:type="spellEnd"/>
          </w:p>
        </w:tc>
        <w:tc>
          <w:tcPr>
            <w:tcW w:w="2340" w:type="dxa"/>
            <w:tcBorders>
              <w:top w:val="nil"/>
              <w:left w:val="nil"/>
              <w:bottom w:val="nil"/>
              <w:right w:val="nil"/>
            </w:tcBorders>
            <w:shd w:val="clear" w:color="auto" w:fill="auto"/>
            <w:vAlign w:val="bottom"/>
          </w:tcPr>
          <w:p w14:paraId="20A2FF51" w14:textId="77777777" w:rsidR="000034C2" w:rsidRPr="00303484" w:rsidRDefault="000034C2" w:rsidP="000034C2">
            <w:pPr>
              <w:rPr>
                <w:rFonts w:ascii="Times New Roman" w:hAnsi="Times New Roman"/>
              </w:rPr>
            </w:pPr>
            <w:r w:rsidRPr="00303484">
              <w:rPr>
                <w:rFonts w:ascii="Times New Roman" w:hAnsi="Times New Roman"/>
              </w:rPr>
              <w:t>full</w:t>
            </w:r>
          </w:p>
        </w:tc>
        <w:tc>
          <w:tcPr>
            <w:tcW w:w="1840" w:type="dxa"/>
            <w:tcBorders>
              <w:top w:val="nil"/>
              <w:left w:val="nil"/>
              <w:bottom w:val="nil"/>
              <w:right w:val="nil"/>
            </w:tcBorders>
            <w:shd w:val="clear" w:color="auto" w:fill="auto"/>
            <w:vAlign w:val="bottom"/>
          </w:tcPr>
          <w:p w14:paraId="28298E49" w14:textId="77777777" w:rsidR="000034C2" w:rsidRPr="00303484" w:rsidRDefault="000034C2" w:rsidP="000034C2">
            <w:pPr>
              <w:jc w:val="right"/>
              <w:rPr>
                <w:rFonts w:ascii="Times New Roman" w:hAnsi="Times New Roman"/>
              </w:rPr>
            </w:pPr>
            <w:r w:rsidRPr="00303484">
              <w:rPr>
                <w:rFonts w:ascii="Times New Roman" w:hAnsi="Times New Roman"/>
              </w:rPr>
              <w:t>95.69</w:t>
            </w:r>
          </w:p>
        </w:tc>
        <w:tc>
          <w:tcPr>
            <w:tcW w:w="840" w:type="dxa"/>
            <w:tcBorders>
              <w:top w:val="nil"/>
              <w:left w:val="nil"/>
              <w:bottom w:val="nil"/>
              <w:right w:val="nil"/>
            </w:tcBorders>
            <w:shd w:val="clear" w:color="auto" w:fill="auto"/>
            <w:noWrap/>
            <w:vAlign w:val="bottom"/>
          </w:tcPr>
          <w:p w14:paraId="5D444169" w14:textId="77777777" w:rsidR="000034C2" w:rsidRPr="00303484" w:rsidRDefault="000034C2" w:rsidP="000034C2">
            <w:pPr>
              <w:rPr>
                <w:rFonts w:ascii="Verdana" w:hAnsi="Verdana"/>
                <w:sz w:val="20"/>
                <w:szCs w:val="20"/>
              </w:rPr>
            </w:pPr>
          </w:p>
        </w:tc>
      </w:tr>
      <w:tr w:rsidR="000034C2" w:rsidRPr="00303484" w14:paraId="2522F142" w14:textId="77777777">
        <w:trPr>
          <w:trHeight w:val="300"/>
        </w:trPr>
        <w:tc>
          <w:tcPr>
            <w:tcW w:w="2800" w:type="dxa"/>
            <w:tcBorders>
              <w:top w:val="nil"/>
              <w:left w:val="nil"/>
              <w:bottom w:val="nil"/>
              <w:right w:val="nil"/>
            </w:tcBorders>
            <w:shd w:val="clear" w:color="auto" w:fill="auto"/>
            <w:noWrap/>
            <w:vAlign w:val="bottom"/>
          </w:tcPr>
          <w:p w14:paraId="54B34C43" w14:textId="77777777" w:rsidR="000034C2" w:rsidRPr="00303484" w:rsidRDefault="000034C2" w:rsidP="000034C2">
            <w:pPr>
              <w:rPr>
                <w:rFonts w:ascii="Verdana" w:hAnsi="Verdana"/>
                <w:sz w:val="20"/>
                <w:szCs w:val="20"/>
              </w:rPr>
            </w:pPr>
          </w:p>
        </w:tc>
        <w:tc>
          <w:tcPr>
            <w:tcW w:w="2340" w:type="dxa"/>
            <w:tcBorders>
              <w:top w:val="nil"/>
              <w:left w:val="nil"/>
              <w:bottom w:val="nil"/>
              <w:right w:val="nil"/>
            </w:tcBorders>
            <w:shd w:val="clear" w:color="auto" w:fill="auto"/>
            <w:vAlign w:val="bottom"/>
          </w:tcPr>
          <w:p w14:paraId="7D8199A7" w14:textId="77777777"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nil"/>
              <w:right w:val="nil"/>
            </w:tcBorders>
            <w:shd w:val="clear" w:color="auto" w:fill="auto"/>
            <w:vAlign w:val="bottom"/>
          </w:tcPr>
          <w:p w14:paraId="6FF08A69" w14:textId="77777777" w:rsidR="000034C2" w:rsidRPr="00303484" w:rsidRDefault="000034C2" w:rsidP="000034C2">
            <w:pPr>
              <w:jc w:val="right"/>
              <w:rPr>
                <w:rFonts w:ascii="Times New Roman" w:hAnsi="Times New Roman"/>
              </w:rPr>
            </w:pPr>
            <w:r w:rsidRPr="00303484">
              <w:rPr>
                <w:rFonts w:ascii="Times New Roman" w:hAnsi="Times New Roman"/>
              </w:rPr>
              <w:t>108.4</w:t>
            </w:r>
          </w:p>
        </w:tc>
        <w:tc>
          <w:tcPr>
            <w:tcW w:w="840" w:type="dxa"/>
            <w:tcBorders>
              <w:top w:val="nil"/>
              <w:left w:val="nil"/>
              <w:bottom w:val="nil"/>
              <w:right w:val="nil"/>
            </w:tcBorders>
            <w:shd w:val="clear" w:color="auto" w:fill="auto"/>
            <w:noWrap/>
            <w:vAlign w:val="bottom"/>
          </w:tcPr>
          <w:p w14:paraId="79FAC9F7" w14:textId="77777777" w:rsidR="000034C2" w:rsidRPr="00303484" w:rsidRDefault="000034C2" w:rsidP="000034C2">
            <w:pPr>
              <w:rPr>
                <w:rFonts w:ascii="Verdana" w:hAnsi="Verdana"/>
                <w:sz w:val="20"/>
                <w:szCs w:val="20"/>
              </w:rPr>
            </w:pPr>
            <w:r w:rsidRPr="00303484">
              <w:rPr>
                <w:rFonts w:ascii="Verdana" w:hAnsi="Verdana"/>
                <w:sz w:val="20"/>
                <w:szCs w:val="20"/>
              </w:rPr>
              <w:t>**</w:t>
            </w:r>
          </w:p>
        </w:tc>
      </w:tr>
      <w:tr w:rsidR="000034C2" w:rsidRPr="00303484" w14:paraId="6332FF33" w14:textId="77777777">
        <w:trPr>
          <w:trHeight w:val="300"/>
        </w:trPr>
        <w:tc>
          <w:tcPr>
            <w:tcW w:w="2800" w:type="dxa"/>
            <w:tcBorders>
              <w:top w:val="nil"/>
              <w:left w:val="nil"/>
              <w:bottom w:val="nil"/>
              <w:right w:val="nil"/>
            </w:tcBorders>
            <w:shd w:val="clear" w:color="auto" w:fill="auto"/>
            <w:vAlign w:val="bottom"/>
          </w:tcPr>
          <w:p w14:paraId="488E3370" w14:textId="77777777" w:rsidR="000034C2" w:rsidRPr="00303484" w:rsidRDefault="000034C2" w:rsidP="000034C2">
            <w:pPr>
              <w:rPr>
                <w:rFonts w:ascii="Times New Roman" w:hAnsi="Times New Roman"/>
                <w:i/>
                <w:iCs/>
              </w:rPr>
            </w:pPr>
            <w:proofErr w:type="spellStart"/>
            <w:r w:rsidRPr="00303484">
              <w:rPr>
                <w:rFonts w:ascii="Times New Roman" w:hAnsi="Times New Roman"/>
                <w:i/>
                <w:iCs/>
              </w:rPr>
              <w:t>Psychotria</w:t>
            </w:r>
            <w:proofErr w:type="spellEnd"/>
            <w:r w:rsidRPr="00303484">
              <w:rPr>
                <w:rFonts w:ascii="Times New Roman" w:hAnsi="Times New Roman"/>
                <w:i/>
                <w:iCs/>
              </w:rPr>
              <w:t xml:space="preserve"> </w:t>
            </w:r>
            <w:proofErr w:type="spellStart"/>
            <w:r w:rsidRPr="00303484">
              <w:rPr>
                <w:rFonts w:ascii="Times New Roman" w:hAnsi="Times New Roman"/>
                <w:i/>
                <w:iCs/>
              </w:rPr>
              <w:t>mariannensis</w:t>
            </w:r>
            <w:proofErr w:type="spellEnd"/>
            <w:r>
              <w:rPr>
                <w:rFonts w:ascii="Times New Roman" w:hAnsi="Times New Roman"/>
                <w:i/>
                <w:iCs/>
              </w:rPr>
              <w:t xml:space="preserve"> </w:t>
            </w:r>
          </w:p>
        </w:tc>
        <w:tc>
          <w:tcPr>
            <w:tcW w:w="2340" w:type="dxa"/>
            <w:tcBorders>
              <w:top w:val="nil"/>
              <w:left w:val="nil"/>
              <w:bottom w:val="nil"/>
              <w:right w:val="nil"/>
            </w:tcBorders>
            <w:shd w:val="clear" w:color="auto" w:fill="auto"/>
            <w:vAlign w:val="bottom"/>
          </w:tcPr>
          <w:p w14:paraId="12582DF3" w14:textId="77777777" w:rsidR="000034C2" w:rsidRPr="00303484" w:rsidRDefault="000034C2" w:rsidP="000034C2">
            <w:pPr>
              <w:rPr>
                <w:rFonts w:ascii="Times New Roman" w:hAnsi="Times New Roman"/>
              </w:rPr>
            </w:pPr>
            <w:r w:rsidRPr="00303484">
              <w:rPr>
                <w:rFonts w:ascii="Times New Roman" w:hAnsi="Times New Roman"/>
              </w:rPr>
              <w:t>full</w:t>
            </w:r>
          </w:p>
        </w:tc>
        <w:tc>
          <w:tcPr>
            <w:tcW w:w="1840" w:type="dxa"/>
            <w:tcBorders>
              <w:top w:val="nil"/>
              <w:left w:val="nil"/>
              <w:bottom w:val="nil"/>
              <w:right w:val="nil"/>
            </w:tcBorders>
            <w:shd w:val="clear" w:color="auto" w:fill="auto"/>
            <w:vAlign w:val="bottom"/>
          </w:tcPr>
          <w:p w14:paraId="5BE78A15" w14:textId="77777777" w:rsidR="000034C2" w:rsidRPr="00303484" w:rsidRDefault="000034C2" w:rsidP="000034C2">
            <w:pPr>
              <w:jc w:val="right"/>
              <w:rPr>
                <w:rFonts w:ascii="Times New Roman" w:hAnsi="Times New Roman"/>
              </w:rPr>
            </w:pPr>
            <w:r w:rsidRPr="00303484">
              <w:rPr>
                <w:rFonts w:ascii="Times New Roman" w:hAnsi="Times New Roman"/>
              </w:rPr>
              <w:t>71.98</w:t>
            </w:r>
          </w:p>
        </w:tc>
        <w:tc>
          <w:tcPr>
            <w:tcW w:w="840" w:type="dxa"/>
            <w:tcBorders>
              <w:top w:val="nil"/>
              <w:left w:val="nil"/>
              <w:bottom w:val="nil"/>
              <w:right w:val="nil"/>
            </w:tcBorders>
            <w:shd w:val="clear" w:color="auto" w:fill="auto"/>
            <w:noWrap/>
            <w:vAlign w:val="bottom"/>
          </w:tcPr>
          <w:p w14:paraId="5CA93A6B" w14:textId="77777777" w:rsidR="000034C2" w:rsidRPr="00303484" w:rsidRDefault="000034C2" w:rsidP="000034C2">
            <w:pPr>
              <w:rPr>
                <w:rFonts w:ascii="Verdana" w:hAnsi="Verdana"/>
                <w:sz w:val="20"/>
                <w:szCs w:val="20"/>
              </w:rPr>
            </w:pPr>
          </w:p>
        </w:tc>
      </w:tr>
      <w:tr w:rsidR="000034C2" w:rsidRPr="00303484" w14:paraId="40DEC066" w14:textId="77777777">
        <w:trPr>
          <w:trHeight w:val="300"/>
        </w:trPr>
        <w:tc>
          <w:tcPr>
            <w:tcW w:w="2800" w:type="dxa"/>
            <w:tcBorders>
              <w:top w:val="nil"/>
              <w:left w:val="nil"/>
              <w:bottom w:val="single" w:sz="4" w:space="0" w:color="auto"/>
              <w:right w:val="nil"/>
            </w:tcBorders>
            <w:shd w:val="clear" w:color="auto" w:fill="auto"/>
            <w:vAlign w:val="bottom"/>
          </w:tcPr>
          <w:p w14:paraId="367529AF" w14:textId="77777777" w:rsidR="000034C2" w:rsidRPr="00303484" w:rsidRDefault="000034C2" w:rsidP="000034C2">
            <w:pPr>
              <w:rPr>
                <w:rFonts w:ascii="Times New Roman" w:hAnsi="Times New Roman"/>
              </w:rPr>
            </w:pPr>
            <w:r w:rsidRPr="00303484">
              <w:rPr>
                <w:rFonts w:ascii="Times New Roman" w:hAnsi="Times New Roman"/>
              </w:rPr>
              <w:t> </w:t>
            </w:r>
          </w:p>
        </w:tc>
        <w:tc>
          <w:tcPr>
            <w:tcW w:w="2340" w:type="dxa"/>
            <w:tcBorders>
              <w:top w:val="nil"/>
              <w:left w:val="nil"/>
              <w:bottom w:val="single" w:sz="4" w:space="0" w:color="auto"/>
              <w:right w:val="nil"/>
            </w:tcBorders>
            <w:shd w:val="clear" w:color="auto" w:fill="auto"/>
            <w:vAlign w:val="bottom"/>
          </w:tcPr>
          <w:p w14:paraId="47CCF677" w14:textId="77777777"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single" w:sz="4" w:space="0" w:color="auto"/>
              <w:right w:val="nil"/>
            </w:tcBorders>
            <w:shd w:val="clear" w:color="auto" w:fill="auto"/>
            <w:vAlign w:val="bottom"/>
          </w:tcPr>
          <w:p w14:paraId="1D180F8B" w14:textId="77777777" w:rsidR="000034C2" w:rsidRPr="00303484" w:rsidRDefault="000034C2" w:rsidP="000034C2">
            <w:pPr>
              <w:jc w:val="right"/>
              <w:rPr>
                <w:rFonts w:ascii="Times New Roman" w:hAnsi="Times New Roman"/>
              </w:rPr>
            </w:pPr>
            <w:r w:rsidRPr="00303484">
              <w:rPr>
                <w:rFonts w:ascii="Times New Roman" w:hAnsi="Times New Roman"/>
              </w:rPr>
              <w:t>88.06</w:t>
            </w:r>
          </w:p>
        </w:tc>
        <w:tc>
          <w:tcPr>
            <w:tcW w:w="840" w:type="dxa"/>
            <w:tcBorders>
              <w:top w:val="nil"/>
              <w:left w:val="nil"/>
              <w:bottom w:val="single" w:sz="4" w:space="0" w:color="auto"/>
              <w:right w:val="nil"/>
            </w:tcBorders>
            <w:shd w:val="clear" w:color="auto" w:fill="auto"/>
            <w:noWrap/>
            <w:vAlign w:val="bottom"/>
          </w:tcPr>
          <w:p w14:paraId="3F1918F2" w14:textId="77777777" w:rsidR="000034C2" w:rsidRPr="00303484" w:rsidRDefault="000034C2" w:rsidP="000034C2">
            <w:pPr>
              <w:rPr>
                <w:rFonts w:ascii="Verdana" w:hAnsi="Verdana"/>
                <w:sz w:val="20"/>
                <w:szCs w:val="20"/>
              </w:rPr>
            </w:pPr>
            <w:r w:rsidRPr="00303484">
              <w:rPr>
                <w:rFonts w:ascii="Verdana" w:hAnsi="Verdana"/>
                <w:sz w:val="20"/>
                <w:szCs w:val="20"/>
              </w:rPr>
              <w:t>**</w:t>
            </w:r>
          </w:p>
        </w:tc>
      </w:tr>
    </w:tbl>
    <w:p w14:paraId="3C87E3A5" w14:textId="77777777" w:rsidR="000034C2" w:rsidRPr="00124D16" w:rsidRDefault="000034C2" w:rsidP="000034C2">
      <w:pPr>
        <w:spacing w:line="480" w:lineRule="auto"/>
        <w:rPr>
          <w:rFonts w:ascii="Times New Roman" w:hAnsi="Times New Roman" w:cs="Times New Roman"/>
        </w:rPr>
      </w:pPr>
    </w:p>
    <w:p w14:paraId="4434FB92" w14:textId="77777777" w:rsidR="000034C2" w:rsidRDefault="000034C2" w:rsidP="000034C2">
      <w:pPr>
        <w:rPr>
          <w:rFonts w:ascii="Times New Roman" w:hAnsi="Times New Roman" w:cs="Times New Roman"/>
        </w:rPr>
      </w:pPr>
    </w:p>
    <w:p w14:paraId="3FA3E695" w14:textId="77777777" w:rsidR="000034C2" w:rsidRDefault="000034C2" w:rsidP="000034C2">
      <w:pPr>
        <w:rPr>
          <w:rFonts w:ascii="Times New Roman" w:hAnsi="Times New Roman" w:cs="Times New Roman"/>
        </w:rPr>
      </w:pPr>
      <w:r>
        <w:rPr>
          <w:rFonts w:ascii="Times New Roman" w:hAnsi="Times New Roman" w:cs="Times New Roman"/>
          <w:b/>
        </w:rPr>
        <w:t>Table 4</w:t>
      </w:r>
      <w:r w:rsidRPr="00124D16">
        <w:rPr>
          <w:rFonts w:ascii="Times New Roman" w:hAnsi="Times New Roman" w:cs="Times New Roman"/>
          <w:b/>
        </w:rPr>
        <w:t xml:space="preserve">. </w:t>
      </w:r>
      <w:r w:rsidRPr="00FD77D3">
        <w:rPr>
          <w:rFonts w:ascii="Times New Roman" w:hAnsi="Times New Roman" w:cs="Times New Roman"/>
        </w:rPr>
        <w:t>List and counts of species germinated in scats.</w:t>
      </w:r>
      <w:r>
        <w:rPr>
          <w:rFonts w:ascii="Times New Roman" w:hAnsi="Times New Roman" w:cs="Times New Roman"/>
          <w:b/>
        </w:rPr>
        <w:t xml:space="preserve"> </w:t>
      </w:r>
      <w:r>
        <w:rPr>
          <w:rFonts w:ascii="Times New Roman" w:hAnsi="Times New Roman" w:cs="Times New Roman"/>
        </w:rPr>
        <w:t>A variety of species germinated from</w:t>
      </w:r>
      <w:r w:rsidRPr="00124D16">
        <w:rPr>
          <w:rFonts w:ascii="Times New Roman" w:hAnsi="Times New Roman" w:cs="Times New Roman"/>
        </w:rPr>
        <w:t xml:space="preserve"> deer</w:t>
      </w:r>
      <w:r>
        <w:rPr>
          <w:rFonts w:ascii="Times New Roman" w:hAnsi="Times New Roman" w:cs="Times New Roman"/>
        </w:rPr>
        <w:t xml:space="preserve"> (n = 20)</w:t>
      </w:r>
      <w:r w:rsidRPr="00124D16">
        <w:rPr>
          <w:rFonts w:ascii="Times New Roman" w:hAnsi="Times New Roman" w:cs="Times New Roman"/>
        </w:rPr>
        <w:t xml:space="preserve"> and pig scats</w:t>
      </w:r>
      <w:r>
        <w:rPr>
          <w:rFonts w:ascii="Times New Roman" w:hAnsi="Times New Roman" w:cs="Times New Roman"/>
        </w:rPr>
        <w:t xml:space="preserve"> (n = 31)</w:t>
      </w:r>
      <w:r w:rsidRPr="00124D16">
        <w:rPr>
          <w:rFonts w:ascii="Times New Roman" w:hAnsi="Times New Roman" w:cs="Times New Roman"/>
        </w:rPr>
        <w:t>.</w:t>
      </w:r>
    </w:p>
    <w:p w14:paraId="0DD1B41B" w14:textId="77777777" w:rsidR="000034C2" w:rsidRPr="00124D16" w:rsidRDefault="000034C2" w:rsidP="000034C2">
      <w:pPr>
        <w:rPr>
          <w:rFonts w:ascii="Times New Roman" w:hAnsi="Times New Roman" w:cs="Times New Roman"/>
        </w:rPr>
      </w:pPr>
    </w:p>
    <w:tbl>
      <w:tblPr>
        <w:tblW w:w="8948" w:type="dxa"/>
        <w:tblInd w:w="36" w:type="dxa"/>
        <w:tblLayout w:type="fixed"/>
        <w:tblLook w:val="0000" w:firstRow="0" w:lastRow="0" w:firstColumn="0" w:lastColumn="0" w:noHBand="0" w:noVBand="0"/>
      </w:tblPr>
      <w:tblGrid>
        <w:gridCol w:w="923"/>
        <w:gridCol w:w="2499"/>
        <w:gridCol w:w="993"/>
        <w:gridCol w:w="1273"/>
        <w:gridCol w:w="992"/>
        <w:gridCol w:w="1276"/>
        <w:gridCol w:w="992"/>
      </w:tblGrid>
      <w:tr w:rsidR="000034C2" w:rsidRPr="00480DCF" w14:paraId="78A8FA9E" w14:textId="77777777">
        <w:trPr>
          <w:trHeight w:val="620"/>
        </w:trPr>
        <w:tc>
          <w:tcPr>
            <w:tcW w:w="923" w:type="dxa"/>
            <w:tcBorders>
              <w:top w:val="nil"/>
              <w:left w:val="nil"/>
              <w:bottom w:val="single" w:sz="8" w:space="0" w:color="auto"/>
              <w:right w:val="nil"/>
            </w:tcBorders>
            <w:shd w:val="clear" w:color="auto" w:fill="auto"/>
            <w:noWrap/>
            <w:vAlign w:val="center"/>
          </w:tcPr>
          <w:p w14:paraId="40F71858" w14:textId="77777777" w:rsidR="000034C2" w:rsidRPr="00480DCF" w:rsidRDefault="000034C2" w:rsidP="000034C2">
            <w:pPr>
              <w:rPr>
                <w:rFonts w:ascii="Times New Roman" w:hAnsi="Times New Roman"/>
                <w:b/>
                <w:bCs/>
              </w:rPr>
            </w:pPr>
            <w:r w:rsidRPr="00480DCF">
              <w:rPr>
                <w:rFonts w:ascii="Times New Roman" w:hAnsi="Times New Roman"/>
                <w:b/>
                <w:bCs/>
              </w:rPr>
              <w:t> </w:t>
            </w:r>
          </w:p>
        </w:tc>
        <w:tc>
          <w:tcPr>
            <w:tcW w:w="2499" w:type="dxa"/>
            <w:tcBorders>
              <w:top w:val="nil"/>
              <w:left w:val="nil"/>
              <w:bottom w:val="single" w:sz="8" w:space="0" w:color="auto"/>
              <w:right w:val="nil"/>
            </w:tcBorders>
            <w:shd w:val="clear" w:color="auto" w:fill="auto"/>
            <w:vAlign w:val="center"/>
          </w:tcPr>
          <w:p w14:paraId="626DCC12" w14:textId="77777777" w:rsidR="000034C2" w:rsidRPr="00480DCF" w:rsidRDefault="000034C2" w:rsidP="000034C2">
            <w:pPr>
              <w:rPr>
                <w:rFonts w:ascii="Times New Roman" w:hAnsi="Times New Roman"/>
                <w:b/>
                <w:bCs/>
              </w:rPr>
            </w:pPr>
            <w:r w:rsidRPr="00480DCF">
              <w:rPr>
                <w:rFonts w:ascii="Times New Roman" w:hAnsi="Times New Roman"/>
                <w:b/>
                <w:bCs/>
              </w:rPr>
              <w:t>Species</w:t>
            </w:r>
          </w:p>
        </w:tc>
        <w:tc>
          <w:tcPr>
            <w:tcW w:w="993" w:type="dxa"/>
            <w:tcBorders>
              <w:top w:val="nil"/>
              <w:left w:val="nil"/>
              <w:bottom w:val="single" w:sz="8" w:space="0" w:color="auto"/>
              <w:right w:val="nil"/>
            </w:tcBorders>
            <w:shd w:val="clear" w:color="auto" w:fill="auto"/>
            <w:vAlign w:val="center"/>
          </w:tcPr>
          <w:p w14:paraId="293AC228" w14:textId="77777777" w:rsidR="000034C2" w:rsidRPr="00480DCF" w:rsidRDefault="000034C2" w:rsidP="000034C2">
            <w:pPr>
              <w:rPr>
                <w:rFonts w:ascii="Times New Roman" w:hAnsi="Times New Roman"/>
                <w:b/>
                <w:bCs/>
              </w:rPr>
            </w:pPr>
            <w:r w:rsidRPr="00480DCF">
              <w:rPr>
                <w:rFonts w:ascii="Times New Roman" w:hAnsi="Times New Roman"/>
                <w:b/>
                <w:bCs/>
              </w:rPr>
              <w:t>Native/Exotic</w:t>
            </w:r>
          </w:p>
        </w:tc>
        <w:tc>
          <w:tcPr>
            <w:tcW w:w="1273" w:type="dxa"/>
            <w:tcBorders>
              <w:top w:val="nil"/>
              <w:left w:val="nil"/>
              <w:bottom w:val="single" w:sz="8" w:space="0" w:color="auto"/>
              <w:right w:val="nil"/>
            </w:tcBorders>
            <w:shd w:val="clear" w:color="auto" w:fill="auto"/>
            <w:vAlign w:val="center"/>
          </w:tcPr>
          <w:p w14:paraId="4E37366C" w14:textId="77777777" w:rsidR="000034C2" w:rsidRPr="00480DCF" w:rsidRDefault="000034C2" w:rsidP="000034C2">
            <w:pPr>
              <w:rPr>
                <w:rFonts w:ascii="Times New Roman" w:hAnsi="Times New Roman"/>
                <w:b/>
                <w:bCs/>
              </w:rPr>
            </w:pPr>
            <w:r w:rsidRPr="00480DCF">
              <w:rPr>
                <w:rFonts w:ascii="Times New Roman" w:hAnsi="Times New Roman"/>
                <w:b/>
                <w:bCs/>
              </w:rPr>
              <w:t>Seedlings per deer scat</w:t>
            </w:r>
          </w:p>
        </w:tc>
        <w:tc>
          <w:tcPr>
            <w:tcW w:w="992" w:type="dxa"/>
            <w:tcBorders>
              <w:top w:val="nil"/>
              <w:left w:val="nil"/>
              <w:bottom w:val="single" w:sz="8" w:space="0" w:color="auto"/>
              <w:right w:val="nil"/>
            </w:tcBorders>
            <w:shd w:val="clear" w:color="auto" w:fill="auto"/>
            <w:vAlign w:val="center"/>
          </w:tcPr>
          <w:p w14:paraId="372FA86C" w14:textId="77777777" w:rsidR="000034C2" w:rsidRPr="00480DCF" w:rsidRDefault="000034C2" w:rsidP="000034C2">
            <w:pPr>
              <w:rPr>
                <w:rFonts w:ascii="Times New Roman" w:hAnsi="Times New Roman"/>
                <w:b/>
                <w:bCs/>
              </w:rPr>
            </w:pPr>
            <w:r>
              <w:rPr>
                <w:rFonts w:ascii="Times New Roman" w:hAnsi="Times New Roman"/>
                <w:b/>
                <w:bCs/>
              </w:rPr>
              <w:t xml:space="preserve">deer </w:t>
            </w:r>
            <w:r w:rsidRPr="00480DCF">
              <w:rPr>
                <w:rFonts w:ascii="Times New Roman" w:hAnsi="Times New Roman"/>
                <w:b/>
                <w:bCs/>
              </w:rPr>
              <w:t>scats</w:t>
            </w:r>
            <w:r>
              <w:rPr>
                <w:rFonts w:ascii="Times New Roman" w:hAnsi="Times New Roman"/>
                <w:b/>
                <w:bCs/>
              </w:rPr>
              <w:t xml:space="preserve"> with </w:t>
            </w:r>
          </w:p>
        </w:tc>
        <w:tc>
          <w:tcPr>
            <w:tcW w:w="1276" w:type="dxa"/>
            <w:tcBorders>
              <w:top w:val="nil"/>
              <w:left w:val="nil"/>
              <w:bottom w:val="single" w:sz="8" w:space="0" w:color="auto"/>
              <w:right w:val="nil"/>
            </w:tcBorders>
            <w:shd w:val="clear" w:color="auto" w:fill="auto"/>
            <w:vAlign w:val="center"/>
          </w:tcPr>
          <w:p w14:paraId="3A5D133F" w14:textId="77777777" w:rsidR="000034C2" w:rsidRPr="00480DCF" w:rsidRDefault="000034C2" w:rsidP="000034C2">
            <w:pPr>
              <w:rPr>
                <w:rFonts w:ascii="Times New Roman" w:hAnsi="Times New Roman"/>
                <w:b/>
                <w:bCs/>
              </w:rPr>
            </w:pPr>
            <w:r w:rsidRPr="00480DCF">
              <w:rPr>
                <w:rFonts w:ascii="Times New Roman" w:hAnsi="Times New Roman"/>
                <w:b/>
                <w:bCs/>
              </w:rPr>
              <w:t>Seedlings per pig scat</w:t>
            </w:r>
          </w:p>
        </w:tc>
        <w:tc>
          <w:tcPr>
            <w:tcW w:w="992" w:type="dxa"/>
            <w:tcBorders>
              <w:top w:val="nil"/>
              <w:left w:val="nil"/>
              <w:bottom w:val="single" w:sz="8" w:space="0" w:color="auto"/>
              <w:right w:val="nil"/>
            </w:tcBorders>
            <w:shd w:val="clear" w:color="auto" w:fill="auto"/>
            <w:noWrap/>
            <w:vAlign w:val="center"/>
          </w:tcPr>
          <w:p w14:paraId="1FB833D3" w14:textId="77777777" w:rsidR="000034C2" w:rsidRPr="00480DCF" w:rsidRDefault="000034C2" w:rsidP="000034C2">
            <w:pPr>
              <w:rPr>
                <w:rFonts w:ascii="Times New Roman" w:hAnsi="Times New Roman"/>
                <w:b/>
                <w:bCs/>
              </w:rPr>
            </w:pPr>
            <w:r>
              <w:rPr>
                <w:rFonts w:ascii="Times New Roman" w:hAnsi="Times New Roman"/>
                <w:b/>
                <w:bCs/>
              </w:rPr>
              <w:t xml:space="preserve">pig </w:t>
            </w:r>
            <w:r w:rsidRPr="00480DCF">
              <w:rPr>
                <w:rFonts w:ascii="Times New Roman" w:hAnsi="Times New Roman"/>
                <w:b/>
                <w:bCs/>
              </w:rPr>
              <w:t>scats</w:t>
            </w:r>
            <w:r>
              <w:rPr>
                <w:rFonts w:ascii="Times New Roman" w:hAnsi="Times New Roman"/>
                <w:b/>
                <w:bCs/>
              </w:rPr>
              <w:t xml:space="preserve"> with</w:t>
            </w:r>
          </w:p>
        </w:tc>
      </w:tr>
      <w:tr w:rsidR="000034C2" w:rsidRPr="00480DCF" w14:paraId="483509D5" w14:textId="77777777">
        <w:trPr>
          <w:trHeight w:val="300"/>
        </w:trPr>
        <w:tc>
          <w:tcPr>
            <w:tcW w:w="923" w:type="dxa"/>
            <w:vMerge w:val="restart"/>
            <w:tcBorders>
              <w:top w:val="nil"/>
              <w:left w:val="nil"/>
              <w:bottom w:val="single" w:sz="4" w:space="0" w:color="000000"/>
              <w:right w:val="nil"/>
            </w:tcBorders>
            <w:shd w:val="clear" w:color="auto" w:fill="auto"/>
            <w:noWrap/>
            <w:vAlign w:val="center"/>
          </w:tcPr>
          <w:p w14:paraId="05A37EDB" w14:textId="77777777" w:rsidR="000034C2" w:rsidRPr="00480DCF" w:rsidRDefault="000034C2" w:rsidP="000034C2">
            <w:pPr>
              <w:rPr>
                <w:rFonts w:ascii="Times New Roman" w:hAnsi="Times New Roman"/>
              </w:rPr>
            </w:pPr>
            <w:r w:rsidRPr="00480DCF">
              <w:rPr>
                <w:rFonts w:ascii="Times New Roman" w:hAnsi="Times New Roman"/>
              </w:rPr>
              <w:t>Vines</w:t>
            </w:r>
          </w:p>
        </w:tc>
        <w:tc>
          <w:tcPr>
            <w:tcW w:w="2499" w:type="dxa"/>
            <w:tcBorders>
              <w:top w:val="nil"/>
              <w:left w:val="nil"/>
              <w:bottom w:val="nil"/>
              <w:right w:val="nil"/>
            </w:tcBorders>
            <w:shd w:val="clear" w:color="auto" w:fill="auto"/>
            <w:noWrap/>
            <w:vAlign w:val="center"/>
          </w:tcPr>
          <w:p w14:paraId="6C4649FC" w14:textId="77777777" w:rsidR="000034C2" w:rsidRPr="00480DCF" w:rsidRDefault="000034C2" w:rsidP="000034C2">
            <w:pPr>
              <w:rPr>
                <w:rFonts w:ascii="Times New Roman" w:hAnsi="Times New Roman"/>
                <w:i/>
                <w:iCs/>
              </w:rPr>
            </w:pPr>
            <w:proofErr w:type="spellStart"/>
            <w:r w:rsidRPr="00480DCF">
              <w:rPr>
                <w:rFonts w:ascii="Times New Roman" w:hAnsi="Times New Roman"/>
                <w:i/>
                <w:iCs/>
              </w:rPr>
              <w:t>Passiflora</w:t>
            </w:r>
            <w:proofErr w:type="spellEnd"/>
            <w:r w:rsidRPr="00480DCF">
              <w:rPr>
                <w:rFonts w:ascii="Times New Roman" w:hAnsi="Times New Roman"/>
                <w:i/>
                <w:iCs/>
              </w:rPr>
              <w:t xml:space="preserve"> </w:t>
            </w:r>
            <w:proofErr w:type="spellStart"/>
            <w:r w:rsidRPr="00480DCF">
              <w:rPr>
                <w:rFonts w:ascii="Times New Roman" w:hAnsi="Times New Roman"/>
                <w:i/>
                <w:iCs/>
              </w:rPr>
              <w:t>suberosa</w:t>
            </w:r>
            <w:proofErr w:type="spellEnd"/>
          </w:p>
        </w:tc>
        <w:tc>
          <w:tcPr>
            <w:tcW w:w="993" w:type="dxa"/>
            <w:tcBorders>
              <w:top w:val="nil"/>
              <w:left w:val="nil"/>
              <w:bottom w:val="nil"/>
              <w:right w:val="nil"/>
            </w:tcBorders>
            <w:shd w:val="clear" w:color="auto" w:fill="auto"/>
            <w:noWrap/>
            <w:vAlign w:val="center"/>
          </w:tcPr>
          <w:p w14:paraId="5F912BC0" w14:textId="77777777" w:rsidR="000034C2" w:rsidRPr="00480DCF" w:rsidRDefault="000034C2" w:rsidP="000034C2">
            <w:pPr>
              <w:rPr>
                <w:rFonts w:ascii="Times New Roman" w:hAnsi="Times New Roman"/>
              </w:rPr>
            </w:pPr>
            <w:r w:rsidRPr="00480DCF">
              <w:rPr>
                <w:rFonts w:ascii="Times New Roman" w:hAnsi="Times New Roman"/>
              </w:rPr>
              <w:t>Exotic</w:t>
            </w:r>
          </w:p>
        </w:tc>
        <w:tc>
          <w:tcPr>
            <w:tcW w:w="1273" w:type="dxa"/>
            <w:tcBorders>
              <w:top w:val="nil"/>
              <w:left w:val="nil"/>
              <w:bottom w:val="nil"/>
              <w:right w:val="nil"/>
            </w:tcBorders>
            <w:shd w:val="clear" w:color="auto" w:fill="auto"/>
            <w:noWrap/>
            <w:vAlign w:val="center"/>
          </w:tcPr>
          <w:p w14:paraId="5F485178" w14:textId="77777777" w:rsidR="000034C2" w:rsidRPr="00480DCF" w:rsidRDefault="000034C2" w:rsidP="000034C2">
            <w:pPr>
              <w:rPr>
                <w:rFonts w:ascii="Times New Roman" w:hAnsi="Times New Roman"/>
              </w:rPr>
            </w:pPr>
            <w:r w:rsidRPr="00480DCF">
              <w:rPr>
                <w:rFonts w:ascii="Times New Roman" w:hAnsi="Times New Roman"/>
              </w:rPr>
              <w:t>0.05</w:t>
            </w:r>
          </w:p>
        </w:tc>
        <w:tc>
          <w:tcPr>
            <w:tcW w:w="992" w:type="dxa"/>
            <w:tcBorders>
              <w:top w:val="nil"/>
              <w:left w:val="nil"/>
              <w:bottom w:val="nil"/>
              <w:right w:val="nil"/>
            </w:tcBorders>
            <w:shd w:val="clear" w:color="auto" w:fill="auto"/>
            <w:vAlign w:val="center"/>
          </w:tcPr>
          <w:p w14:paraId="746A57EF" w14:textId="77777777" w:rsidR="000034C2" w:rsidRPr="00480DCF" w:rsidRDefault="000034C2" w:rsidP="000034C2">
            <w:pPr>
              <w:rPr>
                <w:rFonts w:ascii="Times New Roman" w:hAnsi="Times New Roman"/>
              </w:rPr>
            </w:pPr>
            <w:r w:rsidRPr="00480DCF">
              <w:rPr>
                <w:rFonts w:ascii="Times New Roman" w:hAnsi="Times New Roman"/>
              </w:rPr>
              <w:t>1</w:t>
            </w:r>
          </w:p>
        </w:tc>
        <w:tc>
          <w:tcPr>
            <w:tcW w:w="1276" w:type="dxa"/>
            <w:tcBorders>
              <w:top w:val="nil"/>
              <w:left w:val="nil"/>
              <w:bottom w:val="nil"/>
              <w:right w:val="nil"/>
            </w:tcBorders>
            <w:shd w:val="clear" w:color="auto" w:fill="auto"/>
            <w:noWrap/>
            <w:vAlign w:val="center"/>
          </w:tcPr>
          <w:p w14:paraId="2EBC68E2" w14:textId="77777777" w:rsidR="000034C2" w:rsidRPr="00480DCF" w:rsidRDefault="000034C2" w:rsidP="000034C2">
            <w:pPr>
              <w:rPr>
                <w:rFonts w:ascii="Times New Roman" w:hAnsi="Times New Roman"/>
              </w:rPr>
            </w:pPr>
            <w:r w:rsidRPr="00480DCF">
              <w:rPr>
                <w:rFonts w:ascii="Times New Roman" w:hAnsi="Times New Roman"/>
              </w:rPr>
              <w:t>0.42</w:t>
            </w:r>
          </w:p>
        </w:tc>
        <w:tc>
          <w:tcPr>
            <w:tcW w:w="992" w:type="dxa"/>
            <w:tcBorders>
              <w:top w:val="nil"/>
              <w:left w:val="nil"/>
              <w:bottom w:val="nil"/>
              <w:right w:val="nil"/>
            </w:tcBorders>
            <w:shd w:val="clear" w:color="auto" w:fill="auto"/>
            <w:noWrap/>
            <w:vAlign w:val="center"/>
          </w:tcPr>
          <w:p w14:paraId="0D105FBA" w14:textId="77777777" w:rsidR="000034C2" w:rsidRPr="00480DCF" w:rsidRDefault="000034C2" w:rsidP="000034C2">
            <w:pPr>
              <w:rPr>
                <w:rFonts w:ascii="Times New Roman" w:hAnsi="Times New Roman"/>
              </w:rPr>
            </w:pPr>
            <w:r w:rsidRPr="00480DCF">
              <w:rPr>
                <w:rFonts w:ascii="Times New Roman" w:hAnsi="Times New Roman"/>
              </w:rPr>
              <w:t>20</w:t>
            </w:r>
          </w:p>
        </w:tc>
      </w:tr>
      <w:tr w:rsidR="000034C2" w:rsidRPr="00480DCF" w14:paraId="3D0D70ED" w14:textId="77777777">
        <w:trPr>
          <w:trHeight w:val="300"/>
        </w:trPr>
        <w:tc>
          <w:tcPr>
            <w:tcW w:w="923" w:type="dxa"/>
            <w:vMerge/>
            <w:tcBorders>
              <w:top w:val="nil"/>
              <w:left w:val="nil"/>
              <w:bottom w:val="single" w:sz="4" w:space="0" w:color="000000"/>
              <w:right w:val="nil"/>
            </w:tcBorders>
            <w:shd w:val="clear" w:color="auto" w:fill="auto"/>
            <w:vAlign w:val="center"/>
          </w:tcPr>
          <w:p w14:paraId="35C7111D" w14:textId="77777777" w:rsidR="000034C2" w:rsidRPr="00480DCF" w:rsidRDefault="000034C2" w:rsidP="000034C2">
            <w:pPr>
              <w:rPr>
                <w:rFonts w:ascii="Times New Roman" w:hAnsi="Times New Roman"/>
              </w:rPr>
            </w:pPr>
          </w:p>
        </w:tc>
        <w:tc>
          <w:tcPr>
            <w:tcW w:w="2499" w:type="dxa"/>
            <w:tcBorders>
              <w:top w:val="nil"/>
              <w:left w:val="nil"/>
              <w:bottom w:val="nil"/>
              <w:right w:val="nil"/>
            </w:tcBorders>
            <w:shd w:val="clear" w:color="auto" w:fill="auto"/>
            <w:noWrap/>
            <w:vAlign w:val="center"/>
          </w:tcPr>
          <w:p w14:paraId="30E84C1E" w14:textId="77777777" w:rsidR="000034C2" w:rsidRPr="00480DCF" w:rsidRDefault="000034C2" w:rsidP="000034C2">
            <w:pPr>
              <w:rPr>
                <w:rFonts w:ascii="Times New Roman" w:hAnsi="Times New Roman"/>
                <w:i/>
                <w:iCs/>
              </w:rPr>
            </w:pPr>
            <w:proofErr w:type="spellStart"/>
            <w:r w:rsidRPr="00480DCF">
              <w:rPr>
                <w:rFonts w:ascii="Times New Roman" w:hAnsi="Times New Roman"/>
                <w:i/>
                <w:iCs/>
              </w:rPr>
              <w:t>Mikania</w:t>
            </w:r>
            <w:proofErr w:type="spellEnd"/>
            <w:r w:rsidRPr="00480DCF">
              <w:rPr>
                <w:rFonts w:ascii="Times New Roman" w:hAnsi="Times New Roman"/>
                <w:i/>
                <w:iCs/>
              </w:rPr>
              <w:t xml:space="preserve"> </w:t>
            </w:r>
            <w:proofErr w:type="spellStart"/>
            <w:r w:rsidRPr="00480DCF">
              <w:rPr>
                <w:rFonts w:ascii="Times New Roman" w:hAnsi="Times New Roman"/>
                <w:i/>
                <w:iCs/>
              </w:rPr>
              <w:t>micrantha</w:t>
            </w:r>
            <w:proofErr w:type="spellEnd"/>
          </w:p>
        </w:tc>
        <w:tc>
          <w:tcPr>
            <w:tcW w:w="993" w:type="dxa"/>
            <w:tcBorders>
              <w:top w:val="nil"/>
              <w:left w:val="nil"/>
              <w:bottom w:val="nil"/>
              <w:right w:val="nil"/>
            </w:tcBorders>
            <w:shd w:val="clear" w:color="auto" w:fill="auto"/>
            <w:noWrap/>
            <w:vAlign w:val="center"/>
          </w:tcPr>
          <w:p w14:paraId="5ABCF8C8" w14:textId="77777777" w:rsidR="000034C2" w:rsidRPr="00480DCF" w:rsidRDefault="000034C2" w:rsidP="000034C2">
            <w:pPr>
              <w:rPr>
                <w:rFonts w:ascii="Times New Roman" w:hAnsi="Times New Roman"/>
              </w:rPr>
            </w:pPr>
            <w:r w:rsidRPr="00480DCF">
              <w:rPr>
                <w:rFonts w:ascii="Times New Roman" w:hAnsi="Times New Roman"/>
              </w:rPr>
              <w:t>Exotic</w:t>
            </w:r>
          </w:p>
        </w:tc>
        <w:tc>
          <w:tcPr>
            <w:tcW w:w="1273" w:type="dxa"/>
            <w:tcBorders>
              <w:top w:val="nil"/>
              <w:left w:val="nil"/>
              <w:bottom w:val="nil"/>
              <w:right w:val="nil"/>
            </w:tcBorders>
            <w:shd w:val="clear" w:color="auto" w:fill="auto"/>
            <w:noWrap/>
            <w:vAlign w:val="center"/>
          </w:tcPr>
          <w:p w14:paraId="1EA1015A" w14:textId="77777777" w:rsidR="000034C2" w:rsidRPr="00480DCF" w:rsidRDefault="000034C2" w:rsidP="000034C2">
            <w:pPr>
              <w:rPr>
                <w:rFonts w:ascii="Times New Roman" w:hAnsi="Times New Roman"/>
              </w:rPr>
            </w:pPr>
            <w:r w:rsidRPr="00480DCF">
              <w:rPr>
                <w:rFonts w:ascii="Times New Roman" w:hAnsi="Times New Roman"/>
              </w:rPr>
              <w:t>0.05</w:t>
            </w:r>
          </w:p>
        </w:tc>
        <w:tc>
          <w:tcPr>
            <w:tcW w:w="992" w:type="dxa"/>
            <w:tcBorders>
              <w:top w:val="nil"/>
              <w:left w:val="nil"/>
              <w:bottom w:val="nil"/>
              <w:right w:val="nil"/>
            </w:tcBorders>
            <w:shd w:val="clear" w:color="auto" w:fill="auto"/>
            <w:vAlign w:val="center"/>
          </w:tcPr>
          <w:p w14:paraId="21BD945E" w14:textId="77777777" w:rsidR="000034C2" w:rsidRPr="00480DCF" w:rsidRDefault="000034C2" w:rsidP="000034C2">
            <w:pPr>
              <w:rPr>
                <w:rFonts w:ascii="Times New Roman" w:hAnsi="Times New Roman"/>
              </w:rPr>
            </w:pPr>
            <w:r w:rsidRPr="00480DCF">
              <w:rPr>
                <w:rFonts w:ascii="Times New Roman" w:hAnsi="Times New Roman"/>
              </w:rPr>
              <w:t>1</w:t>
            </w:r>
          </w:p>
        </w:tc>
        <w:tc>
          <w:tcPr>
            <w:tcW w:w="1276" w:type="dxa"/>
            <w:tcBorders>
              <w:top w:val="nil"/>
              <w:left w:val="nil"/>
              <w:bottom w:val="nil"/>
              <w:right w:val="nil"/>
            </w:tcBorders>
            <w:shd w:val="clear" w:color="auto" w:fill="auto"/>
            <w:noWrap/>
            <w:vAlign w:val="center"/>
          </w:tcPr>
          <w:p w14:paraId="00F1963F" w14:textId="77777777" w:rsidR="000034C2" w:rsidRPr="00480DCF" w:rsidRDefault="000034C2" w:rsidP="000034C2">
            <w:pPr>
              <w:rPr>
                <w:rFonts w:ascii="Times New Roman" w:hAnsi="Times New Roman"/>
              </w:rPr>
            </w:pPr>
            <w:r w:rsidRPr="00480DCF">
              <w:rPr>
                <w:rFonts w:ascii="Times New Roman" w:hAnsi="Times New Roman"/>
              </w:rPr>
              <w:t>0</w:t>
            </w:r>
          </w:p>
        </w:tc>
        <w:tc>
          <w:tcPr>
            <w:tcW w:w="992" w:type="dxa"/>
            <w:tcBorders>
              <w:top w:val="nil"/>
              <w:left w:val="nil"/>
              <w:bottom w:val="nil"/>
              <w:right w:val="nil"/>
            </w:tcBorders>
            <w:shd w:val="clear" w:color="auto" w:fill="auto"/>
            <w:noWrap/>
            <w:vAlign w:val="center"/>
          </w:tcPr>
          <w:p w14:paraId="4F1D95EC" w14:textId="77777777" w:rsidR="000034C2" w:rsidRPr="00480DCF" w:rsidRDefault="000034C2" w:rsidP="000034C2">
            <w:pPr>
              <w:rPr>
                <w:rFonts w:ascii="Times New Roman" w:hAnsi="Times New Roman"/>
              </w:rPr>
            </w:pPr>
            <w:r w:rsidRPr="00480DCF">
              <w:rPr>
                <w:rFonts w:ascii="Times New Roman" w:hAnsi="Times New Roman"/>
              </w:rPr>
              <w:t>13</w:t>
            </w:r>
          </w:p>
        </w:tc>
      </w:tr>
      <w:tr w:rsidR="000034C2" w:rsidRPr="00480DCF" w14:paraId="7BE0E69A" w14:textId="77777777">
        <w:trPr>
          <w:trHeight w:val="300"/>
        </w:trPr>
        <w:tc>
          <w:tcPr>
            <w:tcW w:w="923" w:type="dxa"/>
            <w:vMerge/>
            <w:tcBorders>
              <w:top w:val="nil"/>
              <w:left w:val="nil"/>
              <w:bottom w:val="single" w:sz="4" w:space="0" w:color="000000"/>
              <w:right w:val="nil"/>
            </w:tcBorders>
            <w:shd w:val="clear" w:color="auto" w:fill="auto"/>
            <w:vAlign w:val="center"/>
          </w:tcPr>
          <w:p w14:paraId="47B21282" w14:textId="77777777" w:rsidR="000034C2" w:rsidRPr="00480DCF" w:rsidRDefault="000034C2" w:rsidP="000034C2">
            <w:pPr>
              <w:rPr>
                <w:rFonts w:ascii="Times New Roman" w:hAnsi="Times New Roman"/>
              </w:rPr>
            </w:pPr>
          </w:p>
        </w:tc>
        <w:tc>
          <w:tcPr>
            <w:tcW w:w="2499" w:type="dxa"/>
            <w:tcBorders>
              <w:top w:val="nil"/>
              <w:left w:val="nil"/>
              <w:bottom w:val="single" w:sz="4" w:space="0" w:color="auto"/>
              <w:right w:val="nil"/>
            </w:tcBorders>
            <w:shd w:val="clear" w:color="auto" w:fill="auto"/>
            <w:noWrap/>
            <w:vAlign w:val="center"/>
          </w:tcPr>
          <w:p w14:paraId="157CD9F9" w14:textId="77777777" w:rsidR="000034C2" w:rsidRPr="00480DCF" w:rsidRDefault="000034C2" w:rsidP="000034C2">
            <w:pPr>
              <w:rPr>
                <w:rFonts w:ascii="Times New Roman" w:hAnsi="Times New Roman"/>
                <w:i/>
                <w:iCs/>
              </w:rPr>
            </w:pPr>
            <w:proofErr w:type="spellStart"/>
            <w:r w:rsidRPr="00480DCF">
              <w:rPr>
                <w:rFonts w:ascii="Times New Roman" w:hAnsi="Times New Roman"/>
                <w:i/>
                <w:iCs/>
              </w:rPr>
              <w:t>Coccinia</w:t>
            </w:r>
            <w:proofErr w:type="spellEnd"/>
            <w:r w:rsidRPr="00480DCF">
              <w:rPr>
                <w:rFonts w:ascii="Times New Roman" w:hAnsi="Times New Roman"/>
                <w:i/>
                <w:iCs/>
              </w:rPr>
              <w:t xml:space="preserve"> </w:t>
            </w:r>
            <w:proofErr w:type="spellStart"/>
            <w:r w:rsidRPr="00480DCF">
              <w:rPr>
                <w:rFonts w:ascii="Times New Roman" w:hAnsi="Times New Roman"/>
                <w:i/>
                <w:iCs/>
              </w:rPr>
              <w:t>grandis</w:t>
            </w:r>
            <w:proofErr w:type="spellEnd"/>
          </w:p>
        </w:tc>
        <w:tc>
          <w:tcPr>
            <w:tcW w:w="993" w:type="dxa"/>
            <w:tcBorders>
              <w:top w:val="nil"/>
              <w:left w:val="nil"/>
              <w:bottom w:val="single" w:sz="4" w:space="0" w:color="auto"/>
              <w:right w:val="nil"/>
            </w:tcBorders>
            <w:shd w:val="clear" w:color="auto" w:fill="auto"/>
            <w:noWrap/>
            <w:vAlign w:val="center"/>
          </w:tcPr>
          <w:p w14:paraId="71C2E9A4" w14:textId="77777777" w:rsidR="000034C2" w:rsidRPr="00480DCF" w:rsidRDefault="000034C2" w:rsidP="000034C2">
            <w:pPr>
              <w:rPr>
                <w:rFonts w:ascii="Times New Roman" w:hAnsi="Times New Roman"/>
              </w:rPr>
            </w:pPr>
            <w:r w:rsidRPr="00480DCF">
              <w:rPr>
                <w:rFonts w:ascii="Times New Roman" w:hAnsi="Times New Roman"/>
              </w:rPr>
              <w:t>Exotic</w:t>
            </w:r>
          </w:p>
        </w:tc>
        <w:tc>
          <w:tcPr>
            <w:tcW w:w="1273" w:type="dxa"/>
            <w:tcBorders>
              <w:top w:val="nil"/>
              <w:left w:val="nil"/>
              <w:bottom w:val="single" w:sz="4" w:space="0" w:color="auto"/>
              <w:right w:val="nil"/>
            </w:tcBorders>
            <w:shd w:val="clear" w:color="auto" w:fill="auto"/>
            <w:noWrap/>
            <w:vAlign w:val="center"/>
          </w:tcPr>
          <w:p w14:paraId="5D8A1DA8" w14:textId="77777777" w:rsidR="000034C2" w:rsidRPr="00480DCF" w:rsidRDefault="000034C2" w:rsidP="000034C2">
            <w:pPr>
              <w:rPr>
                <w:rFonts w:ascii="Times New Roman" w:hAnsi="Times New Roman"/>
              </w:rPr>
            </w:pPr>
            <w:r w:rsidRPr="00480DCF">
              <w:rPr>
                <w:rFonts w:ascii="Times New Roman" w:hAnsi="Times New Roman"/>
              </w:rPr>
              <w:t>0</w:t>
            </w:r>
          </w:p>
        </w:tc>
        <w:tc>
          <w:tcPr>
            <w:tcW w:w="992" w:type="dxa"/>
            <w:tcBorders>
              <w:top w:val="nil"/>
              <w:left w:val="nil"/>
              <w:bottom w:val="single" w:sz="4" w:space="0" w:color="auto"/>
              <w:right w:val="nil"/>
            </w:tcBorders>
            <w:shd w:val="clear" w:color="auto" w:fill="auto"/>
            <w:vAlign w:val="center"/>
          </w:tcPr>
          <w:p w14:paraId="16A09139" w14:textId="77777777" w:rsidR="000034C2" w:rsidRPr="00480DCF" w:rsidRDefault="000034C2" w:rsidP="000034C2">
            <w:pPr>
              <w:rPr>
                <w:rFonts w:ascii="Times New Roman" w:hAnsi="Times New Roman"/>
              </w:rPr>
            </w:pPr>
            <w:r w:rsidRPr="00480DCF">
              <w:rPr>
                <w:rFonts w:ascii="Times New Roman" w:hAnsi="Times New Roman"/>
              </w:rPr>
              <w:t>0</w:t>
            </w:r>
          </w:p>
        </w:tc>
        <w:tc>
          <w:tcPr>
            <w:tcW w:w="1276" w:type="dxa"/>
            <w:tcBorders>
              <w:top w:val="nil"/>
              <w:left w:val="nil"/>
              <w:bottom w:val="single" w:sz="4" w:space="0" w:color="auto"/>
              <w:right w:val="nil"/>
            </w:tcBorders>
            <w:shd w:val="clear" w:color="auto" w:fill="auto"/>
            <w:noWrap/>
            <w:vAlign w:val="center"/>
          </w:tcPr>
          <w:p w14:paraId="28EFED5C" w14:textId="77777777" w:rsidR="000034C2" w:rsidRPr="00480DCF" w:rsidRDefault="000034C2" w:rsidP="000034C2">
            <w:pPr>
              <w:rPr>
                <w:rFonts w:ascii="Times New Roman" w:hAnsi="Times New Roman"/>
              </w:rPr>
            </w:pPr>
            <w:r w:rsidRPr="00480DCF">
              <w:rPr>
                <w:rFonts w:ascii="Times New Roman" w:hAnsi="Times New Roman"/>
              </w:rPr>
              <w:t>0.13</w:t>
            </w:r>
          </w:p>
        </w:tc>
        <w:tc>
          <w:tcPr>
            <w:tcW w:w="992" w:type="dxa"/>
            <w:tcBorders>
              <w:top w:val="nil"/>
              <w:left w:val="nil"/>
              <w:bottom w:val="single" w:sz="4" w:space="0" w:color="auto"/>
              <w:right w:val="nil"/>
            </w:tcBorders>
            <w:shd w:val="clear" w:color="auto" w:fill="auto"/>
            <w:noWrap/>
            <w:vAlign w:val="center"/>
          </w:tcPr>
          <w:p w14:paraId="17719800" w14:textId="77777777" w:rsidR="000034C2" w:rsidRPr="00480DCF" w:rsidRDefault="000034C2" w:rsidP="000034C2">
            <w:pPr>
              <w:rPr>
                <w:rFonts w:ascii="Times New Roman" w:hAnsi="Times New Roman"/>
              </w:rPr>
            </w:pPr>
            <w:r w:rsidRPr="00480DCF">
              <w:rPr>
                <w:rFonts w:ascii="Times New Roman" w:hAnsi="Times New Roman"/>
              </w:rPr>
              <w:t>0</w:t>
            </w:r>
          </w:p>
        </w:tc>
      </w:tr>
      <w:tr w:rsidR="000034C2" w:rsidRPr="00480DCF" w14:paraId="547C765A" w14:textId="77777777">
        <w:trPr>
          <w:trHeight w:val="300"/>
        </w:trPr>
        <w:tc>
          <w:tcPr>
            <w:tcW w:w="923" w:type="dxa"/>
            <w:vMerge w:val="restart"/>
            <w:tcBorders>
              <w:top w:val="single" w:sz="4" w:space="0" w:color="auto"/>
              <w:left w:val="nil"/>
              <w:bottom w:val="single" w:sz="4" w:space="0" w:color="000000"/>
              <w:right w:val="nil"/>
            </w:tcBorders>
            <w:shd w:val="clear" w:color="auto" w:fill="auto"/>
            <w:noWrap/>
            <w:vAlign w:val="center"/>
          </w:tcPr>
          <w:p w14:paraId="7DFBA165" w14:textId="77777777" w:rsidR="000034C2" w:rsidRPr="00480DCF" w:rsidRDefault="000034C2" w:rsidP="000034C2">
            <w:pPr>
              <w:rPr>
                <w:rFonts w:ascii="Times New Roman" w:hAnsi="Times New Roman"/>
              </w:rPr>
            </w:pPr>
            <w:r w:rsidRPr="00480DCF">
              <w:rPr>
                <w:rFonts w:ascii="Times New Roman" w:hAnsi="Times New Roman"/>
              </w:rPr>
              <w:t>Trees</w:t>
            </w:r>
          </w:p>
        </w:tc>
        <w:tc>
          <w:tcPr>
            <w:tcW w:w="2499" w:type="dxa"/>
            <w:tcBorders>
              <w:top w:val="single" w:sz="4" w:space="0" w:color="auto"/>
              <w:left w:val="nil"/>
              <w:bottom w:val="nil"/>
              <w:right w:val="nil"/>
            </w:tcBorders>
            <w:shd w:val="clear" w:color="auto" w:fill="auto"/>
            <w:noWrap/>
            <w:vAlign w:val="center"/>
          </w:tcPr>
          <w:p w14:paraId="396B9ED8" w14:textId="77777777" w:rsidR="000034C2" w:rsidRPr="00480DCF" w:rsidRDefault="000034C2" w:rsidP="000034C2">
            <w:pPr>
              <w:rPr>
                <w:rFonts w:ascii="Times New Roman" w:hAnsi="Times New Roman"/>
                <w:i/>
                <w:iCs/>
              </w:rPr>
            </w:pPr>
            <w:proofErr w:type="spellStart"/>
            <w:r w:rsidRPr="00480DCF">
              <w:rPr>
                <w:rFonts w:ascii="Times New Roman" w:hAnsi="Times New Roman"/>
                <w:i/>
                <w:iCs/>
              </w:rPr>
              <w:t>Morinda</w:t>
            </w:r>
            <w:proofErr w:type="spellEnd"/>
            <w:r w:rsidRPr="00480DCF">
              <w:rPr>
                <w:rFonts w:ascii="Times New Roman" w:hAnsi="Times New Roman"/>
                <w:i/>
                <w:iCs/>
              </w:rPr>
              <w:t xml:space="preserve"> </w:t>
            </w:r>
            <w:proofErr w:type="spellStart"/>
            <w:r w:rsidRPr="00480DCF">
              <w:rPr>
                <w:rFonts w:ascii="Times New Roman" w:hAnsi="Times New Roman"/>
                <w:i/>
                <w:iCs/>
              </w:rPr>
              <w:t>citrifolia</w:t>
            </w:r>
            <w:proofErr w:type="spellEnd"/>
          </w:p>
        </w:tc>
        <w:tc>
          <w:tcPr>
            <w:tcW w:w="993" w:type="dxa"/>
            <w:tcBorders>
              <w:top w:val="single" w:sz="4" w:space="0" w:color="auto"/>
              <w:left w:val="nil"/>
              <w:bottom w:val="nil"/>
              <w:right w:val="nil"/>
            </w:tcBorders>
            <w:shd w:val="clear" w:color="auto" w:fill="auto"/>
            <w:noWrap/>
            <w:vAlign w:val="center"/>
          </w:tcPr>
          <w:p w14:paraId="70B9A7BF" w14:textId="77777777" w:rsidR="000034C2" w:rsidRPr="00480DCF" w:rsidRDefault="000034C2" w:rsidP="000034C2">
            <w:pPr>
              <w:rPr>
                <w:rFonts w:ascii="Times New Roman" w:hAnsi="Times New Roman"/>
              </w:rPr>
            </w:pPr>
            <w:r w:rsidRPr="00480DCF">
              <w:rPr>
                <w:rFonts w:ascii="Times New Roman" w:hAnsi="Times New Roman"/>
              </w:rPr>
              <w:t>Native</w:t>
            </w:r>
          </w:p>
        </w:tc>
        <w:tc>
          <w:tcPr>
            <w:tcW w:w="1273" w:type="dxa"/>
            <w:tcBorders>
              <w:top w:val="single" w:sz="4" w:space="0" w:color="auto"/>
              <w:left w:val="nil"/>
              <w:bottom w:val="nil"/>
              <w:right w:val="nil"/>
            </w:tcBorders>
            <w:shd w:val="clear" w:color="auto" w:fill="auto"/>
            <w:noWrap/>
            <w:vAlign w:val="center"/>
          </w:tcPr>
          <w:p w14:paraId="1D653E14" w14:textId="77777777" w:rsidR="000034C2" w:rsidRPr="00480DCF" w:rsidRDefault="000034C2" w:rsidP="000034C2">
            <w:pPr>
              <w:rPr>
                <w:rFonts w:ascii="Times New Roman" w:hAnsi="Times New Roman"/>
              </w:rPr>
            </w:pPr>
            <w:r w:rsidRPr="00480DCF">
              <w:rPr>
                <w:rFonts w:ascii="Times New Roman" w:hAnsi="Times New Roman"/>
              </w:rPr>
              <w:t>0</w:t>
            </w:r>
          </w:p>
        </w:tc>
        <w:tc>
          <w:tcPr>
            <w:tcW w:w="992" w:type="dxa"/>
            <w:tcBorders>
              <w:top w:val="single" w:sz="4" w:space="0" w:color="auto"/>
              <w:left w:val="nil"/>
              <w:bottom w:val="nil"/>
              <w:right w:val="nil"/>
            </w:tcBorders>
            <w:shd w:val="clear" w:color="auto" w:fill="auto"/>
            <w:vAlign w:val="center"/>
          </w:tcPr>
          <w:p w14:paraId="500B4A20" w14:textId="77777777" w:rsidR="000034C2" w:rsidRPr="00480DCF" w:rsidRDefault="000034C2" w:rsidP="000034C2">
            <w:pPr>
              <w:rPr>
                <w:rFonts w:ascii="Times New Roman" w:hAnsi="Times New Roman"/>
              </w:rPr>
            </w:pPr>
            <w:r w:rsidRPr="00480DCF">
              <w:rPr>
                <w:rFonts w:ascii="Times New Roman" w:hAnsi="Times New Roman"/>
              </w:rPr>
              <w:t>0</w:t>
            </w:r>
          </w:p>
        </w:tc>
        <w:tc>
          <w:tcPr>
            <w:tcW w:w="1276" w:type="dxa"/>
            <w:tcBorders>
              <w:top w:val="single" w:sz="4" w:space="0" w:color="auto"/>
              <w:left w:val="nil"/>
              <w:bottom w:val="nil"/>
              <w:right w:val="nil"/>
            </w:tcBorders>
            <w:shd w:val="clear" w:color="auto" w:fill="auto"/>
            <w:noWrap/>
            <w:vAlign w:val="center"/>
          </w:tcPr>
          <w:p w14:paraId="5C2784B1" w14:textId="77777777" w:rsidR="000034C2" w:rsidRPr="00480DCF" w:rsidRDefault="000034C2" w:rsidP="000034C2">
            <w:pPr>
              <w:rPr>
                <w:rFonts w:ascii="Times New Roman" w:hAnsi="Times New Roman"/>
              </w:rPr>
            </w:pPr>
            <w:r w:rsidRPr="00480DCF">
              <w:rPr>
                <w:rFonts w:ascii="Times New Roman" w:hAnsi="Times New Roman"/>
              </w:rPr>
              <w:t>33.58</w:t>
            </w:r>
          </w:p>
        </w:tc>
        <w:tc>
          <w:tcPr>
            <w:tcW w:w="992" w:type="dxa"/>
            <w:tcBorders>
              <w:top w:val="single" w:sz="4" w:space="0" w:color="auto"/>
              <w:left w:val="nil"/>
              <w:bottom w:val="nil"/>
              <w:right w:val="nil"/>
            </w:tcBorders>
            <w:shd w:val="clear" w:color="auto" w:fill="auto"/>
            <w:noWrap/>
            <w:vAlign w:val="center"/>
          </w:tcPr>
          <w:p w14:paraId="731A56AF" w14:textId="77777777" w:rsidR="000034C2" w:rsidRPr="00480DCF" w:rsidRDefault="000034C2" w:rsidP="000034C2">
            <w:pPr>
              <w:rPr>
                <w:rFonts w:ascii="Times New Roman" w:hAnsi="Times New Roman"/>
              </w:rPr>
            </w:pPr>
            <w:r w:rsidRPr="00480DCF">
              <w:rPr>
                <w:rFonts w:ascii="Times New Roman" w:hAnsi="Times New Roman"/>
              </w:rPr>
              <w:t>3</w:t>
            </w:r>
          </w:p>
        </w:tc>
      </w:tr>
      <w:tr w:rsidR="000034C2" w:rsidRPr="00480DCF" w14:paraId="03ABF26C" w14:textId="77777777">
        <w:trPr>
          <w:trHeight w:val="300"/>
        </w:trPr>
        <w:tc>
          <w:tcPr>
            <w:tcW w:w="923" w:type="dxa"/>
            <w:vMerge/>
            <w:tcBorders>
              <w:top w:val="single" w:sz="4" w:space="0" w:color="auto"/>
              <w:left w:val="nil"/>
              <w:bottom w:val="single" w:sz="4" w:space="0" w:color="000000"/>
              <w:right w:val="nil"/>
            </w:tcBorders>
            <w:shd w:val="clear" w:color="auto" w:fill="auto"/>
            <w:vAlign w:val="center"/>
          </w:tcPr>
          <w:p w14:paraId="45D5416C" w14:textId="77777777" w:rsidR="000034C2" w:rsidRPr="00480DCF" w:rsidRDefault="000034C2" w:rsidP="000034C2">
            <w:pPr>
              <w:rPr>
                <w:rFonts w:ascii="Times New Roman" w:hAnsi="Times New Roman"/>
              </w:rPr>
            </w:pPr>
          </w:p>
        </w:tc>
        <w:tc>
          <w:tcPr>
            <w:tcW w:w="2499" w:type="dxa"/>
            <w:tcBorders>
              <w:top w:val="nil"/>
              <w:left w:val="nil"/>
              <w:bottom w:val="nil"/>
              <w:right w:val="nil"/>
            </w:tcBorders>
            <w:shd w:val="clear" w:color="auto" w:fill="auto"/>
            <w:noWrap/>
            <w:vAlign w:val="center"/>
          </w:tcPr>
          <w:p w14:paraId="213BA733" w14:textId="77777777" w:rsidR="000034C2" w:rsidRPr="00480DCF" w:rsidRDefault="000034C2" w:rsidP="000034C2">
            <w:pPr>
              <w:rPr>
                <w:rFonts w:ascii="Times New Roman" w:hAnsi="Times New Roman"/>
                <w:i/>
                <w:iCs/>
              </w:rPr>
            </w:pPr>
            <w:proofErr w:type="spellStart"/>
            <w:r w:rsidRPr="00480DCF">
              <w:rPr>
                <w:rFonts w:ascii="Times New Roman" w:hAnsi="Times New Roman"/>
                <w:i/>
                <w:iCs/>
              </w:rPr>
              <w:t>Ficus</w:t>
            </w:r>
            <w:proofErr w:type="spellEnd"/>
            <w:r w:rsidRPr="00480DCF">
              <w:rPr>
                <w:rFonts w:ascii="Times New Roman" w:hAnsi="Times New Roman"/>
                <w:i/>
                <w:iCs/>
              </w:rPr>
              <w:t xml:space="preserve"> </w:t>
            </w:r>
            <w:proofErr w:type="spellStart"/>
            <w:r w:rsidRPr="00480DCF">
              <w:rPr>
                <w:rFonts w:ascii="Times New Roman" w:hAnsi="Times New Roman"/>
                <w:i/>
                <w:iCs/>
              </w:rPr>
              <w:t>prolixa</w:t>
            </w:r>
            <w:proofErr w:type="spellEnd"/>
          </w:p>
        </w:tc>
        <w:tc>
          <w:tcPr>
            <w:tcW w:w="993" w:type="dxa"/>
            <w:tcBorders>
              <w:top w:val="nil"/>
              <w:left w:val="nil"/>
              <w:bottom w:val="nil"/>
              <w:right w:val="nil"/>
            </w:tcBorders>
            <w:shd w:val="clear" w:color="auto" w:fill="auto"/>
            <w:noWrap/>
            <w:vAlign w:val="center"/>
          </w:tcPr>
          <w:p w14:paraId="088A16A3" w14:textId="77777777" w:rsidR="000034C2" w:rsidRPr="00480DCF" w:rsidRDefault="000034C2" w:rsidP="000034C2">
            <w:pPr>
              <w:rPr>
                <w:rFonts w:ascii="Times New Roman" w:hAnsi="Times New Roman"/>
              </w:rPr>
            </w:pPr>
            <w:r w:rsidRPr="00480DCF">
              <w:rPr>
                <w:rFonts w:ascii="Times New Roman" w:hAnsi="Times New Roman"/>
              </w:rPr>
              <w:t>Native</w:t>
            </w:r>
          </w:p>
        </w:tc>
        <w:tc>
          <w:tcPr>
            <w:tcW w:w="1273" w:type="dxa"/>
            <w:tcBorders>
              <w:top w:val="nil"/>
              <w:left w:val="nil"/>
              <w:bottom w:val="nil"/>
              <w:right w:val="nil"/>
            </w:tcBorders>
            <w:shd w:val="clear" w:color="auto" w:fill="auto"/>
            <w:noWrap/>
            <w:vAlign w:val="center"/>
          </w:tcPr>
          <w:p w14:paraId="34932D27" w14:textId="77777777" w:rsidR="000034C2" w:rsidRPr="00480DCF" w:rsidRDefault="000034C2" w:rsidP="000034C2">
            <w:pPr>
              <w:rPr>
                <w:rFonts w:ascii="Times New Roman" w:hAnsi="Times New Roman"/>
              </w:rPr>
            </w:pPr>
            <w:r w:rsidRPr="00480DCF">
              <w:rPr>
                <w:rFonts w:ascii="Times New Roman" w:hAnsi="Times New Roman"/>
              </w:rPr>
              <w:t>0</w:t>
            </w:r>
          </w:p>
        </w:tc>
        <w:tc>
          <w:tcPr>
            <w:tcW w:w="992" w:type="dxa"/>
            <w:tcBorders>
              <w:top w:val="nil"/>
              <w:left w:val="nil"/>
              <w:bottom w:val="nil"/>
              <w:right w:val="nil"/>
            </w:tcBorders>
            <w:shd w:val="clear" w:color="auto" w:fill="auto"/>
            <w:vAlign w:val="center"/>
          </w:tcPr>
          <w:p w14:paraId="0D380504" w14:textId="77777777" w:rsidR="000034C2" w:rsidRPr="00480DCF" w:rsidRDefault="000034C2" w:rsidP="000034C2">
            <w:pPr>
              <w:rPr>
                <w:rFonts w:ascii="Times New Roman" w:hAnsi="Times New Roman"/>
              </w:rPr>
            </w:pPr>
            <w:r w:rsidRPr="00480DCF">
              <w:rPr>
                <w:rFonts w:ascii="Times New Roman" w:hAnsi="Times New Roman"/>
              </w:rPr>
              <w:t>0</w:t>
            </w:r>
          </w:p>
        </w:tc>
        <w:tc>
          <w:tcPr>
            <w:tcW w:w="1276" w:type="dxa"/>
            <w:tcBorders>
              <w:top w:val="nil"/>
              <w:left w:val="nil"/>
              <w:bottom w:val="nil"/>
              <w:right w:val="nil"/>
            </w:tcBorders>
            <w:shd w:val="clear" w:color="auto" w:fill="auto"/>
            <w:noWrap/>
            <w:vAlign w:val="center"/>
          </w:tcPr>
          <w:p w14:paraId="392527BF" w14:textId="77777777" w:rsidR="000034C2" w:rsidRPr="00480DCF" w:rsidRDefault="000034C2" w:rsidP="000034C2">
            <w:pPr>
              <w:rPr>
                <w:rFonts w:ascii="Times New Roman" w:hAnsi="Times New Roman"/>
              </w:rPr>
            </w:pPr>
            <w:r w:rsidRPr="00480DCF">
              <w:rPr>
                <w:rFonts w:ascii="Times New Roman" w:hAnsi="Times New Roman"/>
              </w:rPr>
              <w:t>7.97</w:t>
            </w:r>
          </w:p>
        </w:tc>
        <w:tc>
          <w:tcPr>
            <w:tcW w:w="992" w:type="dxa"/>
            <w:tcBorders>
              <w:top w:val="nil"/>
              <w:left w:val="nil"/>
              <w:bottom w:val="nil"/>
              <w:right w:val="nil"/>
            </w:tcBorders>
            <w:shd w:val="clear" w:color="auto" w:fill="auto"/>
            <w:noWrap/>
            <w:vAlign w:val="center"/>
          </w:tcPr>
          <w:p w14:paraId="61729430" w14:textId="77777777" w:rsidR="000034C2" w:rsidRPr="00480DCF" w:rsidRDefault="000034C2" w:rsidP="000034C2">
            <w:pPr>
              <w:rPr>
                <w:rFonts w:ascii="Times New Roman" w:hAnsi="Times New Roman"/>
              </w:rPr>
            </w:pPr>
            <w:r w:rsidRPr="00480DCF">
              <w:rPr>
                <w:rFonts w:ascii="Times New Roman" w:hAnsi="Times New Roman"/>
              </w:rPr>
              <w:t>0</w:t>
            </w:r>
          </w:p>
        </w:tc>
      </w:tr>
      <w:tr w:rsidR="000034C2" w:rsidRPr="00480DCF" w14:paraId="0FA88D13" w14:textId="77777777">
        <w:trPr>
          <w:trHeight w:val="300"/>
        </w:trPr>
        <w:tc>
          <w:tcPr>
            <w:tcW w:w="923" w:type="dxa"/>
            <w:vMerge/>
            <w:tcBorders>
              <w:top w:val="single" w:sz="4" w:space="0" w:color="auto"/>
              <w:left w:val="nil"/>
              <w:bottom w:val="single" w:sz="4" w:space="0" w:color="000000"/>
              <w:right w:val="nil"/>
            </w:tcBorders>
            <w:shd w:val="clear" w:color="auto" w:fill="auto"/>
            <w:vAlign w:val="center"/>
          </w:tcPr>
          <w:p w14:paraId="767FCBCF" w14:textId="77777777" w:rsidR="000034C2" w:rsidRPr="00480DCF" w:rsidRDefault="000034C2" w:rsidP="000034C2">
            <w:pPr>
              <w:rPr>
                <w:rFonts w:ascii="Times New Roman" w:hAnsi="Times New Roman"/>
              </w:rPr>
            </w:pPr>
          </w:p>
        </w:tc>
        <w:tc>
          <w:tcPr>
            <w:tcW w:w="2499" w:type="dxa"/>
            <w:tcBorders>
              <w:top w:val="nil"/>
              <w:left w:val="nil"/>
              <w:bottom w:val="nil"/>
              <w:right w:val="nil"/>
            </w:tcBorders>
            <w:shd w:val="clear" w:color="auto" w:fill="auto"/>
            <w:noWrap/>
            <w:vAlign w:val="center"/>
          </w:tcPr>
          <w:p w14:paraId="1FBAB558" w14:textId="77777777" w:rsidR="000034C2" w:rsidRPr="00480DCF" w:rsidRDefault="000034C2" w:rsidP="000034C2">
            <w:pPr>
              <w:rPr>
                <w:rFonts w:ascii="Times New Roman" w:hAnsi="Times New Roman"/>
                <w:i/>
                <w:iCs/>
              </w:rPr>
            </w:pPr>
            <w:proofErr w:type="spellStart"/>
            <w:r w:rsidRPr="00480DCF">
              <w:rPr>
                <w:rFonts w:ascii="Times New Roman" w:hAnsi="Times New Roman"/>
                <w:i/>
                <w:iCs/>
              </w:rPr>
              <w:t>Carica</w:t>
            </w:r>
            <w:proofErr w:type="spellEnd"/>
            <w:r w:rsidRPr="00480DCF">
              <w:rPr>
                <w:rFonts w:ascii="Times New Roman" w:hAnsi="Times New Roman"/>
                <w:i/>
                <w:iCs/>
              </w:rPr>
              <w:t xml:space="preserve"> papaya</w:t>
            </w:r>
          </w:p>
        </w:tc>
        <w:tc>
          <w:tcPr>
            <w:tcW w:w="993" w:type="dxa"/>
            <w:tcBorders>
              <w:top w:val="nil"/>
              <w:left w:val="nil"/>
              <w:bottom w:val="nil"/>
              <w:right w:val="nil"/>
            </w:tcBorders>
            <w:shd w:val="clear" w:color="auto" w:fill="auto"/>
            <w:noWrap/>
            <w:vAlign w:val="center"/>
          </w:tcPr>
          <w:p w14:paraId="58CBAF3C" w14:textId="77777777" w:rsidR="000034C2" w:rsidRPr="00480DCF" w:rsidRDefault="000034C2" w:rsidP="000034C2">
            <w:pPr>
              <w:rPr>
                <w:rFonts w:ascii="Times New Roman" w:hAnsi="Times New Roman"/>
              </w:rPr>
            </w:pPr>
            <w:r w:rsidRPr="00480DCF">
              <w:rPr>
                <w:rFonts w:ascii="Times New Roman" w:hAnsi="Times New Roman"/>
              </w:rPr>
              <w:t>Exotic</w:t>
            </w:r>
          </w:p>
        </w:tc>
        <w:tc>
          <w:tcPr>
            <w:tcW w:w="1273" w:type="dxa"/>
            <w:tcBorders>
              <w:top w:val="nil"/>
              <w:left w:val="nil"/>
              <w:bottom w:val="nil"/>
              <w:right w:val="nil"/>
            </w:tcBorders>
            <w:shd w:val="clear" w:color="auto" w:fill="auto"/>
            <w:noWrap/>
            <w:vAlign w:val="center"/>
          </w:tcPr>
          <w:p w14:paraId="190E6877" w14:textId="77777777" w:rsidR="000034C2" w:rsidRPr="00480DCF" w:rsidRDefault="000034C2" w:rsidP="000034C2">
            <w:pPr>
              <w:rPr>
                <w:rFonts w:ascii="Times New Roman" w:hAnsi="Times New Roman"/>
              </w:rPr>
            </w:pPr>
            <w:r w:rsidRPr="00480DCF">
              <w:rPr>
                <w:rFonts w:ascii="Times New Roman" w:hAnsi="Times New Roman"/>
              </w:rPr>
              <w:t>0.4</w:t>
            </w:r>
          </w:p>
        </w:tc>
        <w:tc>
          <w:tcPr>
            <w:tcW w:w="992" w:type="dxa"/>
            <w:tcBorders>
              <w:top w:val="nil"/>
              <w:left w:val="nil"/>
              <w:bottom w:val="nil"/>
              <w:right w:val="nil"/>
            </w:tcBorders>
            <w:shd w:val="clear" w:color="auto" w:fill="auto"/>
            <w:vAlign w:val="center"/>
          </w:tcPr>
          <w:p w14:paraId="58CA64A3" w14:textId="77777777" w:rsidR="000034C2" w:rsidRPr="00480DCF" w:rsidRDefault="000034C2" w:rsidP="000034C2">
            <w:pPr>
              <w:rPr>
                <w:rFonts w:ascii="Times New Roman" w:hAnsi="Times New Roman"/>
              </w:rPr>
            </w:pPr>
            <w:r w:rsidRPr="00480DCF">
              <w:rPr>
                <w:rFonts w:ascii="Times New Roman" w:hAnsi="Times New Roman"/>
              </w:rPr>
              <w:t>1</w:t>
            </w:r>
          </w:p>
        </w:tc>
        <w:tc>
          <w:tcPr>
            <w:tcW w:w="1276" w:type="dxa"/>
            <w:tcBorders>
              <w:top w:val="nil"/>
              <w:left w:val="nil"/>
              <w:bottom w:val="nil"/>
              <w:right w:val="nil"/>
            </w:tcBorders>
            <w:shd w:val="clear" w:color="auto" w:fill="auto"/>
            <w:noWrap/>
            <w:vAlign w:val="center"/>
          </w:tcPr>
          <w:p w14:paraId="67839F06" w14:textId="77777777" w:rsidR="000034C2" w:rsidRPr="00480DCF" w:rsidRDefault="000034C2" w:rsidP="000034C2">
            <w:pPr>
              <w:rPr>
                <w:rFonts w:ascii="Times New Roman" w:hAnsi="Times New Roman"/>
              </w:rPr>
            </w:pPr>
            <w:r w:rsidRPr="00480DCF">
              <w:rPr>
                <w:rFonts w:ascii="Times New Roman" w:hAnsi="Times New Roman"/>
              </w:rPr>
              <w:t>8.45</w:t>
            </w:r>
          </w:p>
        </w:tc>
        <w:tc>
          <w:tcPr>
            <w:tcW w:w="992" w:type="dxa"/>
            <w:tcBorders>
              <w:top w:val="nil"/>
              <w:left w:val="nil"/>
              <w:bottom w:val="nil"/>
              <w:right w:val="nil"/>
            </w:tcBorders>
            <w:shd w:val="clear" w:color="auto" w:fill="auto"/>
            <w:noWrap/>
            <w:vAlign w:val="center"/>
          </w:tcPr>
          <w:p w14:paraId="3F7892E7" w14:textId="77777777" w:rsidR="000034C2" w:rsidRPr="00480DCF" w:rsidRDefault="000034C2" w:rsidP="000034C2">
            <w:pPr>
              <w:rPr>
                <w:rFonts w:ascii="Times New Roman" w:hAnsi="Times New Roman"/>
              </w:rPr>
            </w:pPr>
            <w:r w:rsidRPr="00480DCF">
              <w:rPr>
                <w:rFonts w:ascii="Times New Roman" w:hAnsi="Times New Roman"/>
              </w:rPr>
              <w:t>3</w:t>
            </w:r>
          </w:p>
        </w:tc>
      </w:tr>
      <w:tr w:rsidR="000034C2" w:rsidRPr="00480DCF" w14:paraId="6DBD9AE7" w14:textId="77777777">
        <w:trPr>
          <w:trHeight w:val="300"/>
        </w:trPr>
        <w:tc>
          <w:tcPr>
            <w:tcW w:w="923" w:type="dxa"/>
            <w:vMerge/>
            <w:tcBorders>
              <w:top w:val="single" w:sz="4" w:space="0" w:color="auto"/>
              <w:left w:val="nil"/>
              <w:bottom w:val="single" w:sz="4" w:space="0" w:color="000000"/>
              <w:right w:val="nil"/>
            </w:tcBorders>
            <w:shd w:val="clear" w:color="auto" w:fill="auto"/>
            <w:vAlign w:val="center"/>
          </w:tcPr>
          <w:p w14:paraId="5038CD9F" w14:textId="77777777" w:rsidR="000034C2" w:rsidRPr="00480DCF" w:rsidRDefault="000034C2" w:rsidP="000034C2">
            <w:pPr>
              <w:rPr>
                <w:rFonts w:ascii="Times New Roman" w:hAnsi="Times New Roman"/>
              </w:rPr>
            </w:pPr>
          </w:p>
        </w:tc>
        <w:tc>
          <w:tcPr>
            <w:tcW w:w="2499" w:type="dxa"/>
            <w:tcBorders>
              <w:top w:val="nil"/>
              <w:left w:val="nil"/>
              <w:bottom w:val="nil"/>
              <w:right w:val="nil"/>
            </w:tcBorders>
            <w:shd w:val="clear" w:color="auto" w:fill="auto"/>
            <w:noWrap/>
            <w:vAlign w:val="center"/>
          </w:tcPr>
          <w:p w14:paraId="2E351DB0" w14:textId="77777777" w:rsidR="000034C2" w:rsidRPr="00480DCF" w:rsidRDefault="000034C2" w:rsidP="000034C2">
            <w:pPr>
              <w:rPr>
                <w:rFonts w:ascii="Times New Roman" w:hAnsi="Times New Roman"/>
                <w:i/>
                <w:iCs/>
              </w:rPr>
            </w:pPr>
            <w:proofErr w:type="spellStart"/>
            <w:r w:rsidRPr="00480DCF">
              <w:rPr>
                <w:rFonts w:ascii="Times New Roman" w:hAnsi="Times New Roman"/>
                <w:i/>
                <w:iCs/>
              </w:rPr>
              <w:t>Leucaena</w:t>
            </w:r>
            <w:proofErr w:type="spellEnd"/>
            <w:r w:rsidRPr="00480DCF">
              <w:rPr>
                <w:rFonts w:ascii="Times New Roman" w:hAnsi="Times New Roman"/>
                <w:i/>
                <w:iCs/>
              </w:rPr>
              <w:t xml:space="preserve"> </w:t>
            </w:r>
            <w:proofErr w:type="spellStart"/>
            <w:r w:rsidRPr="00480DCF">
              <w:rPr>
                <w:rFonts w:ascii="Times New Roman" w:hAnsi="Times New Roman"/>
                <w:i/>
                <w:iCs/>
              </w:rPr>
              <w:t>leucocephala</w:t>
            </w:r>
            <w:proofErr w:type="spellEnd"/>
          </w:p>
        </w:tc>
        <w:tc>
          <w:tcPr>
            <w:tcW w:w="993" w:type="dxa"/>
            <w:tcBorders>
              <w:top w:val="nil"/>
              <w:left w:val="nil"/>
              <w:bottom w:val="nil"/>
              <w:right w:val="nil"/>
            </w:tcBorders>
            <w:shd w:val="clear" w:color="auto" w:fill="auto"/>
            <w:noWrap/>
            <w:vAlign w:val="center"/>
          </w:tcPr>
          <w:p w14:paraId="46C0A302" w14:textId="77777777" w:rsidR="000034C2" w:rsidRPr="00480DCF" w:rsidRDefault="000034C2" w:rsidP="000034C2">
            <w:pPr>
              <w:rPr>
                <w:rFonts w:ascii="Times New Roman" w:hAnsi="Times New Roman"/>
              </w:rPr>
            </w:pPr>
            <w:r w:rsidRPr="00480DCF">
              <w:rPr>
                <w:rFonts w:ascii="Times New Roman" w:hAnsi="Times New Roman"/>
              </w:rPr>
              <w:t>Exotic</w:t>
            </w:r>
          </w:p>
        </w:tc>
        <w:tc>
          <w:tcPr>
            <w:tcW w:w="1273" w:type="dxa"/>
            <w:tcBorders>
              <w:top w:val="nil"/>
              <w:left w:val="nil"/>
              <w:bottom w:val="nil"/>
              <w:right w:val="nil"/>
            </w:tcBorders>
            <w:shd w:val="clear" w:color="auto" w:fill="auto"/>
            <w:noWrap/>
            <w:vAlign w:val="center"/>
          </w:tcPr>
          <w:p w14:paraId="673A54CC" w14:textId="77777777" w:rsidR="000034C2" w:rsidRPr="00480DCF" w:rsidRDefault="000034C2" w:rsidP="000034C2">
            <w:pPr>
              <w:rPr>
                <w:rFonts w:ascii="Times New Roman" w:hAnsi="Times New Roman"/>
              </w:rPr>
            </w:pPr>
            <w:r w:rsidRPr="00480DCF">
              <w:rPr>
                <w:rFonts w:ascii="Times New Roman" w:hAnsi="Times New Roman"/>
              </w:rPr>
              <w:t>0</w:t>
            </w:r>
          </w:p>
        </w:tc>
        <w:tc>
          <w:tcPr>
            <w:tcW w:w="992" w:type="dxa"/>
            <w:tcBorders>
              <w:top w:val="nil"/>
              <w:left w:val="nil"/>
              <w:bottom w:val="nil"/>
              <w:right w:val="nil"/>
            </w:tcBorders>
            <w:shd w:val="clear" w:color="auto" w:fill="auto"/>
            <w:vAlign w:val="center"/>
          </w:tcPr>
          <w:p w14:paraId="43D4047B" w14:textId="77777777" w:rsidR="000034C2" w:rsidRPr="00480DCF" w:rsidRDefault="000034C2" w:rsidP="000034C2">
            <w:pPr>
              <w:rPr>
                <w:rFonts w:ascii="Times New Roman" w:hAnsi="Times New Roman"/>
              </w:rPr>
            </w:pPr>
            <w:r w:rsidRPr="00480DCF">
              <w:rPr>
                <w:rFonts w:ascii="Times New Roman" w:hAnsi="Times New Roman"/>
              </w:rPr>
              <w:t>0</w:t>
            </w:r>
          </w:p>
        </w:tc>
        <w:tc>
          <w:tcPr>
            <w:tcW w:w="1276" w:type="dxa"/>
            <w:tcBorders>
              <w:top w:val="nil"/>
              <w:left w:val="nil"/>
              <w:bottom w:val="nil"/>
              <w:right w:val="nil"/>
            </w:tcBorders>
            <w:shd w:val="clear" w:color="auto" w:fill="auto"/>
            <w:noWrap/>
            <w:vAlign w:val="center"/>
          </w:tcPr>
          <w:p w14:paraId="37BCAB84" w14:textId="77777777" w:rsidR="000034C2" w:rsidRPr="00480DCF" w:rsidRDefault="000034C2" w:rsidP="000034C2">
            <w:pPr>
              <w:rPr>
                <w:rFonts w:ascii="Times New Roman" w:hAnsi="Times New Roman"/>
              </w:rPr>
            </w:pPr>
            <w:r w:rsidRPr="00480DCF">
              <w:rPr>
                <w:rFonts w:ascii="Times New Roman" w:hAnsi="Times New Roman"/>
              </w:rPr>
              <w:t>0.03</w:t>
            </w:r>
          </w:p>
        </w:tc>
        <w:tc>
          <w:tcPr>
            <w:tcW w:w="992" w:type="dxa"/>
            <w:tcBorders>
              <w:top w:val="nil"/>
              <w:left w:val="nil"/>
              <w:bottom w:val="nil"/>
              <w:right w:val="nil"/>
            </w:tcBorders>
            <w:shd w:val="clear" w:color="auto" w:fill="auto"/>
            <w:noWrap/>
            <w:vAlign w:val="center"/>
          </w:tcPr>
          <w:p w14:paraId="5C0CAFB5" w14:textId="77777777" w:rsidR="000034C2" w:rsidRPr="00480DCF" w:rsidRDefault="000034C2" w:rsidP="000034C2">
            <w:pPr>
              <w:rPr>
                <w:rFonts w:ascii="Times New Roman" w:hAnsi="Times New Roman"/>
              </w:rPr>
            </w:pPr>
            <w:r w:rsidRPr="00480DCF">
              <w:rPr>
                <w:rFonts w:ascii="Times New Roman" w:hAnsi="Times New Roman"/>
              </w:rPr>
              <w:t>1</w:t>
            </w:r>
          </w:p>
        </w:tc>
      </w:tr>
      <w:tr w:rsidR="000034C2" w:rsidRPr="00480DCF" w14:paraId="2EA9777E" w14:textId="77777777">
        <w:trPr>
          <w:trHeight w:val="300"/>
        </w:trPr>
        <w:tc>
          <w:tcPr>
            <w:tcW w:w="923" w:type="dxa"/>
            <w:vMerge/>
            <w:tcBorders>
              <w:top w:val="single" w:sz="4" w:space="0" w:color="auto"/>
              <w:left w:val="nil"/>
              <w:bottom w:val="single" w:sz="4" w:space="0" w:color="000000"/>
              <w:right w:val="nil"/>
            </w:tcBorders>
            <w:shd w:val="clear" w:color="auto" w:fill="auto"/>
            <w:vAlign w:val="center"/>
          </w:tcPr>
          <w:p w14:paraId="1DEC7C31" w14:textId="77777777" w:rsidR="000034C2" w:rsidRPr="00480DCF" w:rsidRDefault="000034C2" w:rsidP="000034C2">
            <w:pPr>
              <w:rPr>
                <w:rFonts w:ascii="Times New Roman" w:hAnsi="Times New Roman"/>
              </w:rPr>
            </w:pPr>
          </w:p>
        </w:tc>
        <w:tc>
          <w:tcPr>
            <w:tcW w:w="2499" w:type="dxa"/>
            <w:tcBorders>
              <w:top w:val="nil"/>
              <w:left w:val="nil"/>
              <w:bottom w:val="single" w:sz="4" w:space="0" w:color="auto"/>
              <w:right w:val="nil"/>
            </w:tcBorders>
            <w:shd w:val="clear" w:color="auto" w:fill="auto"/>
            <w:noWrap/>
            <w:vAlign w:val="center"/>
          </w:tcPr>
          <w:p w14:paraId="1465296A" w14:textId="77777777" w:rsidR="000034C2" w:rsidRPr="00480DCF" w:rsidRDefault="000034C2" w:rsidP="000034C2">
            <w:pPr>
              <w:rPr>
                <w:rFonts w:ascii="Times New Roman" w:hAnsi="Times New Roman"/>
                <w:i/>
                <w:iCs/>
              </w:rPr>
            </w:pPr>
            <w:proofErr w:type="spellStart"/>
            <w:r w:rsidRPr="00480DCF">
              <w:rPr>
                <w:rFonts w:ascii="Times New Roman" w:hAnsi="Times New Roman"/>
                <w:i/>
                <w:iCs/>
              </w:rPr>
              <w:t>Vitex</w:t>
            </w:r>
            <w:proofErr w:type="spellEnd"/>
            <w:r w:rsidRPr="00480DCF">
              <w:rPr>
                <w:rFonts w:ascii="Times New Roman" w:hAnsi="Times New Roman"/>
                <w:i/>
                <w:iCs/>
              </w:rPr>
              <w:t xml:space="preserve"> </w:t>
            </w:r>
            <w:proofErr w:type="spellStart"/>
            <w:r w:rsidRPr="00480DCF">
              <w:rPr>
                <w:rFonts w:ascii="Times New Roman" w:hAnsi="Times New Roman"/>
                <w:i/>
                <w:iCs/>
              </w:rPr>
              <w:t>parviflora</w:t>
            </w:r>
            <w:proofErr w:type="spellEnd"/>
          </w:p>
        </w:tc>
        <w:tc>
          <w:tcPr>
            <w:tcW w:w="993" w:type="dxa"/>
            <w:tcBorders>
              <w:top w:val="nil"/>
              <w:left w:val="nil"/>
              <w:bottom w:val="single" w:sz="4" w:space="0" w:color="auto"/>
              <w:right w:val="nil"/>
            </w:tcBorders>
            <w:shd w:val="clear" w:color="auto" w:fill="auto"/>
            <w:noWrap/>
            <w:vAlign w:val="center"/>
          </w:tcPr>
          <w:p w14:paraId="07F2712C" w14:textId="77777777" w:rsidR="000034C2" w:rsidRPr="00480DCF" w:rsidRDefault="000034C2" w:rsidP="000034C2">
            <w:pPr>
              <w:rPr>
                <w:rFonts w:ascii="Times New Roman" w:hAnsi="Times New Roman"/>
              </w:rPr>
            </w:pPr>
            <w:r w:rsidRPr="00480DCF">
              <w:rPr>
                <w:rFonts w:ascii="Times New Roman" w:hAnsi="Times New Roman"/>
              </w:rPr>
              <w:t>Exotic</w:t>
            </w:r>
          </w:p>
        </w:tc>
        <w:tc>
          <w:tcPr>
            <w:tcW w:w="1273" w:type="dxa"/>
            <w:tcBorders>
              <w:top w:val="nil"/>
              <w:left w:val="nil"/>
              <w:bottom w:val="single" w:sz="4" w:space="0" w:color="auto"/>
              <w:right w:val="nil"/>
            </w:tcBorders>
            <w:shd w:val="clear" w:color="auto" w:fill="auto"/>
            <w:noWrap/>
            <w:vAlign w:val="center"/>
          </w:tcPr>
          <w:p w14:paraId="7AEC5828" w14:textId="77777777" w:rsidR="000034C2" w:rsidRPr="00480DCF" w:rsidRDefault="000034C2" w:rsidP="000034C2">
            <w:pPr>
              <w:rPr>
                <w:rFonts w:ascii="Times New Roman" w:hAnsi="Times New Roman"/>
              </w:rPr>
            </w:pPr>
            <w:r w:rsidRPr="00480DCF">
              <w:rPr>
                <w:rFonts w:ascii="Times New Roman" w:hAnsi="Times New Roman"/>
              </w:rPr>
              <w:t>0.05</w:t>
            </w:r>
          </w:p>
        </w:tc>
        <w:tc>
          <w:tcPr>
            <w:tcW w:w="992" w:type="dxa"/>
            <w:tcBorders>
              <w:top w:val="nil"/>
              <w:left w:val="nil"/>
              <w:bottom w:val="single" w:sz="4" w:space="0" w:color="auto"/>
              <w:right w:val="nil"/>
            </w:tcBorders>
            <w:shd w:val="clear" w:color="auto" w:fill="auto"/>
            <w:vAlign w:val="center"/>
          </w:tcPr>
          <w:p w14:paraId="57FEF90E" w14:textId="77777777" w:rsidR="000034C2" w:rsidRPr="00480DCF" w:rsidRDefault="000034C2" w:rsidP="000034C2">
            <w:pPr>
              <w:rPr>
                <w:rFonts w:ascii="Times New Roman" w:hAnsi="Times New Roman"/>
              </w:rPr>
            </w:pPr>
            <w:r w:rsidRPr="00480DCF">
              <w:rPr>
                <w:rFonts w:ascii="Times New Roman" w:hAnsi="Times New Roman"/>
              </w:rPr>
              <w:t>0</w:t>
            </w:r>
          </w:p>
        </w:tc>
        <w:tc>
          <w:tcPr>
            <w:tcW w:w="1276" w:type="dxa"/>
            <w:tcBorders>
              <w:top w:val="nil"/>
              <w:left w:val="nil"/>
              <w:bottom w:val="single" w:sz="4" w:space="0" w:color="auto"/>
              <w:right w:val="nil"/>
            </w:tcBorders>
            <w:shd w:val="clear" w:color="auto" w:fill="auto"/>
            <w:noWrap/>
            <w:vAlign w:val="center"/>
          </w:tcPr>
          <w:p w14:paraId="6BA5781B" w14:textId="77777777" w:rsidR="000034C2" w:rsidRPr="00480DCF" w:rsidRDefault="000034C2" w:rsidP="000034C2">
            <w:pPr>
              <w:rPr>
                <w:rFonts w:ascii="Times New Roman" w:hAnsi="Times New Roman"/>
              </w:rPr>
            </w:pPr>
            <w:r w:rsidRPr="00480DCF">
              <w:rPr>
                <w:rFonts w:ascii="Times New Roman" w:hAnsi="Times New Roman"/>
              </w:rPr>
              <w:t>0</w:t>
            </w:r>
          </w:p>
        </w:tc>
        <w:tc>
          <w:tcPr>
            <w:tcW w:w="992" w:type="dxa"/>
            <w:tcBorders>
              <w:top w:val="nil"/>
              <w:left w:val="nil"/>
              <w:bottom w:val="single" w:sz="4" w:space="0" w:color="auto"/>
              <w:right w:val="nil"/>
            </w:tcBorders>
            <w:shd w:val="clear" w:color="auto" w:fill="auto"/>
            <w:noWrap/>
            <w:vAlign w:val="center"/>
          </w:tcPr>
          <w:p w14:paraId="45FDA4D6" w14:textId="77777777" w:rsidR="000034C2" w:rsidRPr="00480DCF" w:rsidRDefault="000034C2" w:rsidP="000034C2">
            <w:pPr>
              <w:rPr>
                <w:rFonts w:ascii="Times New Roman" w:hAnsi="Times New Roman"/>
              </w:rPr>
            </w:pPr>
            <w:r w:rsidRPr="00480DCF">
              <w:rPr>
                <w:rFonts w:ascii="Times New Roman" w:hAnsi="Times New Roman"/>
              </w:rPr>
              <w:t>3</w:t>
            </w:r>
          </w:p>
        </w:tc>
      </w:tr>
      <w:tr w:rsidR="000034C2" w:rsidRPr="00480DCF" w14:paraId="6C32172B" w14:textId="77777777">
        <w:trPr>
          <w:trHeight w:val="320"/>
        </w:trPr>
        <w:tc>
          <w:tcPr>
            <w:tcW w:w="923" w:type="dxa"/>
            <w:tcBorders>
              <w:top w:val="nil"/>
              <w:left w:val="nil"/>
              <w:bottom w:val="nil"/>
              <w:right w:val="nil"/>
            </w:tcBorders>
            <w:shd w:val="clear" w:color="auto" w:fill="auto"/>
            <w:noWrap/>
            <w:vAlign w:val="center"/>
          </w:tcPr>
          <w:p w14:paraId="3659D6C5" w14:textId="77777777" w:rsidR="000034C2" w:rsidRPr="00480DCF" w:rsidRDefault="000034C2" w:rsidP="000034C2">
            <w:pPr>
              <w:rPr>
                <w:rFonts w:ascii="Times New Roman" w:hAnsi="Times New Roman"/>
              </w:rPr>
            </w:pPr>
            <w:r w:rsidRPr="00480DCF">
              <w:rPr>
                <w:rFonts w:ascii="Times New Roman" w:hAnsi="Times New Roman"/>
              </w:rPr>
              <w:t>Shrubs</w:t>
            </w:r>
          </w:p>
        </w:tc>
        <w:tc>
          <w:tcPr>
            <w:tcW w:w="2499" w:type="dxa"/>
            <w:tcBorders>
              <w:top w:val="nil"/>
              <w:left w:val="nil"/>
              <w:bottom w:val="nil"/>
              <w:right w:val="nil"/>
            </w:tcBorders>
            <w:shd w:val="clear" w:color="auto" w:fill="auto"/>
            <w:noWrap/>
            <w:vAlign w:val="center"/>
          </w:tcPr>
          <w:p w14:paraId="2F910DAC" w14:textId="77777777" w:rsidR="000034C2" w:rsidRPr="00480DCF" w:rsidRDefault="000034C2" w:rsidP="000034C2">
            <w:pPr>
              <w:rPr>
                <w:rFonts w:ascii="Times New Roman" w:hAnsi="Times New Roman"/>
                <w:i/>
                <w:iCs/>
              </w:rPr>
            </w:pPr>
            <w:proofErr w:type="spellStart"/>
            <w:r w:rsidRPr="00480DCF">
              <w:rPr>
                <w:rFonts w:ascii="Times New Roman" w:hAnsi="Times New Roman"/>
                <w:i/>
                <w:iCs/>
              </w:rPr>
              <w:t>Chromolaena</w:t>
            </w:r>
            <w:proofErr w:type="spellEnd"/>
            <w:r w:rsidRPr="00480DCF">
              <w:rPr>
                <w:rFonts w:ascii="Times New Roman" w:hAnsi="Times New Roman"/>
                <w:i/>
                <w:iCs/>
              </w:rPr>
              <w:t xml:space="preserve"> </w:t>
            </w:r>
            <w:proofErr w:type="spellStart"/>
            <w:r w:rsidRPr="00480DCF">
              <w:rPr>
                <w:rFonts w:ascii="Times New Roman" w:hAnsi="Times New Roman"/>
                <w:i/>
                <w:iCs/>
              </w:rPr>
              <w:t>odorata</w:t>
            </w:r>
            <w:proofErr w:type="spellEnd"/>
          </w:p>
        </w:tc>
        <w:tc>
          <w:tcPr>
            <w:tcW w:w="993" w:type="dxa"/>
            <w:tcBorders>
              <w:top w:val="nil"/>
              <w:left w:val="nil"/>
              <w:bottom w:val="nil"/>
              <w:right w:val="nil"/>
            </w:tcBorders>
            <w:shd w:val="clear" w:color="auto" w:fill="auto"/>
            <w:noWrap/>
            <w:vAlign w:val="center"/>
          </w:tcPr>
          <w:p w14:paraId="6AC64B9C" w14:textId="77777777" w:rsidR="000034C2" w:rsidRPr="00480DCF" w:rsidRDefault="000034C2" w:rsidP="000034C2">
            <w:pPr>
              <w:rPr>
                <w:rFonts w:ascii="Times New Roman" w:hAnsi="Times New Roman"/>
              </w:rPr>
            </w:pPr>
            <w:r w:rsidRPr="00480DCF">
              <w:rPr>
                <w:rFonts w:ascii="Times New Roman" w:hAnsi="Times New Roman"/>
              </w:rPr>
              <w:t>Exotic</w:t>
            </w:r>
          </w:p>
        </w:tc>
        <w:tc>
          <w:tcPr>
            <w:tcW w:w="1273" w:type="dxa"/>
            <w:tcBorders>
              <w:top w:val="nil"/>
              <w:left w:val="nil"/>
              <w:bottom w:val="nil"/>
              <w:right w:val="nil"/>
            </w:tcBorders>
            <w:shd w:val="clear" w:color="auto" w:fill="auto"/>
            <w:noWrap/>
            <w:vAlign w:val="center"/>
          </w:tcPr>
          <w:p w14:paraId="544F8E7D" w14:textId="77777777" w:rsidR="000034C2" w:rsidRPr="00480DCF" w:rsidRDefault="000034C2" w:rsidP="000034C2">
            <w:pPr>
              <w:rPr>
                <w:rFonts w:ascii="Times New Roman" w:hAnsi="Times New Roman"/>
              </w:rPr>
            </w:pPr>
            <w:r w:rsidRPr="00480DCF">
              <w:rPr>
                <w:rFonts w:ascii="Times New Roman" w:hAnsi="Times New Roman"/>
              </w:rPr>
              <w:t>0</w:t>
            </w:r>
          </w:p>
        </w:tc>
        <w:tc>
          <w:tcPr>
            <w:tcW w:w="992" w:type="dxa"/>
            <w:tcBorders>
              <w:top w:val="nil"/>
              <w:left w:val="nil"/>
              <w:bottom w:val="nil"/>
              <w:right w:val="nil"/>
            </w:tcBorders>
            <w:shd w:val="clear" w:color="auto" w:fill="auto"/>
            <w:vAlign w:val="center"/>
          </w:tcPr>
          <w:p w14:paraId="0B1A4421" w14:textId="77777777" w:rsidR="000034C2" w:rsidRPr="00480DCF" w:rsidRDefault="000034C2" w:rsidP="000034C2">
            <w:pPr>
              <w:rPr>
                <w:rFonts w:ascii="Times New Roman" w:hAnsi="Times New Roman"/>
              </w:rPr>
            </w:pPr>
            <w:r w:rsidRPr="00480DCF">
              <w:rPr>
                <w:rFonts w:ascii="Times New Roman" w:hAnsi="Times New Roman"/>
              </w:rPr>
              <w:t>0</w:t>
            </w:r>
          </w:p>
        </w:tc>
        <w:tc>
          <w:tcPr>
            <w:tcW w:w="1276" w:type="dxa"/>
            <w:tcBorders>
              <w:top w:val="nil"/>
              <w:left w:val="nil"/>
              <w:bottom w:val="nil"/>
              <w:right w:val="nil"/>
            </w:tcBorders>
            <w:shd w:val="clear" w:color="auto" w:fill="auto"/>
            <w:noWrap/>
            <w:vAlign w:val="center"/>
          </w:tcPr>
          <w:p w14:paraId="09B45CFD" w14:textId="77777777" w:rsidR="000034C2" w:rsidRPr="00480DCF" w:rsidRDefault="000034C2" w:rsidP="000034C2">
            <w:pPr>
              <w:rPr>
                <w:rFonts w:ascii="Times New Roman" w:hAnsi="Times New Roman"/>
              </w:rPr>
            </w:pPr>
            <w:r w:rsidRPr="00480DCF">
              <w:rPr>
                <w:rFonts w:ascii="Times New Roman" w:hAnsi="Times New Roman"/>
              </w:rPr>
              <w:t>0.03</w:t>
            </w:r>
          </w:p>
        </w:tc>
        <w:tc>
          <w:tcPr>
            <w:tcW w:w="992" w:type="dxa"/>
            <w:tcBorders>
              <w:top w:val="nil"/>
              <w:left w:val="nil"/>
              <w:bottom w:val="nil"/>
              <w:right w:val="nil"/>
            </w:tcBorders>
            <w:shd w:val="clear" w:color="auto" w:fill="auto"/>
            <w:noWrap/>
            <w:vAlign w:val="center"/>
          </w:tcPr>
          <w:p w14:paraId="676015D2" w14:textId="77777777" w:rsidR="000034C2" w:rsidRPr="00480DCF" w:rsidRDefault="000034C2" w:rsidP="000034C2">
            <w:pPr>
              <w:rPr>
                <w:rFonts w:ascii="Times New Roman" w:hAnsi="Times New Roman"/>
              </w:rPr>
            </w:pPr>
            <w:r w:rsidRPr="00480DCF">
              <w:rPr>
                <w:rFonts w:ascii="Times New Roman" w:hAnsi="Times New Roman"/>
              </w:rPr>
              <w:t>1</w:t>
            </w:r>
          </w:p>
        </w:tc>
      </w:tr>
      <w:tr w:rsidR="000034C2" w:rsidRPr="00480DCF" w14:paraId="65B20916" w14:textId="77777777">
        <w:trPr>
          <w:trHeight w:val="300"/>
        </w:trPr>
        <w:tc>
          <w:tcPr>
            <w:tcW w:w="923" w:type="dxa"/>
            <w:tcBorders>
              <w:top w:val="single" w:sz="8" w:space="0" w:color="auto"/>
              <w:left w:val="nil"/>
              <w:bottom w:val="nil"/>
              <w:right w:val="nil"/>
            </w:tcBorders>
            <w:shd w:val="clear" w:color="auto" w:fill="auto"/>
            <w:noWrap/>
            <w:vAlign w:val="center"/>
          </w:tcPr>
          <w:p w14:paraId="58AFAC74" w14:textId="77777777" w:rsidR="000034C2" w:rsidRPr="00611EB1" w:rsidRDefault="000034C2" w:rsidP="000034C2">
            <w:pPr>
              <w:rPr>
                <w:rFonts w:ascii="Times New Roman" w:hAnsi="Times New Roman"/>
                <w:szCs w:val="20"/>
              </w:rPr>
            </w:pPr>
            <w:r w:rsidRPr="00480DCF">
              <w:rPr>
                <w:rFonts w:ascii="Verdana" w:hAnsi="Verdana"/>
                <w:sz w:val="20"/>
                <w:szCs w:val="20"/>
              </w:rPr>
              <w:t> </w:t>
            </w:r>
            <w:r w:rsidRPr="00611EB1">
              <w:rPr>
                <w:rFonts w:ascii="Times New Roman" w:hAnsi="Times New Roman"/>
                <w:szCs w:val="20"/>
              </w:rPr>
              <w:t>Totals</w:t>
            </w:r>
          </w:p>
        </w:tc>
        <w:tc>
          <w:tcPr>
            <w:tcW w:w="2499" w:type="dxa"/>
            <w:tcBorders>
              <w:top w:val="single" w:sz="8" w:space="0" w:color="auto"/>
              <w:left w:val="nil"/>
              <w:bottom w:val="nil"/>
              <w:right w:val="nil"/>
            </w:tcBorders>
            <w:shd w:val="clear" w:color="auto" w:fill="auto"/>
            <w:noWrap/>
            <w:vAlign w:val="center"/>
          </w:tcPr>
          <w:p w14:paraId="6677C444" w14:textId="77777777" w:rsidR="000034C2" w:rsidRPr="00480DCF" w:rsidRDefault="000034C2" w:rsidP="000034C2">
            <w:pPr>
              <w:rPr>
                <w:rFonts w:ascii="Verdana" w:hAnsi="Verdana"/>
                <w:sz w:val="20"/>
                <w:szCs w:val="20"/>
              </w:rPr>
            </w:pPr>
            <w:r w:rsidRPr="00480DCF">
              <w:rPr>
                <w:rFonts w:ascii="Verdana" w:hAnsi="Verdana"/>
                <w:sz w:val="20"/>
                <w:szCs w:val="20"/>
              </w:rPr>
              <w:t> </w:t>
            </w:r>
          </w:p>
        </w:tc>
        <w:tc>
          <w:tcPr>
            <w:tcW w:w="993" w:type="dxa"/>
            <w:tcBorders>
              <w:top w:val="single" w:sz="8" w:space="0" w:color="auto"/>
              <w:left w:val="nil"/>
              <w:bottom w:val="nil"/>
              <w:right w:val="nil"/>
            </w:tcBorders>
            <w:shd w:val="clear" w:color="auto" w:fill="auto"/>
            <w:noWrap/>
            <w:vAlign w:val="center"/>
          </w:tcPr>
          <w:p w14:paraId="1BB154A6" w14:textId="77777777" w:rsidR="000034C2" w:rsidRPr="00480DCF" w:rsidRDefault="000034C2" w:rsidP="000034C2">
            <w:pPr>
              <w:rPr>
                <w:rFonts w:ascii="Verdana" w:hAnsi="Verdana"/>
                <w:sz w:val="20"/>
                <w:szCs w:val="20"/>
              </w:rPr>
            </w:pPr>
            <w:r w:rsidRPr="00480DCF">
              <w:rPr>
                <w:rFonts w:ascii="Verdana" w:hAnsi="Verdana"/>
                <w:sz w:val="20"/>
                <w:szCs w:val="20"/>
              </w:rPr>
              <w:t> </w:t>
            </w:r>
          </w:p>
        </w:tc>
        <w:tc>
          <w:tcPr>
            <w:tcW w:w="1273" w:type="dxa"/>
            <w:tcBorders>
              <w:top w:val="single" w:sz="8" w:space="0" w:color="auto"/>
              <w:left w:val="nil"/>
              <w:bottom w:val="nil"/>
              <w:right w:val="nil"/>
            </w:tcBorders>
            <w:shd w:val="clear" w:color="auto" w:fill="auto"/>
            <w:noWrap/>
            <w:vAlign w:val="center"/>
          </w:tcPr>
          <w:p w14:paraId="7D092603" w14:textId="77777777" w:rsidR="000034C2" w:rsidRPr="00480DCF" w:rsidRDefault="000034C2" w:rsidP="000034C2">
            <w:pPr>
              <w:rPr>
                <w:rFonts w:ascii="Verdana" w:hAnsi="Verdana"/>
                <w:sz w:val="20"/>
                <w:szCs w:val="20"/>
              </w:rPr>
            </w:pPr>
            <w:r w:rsidRPr="00480DCF">
              <w:rPr>
                <w:rFonts w:ascii="Verdana" w:hAnsi="Verdana"/>
                <w:sz w:val="20"/>
                <w:szCs w:val="20"/>
              </w:rPr>
              <w:t> </w:t>
            </w:r>
          </w:p>
        </w:tc>
        <w:tc>
          <w:tcPr>
            <w:tcW w:w="992" w:type="dxa"/>
            <w:tcBorders>
              <w:top w:val="single" w:sz="8" w:space="0" w:color="auto"/>
              <w:left w:val="nil"/>
              <w:bottom w:val="nil"/>
              <w:right w:val="nil"/>
            </w:tcBorders>
            <w:shd w:val="clear" w:color="auto" w:fill="auto"/>
            <w:vAlign w:val="center"/>
          </w:tcPr>
          <w:p w14:paraId="63044CC1" w14:textId="77777777" w:rsidR="000034C2" w:rsidRPr="00480DCF" w:rsidRDefault="000034C2" w:rsidP="000034C2">
            <w:pPr>
              <w:rPr>
                <w:rFonts w:ascii="Times New Roman" w:hAnsi="Times New Roman"/>
              </w:rPr>
            </w:pPr>
            <w:r w:rsidRPr="00480DCF">
              <w:rPr>
                <w:rFonts w:ascii="Times New Roman" w:hAnsi="Times New Roman"/>
              </w:rPr>
              <w:t>4</w:t>
            </w:r>
          </w:p>
        </w:tc>
        <w:tc>
          <w:tcPr>
            <w:tcW w:w="1276" w:type="dxa"/>
            <w:tcBorders>
              <w:top w:val="single" w:sz="8" w:space="0" w:color="auto"/>
              <w:left w:val="nil"/>
              <w:bottom w:val="nil"/>
              <w:right w:val="nil"/>
            </w:tcBorders>
            <w:shd w:val="clear" w:color="auto" w:fill="auto"/>
            <w:noWrap/>
            <w:vAlign w:val="center"/>
          </w:tcPr>
          <w:p w14:paraId="37017822" w14:textId="77777777" w:rsidR="000034C2" w:rsidRPr="00480DCF" w:rsidRDefault="000034C2" w:rsidP="000034C2">
            <w:pPr>
              <w:rPr>
                <w:rFonts w:ascii="Times New Roman" w:hAnsi="Times New Roman"/>
              </w:rPr>
            </w:pPr>
            <w:r w:rsidRPr="00480DCF">
              <w:rPr>
                <w:rFonts w:ascii="Times New Roman" w:hAnsi="Times New Roman"/>
              </w:rPr>
              <w:t> </w:t>
            </w:r>
          </w:p>
        </w:tc>
        <w:tc>
          <w:tcPr>
            <w:tcW w:w="992" w:type="dxa"/>
            <w:tcBorders>
              <w:top w:val="single" w:sz="8" w:space="0" w:color="auto"/>
              <w:left w:val="nil"/>
              <w:bottom w:val="nil"/>
              <w:right w:val="nil"/>
            </w:tcBorders>
            <w:shd w:val="clear" w:color="auto" w:fill="auto"/>
            <w:noWrap/>
            <w:vAlign w:val="center"/>
          </w:tcPr>
          <w:p w14:paraId="4E6A7908" w14:textId="77777777" w:rsidR="000034C2" w:rsidRPr="00480DCF" w:rsidRDefault="000034C2" w:rsidP="000034C2">
            <w:pPr>
              <w:rPr>
                <w:rFonts w:ascii="Times New Roman" w:hAnsi="Times New Roman"/>
              </w:rPr>
            </w:pPr>
            <w:r w:rsidRPr="00480DCF">
              <w:rPr>
                <w:rFonts w:ascii="Times New Roman" w:hAnsi="Times New Roman"/>
              </w:rPr>
              <w:t>25</w:t>
            </w:r>
          </w:p>
        </w:tc>
      </w:tr>
    </w:tbl>
    <w:p w14:paraId="7A138162" w14:textId="77777777" w:rsidR="000034C2" w:rsidRPr="00124D16" w:rsidRDefault="000034C2" w:rsidP="000034C2">
      <w:pPr>
        <w:rPr>
          <w:rFonts w:ascii="Times New Roman" w:hAnsi="Times New Roman" w:cs="Times New Roman"/>
          <w:i/>
        </w:rPr>
      </w:pPr>
    </w:p>
    <w:p w14:paraId="5957781F" w14:textId="77777777" w:rsidR="000034C2" w:rsidRDefault="000034C2" w:rsidP="000034C2">
      <w:pPr>
        <w:rPr>
          <w:rFonts w:ascii="Times New Roman" w:hAnsi="Times New Roman" w:cs="Times New Roman"/>
        </w:rPr>
      </w:pPr>
    </w:p>
    <w:p w14:paraId="0BA83048" w14:textId="77777777" w:rsidR="000034C2" w:rsidRDefault="000034C2" w:rsidP="000034C2">
      <w:pPr>
        <w:rPr>
          <w:rFonts w:ascii="Times New Roman" w:hAnsi="Times New Roman" w:cs="Times New Roman"/>
        </w:rPr>
      </w:pPr>
    </w:p>
    <w:p w14:paraId="4E50E6AA" w14:textId="77777777" w:rsidR="000034C2" w:rsidRDefault="000034C2" w:rsidP="000034C2">
      <w:pPr>
        <w:rPr>
          <w:rFonts w:ascii="Times New Roman" w:hAnsi="Times New Roman" w:cs="Times New Roman"/>
        </w:rPr>
      </w:pPr>
    </w:p>
    <w:p w14:paraId="10ADDD8E" w14:textId="77777777" w:rsidR="000034C2" w:rsidRDefault="000034C2" w:rsidP="000034C2">
      <w:pPr>
        <w:rPr>
          <w:rFonts w:ascii="Times New Roman" w:hAnsi="Times New Roman"/>
          <w:color w:val="000000"/>
        </w:rPr>
      </w:pPr>
      <w:commentRangeStart w:id="267"/>
      <w:r>
        <w:rPr>
          <w:rFonts w:ascii="Times New Roman" w:hAnsi="Times New Roman" w:cs="Times New Roman"/>
          <w:b/>
        </w:rPr>
        <w:t>Table 5</w:t>
      </w:r>
      <w:r w:rsidRPr="00124D16">
        <w:rPr>
          <w:rFonts w:ascii="Times New Roman" w:hAnsi="Times New Roman" w:cs="Times New Roman"/>
          <w:b/>
        </w:rPr>
        <w:t>.</w:t>
      </w:r>
      <w:r w:rsidRPr="00124D16">
        <w:rPr>
          <w:rFonts w:ascii="Times New Roman" w:hAnsi="Times New Roman" w:cs="Times New Roman"/>
        </w:rPr>
        <w:t xml:space="preserve"> </w:t>
      </w:r>
      <w:r>
        <w:rPr>
          <w:rFonts w:ascii="Times New Roman" w:hAnsi="Times New Roman" w:cs="Times New Roman"/>
        </w:rPr>
        <w:t xml:space="preserve">Significance for Manly Selectivity Index values. Significant </w:t>
      </w:r>
      <w:r w:rsidRPr="00116B39">
        <w:rPr>
          <w:rFonts w:ascii="Times New Roman" w:hAnsi="Times New Roman"/>
          <w:i/>
          <w:color w:val="000000"/>
        </w:rPr>
        <w:t>χ2</w:t>
      </w:r>
      <w:r>
        <w:rPr>
          <w:rFonts w:ascii="Times New Roman" w:hAnsi="Times New Roman"/>
          <w:i/>
          <w:color w:val="000000"/>
        </w:rPr>
        <w:t xml:space="preserve"> </w:t>
      </w:r>
      <w:r>
        <w:rPr>
          <w:rFonts w:ascii="Times New Roman" w:hAnsi="Times New Roman"/>
          <w:color w:val="000000"/>
        </w:rPr>
        <w:t>values indicated selection occurred for seedlings from pig scats.</w:t>
      </w:r>
    </w:p>
    <w:tbl>
      <w:tblPr>
        <w:tblW w:w="9920" w:type="dxa"/>
        <w:tblInd w:w="88" w:type="dxa"/>
        <w:tblLook w:val="0000" w:firstRow="0" w:lastRow="0" w:firstColumn="0" w:lastColumn="0" w:noHBand="0" w:noVBand="0"/>
      </w:tblPr>
      <w:tblGrid>
        <w:gridCol w:w="1721"/>
        <w:gridCol w:w="1134"/>
        <w:gridCol w:w="1134"/>
        <w:gridCol w:w="1276"/>
        <w:gridCol w:w="992"/>
        <w:gridCol w:w="1418"/>
        <w:gridCol w:w="1205"/>
        <w:gridCol w:w="1040"/>
      </w:tblGrid>
      <w:tr w:rsidR="000034C2" w:rsidRPr="00025C54" w14:paraId="7E44A19A" w14:textId="77777777">
        <w:trPr>
          <w:trHeight w:val="580"/>
        </w:trPr>
        <w:tc>
          <w:tcPr>
            <w:tcW w:w="1721" w:type="dxa"/>
            <w:tcBorders>
              <w:top w:val="single" w:sz="4" w:space="0" w:color="auto"/>
              <w:left w:val="nil"/>
              <w:bottom w:val="single" w:sz="4" w:space="0" w:color="auto"/>
              <w:right w:val="nil"/>
            </w:tcBorders>
            <w:shd w:val="clear" w:color="auto" w:fill="auto"/>
            <w:noWrap/>
            <w:vAlign w:val="bottom"/>
          </w:tcPr>
          <w:p w14:paraId="7919433C" w14:textId="77777777" w:rsidR="000034C2" w:rsidRPr="00025C54" w:rsidRDefault="000034C2" w:rsidP="000034C2">
            <w:pPr>
              <w:rPr>
                <w:rFonts w:ascii="Times New Roman" w:hAnsi="Times New Roman"/>
                <w:b/>
                <w:bCs/>
              </w:rPr>
            </w:pPr>
            <w:r w:rsidRPr="00025C54">
              <w:rPr>
                <w:rFonts w:ascii="Times New Roman" w:hAnsi="Times New Roman"/>
                <w:b/>
                <w:bCs/>
              </w:rPr>
              <w:t>Site</w:t>
            </w:r>
          </w:p>
        </w:tc>
        <w:tc>
          <w:tcPr>
            <w:tcW w:w="1134" w:type="dxa"/>
            <w:tcBorders>
              <w:top w:val="single" w:sz="4" w:space="0" w:color="auto"/>
              <w:left w:val="nil"/>
              <w:bottom w:val="single" w:sz="4" w:space="0" w:color="auto"/>
              <w:right w:val="nil"/>
            </w:tcBorders>
            <w:shd w:val="clear" w:color="auto" w:fill="auto"/>
            <w:noWrap/>
            <w:vAlign w:val="bottom"/>
          </w:tcPr>
          <w:p w14:paraId="59354CE8" w14:textId="77777777" w:rsidR="000034C2" w:rsidRPr="00025C54" w:rsidRDefault="000034C2" w:rsidP="000034C2">
            <w:pPr>
              <w:rPr>
                <w:rFonts w:ascii="Times New Roman" w:hAnsi="Times New Roman"/>
                <w:b/>
                <w:bCs/>
              </w:rPr>
            </w:pPr>
            <w:r w:rsidRPr="00025C54">
              <w:rPr>
                <w:rFonts w:ascii="Times New Roman" w:hAnsi="Times New Roman"/>
                <w:b/>
                <w:bCs/>
              </w:rPr>
              <w:t>Native / Exotic</w:t>
            </w:r>
          </w:p>
        </w:tc>
        <w:tc>
          <w:tcPr>
            <w:tcW w:w="1134" w:type="dxa"/>
            <w:tcBorders>
              <w:top w:val="single" w:sz="4" w:space="0" w:color="auto"/>
              <w:left w:val="nil"/>
              <w:bottom w:val="single" w:sz="4" w:space="0" w:color="auto"/>
              <w:right w:val="nil"/>
            </w:tcBorders>
            <w:shd w:val="clear" w:color="auto" w:fill="auto"/>
            <w:noWrap/>
            <w:vAlign w:val="bottom"/>
          </w:tcPr>
          <w:p w14:paraId="6CD440B6" w14:textId="77777777" w:rsidR="000034C2" w:rsidRPr="00025C54" w:rsidRDefault="000034C2" w:rsidP="000034C2">
            <w:pPr>
              <w:jc w:val="right"/>
              <w:rPr>
                <w:rFonts w:ascii="Times New Roman" w:hAnsi="Times New Roman"/>
                <w:b/>
                <w:bCs/>
              </w:rPr>
            </w:pPr>
            <w:r w:rsidRPr="00025C54">
              <w:rPr>
                <w:rFonts w:ascii="Times New Roman" w:hAnsi="Times New Roman"/>
                <w:b/>
                <w:bCs/>
              </w:rPr>
              <w:t>n nature</w:t>
            </w:r>
          </w:p>
        </w:tc>
        <w:tc>
          <w:tcPr>
            <w:tcW w:w="1276" w:type="dxa"/>
            <w:tcBorders>
              <w:top w:val="single" w:sz="4" w:space="0" w:color="auto"/>
              <w:left w:val="nil"/>
              <w:bottom w:val="single" w:sz="4" w:space="0" w:color="auto"/>
              <w:right w:val="nil"/>
            </w:tcBorders>
            <w:shd w:val="clear" w:color="auto" w:fill="auto"/>
            <w:noWrap/>
            <w:vAlign w:val="bottom"/>
          </w:tcPr>
          <w:p w14:paraId="25C37D8E" w14:textId="77777777" w:rsidR="000034C2" w:rsidRPr="00025C54" w:rsidRDefault="000034C2" w:rsidP="000034C2">
            <w:pPr>
              <w:jc w:val="right"/>
              <w:rPr>
                <w:rFonts w:ascii="Times New Roman" w:hAnsi="Times New Roman"/>
                <w:b/>
                <w:bCs/>
              </w:rPr>
            </w:pPr>
            <w:r w:rsidRPr="00025C54">
              <w:rPr>
                <w:rFonts w:ascii="Times New Roman" w:hAnsi="Times New Roman"/>
                <w:b/>
                <w:bCs/>
              </w:rPr>
              <w:t>prop. nature</w:t>
            </w:r>
          </w:p>
        </w:tc>
        <w:tc>
          <w:tcPr>
            <w:tcW w:w="992" w:type="dxa"/>
            <w:tcBorders>
              <w:top w:val="single" w:sz="4" w:space="0" w:color="auto"/>
              <w:left w:val="nil"/>
              <w:bottom w:val="single" w:sz="4" w:space="0" w:color="auto"/>
              <w:right w:val="nil"/>
            </w:tcBorders>
            <w:shd w:val="clear" w:color="auto" w:fill="auto"/>
            <w:noWrap/>
            <w:vAlign w:val="bottom"/>
          </w:tcPr>
          <w:p w14:paraId="57B478BE" w14:textId="77777777" w:rsidR="000034C2" w:rsidRPr="00025C54" w:rsidRDefault="000034C2" w:rsidP="000034C2">
            <w:pPr>
              <w:jc w:val="right"/>
              <w:rPr>
                <w:rFonts w:ascii="Times New Roman" w:hAnsi="Times New Roman"/>
                <w:b/>
                <w:bCs/>
              </w:rPr>
            </w:pPr>
            <w:r w:rsidRPr="00025C54">
              <w:rPr>
                <w:rFonts w:ascii="Times New Roman" w:hAnsi="Times New Roman"/>
                <w:b/>
                <w:bCs/>
              </w:rPr>
              <w:t>n scat</w:t>
            </w:r>
          </w:p>
        </w:tc>
        <w:tc>
          <w:tcPr>
            <w:tcW w:w="1418" w:type="dxa"/>
            <w:tcBorders>
              <w:top w:val="single" w:sz="4" w:space="0" w:color="auto"/>
              <w:left w:val="nil"/>
              <w:bottom w:val="single" w:sz="4" w:space="0" w:color="auto"/>
              <w:right w:val="nil"/>
            </w:tcBorders>
            <w:shd w:val="clear" w:color="auto" w:fill="auto"/>
            <w:noWrap/>
            <w:vAlign w:val="bottom"/>
          </w:tcPr>
          <w:p w14:paraId="4188E7CA" w14:textId="77777777" w:rsidR="000034C2" w:rsidRPr="00025C54" w:rsidRDefault="000034C2" w:rsidP="000034C2">
            <w:pPr>
              <w:jc w:val="right"/>
              <w:rPr>
                <w:rFonts w:ascii="Times New Roman" w:hAnsi="Times New Roman"/>
                <w:b/>
                <w:bCs/>
              </w:rPr>
            </w:pPr>
            <w:r w:rsidRPr="00025C54">
              <w:rPr>
                <w:rFonts w:ascii="Times New Roman" w:hAnsi="Times New Roman"/>
                <w:b/>
                <w:bCs/>
              </w:rPr>
              <w:t>prop. scat</w:t>
            </w:r>
          </w:p>
        </w:tc>
        <w:tc>
          <w:tcPr>
            <w:tcW w:w="1205" w:type="dxa"/>
            <w:tcBorders>
              <w:top w:val="single" w:sz="4" w:space="0" w:color="auto"/>
              <w:left w:val="nil"/>
              <w:bottom w:val="single" w:sz="4" w:space="0" w:color="auto"/>
              <w:right w:val="nil"/>
            </w:tcBorders>
            <w:shd w:val="clear" w:color="auto" w:fill="auto"/>
            <w:noWrap/>
            <w:vAlign w:val="bottom"/>
          </w:tcPr>
          <w:p w14:paraId="3C311743" w14:textId="77777777" w:rsidR="000034C2" w:rsidRPr="00025C54" w:rsidRDefault="000034C2" w:rsidP="000034C2">
            <w:pPr>
              <w:jc w:val="right"/>
              <w:rPr>
                <w:rFonts w:ascii="Times New Roman" w:hAnsi="Times New Roman"/>
                <w:b/>
                <w:bCs/>
              </w:rPr>
            </w:pPr>
            <w:r w:rsidRPr="00025C54">
              <w:rPr>
                <w:rFonts w:ascii="Times New Roman" w:hAnsi="Times New Roman"/>
                <w:b/>
                <w:bCs/>
              </w:rPr>
              <w:t>χ2</w:t>
            </w:r>
          </w:p>
        </w:tc>
        <w:tc>
          <w:tcPr>
            <w:tcW w:w="1040" w:type="dxa"/>
            <w:tcBorders>
              <w:top w:val="single" w:sz="4" w:space="0" w:color="auto"/>
              <w:left w:val="nil"/>
              <w:bottom w:val="single" w:sz="4" w:space="0" w:color="auto"/>
              <w:right w:val="nil"/>
            </w:tcBorders>
            <w:shd w:val="clear" w:color="auto" w:fill="auto"/>
            <w:noWrap/>
            <w:vAlign w:val="bottom"/>
          </w:tcPr>
          <w:p w14:paraId="425627E0" w14:textId="77777777" w:rsidR="000034C2" w:rsidRPr="00025C54" w:rsidRDefault="000034C2" w:rsidP="000034C2">
            <w:pPr>
              <w:jc w:val="right"/>
              <w:rPr>
                <w:rFonts w:ascii="Times New Roman" w:hAnsi="Times New Roman"/>
                <w:b/>
                <w:bCs/>
              </w:rPr>
            </w:pPr>
            <w:r w:rsidRPr="00025C54">
              <w:rPr>
                <w:rFonts w:ascii="Times New Roman" w:hAnsi="Times New Roman"/>
                <w:b/>
                <w:bCs/>
              </w:rPr>
              <w:t>P</w:t>
            </w:r>
          </w:p>
        </w:tc>
      </w:tr>
      <w:tr w:rsidR="000034C2" w:rsidRPr="00025C54" w14:paraId="4C0A17B7" w14:textId="77777777">
        <w:trPr>
          <w:trHeight w:val="300"/>
        </w:trPr>
        <w:tc>
          <w:tcPr>
            <w:tcW w:w="1721" w:type="dxa"/>
            <w:tcBorders>
              <w:top w:val="nil"/>
              <w:left w:val="nil"/>
              <w:bottom w:val="nil"/>
              <w:right w:val="nil"/>
            </w:tcBorders>
            <w:shd w:val="clear" w:color="auto" w:fill="auto"/>
            <w:noWrap/>
            <w:vAlign w:val="bottom"/>
          </w:tcPr>
          <w:p w14:paraId="29F879FF" w14:textId="77777777" w:rsidR="000034C2" w:rsidRPr="00025C54" w:rsidRDefault="000034C2" w:rsidP="000034C2">
            <w:pPr>
              <w:rPr>
                <w:rFonts w:ascii="Times New Roman" w:hAnsi="Times New Roman"/>
              </w:rPr>
            </w:pPr>
            <w:proofErr w:type="spellStart"/>
            <w:r w:rsidRPr="00025C54">
              <w:rPr>
                <w:rFonts w:ascii="Times New Roman" w:hAnsi="Times New Roman"/>
              </w:rPr>
              <w:t>Anao</w:t>
            </w:r>
            <w:proofErr w:type="spellEnd"/>
            <w:r w:rsidRPr="00025C54">
              <w:rPr>
                <w:rFonts w:ascii="Times New Roman" w:hAnsi="Times New Roman"/>
              </w:rPr>
              <w:t xml:space="preserve"> North</w:t>
            </w:r>
          </w:p>
        </w:tc>
        <w:tc>
          <w:tcPr>
            <w:tcW w:w="1134" w:type="dxa"/>
            <w:tcBorders>
              <w:top w:val="nil"/>
              <w:left w:val="nil"/>
              <w:bottom w:val="nil"/>
              <w:right w:val="nil"/>
            </w:tcBorders>
            <w:shd w:val="clear" w:color="auto" w:fill="auto"/>
            <w:noWrap/>
            <w:vAlign w:val="bottom"/>
          </w:tcPr>
          <w:p w14:paraId="3C6CF897" w14:textId="77777777" w:rsidR="000034C2" w:rsidRPr="00025C54" w:rsidRDefault="000034C2" w:rsidP="000034C2">
            <w:pPr>
              <w:rPr>
                <w:rFonts w:ascii="Times New Roman" w:hAnsi="Times New Roman"/>
              </w:rPr>
            </w:pPr>
            <w:r w:rsidRPr="00025C54">
              <w:rPr>
                <w:rFonts w:ascii="Times New Roman" w:hAnsi="Times New Roman"/>
              </w:rPr>
              <w:t>exotic</w:t>
            </w:r>
          </w:p>
        </w:tc>
        <w:tc>
          <w:tcPr>
            <w:tcW w:w="1134" w:type="dxa"/>
            <w:tcBorders>
              <w:top w:val="nil"/>
              <w:left w:val="nil"/>
              <w:bottom w:val="nil"/>
              <w:right w:val="nil"/>
            </w:tcBorders>
            <w:shd w:val="clear" w:color="auto" w:fill="auto"/>
            <w:noWrap/>
            <w:vAlign w:val="bottom"/>
          </w:tcPr>
          <w:p w14:paraId="3B89813D" w14:textId="77777777" w:rsidR="000034C2" w:rsidRPr="00025C54" w:rsidRDefault="000034C2" w:rsidP="000034C2">
            <w:pPr>
              <w:jc w:val="right"/>
              <w:rPr>
                <w:rFonts w:ascii="Times New Roman" w:hAnsi="Times New Roman"/>
              </w:rPr>
            </w:pPr>
            <w:r w:rsidRPr="00025C54">
              <w:rPr>
                <w:rFonts w:ascii="Times New Roman" w:hAnsi="Times New Roman"/>
              </w:rPr>
              <w:t>23</w:t>
            </w:r>
          </w:p>
        </w:tc>
        <w:tc>
          <w:tcPr>
            <w:tcW w:w="1276" w:type="dxa"/>
            <w:tcBorders>
              <w:top w:val="nil"/>
              <w:left w:val="nil"/>
              <w:bottom w:val="nil"/>
              <w:right w:val="nil"/>
            </w:tcBorders>
            <w:shd w:val="clear" w:color="auto" w:fill="auto"/>
            <w:noWrap/>
            <w:vAlign w:val="bottom"/>
          </w:tcPr>
          <w:p w14:paraId="252FC679" w14:textId="77777777" w:rsidR="000034C2" w:rsidRPr="00025C54" w:rsidRDefault="000034C2" w:rsidP="000034C2">
            <w:pPr>
              <w:jc w:val="right"/>
              <w:rPr>
                <w:rFonts w:ascii="Times New Roman" w:hAnsi="Times New Roman"/>
              </w:rPr>
            </w:pPr>
            <w:r w:rsidRPr="00025C54">
              <w:rPr>
                <w:rFonts w:ascii="Times New Roman" w:hAnsi="Times New Roman"/>
              </w:rPr>
              <w:t>0.225</w:t>
            </w:r>
          </w:p>
        </w:tc>
        <w:tc>
          <w:tcPr>
            <w:tcW w:w="992" w:type="dxa"/>
            <w:tcBorders>
              <w:top w:val="nil"/>
              <w:left w:val="nil"/>
              <w:bottom w:val="nil"/>
              <w:right w:val="nil"/>
            </w:tcBorders>
            <w:shd w:val="clear" w:color="auto" w:fill="auto"/>
            <w:noWrap/>
            <w:vAlign w:val="bottom"/>
          </w:tcPr>
          <w:p w14:paraId="34DDC41C" w14:textId="77777777" w:rsidR="000034C2" w:rsidRPr="00025C54" w:rsidRDefault="000034C2" w:rsidP="000034C2">
            <w:pPr>
              <w:jc w:val="right"/>
              <w:rPr>
                <w:rFonts w:ascii="Times New Roman" w:hAnsi="Times New Roman"/>
              </w:rPr>
            </w:pPr>
            <w:r w:rsidRPr="00025C54">
              <w:rPr>
                <w:rFonts w:ascii="Times New Roman" w:hAnsi="Times New Roman"/>
              </w:rPr>
              <w:t>7</w:t>
            </w:r>
          </w:p>
        </w:tc>
        <w:tc>
          <w:tcPr>
            <w:tcW w:w="1418" w:type="dxa"/>
            <w:tcBorders>
              <w:top w:val="nil"/>
              <w:left w:val="nil"/>
              <w:bottom w:val="nil"/>
              <w:right w:val="nil"/>
            </w:tcBorders>
            <w:shd w:val="clear" w:color="auto" w:fill="auto"/>
            <w:noWrap/>
            <w:vAlign w:val="bottom"/>
          </w:tcPr>
          <w:p w14:paraId="3AB929D5" w14:textId="77777777" w:rsidR="000034C2" w:rsidRPr="00025C54" w:rsidRDefault="000034C2" w:rsidP="000034C2">
            <w:pPr>
              <w:jc w:val="right"/>
              <w:rPr>
                <w:rFonts w:ascii="Times New Roman" w:hAnsi="Times New Roman"/>
              </w:rPr>
            </w:pPr>
            <w:r w:rsidRPr="00025C54">
              <w:rPr>
                <w:rFonts w:ascii="Times New Roman" w:hAnsi="Times New Roman"/>
              </w:rPr>
              <w:t>0.015</w:t>
            </w:r>
          </w:p>
        </w:tc>
        <w:tc>
          <w:tcPr>
            <w:tcW w:w="1205" w:type="dxa"/>
            <w:tcBorders>
              <w:top w:val="nil"/>
              <w:left w:val="nil"/>
              <w:bottom w:val="nil"/>
              <w:right w:val="nil"/>
            </w:tcBorders>
            <w:shd w:val="clear" w:color="auto" w:fill="auto"/>
            <w:noWrap/>
            <w:vAlign w:val="bottom"/>
          </w:tcPr>
          <w:p w14:paraId="6C86AB0A" w14:textId="77777777" w:rsidR="000034C2" w:rsidRPr="00025C54" w:rsidRDefault="000034C2" w:rsidP="000034C2">
            <w:pPr>
              <w:jc w:val="right"/>
              <w:rPr>
                <w:rFonts w:ascii="Times New Roman" w:hAnsi="Times New Roman"/>
              </w:rPr>
            </w:pPr>
            <w:r w:rsidRPr="00025C54">
              <w:rPr>
                <w:rFonts w:ascii="Times New Roman" w:hAnsi="Times New Roman"/>
              </w:rPr>
              <w:t>114.719</w:t>
            </w:r>
          </w:p>
        </w:tc>
        <w:tc>
          <w:tcPr>
            <w:tcW w:w="1040" w:type="dxa"/>
            <w:tcBorders>
              <w:top w:val="nil"/>
              <w:left w:val="nil"/>
              <w:bottom w:val="nil"/>
              <w:right w:val="nil"/>
            </w:tcBorders>
            <w:shd w:val="clear" w:color="auto" w:fill="auto"/>
            <w:noWrap/>
            <w:vAlign w:val="bottom"/>
          </w:tcPr>
          <w:p w14:paraId="055C9699" w14:textId="77777777" w:rsidR="000034C2" w:rsidRPr="00025C54" w:rsidRDefault="000034C2" w:rsidP="000034C2">
            <w:pPr>
              <w:jc w:val="right"/>
              <w:rPr>
                <w:rFonts w:ascii="Times New Roman" w:hAnsi="Times New Roman"/>
              </w:rPr>
            </w:pPr>
            <w:r w:rsidRPr="00025C54">
              <w:rPr>
                <w:rFonts w:ascii="Times New Roman" w:hAnsi="Times New Roman"/>
              </w:rPr>
              <w:t>&lt;0.001</w:t>
            </w:r>
          </w:p>
        </w:tc>
      </w:tr>
      <w:tr w:rsidR="000034C2" w:rsidRPr="00025C54" w14:paraId="0F41206A" w14:textId="77777777">
        <w:trPr>
          <w:trHeight w:val="300"/>
        </w:trPr>
        <w:tc>
          <w:tcPr>
            <w:tcW w:w="1721" w:type="dxa"/>
            <w:tcBorders>
              <w:top w:val="nil"/>
              <w:left w:val="nil"/>
              <w:bottom w:val="nil"/>
              <w:right w:val="nil"/>
            </w:tcBorders>
            <w:shd w:val="clear" w:color="auto" w:fill="auto"/>
            <w:noWrap/>
            <w:vAlign w:val="bottom"/>
          </w:tcPr>
          <w:p w14:paraId="3A3CA0CC" w14:textId="77777777" w:rsidR="000034C2" w:rsidRPr="00025C54" w:rsidRDefault="000034C2" w:rsidP="000034C2">
            <w:pPr>
              <w:rPr>
                <w:rFonts w:ascii="Times New Roman" w:hAnsi="Times New Roman"/>
              </w:rPr>
            </w:pPr>
            <w:proofErr w:type="spellStart"/>
            <w:r w:rsidRPr="00025C54">
              <w:rPr>
                <w:rFonts w:ascii="Times New Roman" w:hAnsi="Times New Roman"/>
              </w:rPr>
              <w:t>Anao</w:t>
            </w:r>
            <w:proofErr w:type="spellEnd"/>
            <w:r w:rsidRPr="00025C54">
              <w:rPr>
                <w:rFonts w:ascii="Times New Roman" w:hAnsi="Times New Roman"/>
              </w:rPr>
              <w:t xml:space="preserve"> North</w:t>
            </w:r>
          </w:p>
        </w:tc>
        <w:tc>
          <w:tcPr>
            <w:tcW w:w="1134" w:type="dxa"/>
            <w:tcBorders>
              <w:top w:val="nil"/>
              <w:left w:val="nil"/>
              <w:bottom w:val="nil"/>
              <w:right w:val="nil"/>
            </w:tcBorders>
            <w:shd w:val="clear" w:color="auto" w:fill="auto"/>
            <w:noWrap/>
            <w:vAlign w:val="bottom"/>
          </w:tcPr>
          <w:p w14:paraId="42F1795E" w14:textId="77777777" w:rsidR="000034C2" w:rsidRPr="00025C54" w:rsidRDefault="000034C2" w:rsidP="000034C2">
            <w:pPr>
              <w:rPr>
                <w:rFonts w:ascii="Times New Roman" w:hAnsi="Times New Roman"/>
              </w:rPr>
            </w:pPr>
            <w:r w:rsidRPr="00025C54">
              <w:rPr>
                <w:rFonts w:ascii="Times New Roman" w:hAnsi="Times New Roman"/>
              </w:rPr>
              <w:t>native</w:t>
            </w:r>
          </w:p>
        </w:tc>
        <w:tc>
          <w:tcPr>
            <w:tcW w:w="1134" w:type="dxa"/>
            <w:tcBorders>
              <w:top w:val="nil"/>
              <w:left w:val="nil"/>
              <w:bottom w:val="nil"/>
              <w:right w:val="nil"/>
            </w:tcBorders>
            <w:shd w:val="clear" w:color="auto" w:fill="auto"/>
            <w:noWrap/>
            <w:vAlign w:val="bottom"/>
          </w:tcPr>
          <w:p w14:paraId="44C9DB06" w14:textId="77777777" w:rsidR="000034C2" w:rsidRPr="00025C54" w:rsidRDefault="000034C2" w:rsidP="000034C2">
            <w:pPr>
              <w:jc w:val="right"/>
              <w:rPr>
                <w:rFonts w:ascii="Times New Roman" w:hAnsi="Times New Roman"/>
              </w:rPr>
            </w:pPr>
            <w:r w:rsidRPr="00025C54">
              <w:rPr>
                <w:rFonts w:ascii="Times New Roman" w:hAnsi="Times New Roman"/>
              </w:rPr>
              <w:t>79</w:t>
            </w:r>
          </w:p>
        </w:tc>
        <w:tc>
          <w:tcPr>
            <w:tcW w:w="1276" w:type="dxa"/>
            <w:tcBorders>
              <w:top w:val="nil"/>
              <w:left w:val="nil"/>
              <w:bottom w:val="nil"/>
              <w:right w:val="nil"/>
            </w:tcBorders>
            <w:shd w:val="clear" w:color="auto" w:fill="auto"/>
            <w:noWrap/>
            <w:vAlign w:val="bottom"/>
          </w:tcPr>
          <w:p w14:paraId="0EE440C9" w14:textId="77777777" w:rsidR="000034C2" w:rsidRPr="00025C54" w:rsidRDefault="000034C2" w:rsidP="000034C2">
            <w:pPr>
              <w:jc w:val="right"/>
              <w:rPr>
                <w:rFonts w:ascii="Times New Roman" w:hAnsi="Times New Roman"/>
              </w:rPr>
            </w:pPr>
            <w:r w:rsidRPr="00025C54">
              <w:rPr>
                <w:rFonts w:ascii="Times New Roman" w:hAnsi="Times New Roman"/>
              </w:rPr>
              <w:t>0.775</w:t>
            </w:r>
          </w:p>
        </w:tc>
        <w:tc>
          <w:tcPr>
            <w:tcW w:w="992" w:type="dxa"/>
            <w:tcBorders>
              <w:top w:val="nil"/>
              <w:left w:val="nil"/>
              <w:bottom w:val="nil"/>
              <w:right w:val="nil"/>
            </w:tcBorders>
            <w:shd w:val="clear" w:color="auto" w:fill="auto"/>
            <w:noWrap/>
            <w:vAlign w:val="bottom"/>
          </w:tcPr>
          <w:p w14:paraId="65961D0F" w14:textId="77777777" w:rsidR="000034C2" w:rsidRPr="00025C54" w:rsidRDefault="000034C2" w:rsidP="000034C2">
            <w:pPr>
              <w:jc w:val="right"/>
              <w:rPr>
                <w:rFonts w:ascii="Times New Roman" w:hAnsi="Times New Roman"/>
              </w:rPr>
            </w:pPr>
            <w:r w:rsidRPr="00025C54">
              <w:rPr>
                <w:rFonts w:ascii="Times New Roman" w:hAnsi="Times New Roman"/>
              </w:rPr>
              <w:t>447</w:t>
            </w:r>
          </w:p>
        </w:tc>
        <w:tc>
          <w:tcPr>
            <w:tcW w:w="1418" w:type="dxa"/>
            <w:tcBorders>
              <w:top w:val="nil"/>
              <w:left w:val="nil"/>
              <w:bottom w:val="nil"/>
              <w:right w:val="nil"/>
            </w:tcBorders>
            <w:shd w:val="clear" w:color="auto" w:fill="auto"/>
            <w:noWrap/>
            <w:vAlign w:val="bottom"/>
          </w:tcPr>
          <w:p w14:paraId="4AE5B193" w14:textId="77777777" w:rsidR="000034C2" w:rsidRPr="00025C54" w:rsidRDefault="000034C2" w:rsidP="000034C2">
            <w:pPr>
              <w:jc w:val="right"/>
              <w:rPr>
                <w:rFonts w:ascii="Times New Roman" w:hAnsi="Times New Roman"/>
              </w:rPr>
            </w:pPr>
            <w:r w:rsidRPr="00025C54">
              <w:rPr>
                <w:rFonts w:ascii="Times New Roman" w:hAnsi="Times New Roman"/>
              </w:rPr>
              <w:t>0.980</w:t>
            </w:r>
          </w:p>
        </w:tc>
        <w:tc>
          <w:tcPr>
            <w:tcW w:w="1205" w:type="dxa"/>
            <w:tcBorders>
              <w:top w:val="nil"/>
              <w:left w:val="nil"/>
              <w:bottom w:val="nil"/>
              <w:right w:val="nil"/>
            </w:tcBorders>
            <w:shd w:val="clear" w:color="auto" w:fill="auto"/>
            <w:noWrap/>
            <w:vAlign w:val="bottom"/>
          </w:tcPr>
          <w:p w14:paraId="68DA282C" w14:textId="77777777" w:rsidR="000034C2" w:rsidRPr="00025C54" w:rsidRDefault="000034C2" w:rsidP="000034C2">
            <w:pPr>
              <w:jc w:val="right"/>
              <w:rPr>
                <w:rFonts w:ascii="Times New Roman" w:hAnsi="Times New Roman"/>
              </w:rPr>
            </w:pPr>
          </w:p>
        </w:tc>
        <w:tc>
          <w:tcPr>
            <w:tcW w:w="1040" w:type="dxa"/>
            <w:tcBorders>
              <w:top w:val="nil"/>
              <w:left w:val="nil"/>
              <w:bottom w:val="nil"/>
              <w:right w:val="nil"/>
            </w:tcBorders>
            <w:shd w:val="clear" w:color="auto" w:fill="auto"/>
            <w:noWrap/>
            <w:vAlign w:val="bottom"/>
          </w:tcPr>
          <w:p w14:paraId="1443FCAC" w14:textId="77777777" w:rsidR="000034C2" w:rsidRPr="00025C54" w:rsidRDefault="000034C2" w:rsidP="000034C2">
            <w:pPr>
              <w:jc w:val="right"/>
              <w:rPr>
                <w:rFonts w:ascii="Times New Roman" w:hAnsi="Times New Roman"/>
              </w:rPr>
            </w:pPr>
          </w:p>
        </w:tc>
      </w:tr>
      <w:tr w:rsidR="000034C2" w:rsidRPr="00025C54" w14:paraId="2E8F419D" w14:textId="77777777">
        <w:trPr>
          <w:trHeight w:val="300"/>
        </w:trPr>
        <w:tc>
          <w:tcPr>
            <w:tcW w:w="1721" w:type="dxa"/>
            <w:tcBorders>
              <w:top w:val="nil"/>
              <w:left w:val="nil"/>
              <w:bottom w:val="nil"/>
              <w:right w:val="nil"/>
            </w:tcBorders>
            <w:shd w:val="clear" w:color="auto" w:fill="auto"/>
            <w:noWrap/>
            <w:vAlign w:val="bottom"/>
          </w:tcPr>
          <w:p w14:paraId="50853263" w14:textId="77777777" w:rsidR="000034C2" w:rsidRPr="00025C54" w:rsidRDefault="000034C2" w:rsidP="000034C2">
            <w:pPr>
              <w:rPr>
                <w:rFonts w:ascii="Times New Roman" w:hAnsi="Times New Roman"/>
              </w:rPr>
            </w:pPr>
            <w:proofErr w:type="spellStart"/>
            <w:r w:rsidRPr="00025C54">
              <w:rPr>
                <w:rFonts w:ascii="Times New Roman" w:hAnsi="Times New Roman"/>
              </w:rPr>
              <w:t>Ritidian</w:t>
            </w:r>
            <w:proofErr w:type="spellEnd"/>
            <w:r w:rsidRPr="00025C54">
              <w:rPr>
                <w:rFonts w:ascii="Times New Roman" w:hAnsi="Times New Roman"/>
              </w:rPr>
              <w:t xml:space="preserve"> Gate</w:t>
            </w:r>
          </w:p>
        </w:tc>
        <w:tc>
          <w:tcPr>
            <w:tcW w:w="1134" w:type="dxa"/>
            <w:tcBorders>
              <w:top w:val="nil"/>
              <w:left w:val="nil"/>
              <w:bottom w:val="nil"/>
              <w:right w:val="nil"/>
            </w:tcBorders>
            <w:shd w:val="clear" w:color="auto" w:fill="auto"/>
            <w:noWrap/>
            <w:vAlign w:val="bottom"/>
          </w:tcPr>
          <w:p w14:paraId="20EADC6E" w14:textId="77777777" w:rsidR="000034C2" w:rsidRPr="00025C54" w:rsidRDefault="000034C2" w:rsidP="000034C2">
            <w:pPr>
              <w:rPr>
                <w:rFonts w:ascii="Times New Roman" w:hAnsi="Times New Roman"/>
              </w:rPr>
            </w:pPr>
            <w:r w:rsidRPr="00025C54">
              <w:rPr>
                <w:rFonts w:ascii="Times New Roman" w:hAnsi="Times New Roman"/>
              </w:rPr>
              <w:t>exotic</w:t>
            </w:r>
          </w:p>
        </w:tc>
        <w:tc>
          <w:tcPr>
            <w:tcW w:w="1134" w:type="dxa"/>
            <w:tcBorders>
              <w:top w:val="nil"/>
              <w:left w:val="nil"/>
              <w:bottom w:val="nil"/>
              <w:right w:val="nil"/>
            </w:tcBorders>
            <w:shd w:val="clear" w:color="auto" w:fill="auto"/>
            <w:noWrap/>
            <w:vAlign w:val="bottom"/>
          </w:tcPr>
          <w:p w14:paraId="6D1720FB" w14:textId="77777777" w:rsidR="000034C2" w:rsidRPr="00025C54" w:rsidRDefault="000034C2" w:rsidP="000034C2">
            <w:pPr>
              <w:jc w:val="right"/>
              <w:rPr>
                <w:rFonts w:ascii="Times New Roman" w:hAnsi="Times New Roman"/>
              </w:rPr>
            </w:pPr>
            <w:r w:rsidRPr="00025C54">
              <w:rPr>
                <w:rFonts w:ascii="Times New Roman" w:hAnsi="Times New Roman"/>
              </w:rPr>
              <w:t>37</w:t>
            </w:r>
          </w:p>
        </w:tc>
        <w:tc>
          <w:tcPr>
            <w:tcW w:w="1276" w:type="dxa"/>
            <w:tcBorders>
              <w:top w:val="nil"/>
              <w:left w:val="nil"/>
              <w:bottom w:val="nil"/>
              <w:right w:val="nil"/>
            </w:tcBorders>
            <w:shd w:val="clear" w:color="auto" w:fill="auto"/>
            <w:noWrap/>
            <w:vAlign w:val="bottom"/>
          </w:tcPr>
          <w:p w14:paraId="2B591FCA" w14:textId="77777777" w:rsidR="000034C2" w:rsidRPr="00025C54" w:rsidRDefault="000034C2" w:rsidP="000034C2">
            <w:pPr>
              <w:jc w:val="right"/>
              <w:rPr>
                <w:rFonts w:ascii="Times New Roman" w:hAnsi="Times New Roman"/>
              </w:rPr>
            </w:pPr>
            <w:r w:rsidRPr="00025C54">
              <w:rPr>
                <w:rFonts w:ascii="Times New Roman" w:hAnsi="Times New Roman"/>
              </w:rPr>
              <w:t>0.607</w:t>
            </w:r>
          </w:p>
        </w:tc>
        <w:tc>
          <w:tcPr>
            <w:tcW w:w="992" w:type="dxa"/>
            <w:tcBorders>
              <w:top w:val="nil"/>
              <w:left w:val="nil"/>
              <w:bottom w:val="nil"/>
              <w:right w:val="nil"/>
            </w:tcBorders>
            <w:shd w:val="clear" w:color="auto" w:fill="auto"/>
            <w:noWrap/>
            <w:vAlign w:val="bottom"/>
          </w:tcPr>
          <w:p w14:paraId="152563B9" w14:textId="77777777" w:rsidR="000034C2" w:rsidRPr="00025C54" w:rsidRDefault="000034C2" w:rsidP="000034C2">
            <w:pPr>
              <w:jc w:val="right"/>
              <w:rPr>
                <w:rFonts w:ascii="Times New Roman" w:hAnsi="Times New Roman"/>
              </w:rPr>
            </w:pPr>
            <w:r w:rsidRPr="00025C54">
              <w:rPr>
                <w:rFonts w:ascii="Times New Roman" w:hAnsi="Times New Roman"/>
              </w:rPr>
              <w:t>272</w:t>
            </w:r>
          </w:p>
        </w:tc>
        <w:tc>
          <w:tcPr>
            <w:tcW w:w="1418" w:type="dxa"/>
            <w:tcBorders>
              <w:top w:val="nil"/>
              <w:left w:val="nil"/>
              <w:bottom w:val="nil"/>
              <w:right w:val="nil"/>
            </w:tcBorders>
            <w:shd w:val="clear" w:color="auto" w:fill="auto"/>
            <w:noWrap/>
            <w:vAlign w:val="bottom"/>
          </w:tcPr>
          <w:p w14:paraId="566F73CB" w14:textId="77777777" w:rsidR="000034C2" w:rsidRPr="00025C54" w:rsidRDefault="000034C2" w:rsidP="000034C2">
            <w:pPr>
              <w:jc w:val="right"/>
              <w:rPr>
                <w:rFonts w:ascii="Times New Roman" w:hAnsi="Times New Roman"/>
              </w:rPr>
            </w:pPr>
            <w:r w:rsidRPr="00025C54">
              <w:rPr>
                <w:rFonts w:ascii="Times New Roman" w:hAnsi="Times New Roman"/>
              </w:rPr>
              <w:t>0.244</w:t>
            </w:r>
          </w:p>
        </w:tc>
        <w:tc>
          <w:tcPr>
            <w:tcW w:w="1205" w:type="dxa"/>
            <w:tcBorders>
              <w:top w:val="nil"/>
              <w:left w:val="nil"/>
              <w:bottom w:val="nil"/>
              <w:right w:val="nil"/>
            </w:tcBorders>
            <w:shd w:val="clear" w:color="auto" w:fill="auto"/>
            <w:noWrap/>
            <w:vAlign w:val="bottom"/>
          </w:tcPr>
          <w:p w14:paraId="0CBA0672" w14:textId="77777777" w:rsidR="000034C2" w:rsidRPr="00025C54" w:rsidRDefault="000034C2" w:rsidP="000034C2">
            <w:pPr>
              <w:jc w:val="right"/>
              <w:rPr>
                <w:rFonts w:ascii="Times New Roman" w:hAnsi="Times New Roman"/>
              </w:rPr>
            </w:pPr>
            <w:r w:rsidRPr="00025C54">
              <w:rPr>
                <w:rFonts w:ascii="Times New Roman" w:hAnsi="Times New Roman"/>
              </w:rPr>
              <w:t>611.749</w:t>
            </w:r>
          </w:p>
        </w:tc>
        <w:tc>
          <w:tcPr>
            <w:tcW w:w="1040" w:type="dxa"/>
            <w:tcBorders>
              <w:top w:val="nil"/>
              <w:left w:val="nil"/>
              <w:bottom w:val="nil"/>
              <w:right w:val="nil"/>
            </w:tcBorders>
            <w:shd w:val="clear" w:color="auto" w:fill="auto"/>
            <w:noWrap/>
            <w:vAlign w:val="bottom"/>
          </w:tcPr>
          <w:p w14:paraId="5795F2C5" w14:textId="77777777" w:rsidR="000034C2" w:rsidRPr="00025C54" w:rsidRDefault="000034C2" w:rsidP="000034C2">
            <w:pPr>
              <w:jc w:val="right"/>
              <w:rPr>
                <w:rFonts w:ascii="Times New Roman" w:hAnsi="Times New Roman"/>
              </w:rPr>
            </w:pPr>
            <w:r w:rsidRPr="00025C54">
              <w:rPr>
                <w:rFonts w:ascii="Times New Roman" w:hAnsi="Times New Roman"/>
              </w:rPr>
              <w:t>&lt;0.001</w:t>
            </w:r>
          </w:p>
        </w:tc>
      </w:tr>
      <w:tr w:rsidR="000034C2" w:rsidRPr="00025C54" w14:paraId="49D7DB04" w14:textId="77777777">
        <w:trPr>
          <w:trHeight w:val="300"/>
        </w:trPr>
        <w:tc>
          <w:tcPr>
            <w:tcW w:w="1721" w:type="dxa"/>
            <w:tcBorders>
              <w:top w:val="nil"/>
              <w:left w:val="nil"/>
              <w:bottom w:val="single" w:sz="4" w:space="0" w:color="auto"/>
              <w:right w:val="nil"/>
            </w:tcBorders>
            <w:shd w:val="clear" w:color="auto" w:fill="auto"/>
            <w:noWrap/>
            <w:vAlign w:val="bottom"/>
          </w:tcPr>
          <w:p w14:paraId="48D4F9E7" w14:textId="77777777" w:rsidR="000034C2" w:rsidRPr="00025C54" w:rsidRDefault="000034C2" w:rsidP="000034C2">
            <w:pPr>
              <w:rPr>
                <w:rFonts w:ascii="Times New Roman" w:hAnsi="Times New Roman"/>
              </w:rPr>
            </w:pPr>
            <w:proofErr w:type="spellStart"/>
            <w:r w:rsidRPr="00025C54">
              <w:rPr>
                <w:rFonts w:ascii="Times New Roman" w:hAnsi="Times New Roman"/>
              </w:rPr>
              <w:t>Ritidian</w:t>
            </w:r>
            <w:proofErr w:type="spellEnd"/>
            <w:r w:rsidRPr="00025C54">
              <w:rPr>
                <w:rFonts w:ascii="Times New Roman" w:hAnsi="Times New Roman"/>
              </w:rPr>
              <w:t xml:space="preserve"> Gate</w:t>
            </w:r>
          </w:p>
        </w:tc>
        <w:tc>
          <w:tcPr>
            <w:tcW w:w="1134" w:type="dxa"/>
            <w:tcBorders>
              <w:top w:val="nil"/>
              <w:left w:val="nil"/>
              <w:bottom w:val="single" w:sz="4" w:space="0" w:color="auto"/>
              <w:right w:val="nil"/>
            </w:tcBorders>
            <w:shd w:val="clear" w:color="auto" w:fill="auto"/>
            <w:noWrap/>
            <w:vAlign w:val="bottom"/>
          </w:tcPr>
          <w:p w14:paraId="2D83F2E7" w14:textId="77777777" w:rsidR="000034C2" w:rsidRPr="00025C54" w:rsidRDefault="000034C2" w:rsidP="000034C2">
            <w:pPr>
              <w:rPr>
                <w:rFonts w:ascii="Times New Roman" w:hAnsi="Times New Roman"/>
              </w:rPr>
            </w:pPr>
            <w:r w:rsidRPr="00025C54">
              <w:rPr>
                <w:rFonts w:ascii="Times New Roman" w:hAnsi="Times New Roman"/>
              </w:rPr>
              <w:t>native</w:t>
            </w:r>
          </w:p>
        </w:tc>
        <w:tc>
          <w:tcPr>
            <w:tcW w:w="1134" w:type="dxa"/>
            <w:tcBorders>
              <w:top w:val="nil"/>
              <w:left w:val="nil"/>
              <w:bottom w:val="single" w:sz="4" w:space="0" w:color="auto"/>
              <w:right w:val="nil"/>
            </w:tcBorders>
            <w:shd w:val="clear" w:color="auto" w:fill="auto"/>
            <w:noWrap/>
            <w:vAlign w:val="bottom"/>
          </w:tcPr>
          <w:p w14:paraId="3A0A558B" w14:textId="77777777" w:rsidR="000034C2" w:rsidRPr="00025C54" w:rsidRDefault="000034C2" w:rsidP="000034C2">
            <w:pPr>
              <w:jc w:val="right"/>
              <w:rPr>
                <w:rFonts w:ascii="Times New Roman" w:hAnsi="Times New Roman"/>
              </w:rPr>
            </w:pPr>
            <w:r w:rsidRPr="00025C54">
              <w:rPr>
                <w:rFonts w:ascii="Times New Roman" w:hAnsi="Times New Roman"/>
              </w:rPr>
              <w:t>24</w:t>
            </w:r>
          </w:p>
        </w:tc>
        <w:tc>
          <w:tcPr>
            <w:tcW w:w="1276" w:type="dxa"/>
            <w:tcBorders>
              <w:top w:val="nil"/>
              <w:left w:val="nil"/>
              <w:bottom w:val="single" w:sz="4" w:space="0" w:color="auto"/>
              <w:right w:val="nil"/>
            </w:tcBorders>
            <w:shd w:val="clear" w:color="auto" w:fill="auto"/>
            <w:noWrap/>
            <w:vAlign w:val="bottom"/>
          </w:tcPr>
          <w:p w14:paraId="3980963B" w14:textId="77777777" w:rsidR="000034C2" w:rsidRPr="00025C54" w:rsidRDefault="000034C2" w:rsidP="000034C2">
            <w:pPr>
              <w:jc w:val="right"/>
              <w:rPr>
                <w:rFonts w:ascii="Times New Roman" w:hAnsi="Times New Roman"/>
              </w:rPr>
            </w:pPr>
            <w:r w:rsidRPr="00025C54">
              <w:rPr>
                <w:rFonts w:ascii="Times New Roman" w:hAnsi="Times New Roman"/>
              </w:rPr>
              <w:t>0.393</w:t>
            </w:r>
          </w:p>
        </w:tc>
        <w:tc>
          <w:tcPr>
            <w:tcW w:w="992" w:type="dxa"/>
            <w:tcBorders>
              <w:top w:val="nil"/>
              <w:left w:val="nil"/>
              <w:bottom w:val="single" w:sz="4" w:space="0" w:color="auto"/>
              <w:right w:val="nil"/>
            </w:tcBorders>
            <w:shd w:val="clear" w:color="auto" w:fill="auto"/>
            <w:noWrap/>
            <w:vAlign w:val="bottom"/>
          </w:tcPr>
          <w:p w14:paraId="15101C05" w14:textId="77777777" w:rsidR="000034C2" w:rsidRPr="00025C54" w:rsidRDefault="000034C2" w:rsidP="000034C2">
            <w:pPr>
              <w:jc w:val="right"/>
              <w:rPr>
                <w:rFonts w:ascii="Times New Roman" w:hAnsi="Times New Roman"/>
              </w:rPr>
            </w:pPr>
            <w:r w:rsidRPr="00025C54">
              <w:rPr>
                <w:rFonts w:ascii="Times New Roman" w:hAnsi="Times New Roman"/>
              </w:rPr>
              <w:t>841</w:t>
            </w:r>
          </w:p>
        </w:tc>
        <w:tc>
          <w:tcPr>
            <w:tcW w:w="1418" w:type="dxa"/>
            <w:tcBorders>
              <w:top w:val="nil"/>
              <w:left w:val="nil"/>
              <w:bottom w:val="single" w:sz="4" w:space="0" w:color="auto"/>
              <w:right w:val="nil"/>
            </w:tcBorders>
            <w:shd w:val="clear" w:color="auto" w:fill="auto"/>
            <w:noWrap/>
            <w:vAlign w:val="bottom"/>
          </w:tcPr>
          <w:p w14:paraId="260FA357" w14:textId="77777777" w:rsidR="000034C2" w:rsidRPr="00025C54" w:rsidRDefault="000034C2" w:rsidP="000034C2">
            <w:pPr>
              <w:jc w:val="right"/>
              <w:rPr>
                <w:rFonts w:ascii="Times New Roman" w:hAnsi="Times New Roman"/>
              </w:rPr>
            </w:pPr>
            <w:r w:rsidRPr="00025C54">
              <w:rPr>
                <w:rFonts w:ascii="Times New Roman" w:hAnsi="Times New Roman"/>
              </w:rPr>
              <w:t>0.756</w:t>
            </w:r>
          </w:p>
        </w:tc>
        <w:tc>
          <w:tcPr>
            <w:tcW w:w="1205" w:type="dxa"/>
            <w:tcBorders>
              <w:top w:val="nil"/>
              <w:left w:val="nil"/>
              <w:bottom w:val="single" w:sz="4" w:space="0" w:color="auto"/>
              <w:right w:val="nil"/>
            </w:tcBorders>
            <w:shd w:val="clear" w:color="auto" w:fill="auto"/>
            <w:noWrap/>
            <w:vAlign w:val="bottom"/>
          </w:tcPr>
          <w:p w14:paraId="40FA0AEF" w14:textId="77777777" w:rsidR="000034C2" w:rsidRPr="00025C54" w:rsidRDefault="000034C2" w:rsidP="000034C2">
            <w:pPr>
              <w:jc w:val="right"/>
              <w:rPr>
                <w:rFonts w:ascii="Times New Roman" w:hAnsi="Times New Roman"/>
              </w:rPr>
            </w:pPr>
            <w:r w:rsidRPr="00025C54">
              <w:rPr>
                <w:rFonts w:ascii="Times New Roman" w:hAnsi="Times New Roman"/>
              </w:rPr>
              <w:t> </w:t>
            </w:r>
          </w:p>
        </w:tc>
        <w:tc>
          <w:tcPr>
            <w:tcW w:w="1040" w:type="dxa"/>
            <w:tcBorders>
              <w:top w:val="nil"/>
              <w:left w:val="nil"/>
              <w:bottom w:val="single" w:sz="4" w:space="0" w:color="auto"/>
              <w:right w:val="nil"/>
            </w:tcBorders>
            <w:shd w:val="clear" w:color="auto" w:fill="auto"/>
            <w:noWrap/>
            <w:vAlign w:val="bottom"/>
          </w:tcPr>
          <w:p w14:paraId="538253DB" w14:textId="77777777" w:rsidR="000034C2" w:rsidRPr="00025C54" w:rsidRDefault="000034C2" w:rsidP="000034C2">
            <w:pPr>
              <w:jc w:val="right"/>
              <w:rPr>
                <w:rFonts w:ascii="Times New Roman" w:hAnsi="Times New Roman"/>
              </w:rPr>
            </w:pPr>
            <w:r w:rsidRPr="00025C54">
              <w:rPr>
                <w:rFonts w:ascii="Times New Roman" w:hAnsi="Times New Roman"/>
              </w:rPr>
              <w:t> </w:t>
            </w:r>
          </w:p>
        </w:tc>
      </w:tr>
    </w:tbl>
    <w:p w14:paraId="78F9F5DA" w14:textId="77777777" w:rsidR="000034C2" w:rsidRDefault="000034C2" w:rsidP="000034C2">
      <w:pPr>
        <w:rPr>
          <w:rFonts w:ascii="Times New Roman" w:hAnsi="Times New Roman" w:cs="Times New Roman"/>
        </w:rPr>
      </w:pPr>
    </w:p>
    <w:commentRangeEnd w:id="267"/>
    <w:p w14:paraId="28599E63" w14:textId="77777777" w:rsidR="000034C2" w:rsidRPr="00116B39" w:rsidRDefault="000034C2" w:rsidP="000034C2">
      <w:pPr>
        <w:rPr>
          <w:rFonts w:ascii="Times New Roman" w:hAnsi="Times New Roman" w:cs="Times New Roman"/>
        </w:rPr>
      </w:pPr>
      <w:r>
        <w:rPr>
          <w:rStyle w:val="CommentReference"/>
          <w:vanish/>
        </w:rPr>
        <w:commentReference w:id="267"/>
      </w:r>
      <w:r w:rsidR="00410508">
        <w:rPr>
          <w:rStyle w:val="CommentReference"/>
        </w:rPr>
        <w:commentReference w:id="268"/>
      </w:r>
    </w:p>
    <w:p w14:paraId="111E0EEA" w14:textId="77777777" w:rsidR="000034C2" w:rsidRDefault="000034C2" w:rsidP="000034C2">
      <w:pPr>
        <w:rPr>
          <w:rFonts w:ascii="Times New Roman" w:hAnsi="Times New Roman" w:cs="Times New Roman"/>
        </w:rPr>
        <w:sectPr w:rsidR="000034C2">
          <w:headerReference w:type="default" r:id="rId13"/>
          <w:footerReference w:type="default" r:id="rId14"/>
          <w:pgSz w:w="12240" w:h="15840"/>
          <w:pgMar w:top="1474" w:right="1440" w:bottom="1474" w:left="1440" w:header="720" w:footer="720" w:gutter="0"/>
          <w:pgNumType w:start="1"/>
          <w:cols w:space="720"/>
          <w:docGrid w:linePitch="360"/>
        </w:sectPr>
      </w:pPr>
    </w:p>
    <w:p w14:paraId="492EDD68" w14:textId="77777777" w:rsidR="000034C2" w:rsidRDefault="000034C2" w:rsidP="000034C2">
      <w:pPr>
        <w:rPr>
          <w:rFonts w:ascii="Times New Roman" w:hAnsi="Times New Roman" w:cs="Times New Roman"/>
        </w:rPr>
      </w:pPr>
    </w:p>
    <w:p w14:paraId="25F0B3AD" w14:textId="77777777" w:rsidR="000034C2" w:rsidRPr="003A4F78" w:rsidRDefault="000034C2" w:rsidP="00446B8D">
      <w:pPr>
        <w:spacing w:line="480" w:lineRule="auto"/>
        <w:rPr>
          <w:rFonts w:ascii="Times New Roman" w:hAnsi="Times New Roman" w:cs="Times New Roman"/>
          <w:b/>
        </w:rPr>
      </w:pPr>
      <w:r w:rsidRPr="003A4F78">
        <w:rPr>
          <w:rFonts w:ascii="Times New Roman" w:hAnsi="Times New Roman" w:cs="Times New Roman"/>
          <w:b/>
        </w:rPr>
        <w:t>Figures</w:t>
      </w:r>
    </w:p>
    <w:p w14:paraId="1E29C5F9" w14:textId="77777777" w:rsidR="000034C2" w:rsidRDefault="000034C2" w:rsidP="000034C2"/>
    <w:p w14:paraId="439C97EE" w14:textId="77777777" w:rsidR="000034C2" w:rsidRDefault="000034C2" w:rsidP="000034C2">
      <w:pPr>
        <w:spacing w:line="480" w:lineRule="auto"/>
        <w:rPr>
          <w:rFonts w:ascii="Times New Roman" w:hAnsi="Times New Roman" w:cs="Times New Roman"/>
        </w:rPr>
      </w:pPr>
      <w:r>
        <w:rPr>
          <w:rFonts w:ascii="Times New Roman" w:hAnsi="Times New Roman" w:cs="Times New Roman"/>
          <w:i/>
          <w:noProof/>
          <w:lang w:eastAsia="en-US"/>
        </w:rPr>
        <w:drawing>
          <wp:inline distT="0" distB="0" distL="0" distR="0" wp14:anchorId="003A81BE" wp14:editId="5F900095">
            <wp:extent cx="5943600" cy="4448810"/>
            <wp:effectExtent l="50800" t="25400" r="2540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4448810"/>
                    </a:xfrm>
                    <a:prstGeom prst="rect">
                      <a:avLst/>
                    </a:prstGeom>
                    <a:noFill/>
                    <a:ln w="9525">
                      <a:solidFill>
                        <a:schemeClr val="tx1"/>
                      </a:solidFill>
                      <a:miter lim="800000"/>
                      <a:headEnd/>
                      <a:tailEnd/>
                    </a:ln>
                  </pic:spPr>
                </pic:pic>
              </a:graphicData>
            </a:graphic>
          </wp:inline>
        </w:drawing>
      </w:r>
    </w:p>
    <w:p w14:paraId="697D6152" w14:textId="26187B24" w:rsidR="000034C2" w:rsidRDefault="000034C2" w:rsidP="000034C2">
      <w:pPr>
        <w:rPr>
          <w:rFonts w:ascii="Times New Roman" w:hAnsi="Times New Roman" w:cs="Times New Roman"/>
        </w:rPr>
      </w:pPr>
      <w:r>
        <w:rPr>
          <w:rFonts w:ascii="Times New Roman" w:hAnsi="Times New Roman" w:cs="Times New Roman"/>
          <w:b/>
        </w:rPr>
        <w:t xml:space="preserve">Figure 1. </w:t>
      </w:r>
      <w:r w:rsidRPr="004B57DD">
        <w:rPr>
          <w:rFonts w:ascii="Times New Roman" w:hAnsi="Times New Roman" w:cs="Times New Roman"/>
        </w:rPr>
        <w:t>Design and dimensions of seedling plots.</w:t>
      </w:r>
      <w:r>
        <w:rPr>
          <w:rFonts w:ascii="Times New Roman" w:hAnsi="Times New Roman" w:cs="Times New Roman"/>
          <w:b/>
        </w:rPr>
        <w:t xml:space="preserve"> </w:t>
      </w:r>
      <w:r>
        <w:rPr>
          <w:rFonts w:ascii="Times New Roman" w:hAnsi="Times New Roman" w:cs="Times New Roman"/>
        </w:rPr>
        <w:t>Seedlings of six different species of trees were planted in paired plots</w:t>
      </w:r>
      <w:r w:rsidRPr="00124D16">
        <w:rPr>
          <w:rFonts w:ascii="Times New Roman" w:hAnsi="Times New Roman" w:cs="Times New Roman"/>
        </w:rPr>
        <w:t>. Paired plots are not</w:t>
      </w:r>
      <w:r>
        <w:rPr>
          <w:rFonts w:ascii="Times New Roman" w:hAnsi="Times New Roman" w:cs="Times New Roman"/>
        </w:rPr>
        <w:t xml:space="preserve"> necessarily next to one another, but within 10 m of each </w:t>
      </w:r>
      <w:commentRangeStart w:id="269"/>
      <w:r>
        <w:rPr>
          <w:rFonts w:ascii="Times New Roman" w:hAnsi="Times New Roman" w:cs="Times New Roman"/>
        </w:rPr>
        <w:t>other</w:t>
      </w:r>
      <w:commentRangeEnd w:id="269"/>
      <w:r w:rsidR="00410508">
        <w:rPr>
          <w:rStyle w:val="CommentReference"/>
        </w:rPr>
        <w:commentReference w:id="269"/>
      </w:r>
      <w:r>
        <w:rPr>
          <w:rFonts w:ascii="Times New Roman" w:hAnsi="Times New Roman" w:cs="Times New Roman"/>
        </w:rPr>
        <w:t>.</w:t>
      </w:r>
    </w:p>
    <w:p w14:paraId="0A0B7B28" w14:textId="77777777" w:rsidR="000034C2" w:rsidRDefault="000034C2" w:rsidP="000034C2">
      <w:pPr>
        <w:spacing w:line="480" w:lineRule="auto"/>
        <w:rPr>
          <w:rFonts w:ascii="Times New Roman" w:hAnsi="Times New Roman" w:cs="Times New Roman"/>
        </w:rPr>
      </w:pPr>
    </w:p>
    <w:p w14:paraId="75806460" w14:textId="77777777" w:rsidR="000034C2" w:rsidRDefault="000034C2" w:rsidP="000034C2">
      <w:pPr>
        <w:rPr>
          <w:rFonts w:ascii="Times New Roman" w:hAnsi="Times New Roman" w:cs="Times New Roman"/>
        </w:rPr>
      </w:pPr>
    </w:p>
    <w:p w14:paraId="5997B594" w14:textId="77777777" w:rsidR="000034C2" w:rsidRDefault="000034C2" w:rsidP="000034C2">
      <w:pPr>
        <w:spacing w:line="480" w:lineRule="auto"/>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32734B8F" wp14:editId="0C268B10">
            <wp:extent cx="5943600" cy="4457700"/>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14:paraId="2C1DCE9A" w14:textId="77777777" w:rsidR="000034C2" w:rsidRDefault="000034C2" w:rsidP="000034C2">
      <w:pPr>
        <w:rPr>
          <w:rFonts w:ascii="Times New Roman" w:hAnsi="Times New Roman" w:cs="Times New Roman"/>
        </w:rPr>
      </w:pPr>
      <w:r>
        <w:rPr>
          <w:rFonts w:ascii="Times New Roman" w:hAnsi="Times New Roman" w:cs="Times New Roman"/>
          <w:b/>
        </w:rPr>
        <w:t>Figure 2</w:t>
      </w:r>
      <w:r w:rsidRPr="00124D16">
        <w:rPr>
          <w:rFonts w:ascii="Times New Roman" w:hAnsi="Times New Roman" w:cs="Times New Roman"/>
          <w:b/>
        </w:rPr>
        <w:t>.</w:t>
      </w:r>
      <w:r w:rsidRPr="00124D16">
        <w:rPr>
          <w:rFonts w:ascii="Times New Roman" w:hAnsi="Times New Roman" w:cs="Times New Roman"/>
        </w:rPr>
        <w:t xml:space="preserve"> </w:t>
      </w:r>
      <w:r>
        <w:rPr>
          <w:rFonts w:ascii="Times New Roman" w:hAnsi="Times New Roman" w:cs="Times New Roman"/>
        </w:rPr>
        <w:t xml:space="preserve">Design and dimensions of vegetation and ungulate-sign transects. </w:t>
      </w:r>
      <w:r w:rsidRPr="00124D16">
        <w:rPr>
          <w:rFonts w:ascii="Times New Roman" w:hAnsi="Times New Roman" w:cs="Times New Roman"/>
        </w:rPr>
        <w:t>Two 50-m by 1-m transects were used to survey vegetation. Scat</w:t>
      </w:r>
      <w:r>
        <w:rPr>
          <w:rFonts w:ascii="Times New Roman" w:hAnsi="Times New Roman" w:cs="Times New Roman"/>
        </w:rPr>
        <w:t>s</w:t>
      </w:r>
      <w:r w:rsidRPr="00124D16">
        <w:rPr>
          <w:rFonts w:ascii="Times New Roman" w:hAnsi="Times New Roman" w:cs="Times New Roman"/>
        </w:rPr>
        <w:t xml:space="preserve"> and other ungulate sign were counted along these transects</w:t>
      </w:r>
      <w:r>
        <w:rPr>
          <w:rFonts w:ascii="Times New Roman" w:hAnsi="Times New Roman" w:cs="Times New Roman"/>
        </w:rPr>
        <w:t xml:space="preserve"> and</w:t>
      </w:r>
      <w:r w:rsidRPr="00124D16">
        <w:rPr>
          <w:rFonts w:ascii="Times New Roman" w:hAnsi="Times New Roman" w:cs="Times New Roman"/>
        </w:rPr>
        <w:t xml:space="preserve"> additional walki</w:t>
      </w:r>
      <w:r>
        <w:rPr>
          <w:rFonts w:ascii="Times New Roman" w:hAnsi="Times New Roman" w:cs="Times New Roman"/>
        </w:rPr>
        <w:t xml:space="preserve">ng transects, in approximately a 100-m by 100-m square. The opaque square in the center depicts the seedling-plot </w:t>
      </w:r>
      <w:proofErr w:type="spellStart"/>
      <w:r>
        <w:rPr>
          <w:rFonts w:ascii="Times New Roman" w:hAnsi="Times New Roman" w:cs="Times New Roman"/>
        </w:rPr>
        <w:t>exclosure</w:t>
      </w:r>
      <w:proofErr w:type="spellEnd"/>
      <w:r>
        <w:rPr>
          <w:rFonts w:ascii="Times New Roman" w:hAnsi="Times New Roman" w:cs="Times New Roman"/>
        </w:rPr>
        <w:t xml:space="preserve"> that was present at most, but not all, of the sites.</w:t>
      </w:r>
    </w:p>
    <w:p w14:paraId="0E8BA9A3" w14:textId="77777777" w:rsidR="000034C2" w:rsidRDefault="000034C2" w:rsidP="000034C2">
      <w:pP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3DB19DAF" wp14:editId="61FB173E">
            <wp:extent cx="5943600" cy="4457700"/>
            <wp:effectExtent l="50800" t="25400" r="25400" b="1270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4457700"/>
                    </a:xfrm>
                    <a:prstGeom prst="rect">
                      <a:avLst/>
                    </a:prstGeom>
                    <a:noFill/>
                    <a:ln w="9525">
                      <a:solidFill>
                        <a:schemeClr val="tx1"/>
                      </a:solidFill>
                      <a:miter lim="800000"/>
                      <a:headEnd/>
                      <a:tailEnd/>
                    </a:ln>
                  </pic:spPr>
                </pic:pic>
              </a:graphicData>
            </a:graphic>
          </wp:inline>
        </w:drawing>
      </w:r>
    </w:p>
    <w:p w14:paraId="1EF794D4" w14:textId="77777777" w:rsidR="000034C2" w:rsidRPr="00124D16" w:rsidRDefault="000034C2" w:rsidP="000034C2">
      <w:pPr>
        <w:rPr>
          <w:rFonts w:ascii="Times New Roman" w:hAnsi="Times New Roman" w:cs="Times New Roman"/>
        </w:rPr>
      </w:pPr>
      <w:r>
        <w:rPr>
          <w:rFonts w:ascii="Times New Roman" w:hAnsi="Times New Roman" w:cs="Times New Roman"/>
          <w:b/>
        </w:rPr>
        <w:t>Figure 3</w:t>
      </w:r>
      <w:r w:rsidRPr="00124D16">
        <w:rPr>
          <w:rFonts w:ascii="Times New Roman" w:hAnsi="Times New Roman" w:cs="Times New Roman"/>
          <w:b/>
        </w:rPr>
        <w:t xml:space="preserve">. </w:t>
      </w:r>
      <w:r w:rsidRPr="00FD77D3">
        <w:rPr>
          <w:rFonts w:ascii="Times New Roman" w:hAnsi="Times New Roman" w:cs="Times New Roman"/>
        </w:rPr>
        <w:t>Survival in seedling plots.</w:t>
      </w:r>
      <w:r>
        <w:rPr>
          <w:rFonts w:ascii="Times New Roman" w:hAnsi="Times New Roman" w:cs="Times New Roman"/>
          <w:b/>
        </w:rPr>
        <w:t xml:space="preserve"> </w:t>
      </w:r>
      <w:r>
        <w:rPr>
          <w:rFonts w:ascii="Times New Roman" w:hAnsi="Times New Roman" w:cs="Times New Roman"/>
        </w:rPr>
        <w:t xml:space="preserve">Treatment by fencing or removing ungulate access affected seedling survival, indicated by “proportion alive.” Error bars show one standard error of the mean. Significant effect on seedling survival based on log likelihood ratio test of models with and without </w:t>
      </w:r>
      <w:commentRangeStart w:id="270"/>
      <w:r>
        <w:rPr>
          <w:rFonts w:ascii="Times New Roman" w:hAnsi="Times New Roman" w:cs="Times New Roman"/>
        </w:rPr>
        <w:t>treatment</w:t>
      </w:r>
      <w:commentRangeEnd w:id="270"/>
      <w:r w:rsidR="00410508">
        <w:rPr>
          <w:rStyle w:val="CommentReference"/>
        </w:rPr>
        <w:commentReference w:id="270"/>
      </w:r>
      <w:r>
        <w:rPr>
          <w:rFonts w:ascii="Times New Roman" w:hAnsi="Times New Roman" w:cs="Times New Roman"/>
        </w:rPr>
        <w:t>.</w:t>
      </w:r>
    </w:p>
    <w:p w14:paraId="1B154EDA" w14:textId="77777777" w:rsidR="000034C2" w:rsidRPr="00124D16" w:rsidRDefault="000034C2" w:rsidP="000034C2">
      <w:pPr>
        <w:rPr>
          <w:rFonts w:ascii="Times New Roman" w:hAnsi="Times New Roman" w:cs="Times New Roman"/>
          <w:b/>
        </w:rPr>
      </w:pPr>
    </w:p>
    <w:p w14:paraId="1B7EBFC3" w14:textId="77777777" w:rsidR="000034C2" w:rsidRPr="00124D16" w:rsidRDefault="000034C2" w:rsidP="000034C2">
      <w:pPr>
        <w:rPr>
          <w:rFonts w:ascii="Times New Roman" w:hAnsi="Times New Roman" w:cs="Times New Roman"/>
        </w:rPr>
      </w:pPr>
      <w:r w:rsidRPr="00D21405">
        <w:rPr>
          <w:rFonts w:ascii="Times New Roman" w:hAnsi="Times New Roman" w:cs="Times New Roman"/>
          <w:noProof/>
          <w:lang w:eastAsia="en-US"/>
        </w:rPr>
        <w:lastRenderedPageBreak/>
        <w:drawing>
          <wp:inline distT="0" distB="0" distL="0" distR="0" wp14:anchorId="78B7891A" wp14:editId="341393A5">
            <wp:extent cx="4914900" cy="3213100"/>
            <wp:effectExtent l="25400" t="25400" r="12700" b="0"/>
            <wp:docPr id="9" name="C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88F6904" w14:textId="77777777" w:rsidR="000034C2" w:rsidRPr="00124D16" w:rsidRDefault="000034C2" w:rsidP="000034C2">
      <w:pPr>
        <w:rPr>
          <w:rFonts w:ascii="Times New Roman" w:hAnsi="Times New Roman" w:cs="Times New Roman"/>
        </w:rPr>
      </w:pPr>
      <w:r>
        <w:rPr>
          <w:rFonts w:ascii="Times New Roman" w:hAnsi="Times New Roman" w:cs="Times New Roman"/>
          <w:b/>
        </w:rPr>
        <w:t>Figure 4.</w:t>
      </w:r>
      <w:r>
        <w:rPr>
          <w:rFonts w:ascii="Times New Roman" w:hAnsi="Times New Roman" w:cs="Times New Roman"/>
        </w:rPr>
        <w:t xml:space="preserve"> Manly Selectivity Index values (</w:t>
      </w:r>
      <w:r w:rsidRPr="00025C54">
        <w:rPr>
          <w:rFonts w:ascii="Times New Roman" w:hAnsi="Times New Roman" w:cs="Times New Roman"/>
          <w:i/>
        </w:rPr>
        <w:t>B</w:t>
      </w:r>
      <w:r>
        <w:rPr>
          <w:rFonts w:ascii="Times New Roman" w:hAnsi="Times New Roman" w:cs="Times New Roman"/>
        </w:rPr>
        <w:t xml:space="preserve">) for native and exotic plants. Manly Selectivity Index values were higher for native species in pig scats collected from </w:t>
      </w:r>
      <w:proofErr w:type="spellStart"/>
      <w:r>
        <w:rPr>
          <w:rFonts w:ascii="Times New Roman" w:hAnsi="Times New Roman" w:cs="Times New Roman"/>
        </w:rPr>
        <w:t>Anao</w:t>
      </w:r>
      <w:proofErr w:type="spellEnd"/>
      <w:r>
        <w:rPr>
          <w:rFonts w:ascii="Times New Roman" w:hAnsi="Times New Roman" w:cs="Times New Roman"/>
        </w:rPr>
        <w:t xml:space="preserve"> North and </w:t>
      </w:r>
      <w:proofErr w:type="spellStart"/>
      <w:r>
        <w:rPr>
          <w:rFonts w:ascii="Times New Roman" w:hAnsi="Times New Roman" w:cs="Times New Roman"/>
        </w:rPr>
        <w:t>Ritidian</w:t>
      </w:r>
      <w:proofErr w:type="spellEnd"/>
      <w:r>
        <w:rPr>
          <w:rFonts w:ascii="Times New Roman" w:hAnsi="Times New Roman" w:cs="Times New Roman"/>
        </w:rPr>
        <w:t xml:space="preserve"> Gate. Error bars represent 95% CI calculated for </w:t>
      </w:r>
      <w:r>
        <w:rPr>
          <w:rFonts w:ascii="Times New Roman" w:hAnsi="Times New Roman" w:cs="Times New Roman"/>
          <w:i/>
        </w:rPr>
        <w:t>B</w:t>
      </w:r>
      <w:r>
        <w:rPr>
          <w:rFonts w:ascii="Times New Roman" w:hAnsi="Times New Roman" w:cs="Times New Roman"/>
        </w:rPr>
        <w:t>.</w:t>
      </w:r>
      <w:r w:rsidRPr="00124D16">
        <w:rPr>
          <w:rFonts w:ascii="Times New Roman" w:hAnsi="Times New Roman" w:cs="Times New Roman"/>
        </w:rPr>
        <w:t xml:space="preserve"> </w:t>
      </w:r>
    </w:p>
    <w:p w14:paraId="60BC9BBD" w14:textId="77777777" w:rsidR="000034C2" w:rsidRDefault="000034C2" w:rsidP="000034C2">
      <w:pPr>
        <w:spacing w:line="480" w:lineRule="auto"/>
        <w:rPr>
          <w:rFonts w:ascii="Times New Roman" w:hAnsi="Times New Roman" w:cs="Times New Roman"/>
        </w:rPr>
      </w:pPr>
    </w:p>
    <w:p w14:paraId="3EAF80F8" w14:textId="77777777" w:rsidR="000034C2" w:rsidRDefault="00736BF3" w:rsidP="000034C2">
      <w:pPr>
        <w:rPr>
          <w:rFonts w:ascii="Times New Roman" w:hAnsi="Times New Roman" w:cs="Times New Roman"/>
          <w:b/>
        </w:rPr>
      </w:pPr>
      <w:r>
        <w:rPr>
          <w:rFonts w:ascii="Times New Roman" w:hAnsi="Times New Roman" w:cs="Times New Roman"/>
          <w:b/>
          <w:noProof/>
          <w:lang w:eastAsia="en-US"/>
        </w:rPr>
        <w:lastRenderedPageBreak/>
        <w:drawing>
          <wp:inline distT="0" distB="0" distL="0" distR="0" wp14:anchorId="6E13FBAD" wp14:editId="0FAB1AC8">
            <wp:extent cx="5943600" cy="4457700"/>
            <wp:effectExtent l="50800" t="25400" r="2540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4457700"/>
                    </a:xfrm>
                    <a:prstGeom prst="rect">
                      <a:avLst/>
                    </a:prstGeom>
                    <a:noFill/>
                    <a:ln w="9525">
                      <a:solidFill>
                        <a:schemeClr val="tx1"/>
                      </a:solidFill>
                      <a:miter lim="800000"/>
                      <a:headEnd/>
                      <a:tailEnd/>
                    </a:ln>
                  </pic:spPr>
                </pic:pic>
              </a:graphicData>
            </a:graphic>
          </wp:inline>
        </w:drawing>
      </w:r>
    </w:p>
    <w:p w14:paraId="6DF385BB" w14:textId="77777777" w:rsidR="000034C2" w:rsidRPr="00853F87" w:rsidRDefault="000034C2" w:rsidP="000034C2">
      <w:pPr>
        <w:rPr>
          <w:rFonts w:ascii="Times New Roman" w:hAnsi="Times New Roman"/>
        </w:rPr>
      </w:pPr>
      <w:r w:rsidRPr="00A90639">
        <w:rPr>
          <w:rFonts w:ascii="Times New Roman" w:hAnsi="Times New Roman" w:cs="Times New Roman"/>
          <w:b/>
        </w:rPr>
        <w:t xml:space="preserve">Figure </w:t>
      </w:r>
      <w:r>
        <w:rPr>
          <w:rFonts w:ascii="Times New Roman" w:hAnsi="Times New Roman" w:cs="Times New Roman"/>
          <w:b/>
        </w:rPr>
        <w:t>5.</w:t>
      </w:r>
      <w:r w:rsidRPr="00124D16">
        <w:rPr>
          <w:rFonts w:ascii="Times New Roman" w:hAnsi="Times New Roman" w:cs="Times New Roman"/>
        </w:rPr>
        <w:t xml:space="preserve"> </w:t>
      </w:r>
      <w:r>
        <w:rPr>
          <w:rFonts w:ascii="Times New Roman" w:hAnsi="Times New Roman" w:cs="Times New Roman"/>
        </w:rPr>
        <w:t xml:space="preserve">Native and exotic seedling abundances, vine abundance, and plant </w:t>
      </w:r>
      <w:commentRangeStart w:id="271"/>
      <w:r>
        <w:rPr>
          <w:rFonts w:ascii="Times New Roman" w:hAnsi="Times New Roman" w:cs="Times New Roman"/>
        </w:rPr>
        <w:t>diversity</w:t>
      </w:r>
      <w:commentRangeEnd w:id="271"/>
      <w:r w:rsidR="008C33B1">
        <w:rPr>
          <w:rStyle w:val="CommentReference"/>
        </w:rPr>
        <w:commentReference w:id="271"/>
      </w:r>
      <w:r>
        <w:rPr>
          <w:rFonts w:ascii="Times New Roman" w:hAnsi="Times New Roman" w:cs="Times New Roman"/>
        </w:rPr>
        <w:t>, as measured by Shannon diversity (</w:t>
      </w:r>
      <w:r w:rsidRPr="006319FF">
        <w:rPr>
          <w:rFonts w:ascii="Times New Roman" w:hAnsi="Times New Roman" w:cs="Times New Roman"/>
          <w:i/>
        </w:rPr>
        <w:t>H’</w:t>
      </w:r>
      <w:r>
        <w:rPr>
          <w:rFonts w:ascii="Times New Roman" w:hAnsi="Times New Roman" w:cs="Times New Roman"/>
        </w:rPr>
        <w:t xml:space="preserve">) and their relationships to deer abundances across sites, estimated using scat </w:t>
      </w:r>
      <w:commentRangeStart w:id="272"/>
      <w:r>
        <w:rPr>
          <w:rFonts w:ascii="Times New Roman" w:hAnsi="Times New Roman" w:cs="Times New Roman"/>
        </w:rPr>
        <w:t>counts</w:t>
      </w:r>
      <w:commentRangeEnd w:id="272"/>
      <w:r w:rsidR="00410508">
        <w:rPr>
          <w:rStyle w:val="CommentReference"/>
        </w:rPr>
        <w:commentReference w:id="272"/>
      </w:r>
      <w:r>
        <w:rPr>
          <w:rFonts w:ascii="Times New Roman" w:hAnsi="Times New Roman" w:cs="Times New Roman"/>
        </w:rPr>
        <w:t>.</w:t>
      </w:r>
    </w:p>
    <w:p w14:paraId="325E3665" w14:textId="77777777" w:rsidR="000034C2" w:rsidRDefault="000034C2" w:rsidP="000034C2"/>
    <w:p w14:paraId="6359840D" w14:textId="77777777" w:rsidR="000034C2" w:rsidRDefault="000034C2" w:rsidP="00446B8D">
      <w:pPr>
        <w:spacing w:line="480" w:lineRule="auto"/>
        <w:rPr>
          <w:rFonts w:ascii="Times New Roman" w:hAnsi="Times New Roman" w:cs="Times New Roman"/>
        </w:rPr>
      </w:pPr>
    </w:p>
    <w:p w14:paraId="7C2BCBDF" w14:textId="77777777" w:rsidR="00446B8D" w:rsidRDefault="00446B8D" w:rsidP="00446B8D">
      <w:pPr>
        <w:spacing w:line="480" w:lineRule="auto"/>
        <w:rPr>
          <w:rFonts w:ascii="Times New Roman" w:hAnsi="Times New Roman" w:cs="Times New Roman"/>
        </w:rPr>
      </w:pPr>
      <w:r>
        <w:rPr>
          <w:rFonts w:ascii="Times New Roman" w:hAnsi="Times New Roman" w:cs="Times New Roman"/>
        </w:rPr>
        <w:t xml:space="preserve"> </w:t>
      </w:r>
    </w:p>
    <w:p w14:paraId="37393275" w14:textId="77777777" w:rsidR="00446B8D" w:rsidRDefault="00446B8D" w:rsidP="00446B8D">
      <w:pPr>
        <w:rPr>
          <w:rFonts w:ascii="Times New Roman" w:hAnsi="Times New Roman" w:cs="Times New Roman"/>
        </w:rPr>
      </w:pPr>
    </w:p>
    <w:p w14:paraId="28518381" w14:textId="77777777" w:rsidR="00446B8D" w:rsidRDefault="00446B8D" w:rsidP="00446B8D">
      <w:pPr>
        <w:rPr>
          <w:rFonts w:ascii="Times New Roman" w:hAnsi="Times New Roman" w:cs="Times New Roman"/>
        </w:rPr>
      </w:pPr>
    </w:p>
    <w:p w14:paraId="5A2EACE6" w14:textId="77777777" w:rsidR="00446B8D" w:rsidRDefault="00446B8D" w:rsidP="00446B8D">
      <w:pPr>
        <w:rPr>
          <w:rFonts w:ascii="Times New Roman" w:hAnsi="Times New Roman" w:cs="Times New Roman"/>
        </w:rPr>
      </w:pPr>
    </w:p>
    <w:p w14:paraId="4BABE6DE" w14:textId="77777777" w:rsidR="00446B8D" w:rsidRDefault="00446B8D" w:rsidP="00446B8D">
      <w:pPr>
        <w:rPr>
          <w:rFonts w:ascii="Times New Roman" w:hAnsi="Times New Roman" w:cs="Times New Roman"/>
        </w:rPr>
      </w:pPr>
    </w:p>
    <w:p w14:paraId="1CC4C165" w14:textId="77777777" w:rsidR="00446B8D" w:rsidRDefault="00446B8D" w:rsidP="00446B8D">
      <w:pPr>
        <w:rPr>
          <w:rFonts w:ascii="Times New Roman" w:hAnsi="Times New Roman" w:cs="Times New Roman"/>
        </w:rPr>
      </w:pPr>
    </w:p>
    <w:p w14:paraId="433C0500" w14:textId="77777777" w:rsidR="00446B8D" w:rsidRDefault="00446B8D" w:rsidP="00446B8D">
      <w:pPr>
        <w:rPr>
          <w:rFonts w:ascii="Times New Roman" w:hAnsi="Times New Roman" w:cs="Times New Roman"/>
        </w:rPr>
      </w:pPr>
    </w:p>
    <w:p w14:paraId="7098AB83" w14:textId="77777777" w:rsidR="00446B8D" w:rsidRDefault="00446B8D" w:rsidP="00446B8D">
      <w:pPr>
        <w:rPr>
          <w:rFonts w:ascii="Times New Roman" w:hAnsi="Times New Roman" w:cs="Times New Roman"/>
        </w:rPr>
      </w:pPr>
    </w:p>
    <w:p w14:paraId="2BF8AA9D" w14:textId="77777777" w:rsidR="00446B8D" w:rsidRDefault="00446B8D" w:rsidP="00446B8D">
      <w:pPr>
        <w:rPr>
          <w:rFonts w:ascii="Times New Roman" w:hAnsi="Times New Roman" w:cs="Times New Roman"/>
        </w:rPr>
      </w:pPr>
    </w:p>
    <w:p w14:paraId="7DB623C5" w14:textId="77777777" w:rsidR="00446B8D" w:rsidRDefault="00446B8D" w:rsidP="00446B8D">
      <w:pPr>
        <w:rPr>
          <w:rFonts w:ascii="Times New Roman" w:hAnsi="Times New Roman" w:cs="Times New Roman"/>
        </w:rPr>
      </w:pPr>
    </w:p>
    <w:p w14:paraId="4F873B7F" w14:textId="77777777" w:rsidR="00446B8D" w:rsidRDefault="00446B8D" w:rsidP="00446B8D">
      <w:pPr>
        <w:rPr>
          <w:rFonts w:ascii="Times New Roman" w:hAnsi="Times New Roman" w:cs="Times New Roman"/>
        </w:rPr>
      </w:pPr>
    </w:p>
    <w:p w14:paraId="12024597" w14:textId="77777777" w:rsidR="00446B8D" w:rsidRDefault="00446B8D" w:rsidP="00446B8D">
      <w:pPr>
        <w:rPr>
          <w:rFonts w:ascii="Times New Roman" w:hAnsi="Times New Roman" w:cs="Times New Roman"/>
        </w:rPr>
      </w:pPr>
    </w:p>
    <w:p w14:paraId="7C346C25" w14:textId="77777777" w:rsidR="00446B8D" w:rsidRPr="00396B5A" w:rsidRDefault="00446B8D" w:rsidP="00446B8D">
      <w:pPr>
        <w:rPr>
          <w:rFonts w:ascii="Times New Roman" w:hAnsi="Times New Roman" w:cs="Times New Roman"/>
        </w:rPr>
      </w:pPr>
    </w:p>
    <w:p w14:paraId="0225D3C9" w14:textId="77777777" w:rsidR="006E4579" w:rsidRDefault="006E4579"/>
    <w:sectPr w:rsidR="006E4579" w:rsidSect="00AA165B">
      <w:headerReference w:type="even" r:id="rId20"/>
      <w:head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oss Miller" w:date="2013-10-15T17:47:00Z" w:initials="RM">
    <w:p w14:paraId="0056271B" w14:textId="46BD5BA8" w:rsidR="0044675F" w:rsidRDefault="0044675F">
      <w:pPr>
        <w:pStyle w:val="CommentText"/>
      </w:pPr>
      <w:r>
        <w:rPr>
          <w:rStyle w:val="CommentReference"/>
        </w:rPr>
        <w:annotationRef/>
      </w:r>
      <w:r w:rsidR="008C33B1">
        <w:t xml:space="preserve">IN GENERAL:  </w:t>
      </w:r>
      <w:r>
        <w:t xml:space="preserve">My major criticism (and this is a personal bias </w:t>
      </w:r>
      <w:r w:rsidR="008C33B1">
        <w:t xml:space="preserve">I have with </w:t>
      </w:r>
      <w:r>
        <w:t xml:space="preserve">many papers written these days for a lot of journals) is that it is overly long and wordy.  I bet you could reduce it in length by 10% by rewriting using simpler sentences and verb constructions.  It appears to be written in a conversational tone, which is often not appropriate </w:t>
      </w:r>
      <w:r w:rsidR="008C33B1">
        <w:t>or</w:t>
      </w:r>
      <w:r>
        <w:t xml:space="preserve"> too long for a journal</w:t>
      </w:r>
      <w:r w:rsidR="008C33B1">
        <w:t xml:space="preserve"> article</w:t>
      </w:r>
      <w:r>
        <w:t>.</w:t>
      </w:r>
      <w:r w:rsidR="008C33B1">
        <w:t xml:space="preserve">  Some of the most important paragraphs of the discussion are a bit vague.  This may mean that the results are inconclusive, which are don’t think is the case, or may mean that you are trying to cover too many bases at once. I suggest you try to keep things a bit more </w:t>
      </w:r>
      <w:proofErr w:type="spellStart"/>
      <w:r w:rsidR="008C33B1">
        <w:t>concise.I</w:t>
      </w:r>
      <w:proofErr w:type="spellEnd"/>
      <w:r w:rsidR="008C33B1">
        <w:t xml:space="preserve"> don’t think you need Figs 1 and 2, and Table  5 as this information could be put in the text.</w:t>
      </w:r>
    </w:p>
  </w:comment>
  <w:comment w:id="2" w:author="Ross Miller" w:date="2013-10-10T12:28:00Z" w:initials="RM">
    <w:p w14:paraId="322F12BE" w14:textId="77777777" w:rsidR="0044675F" w:rsidRDefault="0044675F">
      <w:pPr>
        <w:pStyle w:val="CommentText"/>
      </w:pPr>
      <w:r>
        <w:rPr>
          <w:rStyle w:val="CommentReference"/>
        </w:rPr>
        <w:annotationRef/>
      </w:r>
      <w:r>
        <w:t xml:space="preserve">In general this seems an overly long and wordy abstract, much more so than I am familiar with in entomology literature.  Maybe </w:t>
      </w:r>
      <w:proofErr w:type="spellStart"/>
      <w:r>
        <w:t>ConBio</w:t>
      </w:r>
      <w:proofErr w:type="spellEnd"/>
      <w:r>
        <w:t xml:space="preserve"> papers are just more verbose.  But I think an abstract should be pretty bare bones and not philosophize too much.  Save that for the discussion.</w:t>
      </w:r>
    </w:p>
  </w:comment>
  <w:comment w:id="6" w:author="Haldre Rogers" w:date="2013-09-22T11:36:00Z" w:initials="HSR">
    <w:p w14:paraId="52EEE3AE" w14:textId="77777777" w:rsidR="0044675F" w:rsidRDefault="0044675F">
      <w:pPr>
        <w:pStyle w:val="CommentText"/>
      </w:pPr>
      <w:r>
        <w:rPr>
          <w:rStyle w:val="CommentReference"/>
        </w:rPr>
        <w:annotationRef/>
      </w:r>
      <w:r>
        <w:t xml:space="preserve">Do you know it’s only der, and not pigs causing a difference in survival? </w:t>
      </w:r>
    </w:p>
  </w:comment>
  <w:comment w:id="7" w:author="Haldre Rogers" w:date="2013-09-22T11:36:00Z" w:initials="HSR">
    <w:p w14:paraId="31A17031" w14:textId="77777777" w:rsidR="0044675F" w:rsidRDefault="0044675F">
      <w:pPr>
        <w:pStyle w:val="CommentText"/>
      </w:pPr>
      <w:r>
        <w:rPr>
          <w:rStyle w:val="CommentReference"/>
        </w:rPr>
        <w:annotationRef/>
      </w:r>
      <w:r>
        <w:t xml:space="preserve">Right? </w:t>
      </w:r>
    </w:p>
  </w:comment>
  <w:comment w:id="8" w:author="Ross Miller" w:date="2013-10-10T12:22:00Z" w:initials="RM">
    <w:p w14:paraId="1959C372" w14:textId="77777777" w:rsidR="0044675F" w:rsidRDefault="0044675F">
      <w:pPr>
        <w:pStyle w:val="CommentText"/>
      </w:pPr>
      <w:r>
        <w:rPr>
          <w:rStyle w:val="CommentReference"/>
        </w:rPr>
        <w:annotationRef/>
      </w:r>
      <w:r>
        <w:t xml:space="preserve">Is this a multiple regression coefficient, or simple regression coefficient?  R </w:t>
      </w:r>
      <w:proofErr w:type="spellStart"/>
      <w:r>
        <w:t>vs</w:t>
      </w:r>
      <w:proofErr w:type="spellEnd"/>
      <w:r>
        <w:t xml:space="preserve"> r.</w:t>
      </w:r>
    </w:p>
  </w:comment>
  <w:comment w:id="12" w:author="Haldre Rogers" w:date="2013-09-22T11:36:00Z" w:initials="HSR">
    <w:p w14:paraId="23ABB65F" w14:textId="77777777" w:rsidR="0044675F" w:rsidRDefault="0044675F">
      <w:pPr>
        <w:pStyle w:val="CommentText"/>
      </w:pPr>
      <w:r>
        <w:rPr>
          <w:rStyle w:val="CommentReference"/>
        </w:rPr>
        <w:annotationRef/>
      </w:r>
      <w:r>
        <w:t xml:space="preserve">Native diversity? </w:t>
      </w:r>
    </w:p>
  </w:comment>
  <w:comment w:id="13" w:author="Ann Marie Gawel" w:date="2013-10-09T23:33:00Z" w:initials="AG">
    <w:p w14:paraId="0D8018B5" w14:textId="77777777" w:rsidR="0044675F" w:rsidRDefault="0044675F">
      <w:pPr>
        <w:pStyle w:val="CommentText"/>
      </w:pPr>
      <w:r>
        <w:rPr>
          <w:rStyle w:val="CommentReference"/>
        </w:rPr>
        <w:annotationRef/>
      </w:r>
      <w:r>
        <w:t>overall diversity</w:t>
      </w:r>
    </w:p>
  </w:comment>
  <w:comment w:id="27" w:author="Haldre Rogers" w:date="2013-09-22T11:36:00Z" w:initials="HSR">
    <w:p w14:paraId="06408218" w14:textId="77777777" w:rsidR="0044675F" w:rsidRDefault="0044675F">
      <w:pPr>
        <w:pStyle w:val="CommentText"/>
      </w:pPr>
      <w:r>
        <w:rPr>
          <w:rStyle w:val="CommentReference"/>
        </w:rPr>
        <w:annotationRef/>
      </w:r>
      <w:r>
        <w:t xml:space="preserve">No mention of Guam </w:t>
      </w:r>
      <w:proofErr w:type="spellStart"/>
      <w:r>
        <w:t>vs</w:t>
      </w:r>
      <w:proofErr w:type="spellEnd"/>
      <w:r>
        <w:t xml:space="preserve"> Rota in abstract- what’s big take-home point of that part? </w:t>
      </w:r>
    </w:p>
  </w:comment>
  <w:comment w:id="28" w:author="Ross Miller" w:date="2013-10-10T12:27:00Z" w:initials="RM">
    <w:p w14:paraId="73CB77E1" w14:textId="77777777" w:rsidR="0044675F" w:rsidRDefault="0044675F">
      <w:pPr>
        <w:pStyle w:val="CommentText"/>
      </w:pPr>
      <w:r>
        <w:rPr>
          <w:rStyle w:val="CommentReference"/>
        </w:rPr>
        <w:annotationRef/>
      </w:r>
      <w:r>
        <w:t>Pretty vague statement.  I suggest be more specific or leave this comment out entirely.</w:t>
      </w:r>
    </w:p>
  </w:comment>
  <w:comment w:id="29" w:author="Ross Miller" w:date="2013-10-10T12:46:00Z" w:initials="RM">
    <w:p w14:paraId="5FC2F689" w14:textId="77777777" w:rsidR="0044675F" w:rsidRDefault="0044675F">
      <w:pPr>
        <w:pStyle w:val="CommentText"/>
      </w:pPr>
      <w:r>
        <w:rPr>
          <w:rStyle w:val="CommentReference"/>
        </w:rPr>
        <w:annotationRef/>
      </w:r>
      <w:r>
        <w:t>This part of the introduction sounds like it could be placed in the discussion.  I am not sure it is appropriate in an introduction, but it is well written.  I am used to very short, concise introductions, and save the deep background and relevant preaching for the discussion.</w:t>
      </w:r>
    </w:p>
  </w:comment>
  <w:comment w:id="30" w:author="Haldre Rogers" w:date="2013-09-22T11:36:00Z" w:initials="HSR">
    <w:p w14:paraId="5578D317" w14:textId="77777777" w:rsidR="0044675F" w:rsidRDefault="0044675F" w:rsidP="00446B8D">
      <w:pPr>
        <w:pStyle w:val="CommentText"/>
      </w:pPr>
      <w:r>
        <w:rPr>
          <w:rStyle w:val="CommentReference"/>
        </w:rPr>
        <w:annotationRef/>
      </w:r>
      <w:r>
        <w:t xml:space="preserve">Is that right? Usually, not always? </w:t>
      </w:r>
    </w:p>
  </w:comment>
  <w:comment w:id="38" w:author="Ross Miller" w:date="2013-10-10T12:31:00Z" w:initials="RM">
    <w:p w14:paraId="1746F3B9" w14:textId="77777777" w:rsidR="0044675F" w:rsidRDefault="0044675F">
      <w:pPr>
        <w:pStyle w:val="CommentText"/>
      </w:pPr>
      <w:r>
        <w:rPr>
          <w:rStyle w:val="CommentReference"/>
        </w:rPr>
        <w:annotationRef/>
      </w:r>
      <w:r>
        <w:t xml:space="preserve">This sounds to me like jargon.  Is there a better word????  Influences perhaps.  </w:t>
      </w:r>
    </w:p>
  </w:comment>
  <w:comment w:id="65" w:author="Haldre Rogers" w:date="2013-09-22T11:36:00Z" w:initials="HSR">
    <w:p w14:paraId="1800B5EF" w14:textId="77777777" w:rsidR="0044675F" w:rsidRDefault="0044675F" w:rsidP="00446B8D">
      <w:pPr>
        <w:pStyle w:val="CommentText"/>
      </w:pPr>
      <w:r>
        <w:rPr>
          <w:rStyle w:val="CommentReference"/>
        </w:rPr>
        <w:annotationRef/>
      </w:r>
      <w:r>
        <w:t xml:space="preserve">Why? Citation? </w:t>
      </w:r>
    </w:p>
  </w:comment>
  <w:comment w:id="66" w:author="Ross Miller" w:date="2013-10-10T12:36:00Z" w:initials="RM">
    <w:p w14:paraId="6E504E5D" w14:textId="77777777" w:rsidR="0044675F" w:rsidRDefault="0044675F">
      <w:pPr>
        <w:pStyle w:val="CommentText"/>
      </w:pPr>
      <w:r>
        <w:rPr>
          <w:rStyle w:val="CommentReference"/>
        </w:rPr>
        <w:annotationRef/>
      </w:r>
      <w:r>
        <w:t>Need citation for this..</w:t>
      </w:r>
    </w:p>
  </w:comment>
  <w:comment w:id="67" w:author="FWSLocal" w:date="2013-09-22T11:36:00Z" w:initials="F">
    <w:p w14:paraId="19DB3D00" w14:textId="77777777" w:rsidR="0044675F" w:rsidRDefault="0044675F" w:rsidP="00446B8D">
      <w:pPr>
        <w:pStyle w:val="CommentText"/>
      </w:pPr>
      <w:r>
        <w:rPr>
          <w:rStyle w:val="CommentReference"/>
        </w:rPr>
        <w:annotationRef/>
      </w:r>
      <w:r>
        <w:t>This sentence is kind of introducing the next sentence which gives a cited example. I think I can keep it as is with no citation for this sentence.</w:t>
      </w:r>
    </w:p>
  </w:comment>
  <w:comment w:id="78" w:author="Ross Miller" w:date="2013-10-10T12:41:00Z" w:initials="RM">
    <w:p w14:paraId="0ABFDC2E" w14:textId="77777777" w:rsidR="0044675F" w:rsidRDefault="0044675F">
      <w:pPr>
        <w:pStyle w:val="CommentText"/>
      </w:pPr>
      <w:r>
        <w:rPr>
          <w:rStyle w:val="CommentReference"/>
        </w:rPr>
        <w:annotationRef/>
      </w:r>
      <w:r>
        <w:t>This sort of comment really is better placed in the discussion.  I think your introduction should introduce and justify.  I don’t think this statement does either.</w:t>
      </w:r>
    </w:p>
  </w:comment>
  <w:comment w:id="79" w:author="Ross Miller" w:date="2013-10-10T12:46:00Z" w:initials="RM">
    <w:p w14:paraId="7D6E8682" w14:textId="77777777" w:rsidR="0044675F" w:rsidRDefault="0044675F">
      <w:pPr>
        <w:pStyle w:val="CommentText"/>
      </w:pPr>
      <w:r>
        <w:rPr>
          <w:rStyle w:val="CommentReference"/>
        </w:rPr>
        <w:annotationRef/>
      </w:r>
      <w:r>
        <w:t>This could be the start of the introduction section.</w:t>
      </w:r>
    </w:p>
  </w:comment>
  <w:comment w:id="80" w:author="Ross Miller" w:date="2013-10-10T12:43:00Z" w:initials="RM">
    <w:p w14:paraId="142B131A" w14:textId="77777777" w:rsidR="0044675F" w:rsidRDefault="0044675F">
      <w:pPr>
        <w:pStyle w:val="CommentText"/>
      </w:pPr>
      <w:r>
        <w:rPr>
          <w:rStyle w:val="CommentReference"/>
        </w:rPr>
        <w:annotationRef/>
      </w:r>
      <w:r>
        <w:t>In the 1940’s following WWII</w:t>
      </w:r>
    </w:p>
  </w:comment>
  <w:comment w:id="87" w:author="Ross Miller" w:date="2013-10-10T12:47:00Z" w:initials="RM">
    <w:p w14:paraId="5388993F" w14:textId="77777777" w:rsidR="0044675F" w:rsidRDefault="0044675F">
      <w:pPr>
        <w:pStyle w:val="CommentText"/>
      </w:pPr>
      <w:r>
        <w:rPr>
          <w:rStyle w:val="CommentReference"/>
        </w:rPr>
        <w:annotationRef/>
      </w:r>
      <w:r>
        <w:t>Need to cite something or someone here.</w:t>
      </w:r>
    </w:p>
  </w:comment>
  <w:comment w:id="90" w:author="Ross Miller" w:date="2013-10-11T16:34:00Z" w:initials="RM">
    <w:p w14:paraId="4FE1AFBA" w14:textId="1A19AD5E" w:rsidR="0044675F" w:rsidRDefault="0044675F">
      <w:pPr>
        <w:pStyle w:val="CommentText"/>
      </w:pPr>
      <w:r>
        <w:rPr>
          <w:rStyle w:val="CommentReference"/>
        </w:rPr>
        <w:annotationRef/>
      </w:r>
      <w:r>
        <w:t xml:space="preserve">Jenson tells me that these are karst limestone forests, as opposed to merely a limestone base.  If </w:t>
      </w:r>
      <w:proofErr w:type="spellStart"/>
      <w:r>
        <w:t>sio</w:t>
      </w:r>
      <w:proofErr w:type="spellEnd"/>
      <w:r>
        <w:t>, then they should be referred to as such throughout the paper.</w:t>
      </w:r>
    </w:p>
  </w:comment>
  <w:comment w:id="97" w:author="Ross Miller" w:date="2013-10-11T16:36:00Z" w:initials="RM">
    <w:p w14:paraId="2C234936" w14:textId="3DA298D8" w:rsidR="0044675F" w:rsidRDefault="0044675F">
      <w:pPr>
        <w:pStyle w:val="CommentText"/>
      </w:pPr>
      <w:r>
        <w:rPr>
          <w:rStyle w:val="CommentReference"/>
        </w:rPr>
        <w:annotationRef/>
      </w:r>
      <w:r>
        <w:t>Do you have to provide company name and address for this journal????</w:t>
      </w:r>
    </w:p>
  </w:comment>
  <w:comment w:id="101" w:author="Ross Miller" w:date="2013-10-11T16:38:00Z" w:initials="RM">
    <w:p w14:paraId="324863C0" w14:textId="1335A070" w:rsidR="0044675F" w:rsidRDefault="0044675F">
      <w:pPr>
        <w:pStyle w:val="CommentText"/>
      </w:pPr>
      <w:r>
        <w:rPr>
          <w:rStyle w:val="CommentReference"/>
        </w:rPr>
        <w:annotationRef/>
      </w:r>
      <w:r>
        <w:t xml:space="preserve">Style question, usually numbers 0 to 10 are spelled out and those great use Arabic </w:t>
      </w:r>
      <w:proofErr w:type="spellStart"/>
      <w:r>
        <w:t>numcerals</w:t>
      </w:r>
      <w:proofErr w:type="spellEnd"/>
      <w:r>
        <w:t>.  Whatever you do, be consistent.</w:t>
      </w:r>
    </w:p>
  </w:comment>
  <w:comment w:id="109" w:author="Ross Miller" w:date="2013-10-11T16:41:00Z" w:initials="RM">
    <w:p w14:paraId="3B9A86E5" w14:textId="0E64905B" w:rsidR="0044675F" w:rsidRDefault="0044675F">
      <w:pPr>
        <w:pStyle w:val="CommentText"/>
      </w:pPr>
      <w:r>
        <w:rPr>
          <w:rStyle w:val="CommentReference"/>
        </w:rPr>
        <w:annotationRef/>
      </w:r>
      <w:r>
        <w:t>Big word…sounds disgusting..</w:t>
      </w:r>
    </w:p>
  </w:comment>
  <w:comment w:id="116" w:author="Ross Miller" w:date="2013-10-11T16:42:00Z" w:initials="RM">
    <w:p w14:paraId="2BF817C8" w14:textId="3BE8AEBD" w:rsidR="0044675F" w:rsidRDefault="0044675F">
      <w:pPr>
        <w:pStyle w:val="CommentText"/>
      </w:pPr>
      <w:r>
        <w:rPr>
          <w:rStyle w:val="CommentReference"/>
        </w:rPr>
        <w:annotationRef/>
      </w:r>
      <w:r>
        <w:t>Isn’t the plural of scat – scat.  I have never heard scats with an s used.</w:t>
      </w:r>
    </w:p>
  </w:comment>
  <w:comment w:id="126" w:author="Ross Miller" w:date="2013-10-11T16:45:00Z" w:initials="RM">
    <w:p w14:paraId="612688C9" w14:textId="0C6AE7C9" w:rsidR="0044675F" w:rsidRDefault="0044675F">
      <w:pPr>
        <w:pStyle w:val="CommentText"/>
      </w:pPr>
      <w:r>
        <w:rPr>
          <w:rStyle w:val="CommentReference"/>
        </w:rPr>
        <w:annotationRef/>
      </w:r>
      <w:r>
        <w:t xml:space="preserve">You two </w:t>
      </w:r>
      <w:proofErr w:type="spellStart"/>
      <w:r>
        <w:t>nurserys</w:t>
      </w:r>
      <w:proofErr w:type="spellEnd"/>
      <w:r>
        <w:t>, Guam and the CNMI-correct???  If so you should make sure this statement refers equally to both.</w:t>
      </w:r>
    </w:p>
  </w:comment>
  <w:comment w:id="143" w:author="Ross Miller" w:date="2013-10-11T16:49:00Z" w:initials="RM">
    <w:p w14:paraId="21D5304E" w14:textId="0A6CCCD6" w:rsidR="0044675F" w:rsidRDefault="0044675F">
      <w:pPr>
        <w:pStyle w:val="CommentText"/>
      </w:pPr>
      <w:r>
        <w:rPr>
          <w:rStyle w:val="CommentReference"/>
        </w:rPr>
        <w:annotationRef/>
      </w:r>
      <w:r>
        <w:t xml:space="preserve">You can probably just leave this out if </w:t>
      </w:r>
      <w:proofErr w:type="spellStart"/>
      <w:r>
        <w:t>youdidn’t</w:t>
      </w:r>
      <w:proofErr w:type="spellEnd"/>
      <w:r>
        <w:t xml:space="preserve"> include any observations from it in your analysis.</w:t>
      </w:r>
    </w:p>
  </w:comment>
  <w:comment w:id="145" w:author="Ross Miller" w:date="2013-10-11T16:51:00Z" w:initials="RM">
    <w:p w14:paraId="0AFAD9E1" w14:textId="634A9B95" w:rsidR="0044675F" w:rsidRDefault="0044675F">
      <w:pPr>
        <w:pStyle w:val="CommentText"/>
      </w:pPr>
      <w:r>
        <w:rPr>
          <w:rStyle w:val="CommentReference"/>
        </w:rPr>
        <w:annotationRef/>
      </w:r>
      <w:r>
        <w:t>Be more precise in this description.  The GPS allowed you to walk in a square pattern covering about 400m…</w:t>
      </w:r>
      <w:proofErr w:type="spellStart"/>
      <w:r>
        <w:t>diba</w:t>
      </w:r>
      <w:proofErr w:type="spellEnd"/>
      <w:r>
        <w:t>?  Or what???</w:t>
      </w:r>
    </w:p>
  </w:comment>
  <w:comment w:id="168" w:author="Ross Miller" w:date="2013-10-12T15:33:00Z" w:initials="RM">
    <w:p w14:paraId="5C240899" w14:textId="0A30746A" w:rsidR="0044675F" w:rsidRDefault="0044675F">
      <w:pPr>
        <w:pStyle w:val="CommentText"/>
      </w:pPr>
      <w:r>
        <w:rPr>
          <w:rStyle w:val="CommentReference"/>
        </w:rPr>
        <w:annotationRef/>
      </w:r>
      <w:r>
        <w:t>Is this abbreviation defined somewhere in the text????  I don’t recall seeing it.</w:t>
      </w:r>
    </w:p>
  </w:comment>
  <w:comment w:id="169" w:author="Ross Miller" w:date="2013-10-12T15:35:00Z" w:initials="RM">
    <w:p w14:paraId="7B58D9E4" w14:textId="7734789F" w:rsidR="0044675F" w:rsidRDefault="0044675F">
      <w:pPr>
        <w:pStyle w:val="CommentText"/>
      </w:pPr>
      <w:r>
        <w:rPr>
          <w:rStyle w:val="CommentReference"/>
        </w:rPr>
        <w:annotationRef/>
      </w:r>
      <w:r>
        <w:t>This is a sort of throw away sentence that is not necessary.  You could just present the result and cite the table without this introduction.</w:t>
      </w:r>
    </w:p>
  </w:comment>
  <w:comment w:id="188" w:author="Ross Miller" w:date="2013-10-12T15:51:00Z" w:initials="RM">
    <w:p w14:paraId="2B128CCF" w14:textId="720A5710" w:rsidR="0044675F" w:rsidRDefault="0044675F">
      <w:pPr>
        <w:pStyle w:val="CommentText"/>
      </w:pPr>
      <w:r>
        <w:rPr>
          <w:rStyle w:val="CommentReference"/>
        </w:rPr>
        <w:annotationRef/>
      </w:r>
      <w:r>
        <w:t>Do you need to number these equations in the manuscript???</w:t>
      </w:r>
    </w:p>
  </w:comment>
  <w:comment w:id="194" w:author="Ross Miller" w:date="2013-10-12T15:53:00Z" w:initials="RM">
    <w:p w14:paraId="5A437229" w14:textId="14CE599F" w:rsidR="0044675F" w:rsidRDefault="0044675F">
      <w:pPr>
        <w:pStyle w:val="CommentText"/>
      </w:pPr>
      <w:r>
        <w:rPr>
          <w:rStyle w:val="CommentReference"/>
        </w:rPr>
        <w:annotationRef/>
      </w:r>
      <w:r>
        <w:t>Again, need to define all variables in the equations not defined elsewhere, perhaps number the equations depending on the style format required by the journal.</w:t>
      </w:r>
    </w:p>
  </w:comment>
  <w:comment w:id="198" w:author="Ross Miller" w:date="2013-10-12T15:54:00Z" w:initials="RM">
    <w:p w14:paraId="32381E28" w14:textId="7A393FB1" w:rsidR="0044675F" w:rsidRDefault="0044675F">
      <w:pPr>
        <w:pStyle w:val="CommentText"/>
      </w:pPr>
      <w:r>
        <w:rPr>
          <w:rStyle w:val="CommentReference"/>
        </w:rPr>
        <w:annotationRef/>
      </w:r>
      <w:r>
        <w:t xml:space="preserve">Citation for </w:t>
      </w:r>
      <w:proofErr w:type="spellStart"/>
      <w:r>
        <w:t>Bonferroni</w:t>
      </w:r>
      <w:proofErr w:type="spellEnd"/>
      <w:r>
        <w:t xml:space="preserve"> tests???</w:t>
      </w:r>
    </w:p>
  </w:comment>
  <w:comment w:id="202" w:author="Ross Miller" w:date="2013-10-12T15:55:00Z" w:initials="RM">
    <w:p w14:paraId="3FA94802" w14:textId="106F7863" w:rsidR="0044675F" w:rsidRDefault="0044675F">
      <w:pPr>
        <w:pStyle w:val="CommentText"/>
      </w:pPr>
      <w:r>
        <w:rPr>
          <w:rStyle w:val="CommentReference"/>
        </w:rPr>
        <w:annotationRef/>
      </w:r>
      <w:r>
        <w:t>You could state this one time here, and then you really don’t need the other references to R.</w:t>
      </w:r>
    </w:p>
  </w:comment>
  <w:comment w:id="203" w:author="Ross Miller" w:date="2013-10-12T15:58:00Z" w:initials="RM">
    <w:p w14:paraId="1F6A2EB5" w14:textId="5DAE290F" w:rsidR="0044675F" w:rsidRDefault="0044675F">
      <w:pPr>
        <w:pStyle w:val="CommentText"/>
      </w:pPr>
      <w:r>
        <w:rPr>
          <w:rStyle w:val="CommentReference"/>
        </w:rPr>
        <w:annotationRef/>
      </w:r>
      <w:r>
        <w:t>Instead of using treatment, you might try replacing it with the treatment effect itself, if it isn’t too obtuse sounding..</w:t>
      </w:r>
    </w:p>
  </w:comment>
  <w:comment w:id="204" w:author="Ross Miller" w:date="2013-10-15T17:01:00Z" w:initials="RM">
    <w:p w14:paraId="772D2B6C" w14:textId="618EDFA9" w:rsidR="0044675F" w:rsidRDefault="0044675F">
      <w:pPr>
        <w:pStyle w:val="CommentText"/>
      </w:pPr>
      <w:r>
        <w:rPr>
          <w:rStyle w:val="CommentReference"/>
        </w:rPr>
        <w:annotationRef/>
      </w:r>
      <w:r>
        <w:t>Poor English, use of the subjects treatment and island is jargon.  There has to be a better way to say this.</w:t>
      </w:r>
    </w:p>
  </w:comment>
  <w:comment w:id="206" w:author="Ross Miller" w:date="2013-10-12T15:59:00Z" w:initials="RM">
    <w:p w14:paraId="6706962C" w14:textId="40E2D6DE" w:rsidR="0044675F" w:rsidRDefault="0044675F">
      <w:pPr>
        <w:pStyle w:val="CommentText"/>
      </w:pPr>
      <w:r>
        <w:rPr>
          <w:rStyle w:val="CommentReference"/>
        </w:rPr>
        <w:annotationRef/>
      </w:r>
      <w:r>
        <w:t>Were there any limestone sites not considered karst limestone????  Don’t think so on Guam…</w:t>
      </w:r>
    </w:p>
  </w:comment>
  <w:comment w:id="207" w:author="Ross Miller" w:date="2013-10-12T16:00:00Z" w:initials="RM">
    <w:p w14:paraId="5959EC85" w14:textId="4F1A2899" w:rsidR="0044675F" w:rsidRDefault="0044675F">
      <w:pPr>
        <w:pStyle w:val="CommentText"/>
      </w:pPr>
      <w:r>
        <w:rPr>
          <w:rStyle w:val="CommentReference"/>
        </w:rPr>
        <w:annotationRef/>
      </w:r>
      <w:r>
        <w:t>If it is not important, then don’t include it in the analysis, but if it is important enough to include in the paper then don’t shortchange it.</w:t>
      </w:r>
    </w:p>
  </w:comment>
  <w:comment w:id="209" w:author="Ross Miller" w:date="2013-10-15T17:01:00Z" w:initials="RM">
    <w:p w14:paraId="41274A4F" w14:textId="7CB1A9EE" w:rsidR="0044675F" w:rsidRDefault="0044675F">
      <w:pPr>
        <w:pStyle w:val="CommentText"/>
      </w:pPr>
      <w:r>
        <w:rPr>
          <w:rStyle w:val="CommentReference"/>
        </w:rPr>
        <w:annotationRef/>
      </w:r>
      <w:r>
        <w:t>What is this citation for????</w:t>
      </w:r>
    </w:p>
  </w:comment>
  <w:comment w:id="210" w:author="Ross Miller" w:date="2013-10-15T17:03:00Z" w:initials="RM">
    <w:p w14:paraId="46D11356" w14:textId="0E9F0A6F" w:rsidR="0044675F" w:rsidRDefault="0044675F">
      <w:pPr>
        <w:pStyle w:val="CommentText"/>
      </w:pPr>
      <w:r>
        <w:rPr>
          <w:rStyle w:val="CommentReference"/>
        </w:rPr>
        <w:annotationRef/>
      </w:r>
      <w:r>
        <w:t>This statement belongs in the M&amp;M section.  Only results here…</w:t>
      </w:r>
    </w:p>
  </w:comment>
  <w:comment w:id="219" w:author="Ross Miller" w:date="2013-10-15T17:06:00Z" w:initials="RM">
    <w:p w14:paraId="0E2C2862" w14:textId="159AD5F2" w:rsidR="0044675F" w:rsidRDefault="0044675F">
      <w:pPr>
        <w:pStyle w:val="CommentText"/>
      </w:pPr>
      <w:r>
        <w:rPr>
          <w:rStyle w:val="CommentReference"/>
        </w:rPr>
        <w:annotationRef/>
      </w:r>
      <w:r>
        <w:t>This should be fully explained in the M&amp;M section, so no need to repeat it here.</w:t>
      </w:r>
    </w:p>
  </w:comment>
  <w:comment w:id="220" w:author="Ross Miller" w:date="2013-10-15T17:06:00Z" w:initials="RM">
    <w:p w14:paraId="52C1E26B" w14:textId="7B719656" w:rsidR="0044675F" w:rsidRDefault="0044675F">
      <w:pPr>
        <w:pStyle w:val="CommentText"/>
      </w:pPr>
      <w:r>
        <w:rPr>
          <w:rStyle w:val="CommentReference"/>
        </w:rPr>
        <w:annotationRef/>
      </w:r>
      <w:proofErr w:type="spellStart"/>
      <w:r>
        <w:t>Reptition</w:t>
      </w:r>
      <w:proofErr w:type="spellEnd"/>
      <w:r>
        <w:t xml:space="preserve"> of what is in first sentence.</w:t>
      </w:r>
    </w:p>
  </w:comment>
  <w:comment w:id="221" w:author="Ross Miller" w:date="2013-10-15T17:07:00Z" w:initials="RM">
    <w:p w14:paraId="4FA15A8D" w14:textId="253C834E" w:rsidR="0044675F" w:rsidRDefault="0044675F">
      <w:pPr>
        <w:pStyle w:val="CommentText"/>
      </w:pPr>
      <w:r>
        <w:rPr>
          <w:rStyle w:val="CommentReference"/>
        </w:rPr>
        <w:annotationRef/>
      </w:r>
      <w:r>
        <w:t>????what does this mean…Less than what.  Clarify succinctly.</w:t>
      </w:r>
    </w:p>
  </w:comment>
  <w:comment w:id="222" w:author="Ross Miller" w:date="2013-10-15T17:08:00Z" w:initials="RM">
    <w:p w14:paraId="1D86017C" w14:textId="34B583B6" w:rsidR="0044675F" w:rsidRDefault="0044675F">
      <w:pPr>
        <w:pStyle w:val="CommentText"/>
      </w:pPr>
      <w:r>
        <w:rPr>
          <w:rStyle w:val="CommentReference"/>
        </w:rPr>
        <w:annotationRef/>
      </w:r>
      <w:r>
        <w:t xml:space="preserve">R is to me always used to denote a multiple regression coefficient of </w:t>
      </w:r>
      <w:proofErr w:type="spellStart"/>
      <w:r>
        <w:t>dtermination</w:t>
      </w:r>
      <w:proofErr w:type="spellEnd"/>
      <w:r>
        <w:t>, but you seem to be using it for simple regression.  I am confused, or perhaps wrong..</w:t>
      </w:r>
    </w:p>
  </w:comment>
  <w:comment w:id="223" w:author="Ross Miller" w:date="2013-10-15T17:10:00Z" w:initials="RM">
    <w:p w14:paraId="328AA26D" w14:textId="61BCBAEA" w:rsidR="0044675F" w:rsidRDefault="0044675F">
      <w:pPr>
        <w:pStyle w:val="CommentText"/>
      </w:pPr>
      <w:r>
        <w:rPr>
          <w:rStyle w:val="CommentReference"/>
        </w:rPr>
        <w:annotationRef/>
      </w:r>
      <w:r>
        <w:t>Association is too vague and is not in my opinion the correct word to describe regression analyses.  Suggest you use correlation, or something similar and precise.</w:t>
      </w:r>
    </w:p>
  </w:comment>
  <w:comment w:id="224" w:author="Ross Miller" w:date="2013-10-15T17:16:00Z" w:initials="RM">
    <w:p w14:paraId="4C744C0C" w14:textId="12BCD0CD" w:rsidR="0044675F" w:rsidRDefault="0044675F">
      <w:pPr>
        <w:pStyle w:val="CommentText"/>
      </w:pPr>
      <w:r>
        <w:rPr>
          <w:rStyle w:val="CommentReference"/>
        </w:rPr>
        <w:annotationRef/>
      </w:r>
      <w:r>
        <w:t>This is quite a good summary.</w:t>
      </w:r>
    </w:p>
  </w:comment>
  <w:comment w:id="233" w:author="Ross Miller" w:date="2013-10-15T17:14:00Z" w:initials="RM">
    <w:p w14:paraId="4EEC4500" w14:textId="2041D77D" w:rsidR="0044675F" w:rsidRDefault="0044675F">
      <w:pPr>
        <w:pStyle w:val="CommentText"/>
      </w:pPr>
      <w:r>
        <w:rPr>
          <w:rStyle w:val="CommentReference"/>
        </w:rPr>
        <w:annotationRef/>
      </w:r>
      <w:r>
        <w:t>Do you mean long term averages???? Be more precise.</w:t>
      </w:r>
    </w:p>
  </w:comment>
  <w:comment w:id="236" w:author="Haldre Rogers" w:date="2013-09-22T11:36:00Z" w:initials="HSR">
    <w:p w14:paraId="3A6BE6B2" w14:textId="77777777" w:rsidR="0044675F" w:rsidRDefault="0044675F" w:rsidP="00396B5A">
      <w:pPr>
        <w:pStyle w:val="CommentText"/>
      </w:pPr>
      <w:r>
        <w:rPr>
          <w:rStyle w:val="CommentReference"/>
        </w:rPr>
        <w:annotationRef/>
      </w:r>
      <w:r>
        <w:t xml:space="preserve">Such as? </w:t>
      </w:r>
    </w:p>
  </w:comment>
  <w:comment w:id="235" w:author="Haldre Rogers" w:date="2013-09-22T11:36:00Z" w:initials="HSR">
    <w:p w14:paraId="587E0837" w14:textId="77777777" w:rsidR="0044675F" w:rsidRDefault="0044675F" w:rsidP="00396B5A">
      <w:pPr>
        <w:pStyle w:val="CommentText"/>
      </w:pPr>
      <w:r>
        <w:rPr>
          <w:rStyle w:val="CommentReference"/>
        </w:rPr>
        <w:annotationRef/>
      </w:r>
      <w:r>
        <w:t xml:space="preserve">Can you make this into one clear sentence? </w:t>
      </w:r>
    </w:p>
  </w:comment>
  <w:comment w:id="237" w:author="Haldre Rogers" w:date="2013-09-22T11:36:00Z" w:initials="HSR">
    <w:p w14:paraId="760DFFBE" w14:textId="77777777" w:rsidR="0044675F" w:rsidRDefault="0044675F" w:rsidP="00396B5A">
      <w:pPr>
        <w:pStyle w:val="CommentText"/>
      </w:pPr>
      <w:r>
        <w:rPr>
          <w:rStyle w:val="CommentReference"/>
        </w:rPr>
        <w:annotationRef/>
      </w:r>
      <w:r>
        <w:t xml:space="preserve">Why do you think you found support for IDH, but others did not? And how does the fact that deer are invasive here, rather than over-abundant natives? </w:t>
      </w:r>
    </w:p>
  </w:comment>
  <w:comment w:id="234" w:author="Ann Marie Gawel" w:date="2013-10-10T11:01:00Z" w:initials="AG">
    <w:p w14:paraId="12190D18" w14:textId="77777777" w:rsidR="0044675F" w:rsidRDefault="0044675F">
      <w:pPr>
        <w:pStyle w:val="CommentText"/>
      </w:pPr>
      <w:r>
        <w:rPr>
          <w:rStyle w:val="CommentReference"/>
        </w:rPr>
        <w:annotationRef/>
      </w:r>
      <w:r>
        <w:t xml:space="preserve">Hmmm… I think I need help with this whole paragraph in general. </w:t>
      </w:r>
    </w:p>
  </w:comment>
  <w:comment w:id="243" w:author="Ross Miller" w:date="2013-10-15T17:21:00Z" w:initials="RM">
    <w:p w14:paraId="75A18AAF" w14:textId="0F34D5B6" w:rsidR="0044675F" w:rsidRDefault="0044675F">
      <w:pPr>
        <w:pStyle w:val="CommentText"/>
      </w:pPr>
      <w:r>
        <w:rPr>
          <w:rStyle w:val="CommentReference"/>
        </w:rPr>
        <w:annotationRef/>
      </w:r>
      <w:r>
        <w:t>I suggest you get right to the point rather than use this sort of introductory sentence.  The whole paragraph needs to be tightened up.</w:t>
      </w:r>
    </w:p>
  </w:comment>
  <w:comment w:id="251" w:author="Ann Marie Gawel" w:date="2013-10-10T01:00:00Z" w:initials="AG">
    <w:p w14:paraId="661808F0" w14:textId="77777777" w:rsidR="0044675F" w:rsidRDefault="0044675F">
      <w:pPr>
        <w:pStyle w:val="CommentText"/>
      </w:pPr>
      <w:r>
        <w:rPr>
          <w:rStyle w:val="CommentReference"/>
        </w:rPr>
        <w:annotationRef/>
      </w:r>
      <w:r>
        <w:t>I made a few changes, but I’ll leave this comment in, and look for comments from everyone on what to add to this paragraph.</w:t>
      </w:r>
    </w:p>
  </w:comment>
  <w:comment w:id="238" w:author="Haldre Rogers" w:date="2013-09-22T11:36:00Z" w:initials="HSR">
    <w:p w14:paraId="431BDA5F" w14:textId="77777777" w:rsidR="0044675F" w:rsidRDefault="0044675F" w:rsidP="00396B5A">
      <w:pPr>
        <w:pStyle w:val="CommentText"/>
      </w:pPr>
      <w:r>
        <w:rPr>
          <w:rStyle w:val="CommentReference"/>
        </w:rPr>
        <w:annotationRef/>
      </w:r>
      <w:r>
        <w:t xml:space="preserve">This paragraph needs a bit of work- need to  be more clear and specific and spend less time talking about what else needs to be done. </w:t>
      </w:r>
    </w:p>
  </w:comment>
  <w:comment w:id="252" w:author="Ross Miller" w:date="2013-10-15T17:21:00Z" w:initials="RM">
    <w:p w14:paraId="78F750B3" w14:textId="5E10947A" w:rsidR="0044675F" w:rsidRDefault="0044675F">
      <w:pPr>
        <w:pStyle w:val="CommentText"/>
      </w:pPr>
      <w:r>
        <w:rPr>
          <w:rStyle w:val="CommentReference"/>
        </w:rPr>
        <w:annotationRef/>
      </w:r>
      <w:r>
        <w:t>This is conversational English, and I don’t think appropriate for a paper.  Be concise and precise in your language.</w:t>
      </w:r>
    </w:p>
  </w:comment>
  <w:comment w:id="253" w:author="Ross Miller" w:date="2013-10-15T17:23:00Z" w:initials="RM">
    <w:p w14:paraId="0C220BF1" w14:textId="6AB46024" w:rsidR="0044675F" w:rsidRDefault="0044675F">
      <w:pPr>
        <w:pStyle w:val="CommentText"/>
      </w:pPr>
      <w:r>
        <w:rPr>
          <w:rStyle w:val="CommentReference"/>
        </w:rPr>
        <w:annotationRef/>
      </w:r>
      <w:r>
        <w:t>This seems to be the main point of this paragraph, and perhaps of your pig related results.</w:t>
      </w:r>
    </w:p>
  </w:comment>
  <w:comment w:id="256" w:author="Ross Miller" w:date="2013-10-15T17:23:00Z" w:initials="RM">
    <w:p w14:paraId="24D9333A" w14:textId="75006AC1" w:rsidR="0044675F" w:rsidRDefault="0044675F">
      <w:pPr>
        <w:pStyle w:val="CommentText"/>
      </w:pPr>
      <w:r>
        <w:rPr>
          <w:rStyle w:val="CommentReference"/>
        </w:rPr>
        <w:annotationRef/>
      </w:r>
      <w:r>
        <w:t>Same comment</w:t>
      </w:r>
    </w:p>
  </w:comment>
  <w:comment w:id="257" w:author="Haldre Rogers" w:date="2013-09-22T11:36:00Z" w:initials="HSR">
    <w:p w14:paraId="1E9539AB" w14:textId="77777777" w:rsidR="0044675F" w:rsidRDefault="0044675F" w:rsidP="00396B5A">
      <w:pPr>
        <w:pStyle w:val="CommentText"/>
      </w:pPr>
      <w:r>
        <w:rPr>
          <w:rStyle w:val="CommentReference"/>
        </w:rPr>
        <w:annotationRef/>
      </w:r>
      <w:r>
        <w:t>Describe how you know that these species were selectively dispersed, briefly. (seeds were found in scat more commonly than they appeared in the adjacent forests – or something like that)</w:t>
      </w:r>
    </w:p>
  </w:comment>
  <w:comment w:id="258" w:author="Ross Miller" w:date="2013-10-15T17:27:00Z" w:initials="RM">
    <w:p w14:paraId="2C0C5524" w14:textId="71B459C9" w:rsidR="0044675F" w:rsidRDefault="0044675F">
      <w:pPr>
        <w:pStyle w:val="CommentText"/>
      </w:pPr>
      <w:r>
        <w:rPr>
          <w:rStyle w:val="CommentReference"/>
        </w:rPr>
        <w:annotationRef/>
      </w:r>
      <w:r>
        <w:t xml:space="preserve">Alejandro </w:t>
      </w:r>
      <w:proofErr w:type="spellStart"/>
      <w:r>
        <w:t>Badilles</w:t>
      </w:r>
      <w:proofErr w:type="spellEnd"/>
      <w:r>
        <w:t xml:space="preserve"> of NMC-CREES on </w:t>
      </w:r>
      <w:proofErr w:type="spellStart"/>
      <w:r>
        <w:t>rota</w:t>
      </w:r>
      <w:proofErr w:type="spellEnd"/>
      <w:r>
        <w:t xml:space="preserve"> has had slug control projects on Rota for a few years.  He may have information on </w:t>
      </w:r>
      <w:proofErr w:type="spellStart"/>
      <w:r>
        <w:t>theier</w:t>
      </w:r>
      <w:proofErr w:type="spellEnd"/>
      <w:r>
        <w:t xml:space="preserve"> impact on crop plants that might be useful-or not.</w:t>
      </w:r>
    </w:p>
  </w:comment>
  <w:comment w:id="259" w:author="Ross Miller" w:date="2013-10-15T17:28:00Z" w:initials="RM">
    <w:p w14:paraId="2EE56C95" w14:textId="724691A6" w:rsidR="0044675F" w:rsidRDefault="0044675F">
      <w:pPr>
        <w:pStyle w:val="CommentText"/>
      </w:pPr>
      <w:r>
        <w:rPr>
          <w:rStyle w:val="CommentReference"/>
        </w:rPr>
        <w:annotationRef/>
      </w:r>
      <w:r>
        <w:t>Pretty vague statements here justifying the value of the study.  This would be better placed in the introduction.  It is sort of after the fact here.</w:t>
      </w:r>
    </w:p>
  </w:comment>
  <w:comment w:id="260" w:author="Ross Miller" w:date="2013-10-15T17:29:00Z" w:initials="RM">
    <w:p w14:paraId="184E7DED" w14:textId="2AB17780" w:rsidR="0044675F" w:rsidRDefault="0044675F">
      <w:pPr>
        <w:pStyle w:val="CommentText"/>
      </w:pPr>
      <w:r>
        <w:rPr>
          <w:rStyle w:val="CommentReference"/>
        </w:rPr>
        <w:annotationRef/>
      </w:r>
      <w:r>
        <w:t>This seems to me important, and now the direct effects of this study on management should follow this lead in sentence.</w:t>
      </w:r>
    </w:p>
  </w:comment>
  <w:comment w:id="261" w:author="Haldre Rogers" w:date="2013-09-22T11:36:00Z" w:initials="HSR">
    <w:p w14:paraId="5DD20FB7" w14:textId="77777777" w:rsidR="0044675F" w:rsidRDefault="0044675F" w:rsidP="00396B5A">
      <w:pPr>
        <w:pStyle w:val="CommentText"/>
      </w:pPr>
      <w:r>
        <w:rPr>
          <w:rStyle w:val="CommentReference"/>
        </w:rPr>
        <w:annotationRef/>
      </w:r>
      <w:r>
        <w:t xml:space="preserve">Good point. </w:t>
      </w:r>
    </w:p>
  </w:comment>
  <w:comment w:id="262" w:author="Ross Miller" w:date="2013-10-15T17:30:00Z" w:initials="RM">
    <w:p w14:paraId="20E246CA" w14:textId="7B569105" w:rsidR="0044675F" w:rsidRDefault="0044675F">
      <w:pPr>
        <w:pStyle w:val="CommentText"/>
      </w:pPr>
      <w:r>
        <w:rPr>
          <w:rStyle w:val="CommentReference"/>
        </w:rPr>
        <w:annotationRef/>
      </w:r>
      <w:r>
        <w:t>A throw-away sentence.</w:t>
      </w:r>
    </w:p>
  </w:comment>
  <w:comment w:id="265" w:author="Ross Miller" w:date="2013-10-15T17:31:00Z" w:initials="RM">
    <w:p w14:paraId="430677A9" w14:textId="2CE0118B" w:rsidR="0044675F" w:rsidRDefault="0044675F">
      <w:pPr>
        <w:pStyle w:val="CommentText"/>
      </w:pPr>
      <w:r>
        <w:rPr>
          <w:rStyle w:val="CommentReference"/>
        </w:rPr>
        <w:annotationRef/>
      </w:r>
      <w:r>
        <w:t>Formatting problems with column width.</w:t>
      </w:r>
    </w:p>
  </w:comment>
  <w:comment w:id="267" w:author="Ann Marie Gawel" w:date="2013-10-04T10:43:00Z" w:initials="AG">
    <w:p w14:paraId="5EB1BAF7" w14:textId="77777777" w:rsidR="0044675F" w:rsidRDefault="0044675F" w:rsidP="000034C2">
      <w:pPr>
        <w:pStyle w:val="CommentText"/>
      </w:pPr>
      <w:r>
        <w:rPr>
          <w:rStyle w:val="CommentReference"/>
        </w:rPr>
        <w:annotationRef/>
      </w:r>
      <w:r>
        <w:t>I think that I can incorporate this information into the narrative and/or onto Figure 4.</w:t>
      </w:r>
    </w:p>
  </w:comment>
  <w:comment w:id="268" w:author="Ross Miller" w:date="2013-10-15T17:32:00Z" w:initials="RM">
    <w:p w14:paraId="2B0DD62B" w14:textId="78D3B6F0" w:rsidR="0044675F" w:rsidRDefault="0044675F">
      <w:pPr>
        <w:pStyle w:val="CommentText"/>
      </w:pPr>
      <w:r>
        <w:rPr>
          <w:rStyle w:val="CommentReference"/>
        </w:rPr>
        <w:annotationRef/>
      </w:r>
      <w:r>
        <w:t>I agree, put this in the text somewhere.</w:t>
      </w:r>
    </w:p>
  </w:comment>
  <w:comment w:id="269" w:author="Ross Miller" w:date="2013-10-15T17:34:00Z" w:initials="RM">
    <w:p w14:paraId="1438E8C0" w14:textId="4DDD4EA4" w:rsidR="0044675F" w:rsidRPr="00410508" w:rsidRDefault="0044675F" w:rsidP="00410508">
      <w:pPr>
        <w:rPr>
          <w:rFonts w:ascii="Times New Roman" w:hAnsi="Times New Roman" w:cs="Times New Roman"/>
        </w:rPr>
      </w:pPr>
      <w:r>
        <w:rPr>
          <w:rStyle w:val="CommentReference"/>
        </w:rPr>
        <w:annotationRef/>
      </w:r>
      <w:r>
        <w:rPr>
          <w:rFonts w:ascii="Times New Roman" w:hAnsi="Times New Roman" w:cs="Times New Roman"/>
        </w:rPr>
        <w:t>I am not convinced that Figs 1 and 2 are necessary given the space limitations of a journal.  Can these be more completely described in the text, so you won’t need the figures?</w:t>
      </w:r>
    </w:p>
  </w:comment>
  <w:comment w:id="270" w:author="Ross Miller" w:date="2013-10-15T17:37:00Z" w:initials="RM">
    <w:p w14:paraId="5CBC8FA3" w14:textId="686A62B7" w:rsidR="0044675F" w:rsidRDefault="0044675F">
      <w:pPr>
        <w:pStyle w:val="CommentText"/>
      </w:pPr>
      <w:r>
        <w:rPr>
          <w:rStyle w:val="CommentReference"/>
        </w:rPr>
        <w:annotationRef/>
      </w:r>
      <w:r>
        <w:t>What does the diagonal black lines in the caption boxes represent? They aren’t in the bar graph bars themselves.</w:t>
      </w:r>
    </w:p>
  </w:comment>
  <w:comment w:id="271" w:author="Ross Miller" w:date="2013-10-15T17:46:00Z" w:initials="RM">
    <w:p w14:paraId="2AAA81D5" w14:textId="1ABFB02C" w:rsidR="008C33B1" w:rsidRDefault="008C33B1">
      <w:pPr>
        <w:pStyle w:val="CommentText"/>
      </w:pPr>
      <w:r>
        <w:rPr>
          <w:rStyle w:val="CommentReference"/>
        </w:rPr>
        <w:annotationRef/>
      </w:r>
      <w:r>
        <w:t>Good figure.</w:t>
      </w:r>
    </w:p>
  </w:comment>
  <w:comment w:id="272" w:author="Ross Miller" w:date="2013-10-15T17:35:00Z" w:initials="RM">
    <w:p w14:paraId="3E1EC777" w14:textId="78F150FA" w:rsidR="0044675F" w:rsidRDefault="0044675F">
      <w:pPr>
        <w:pStyle w:val="CommentText"/>
      </w:pPr>
      <w:r>
        <w:rPr>
          <w:rStyle w:val="CommentReference"/>
        </w:rPr>
        <w:annotationRef/>
      </w:r>
      <w:r>
        <w:t xml:space="preserve">R </w:t>
      </w:r>
      <w:proofErr w:type="spellStart"/>
      <w:r>
        <w:t>vs</w:t>
      </w:r>
      <w:proofErr w:type="spellEnd"/>
      <w:r>
        <w:t xml:space="preserve"> r again.  Which is correct???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742F96" w14:textId="77777777" w:rsidR="00C10148" w:rsidRDefault="00C10148">
      <w:r>
        <w:separator/>
      </w:r>
    </w:p>
  </w:endnote>
  <w:endnote w:type="continuationSeparator" w:id="0">
    <w:p w14:paraId="3BA19B1F" w14:textId="77777777" w:rsidR="00C10148" w:rsidRDefault="00C10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115FD" w14:textId="77777777" w:rsidR="0044675F" w:rsidRDefault="0044675F" w:rsidP="000034C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36C98F" w14:textId="77777777" w:rsidR="00C10148" w:rsidRDefault="00C10148">
      <w:r>
        <w:separator/>
      </w:r>
    </w:p>
  </w:footnote>
  <w:footnote w:type="continuationSeparator" w:id="0">
    <w:p w14:paraId="500D2D72" w14:textId="77777777" w:rsidR="00C10148" w:rsidRDefault="00C101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AC99A" w14:textId="77777777" w:rsidR="0044675F" w:rsidRDefault="0044675F" w:rsidP="000034C2">
    <w:pPr>
      <w:pStyle w:val="Header"/>
      <w:framePr w:wrap="around"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95162A">
      <w:rPr>
        <w:rStyle w:val="PageNumber"/>
        <w:noProof/>
      </w:rPr>
      <w:t>1</w:t>
    </w:r>
    <w:r>
      <w:rPr>
        <w:rStyle w:val="PageNumber"/>
      </w:rPr>
      <w:fldChar w:fldCharType="end"/>
    </w:r>
  </w:p>
  <w:p w14:paraId="46650F2F" w14:textId="77777777" w:rsidR="0044675F" w:rsidRDefault="0044675F" w:rsidP="000034C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4DD21" w14:textId="77777777" w:rsidR="0044675F" w:rsidRDefault="0044675F" w:rsidP="002E0F51">
    <w:pPr>
      <w:pStyle w:val="Header"/>
      <w:framePr w:wrap="around"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end"/>
    </w:r>
  </w:p>
  <w:p w14:paraId="7563F13C" w14:textId="77777777" w:rsidR="0044675F" w:rsidRDefault="0044675F" w:rsidP="002E0F51">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EF155" w14:textId="77777777" w:rsidR="0044675F" w:rsidRDefault="0044675F" w:rsidP="002E0F51">
    <w:pPr>
      <w:pStyle w:val="Header"/>
      <w:framePr w:wrap="around"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95162A">
      <w:rPr>
        <w:rStyle w:val="PageNumber"/>
        <w:noProof/>
      </w:rPr>
      <w:t>29</w:t>
    </w:r>
    <w:r>
      <w:rPr>
        <w:rStyle w:val="PageNumber"/>
      </w:rPr>
      <w:fldChar w:fldCharType="end"/>
    </w:r>
  </w:p>
  <w:p w14:paraId="4D8D534C" w14:textId="77777777" w:rsidR="0044675F" w:rsidRDefault="0044675F" w:rsidP="002E0F5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48A2"/>
    <w:multiLevelType w:val="hybridMultilevel"/>
    <w:tmpl w:val="491C4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81729"/>
    <w:multiLevelType w:val="hybridMultilevel"/>
    <w:tmpl w:val="AD400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66093"/>
    <w:multiLevelType w:val="hybridMultilevel"/>
    <w:tmpl w:val="218C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C610565"/>
    <w:multiLevelType w:val="hybridMultilevel"/>
    <w:tmpl w:val="95CC5C04"/>
    <w:lvl w:ilvl="0" w:tplc="4B567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C75F81"/>
    <w:multiLevelType w:val="hybridMultilevel"/>
    <w:tmpl w:val="4476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D213D2"/>
    <w:multiLevelType w:val="hybridMultilevel"/>
    <w:tmpl w:val="206A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B1003B"/>
    <w:multiLevelType w:val="hybridMultilevel"/>
    <w:tmpl w:val="368C0872"/>
    <w:lvl w:ilvl="0" w:tplc="461062A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2"/>
  </w:num>
  <w:num w:numId="5">
    <w:abstractNumId w:val="3"/>
  </w:num>
  <w:num w:numId="6">
    <w:abstractNumId w:val="8"/>
  </w:num>
  <w:num w:numId="7">
    <w:abstractNumId w:val="0"/>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8D"/>
    <w:rsid w:val="000034C2"/>
    <w:rsid w:val="00015FC0"/>
    <w:rsid w:val="00026492"/>
    <w:rsid w:val="00027931"/>
    <w:rsid w:val="00027D51"/>
    <w:rsid w:val="00056F1B"/>
    <w:rsid w:val="00057FAA"/>
    <w:rsid w:val="00067A65"/>
    <w:rsid w:val="000B41C1"/>
    <w:rsid w:val="0018565D"/>
    <w:rsid w:val="001E3D51"/>
    <w:rsid w:val="002022F2"/>
    <w:rsid w:val="0022230A"/>
    <w:rsid w:val="00264B86"/>
    <w:rsid w:val="002B2290"/>
    <w:rsid w:val="002B5D64"/>
    <w:rsid w:val="002C42BD"/>
    <w:rsid w:val="002E0F51"/>
    <w:rsid w:val="002E550B"/>
    <w:rsid w:val="0030338A"/>
    <w:rsid w:val="00396B5A"/>
    <w:rsid w:val="003A4F78"/>
    <w:rsid w:val="003A5E0B"/>
    <w:rsid w:val="003C413C"/>
    <w:rsid w:val="003D106E"/>
    <w:rsid w:val="003D34BC"/>
    <w:rsid w:val="00410508"/>
    <w:rsid w:val="0044675F"/>
    <w:rsid w:val="00446B8D"/>
    <w:rsid w:val="00455230"/>
    <w:rsid w:val="004620AC"/>
    <w:rsid w:val="00465753"/>
    <w:rsid w:val="00466506"/>
    <w:rsid w:val="004C0757"/>
    <w:rsid w:val="004C1C3D"/>
    <w:rsid w:val="004C1D50"/>
    <w:rsid w:val="004C279B"/>
    <w:rsid w:val="004D2B0C"/>
    <w:rsid w:val="0051026D"/>
    <w:rsid w:val="00531D52"/>
    <w:rsid w:val="00562E91"/>
    <w:rsid w:val="00582569"/>
    <w:rsid w:val="00586951"/>
    <w:rsid w:val="005950FE"/>
    <w:rsid w:val="005A0F33"/>
    <w:rsid w:val="005A6688"/>
    <w:rsid w:val="005D1BC5"/>
    <w:rsid w:val="005E1CF7"/>
    <w:rsid w:val="005F2247"/>
    <w:rsid w:val="00600801"/>
    <w:rsid w:val="00600AB5"/>
    <w:rsid w:val="006424C1"/>
    <w:rsid w:val="00642ADB"/>
    <w:rsid w:val="00656302"/>
    <w:rsid w:val="00660503"/>
    <w:rsid w:val="0067765A"/>
    <w:rsid w:val="00693403"/>
    <w:rsid w:val="006970C2"/>
    <w:rsid w:val="006C129D"/>
    <w:rsid w:val="006C3FC3"/>
    <w:rsid w:val="006C674F"/>
    <w:rsid w:val="006C6CA3"/>
    <w:rsid w:val="006E4579"/>
    <w:rsid w:val="006F7FE8"/>
    <w:rsid w:val="007108C4"/>
    <w:rsid w:val="00736BF3"/>
    <w:rsid w:val="00755476"/>
    <w:rsid w:val="0077405D"/>
    <w:rsid w:val="007C423B"/>
    <w:rsid w:val="008130D5"/>
    <w:rsid w:val="00814A95"/>
    <w:rsid w:val="008203FA"/>
    <w:rsid w:val="0082525C"/>
    <w:rsid w:val="0089079A"/>
    <w:rsid w:val="008C33B1"/>
    <w:rsid w:val="008D69C9"/>
    <w:rsid w:val="009002B3"/>
    <w:rsid w:val="0095162A"/>
    <w:rsid w:val="0096471E"/>
    <w:rsid w:val="009A54B6"/>
    <w:rsid w:val="009B0206"/>
    <w:rsid w:val="009F5EF8"/>
    <w:rsid w:val="00A07E0A"/>
    <w:rsid w:val="00A2031E"/>
    <w:rsid w:val="00A30E46"/>
    <w:rsid w:val="00AA165B"/>
    <w:rsid w:val="00AB1664"/>
    <w:rsid w:val="00B14179"/>
    <w:rsid w:val="00B2195A"/>
    <w:rsid w:val="00B94D7C"/>
    <w:rsid w:val="00BA3244"/>
    <w:rsid w:val="00BE2E0E"/>
    <w:rsid w:val="00BF7FC2"/>
    <w:rsid w:val="00C10148"/>
    <w:rsid w:val="00C13E59"/>
    <w:rsid w:val="00C36D4E"/>
    <w:rsid w:val="00C528FD"/>
    <w:rsid w:val="00C865F7"/>
    <w:rsid w:val="00CD73BB"/>
    <w:rsid w:val="00CF3AA7"/>
    <w:rsid w:val="00D3706A"/>
    <w:rsid w:val="00D82F47"/>
    <w:rsid w:val="00DA01FE"/>
    <w:rsid w:val="00DB7B08"/>
    <w:rsid w:val="00DE6477"/>
    <w:rsid w:val="00E2689F"/>
    <w:rsid w:val="00E3352D"/>
    <w:rsid w:val="00E71B2F"/>
    <w:rsid w:val="00EC7A4D"/>
    <w:rsid w:val="00ED1E1D"/>
    <w:rsid w:val="00F30D18"/>
    <w:rsid w:val="00F5667E"/>
    <w:rsid w:val="00F84D66"/>
    <w:rsid w:val="00FE1872"/>
    <w:rsid w:val="00FE25E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E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446B8D"/>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89079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unhideWhenUsed/>
    <w:qFormat/>
    <w:rsid w:val="0089079A"/>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89079A"/>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79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8907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079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unhideWhenUsed/>
    <w:rsid w:val="00446B8D"/>
    <w:rPr>
      <w:sz w:val="16"/>
      <w:szCs w:val="16"/>
    </w:rPr>
  </w:style>
  <w:style w:type="paragraph" w:styleId="CommentText">
    <w:name w:val="annotation text"/>
    <w:basedOn w:val="Normal"/>
    <w:link w:val="CommentTextChar"/>
    <w:uiPriority w:val="99"/>
    <w:unhideWhenUsed/>
    <w:rsid w:val="00446B8D"/>
    <w:pPr>
      <w:spacing w:after="200"/>
    </w:pPr>
    <w:rPr>
      <w:sz w:val="20"/>
      <w:szCs w:val="20"/>
    </w:rPr>
  </w:style>
  <w:style w:type="character" w:customStyle="1" w:styleId="CommentTextChar">
    <w:name w:val="Comment Text Char"/>
    <w:basedOn w:val="DefaultParagraphFont"/>
    <w:link w:val="CommentText"/>
    <w:uiPriority w:val="99"/>
    <w:rsid w:val="00446B8D"/>
    <w:rPr>
      <w:rFonts w:eastAsiaTheme="minorEastAsia"/>
      <w:sz w:val="20"/>
      <w:szCs w:val="20"/>
      <w:lang w:eastAsia="ja-JP"/>
    </w:rPr>
  </w:style>
  <w:style w:type="paragraph" w:styleId="BalloonText">
    <w:name w:val="Balloon Text"/>
    <w:basedOn w:val="Normal"/>
    <w:link w:val="BalloonTextChar"/>
    <w:uiPriority w:val="99"/>
    <w:unhideWhenUsed/>
    <w:rsid w:val="00446B8D"/>
    <w:rPr>
      <w:rFonts w:ascii="Tahoma" w:hAnsi="Tahoma" w:cs="Tahoma"/>
      <w:sz w:val="16"/>
      <w:szCs w:val="16"/>
    </w:rPr>
  </w:style>
  <w:style w:type="character" w:customStyle="1" w:styleId="BalloonTextChar">
    <w:name w:val="Balloon Text Char"/>
    <w:basedOn w:val="DefaultParagraphFont"/>
    <w:link w:val="BalloonText"/>
    <w:uiPriority w:val="99"/>
    <w:rsid w:val="00446B8D"/>
    <w:rPr>
      <w:rFonts w:ascii="Tahoma" w:eastAsiaTheme="minorEastAsia" w:hAnsi="Tahoma" w:cs="Tahoma"/>
      <w:sz w:val="16"/>
      <w:szCs w:val="16"/>
      <w:lang w:eastAsia="ja-JP"/>
    </w:rPr>
  </w:style>
  <w:style w:type="paragraph" w:styleId="Header">
    <w:name w:val="header"/>
    <w:basedOn w:val="Normal"/>
    <w:link w:val="HeaderChar"/>
    <w:uiPriority w:val="99"/>
    <w:semiHidden/>
    <w:unhideWhenUsed/>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semiHidden/>
    <w:rsid w:val="00446B8D"/>
    <w:rPr>
      <w:rFonts w:eastAsiaTheme="minorEastAsia"/>
    </w:rPr>
  </w:style>
  <w:style w:type="paragraph" w:styleId="Footer">
    <w:name w:val="footer"/>
    <w:basedOn w:val="Normal"/>
    <w:link w:val="FooterChar"/>
    <w:uiPriority w:val="99"/>
    <w:semiHidden/>
    <w:unhideWhenUsed/>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semiHidden/>
    <w:rsid w:val="00446B8D"/>
    <w:rPr>
      <w:rFonts w:eastAsiaTheme="minorEastAsia"/>
    </w:rPr>
  </w:style>
  <w:style w:type="character" w:styleId="PageNumber">
    <w:name w:val="page number"/>
    <w:basedOn w:val="DefaultParagraphFont"/>
    <w:rsid w:val="00446B8D"/>
  </w:style>
  <w:style w:type="paragraph" w:styleId="CommentSubject">
    <w:name w:val="annotation subject"/>
    <w:basedOn w:val="CommentText"/>
    <w:next w:val="CommentText"/>
    <w:link w:val="CommentSubjectChar"/>
    <w:uiPriority w:val="99"/>
    <w:rsid w:val="00DB7B08"/>
    <w:pPr>
      <w:spacing w:after="0"/>
    </w:pPr>
    <w:rPr>
      <w:b/>
      <w:bCs/>
    </w:rPr>
  </w:style>
  <w:style w:type="character" w:customStyle="1" w:styleId="CommentSubjectChar">
    <w:name w:val="Comment Subject Char"/>
    <w:basedOn w:val="CommentTextChar"/>
    <w:link w:val="CommentSubject"/>
    <w:uiPriority w:val="99"/>
    <w:rsid w:val="00DB7B08"/>
    <w:rPr>
      <w:rFonts w:eastAsiaTheme="minorEastAsia"/>
      <w:b/>
      <w:bCs/>
      <w:sz w:val="20"/>
      <w:szCs w:val="20"/>
      <w:lang w:eastAsia="ja-JP"/>
    </w:rPr>
  </w:style>
  <w:style w:type="paragraph" w:styleId="ListParagraph">
    <w:name w:val="List Paragraph"/>
    <w:basedOn w:val="Normal"/>
    <w:uiPriority w:val="34"/>
    <w:qFormat/>
    <w:rsid w:val="0089079A"/>
    <w:pPr>
      <w:spacing w:after="200" w:line="276" w:lineRule="auto"/>
      <w:ind w:left="720"/>
      <w:contextualSpacing/>
    </w:pPr>
    <w:rPr>
      <w:sz w:val="22"/>
      <w:szCs w:val="22"/>
      <w:lang w:eastAsia="en-US"/>
    </w:rPr>
  </w:style>
  <w:style w:type="table" w:customStyle="1" w:styleId="MediumList11">
    <w:name w:val="Medium List 11"/>
    <w:basedOn w:val="TableNormal"/>
    <w:uiPriority w:val="65"/>
    <w:rsid w:val="0089079A"/>
    <w:pPr>
      <w:spacing w:after="0" w:line="240" w:lineRule="auto"/>
    </w:pPr>
    <w:rPr>
      <w:rFonts w:eastAsiaTheme="minorEastAsia"/>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pple-style-span">
    <w:name w:val="apple-style-span"/>
    <w:basedOn w:val="DefaultParagraphFont"/>
    <w:rsid w:val="0089079A"/>
  </w:style>
  <w:style w:type="character" w:styleId="Hyperlink">
    <w:name w:val="Hyperlink"/>
    <w:basedOn w:val="DefaultParagraphFont"/>
    <w:uiPriority w:val="99"/>
    <w:unhideWhenUsed/>
    <w:rsid w:val="0089079A"/>
    <w:rPr>
      <w:color w:val="0000FF" w:themeColor="hyperlink"/>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rsid w:val="0089079A"/>
  </w:style>
  <w:style w:type="character" w:styleId="FollowedHyperlink">
    <w:name w:val="FollowedHyperlink"/>
    <w:basedOn w:val="DefaultParagraphFont"/>
    <w:uiPriority w:val="99"/>
    <w:rsid w:val="0089079A"/>
    <w:rPr>
      <w:color w:val="800080" w:themeColor="followedHyperlink"/>
      <w:u w:val="single"/>
    </w:rPr>
  </w:style>
  <w:style w:type="paragraph" w:styleId="TOCHeading">
    <w:name w:val="TOC Heading"/>
    <w:basedOn w:val="Heading1"/>
    <w:next w:val="Normal"/>
    <w:uiPriority w:val="39"/>
    <w:unhideWhenUsed/>
    <w:qFormat/>
    <w:rsid w:val="0089079A"/>
    <w:pPr>
      <w:outlineLvl w:val="9"/>
    </w:pPr>
    <w:rPr>
      <w:lang w:bidi="ar-SA"/>
    </w:rPr>
  </w:style>
  <w:style w:type="paragraph" w:styleId="TOC1">
    <w:name w:val="toc 1"/>
    <w:basedOn w:val="Normal"/>
    <w:next w:val="Normal"/>
    <w:autoRedefine/>
    <w:rsid w:val="0089079A"/>
    <w:pPr>
      <w:spacing w:before="120" w:line="276" w:lineRule="auto"/>
    </w:pPr>
    <w:rPr>
      <w:b/>
      <w:sz w:val="22"/>
      <w:szCs w:val="22"/>
      <w:lang w:eastAsia="en-US"/>
    </w:rPr>
  </w:style>
  <w:style w:type="paragraph" w:styleId="TOC2">
    <w:name w:val="toc 2"/>
    <w:basedOn w:val="Normal"/>
    <w:next w:val="Normal"/>
    <w:autoRedefine/>
    <w:rsid w:val="0089079A"/>
    <w:pPr>
      <w:spacing w:line="276" w:lineRule="auto"/>
      <w:ind w:left="220"/>
    </w:pPr>
    <w:rPr>
      <w:i/>
      <w:sz w:val="22"/>
      <w:szCs w:val="22"/>
      <w:lang w:eastAsia="en-US"/>
    </w:rPr>
  </w:style>
  <w:style w:type="paragraph" w:styleId="TOC3">
    <w:name w:val="toc 3"/>
    <w:basedOn w:val="Normal"/>
    <w:next w:val="Normal"/>
    <w:autoRedefine/>
    <w:rsid w:val="0089079A"/>
    <w:pPr>
      <w:spacing w:line="276" w:lineRule="auto"/>
      <w:ind w:left="440"/>
    </w:pPr>
    <w:rPr>
      <w:sz w:val="22"/>
      <w:szCs w:val="22"/>
      <w:lang w:eastAsia="en-US"/>
    </w:rPr>
  </w:style>
  <w:style w:type="paragraph" w:styleId="TOC4">
    <w:name w:val="toc 4"/>
    <w:basedOn w:val="Normal"/>
    <w:next w:val="Normal"/>
    <w:autoRedefine/>
    <w:rsid w:val="0089079A"/>
    <w:pPr>
      <w:spacing w:line="276" w:lineRule="auto"/>
      <w:ind w:left="660"/>
    </w:pPr>
    <w:rPr>
      <w:sz w:val="20"/>
      <w:szCs w:val="20"/>
      <w:lang w:eastAsia="en-US"/>
    </w:rPr>
  </w:style>
  <w:style w:type="paragraph" w:styleId="TOC5">
    <w:name w:val="toc 5"/>
    <w:basedOn w:val="Normal"/>
    <w:next w:val="Normal"/>
    <w:autoRedefine/>
    <w:rsid w:val="0089079A"/>
    <w:pPr>
      <w:spacing w:line="276" w:lineRule="auto"/>
      <w:ind w:left="880"/>
    </w:pPr>
    <w:rPr>
      <w:sz w:val="20"/>
      <w:szCs w:val="20"/>
      <w:lang w:eastAsia="en-US"/>
    </w:rPr>
  </w:style>
  <w:style w:type="paragraph" w:styleId="TOC6">
    <w:name w:val="toc 6"/>
    <w:basedOn w:val="Normal"/>
    <w:next w:val="Normal"/>
    <w:autoRedefine/>
    <w:rsid w:val="0089079A"/>
    <w:pPr>
      <w:spacing w:line="276" w:lineRule="auto"/>
      <w:ind w:left="1100"/>
    </w:pPr>
    <w:rPr>
      <w:sz w:val="20"/>
      <w:szCs w:val="20"/>
      <w:lang w:eastAsia="en-US"/>
    </w:rPr>
  </w:style>
  <w:style w:type="paragraph" w:styleId="TOC7">
    <w:name w:val="toc 7"/>
    <w:basedOn w:val="Normal"/>
    <w:next w:val="Normal"/>
    <w:autoRedefine/>
    <w:rsid w:val="0089079A"/>
    <w:pPr>
      <w:spacing w:line="276" w:lineRule="auto"/>
      <w:ind w:left="1320"/>
    </w:pPr>
    <w:rPr>
      <w:sz w:val="20"/>
      <w:szCs w:val="20"/>
      <w:lang w:eastAsia="en-US"/>
    </w:rPr>
  </w:style>
  <w:style w:type="paragraph" w:styleId="TOC8">
    <w:name w:val="toc 8"/>
    <w:basedOn w:val="Normal"/>
    <w:next w:val="Normal"/>
    <w:autoRedefine/>
    <w:rsid w:val="0089079A"/>
    <w:pPr>
      <w:spacing w:line="276" w:lineRule="auto"/>
      <w:ind w:left="1540"/>
    </w:pPr>
    <w:rPr>
      <w:sz w:val="20"/>
      <w:szCs w:val="20"/>
      <w:lang w:eastAsia="en-US"/>
    </w:rPr>
  </w:style>
  <w:style w:type="paragraph" w:styleId="TOC9">
    <w:name w:val="toc 9"/>
    <w:basedOn w:val="Normal"/>
    <w:next w:val="Normal"/>
    <w:autoRedefine/>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New Roman"/>
      <w:sz w:val="20"/>
      <w:szCs w:val="20"/>
      <w:lang w:eastAsia="en-US"/>
    </w:rPr>
  </w:style>
  <w:style w:type="paragraph" w:styleId="Revision">
    <w:name w:val="Revision"/>
    <w:hidden/>
    <w:rsid w:val="008C33B1"/>
    <w:pPr>
      <w:spacing w:after="0" w:line="240" w:lineRule="auto"/>
    </w:pPr>
    <w:rPr>
      <w:rFonts w:eastAsiaTheme="minorEastAsia"/>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446B8D"/>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89079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unhideWhenUsed/>
    <w:qFormat/>
    <w:rsid w:val="0089079A"/>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89079A"/>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79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8907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079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unhideWhenUsed/>
    <w:rsid w:val="00446B8D"/>
    <w:rPr>
      <w:sz w:val="16"/>
      <w:szCs w:val="16"/>
    </w:rPr>
  </w:style>
  <w:style w:type="paragraph" w:styleId="CommentText">
    <w:name w:val="annotation text"/>
    <w:basedOn w:val="Normal"/>
    <w:link w:val="CommentTextChar"/>
    <w:uiPriority w:val="99"/>
    <w:unhideWhenUsed/>
    <w:rsid w:val="00446B8D"/>
    <w:pPr>
      <w:spacing w:after="200"/>
    </w:pPr>
    <w:rPr>
      <w:sz w:val="20"/>
      <w:szCs w:val="20"/>
    </w:rPr>
  </w:style>
  <w:style w:type="character" w:customStyle="1" w:styleId="CommentTextChar">
    <w:name w:val="Comment Text Char"/>
    <w:basedOn w:val="DefaultParagraphFont"/>
    <w:link w:val="CommentText"/>
    <w:uiPriority w:val="99"/>
    <w:rsid w:val="00446B8D"/>
    <w:rPr>
      <w:rFonts w:eastAsiaTheme="minorEastAsia"/>
      <w:sz w:val="20"/>
      <w:szCs w:val="20"/>
      <w:lang w:eastAsia="ja-JP"/>
    </w:rPr>
  </w:style>
  <w:style w:type="paragraph" w:styleId="BalloonText">
    <w:name w:val="Balloon Text"/>
    <w:basedOn w:val="Normal"/>
    <w:link w:val="BalloonTextChar"/>
    <w:uiPriority w:val="99"/>
    <w:unhideWhenUsed/>
    <w:rsid w:val="00446B8D"/>
    <w:rPr>
      <w:rFonts w:ascii="Tahoma" w:hAnsi="Tahoma" w:cs="Tahoma"/>
      <w:sz w:val="16"/>
      <w:szCs w:val="16"/>
    </w:rPr>
  </w:style>
  <w:style w:type="character" w:customStyle="1" w:styleId="BalloonTextChar">
    <w:name w:val="Balloon Text Char"/>
    <w:basedOn w:val="DefaultParagraphFont"/>
    <w:link w:val="BalloonText"/>
    <w:uiPriority w:val="99"/>
    <w:rsid w:val="00446B8D"/>
    <w:rPr>
      <w:rFonts w:ascii="Tahoma" w:eastAsiaTheme="minorEastAsia" w:hAnsi="Tahoma" w:cs="Tahoma"/>
      <w:sz w:val="16"/>
      <w:szCs w:val="16"/>
      <w:lang w:eastAsia="ja-JP"/>
    </w:rPr>
  </w:style>
  <w:style w:type="paragraph" w:styleId="Header">
    <w:name w:val="header"/>
    <w:basedOn w:val="Normal"/>
    <w:link w:val="HeaderChar"/>
    <w:uiPriority w:val="99"/>
    <w:semiHidden/>
    <w:unhideWhenUsed/>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semiHidden/>
    <w:rsid w:val="00446B8D"/>
    <w:rPr>
      <w:rFonts w:eastAsiaTheme="minorEastAsia"/>
    </w:rPr>
  </w:style>
  <w:style w:type="paragraph" w:styleId="Footer">
    <w:name w:val="footer"/>
    <w:basedOn w:val="Normal"/>
    <w:link w:val="FooterChar"/>
    <w:uiPriority w:val="99"/>
    <w:semiHidden/>
    <w:unhideWhenUsed/>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semiHidden/>
    <w:rsid w:val="00446B8D"/>
    <w:rPr>
      <w:rFonts w:eastAsiaTheme="minorEastAsia"/>
    </w:rPr>
  </w:style>
  <w:style w:type="character" w:styleId="PageNumber">
    <w:name w:val="page number"/>
    <w:basedOn w:val="DefaultParagraphFont"/>
    <w:rsid w:val="00446B8D"/>
  </w:style>
  <w:style w:type="paragraph" w:styleId="CommentSubject">
    <w:name w:val="annotation subject"/>
    <w:basedOn w:val="CommentText"/>
    <w:next w:val="CommentText"/>
    <w:link w:val="CommentSubjectChar"/>
    <w:uiPriority w:val="99"/>
    <w:rsid w:val="00DB7B08"/>
    <w:pPr>
      <w:spacing w:after="0"/>
    </w:pPr>
    <w:rPr>
      <w:b/>
      <w:bCs/>
    </w:rPr>
  </w:style>
  <w:style w:type="character" w:customStyle="1" w:styleId="CommentSubjectChar">
    <w:name w:val="Comment Subject Char"/>
    <w:basedOn w:val="CommentTextChar"/>
    <w:link w:val="CommentSubject"/>
    <w:uiPriority w:val="99"/>
    <w:rsid w:val="00DB7B08"/>
    <w:rPr>
      <w:rFonts w:eastAsiaTheme="minorEastAsia"/>
      <w:b/>
      <w:bCs/>
      <w:sz w:val="20"/>
      <w:szCs w:val="20"/>
      <w:lang w:eastAsia="ja-JP"/>
    </w:rPr>
  </w:style>
  <w:style w:type="paragraph" w:styleId="ListParagraph">
    <w:name w:val="List Paragraph"/>
    <w:basedOn w:val="Normal"/>
    <w:uiPriority w:val="34"/>
    <w:qFormat/>
    <w:rsid w:val="0089079A"/>
    <w:pPr>
      <w:spacing w:after="200" w:line="276" w:lineRule="auto"/>
      <w:ind w:left="720"/>
      <w:contextualSpacing/>
    </w:pPr>
    <w:rPr>
      <w:sz w:val="22"/>
      <w:szCs w:val="22"/>
      <w:lang w:eastAsia="en-US"/>
    </w:rPr>
  </w:style>
  <w:style w:type="table" w:customStyle="1" w:styleId="MediumList11">
    <w:name w:val="Medium List 11"/>
    <w:basedOn w:val="TableNormal"/>
    <w:uiPriority w:val="65"/>
    <w:rsid w:val="0089079A"/>
    <w:pPr>
      <w:spacing w:after="0" w:line="240" w:lineRule="auto"/>
    </w:pPr>
    <w:rPr>
      <w:rFonts w:eastAsiaTheme="minorEastAsia"/>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pple-style-span">
    <w:name w:val="apple-style-span"/>
    <w:basedOn w:val="DefaultParagraphFont"/>
    <w:rsid w:val="0089079A"/>
  </w:style>
  <w:style w:type="character" w:styleId="Hyperlink">
    <w:name w:val="Hyperlink"/>
    <w:basedOn w:val="DefaultParagraphFont"/>
    <w:uiPriority w:val="99"/>
    <w:unhideWhenUsed/>
    <w:rsid w:val="0089079A"/>
    <w:rPr>
      <w:color w:val="0000FF" w:themeColor="hyperlink"/>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rsid w:val="0089079A"/>
  </w:style>
  <w:style w:type="character" w:styleId="FollowedHyperlink">
    <w:name w:val="FollowedHyperlink"/>
    <w:basedOn w:val="DefaultParagraphFont"/>
    <w:uiPriority w:val="99"/>
    <w:rsid w:val="0089079A"/>
    <w:rPr>
      <w:color w:val="800080" w:themeColor="followedHyperlink"/>
      <w:u w:val="single"/>
    </w:rPr>
  </w:style>
  <w:style w:type="paragraph" w:styleId="TOCHeading">
    <w:name w:val="TOC Heading"/>
    <w:basedOn w:val="Heading1"/>
    <w:next w:val="Normal"/>
    <w:uiPriority w:val="39"/>
    <w:unhideWhenUsed/>
    <w:qFormat/>
    <w:rsid w:val="0089079A"/>
    <w:pPr>
      <w:outlineLvl w:val="9"/>
    </w:pPr>
    <w:rPr>
      <w:lang w:bidi="ar-SA"/>
    </w:rPr>
  </w:style>
  <w:style w:type="paragraph" w:styleId="TOC1">
    <w:name w:val="toc 1"/>
    <w:basedOn w:val="Normal"/>
    <w:next w:val="Normal"/>
    <w:autoRedefine/>
    <w:rsid w:val="0089079A"/>
    <w:pPr>
      <w:spacing w:before="120" w:line="276" w:lineRule="auto"/>
    </w:pPr>
    <w:rPr>
      <w:b/>
      <w:sz w:val="22"/>
      <w:szCs w:val="22"/>
      <w:lang w:eastAsia="en-US"/>
    </w:rPr>
  </w:style>
  <w:style w:type="paragraph" w:styleId="TOC2">
    <w:name w:val="toc 2"/>
    <w:basedOn w:val="Normal"/>
    <w:next w:val="Normal"/>
    <w:autoRedefine/>
    <w:rsid w:val="0089079A"/>
    <w:pPr>
      <w:spacing w:line="276" w:lineRule="auto"/>
      <w:ind w:left="220"/>
    </w:pPr>
    <w:rPr>
      <w:i/>
      <w:sz w:val="22"/>
      <w:szCs w:val="22"/>
      <w:lang w:eastAsia="en-US"/>
    </w:rPr>
  </w:style>
  <w:style w:type="paragraph" w:styleId="TOC3">
    <w:name w:val="toc 3"/>
    <w:basedOn w:val="Normal"/>
    <w:next w:val="Normal"/>
    <w:autoRedefine/>
    <w:rsid w:val="0089079A"/>
    <w:pPr>
      <w:spacing w:line="276" w:lineRule="auto"/>
      <w:ind w:left="440"/>
    </w:pPr>
    <w:rPr>
      <w:sz w:val="22"/>
      <w:szCs w:val="22"/>
      <w:lang w:eastAsia="en-US"/>
    </w:rPr>
  </w:style>
  <w:style w:type="paragraph" w:styleId="TOC4">
    <w:name w:val="toc 4"/>
    <w:basedOn w:val="Normal"/>
    <w:next w:val="Normal"/>
    <w:autoRedefine/>
    <w:rsid w:val="0089079A"/>
    <w:pPr>
      <w:spacing w:line="276" w:lineRule="auto"/>
      <w:ind w:left="660"/>
    </w:pPr>
    <w:rPr>
      <w:sz w:val="20"/>
      <w:szCs w:val="20"/>
      <w:lang w:eastAsia="en-US"/>
    </w:rPr>
  </w:style>
  <w:style w:type="paragraph" w:styleId="TOC5">
    <w:name w:val="toc 5"/>
    <w:basedOn w:val="Normal"/>
    <w:next w:val="Normal"/>
    <w:autoRedefine/>
    <w:rsid w:val="0089079A"/>
    <w:pPr>
      <w:spacing w:line="276" w:lineRule="auto"/>
      <w:ind w:left="880"/>
    </w:pPr>
    <w:rPr>
      <w:sz w:val="20"/>
      <w:szCs w:val="20"/>
      <w:lang w:eastAsia="en-US"/>
    </w:rPr>
  </w:style>
  <w:style w:type="paragraph" w:styleId="TOC6">
    <w:name w:val="toc 6"/>
    <w:basedOn w:val="Normal"/>
    <w:next w:val="Normal"/>
    <w:autoRedefine/>
    <w:rsid w:val="0089079A"/>
    <w:pPr>
      <w:spacing w:line="276" w:lineRule="auto"/>
      <w:ind w:left="1100"/>
    </w:pPr>
    <w:rPr>
      <w:sz w:val="20"/>
      <w:szCs w:val="20"/>
      <w:lang w:eastAsia="en-US"/>
    </w:rPr>
  </w:style>
  <w:style w:type="paragraph" w:styleId="TOC7">
    <w:name w:val="toc 7"/>
    <w:basedOn w:val="Normal"/>
    <w:next w:val="Normal"/>
    <w:autoRedefine/>
    <w:rsid w:val="0089079A"/>
    <w:pPr>
      <w:spacing w:line="276" w:lineRule="auto"/>
      <w:ind w:left="1320"/>
    </w:pPr>
    <w:rPr>
      <w:sz w:val="20"/>
      <w:szCs w:val="20"/>
      <w:lang w:eastAsia="en-US"/>
    </w:rPr>
  </w:style>
  <w:style w:type="paragraph" w:styleId="TOC8">
    <w:name w:val="toc 8"/>
    <w:basedOn w:val="Normal"/>
    <w:next w:val="Normal"/>
    <w:autoRedefine/>
    <w:rsid w:val="0089079A"/>
    <w:pPr>
      <w:spacing w:line="276" w:lineRule="auto"/>
      <w:ind w:left="1540"/>
    </w:pPr>
    <w:rPr>
      <w:sz w:val="20"/>
      <w:szCs w:val="20"/>
      <w:lang w:eastAsia="en-US"/>
    </w:rPr>
  </w:style>
  <w:style w:type="paragraph" w:styleId="TOC9">
    <w:name w:val="toc 9"/>
    <w:basedOn w:val="Normal"/>
    <w:next w:val="Normal"/>
    <w:autoRedefine/>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New Roman"/>
      <w:sz w:val="20"/>
      <w:szCs w:val="20"/>
      <w:lang w:eastAsia="en-US"/>
    </w:rPr>
  </w:style>
  <w:style w:type="paragraph" w:styleId="Revision">
    <w:name w:val="Revision"/>
    <w:hidden/>
    <w:rsid w:val="008C33B1"/>
    <w:pPr>
      <w:spacing w:after="0" w:line="240" w:lineRule="auto"/>
    </w:pPr>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10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chart" Target="charts/chart1.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onlinelibrary.wiley.com/journal/10.1111/(ISSN)1600-0706/earlyview"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ssg.org/database/species/ecology.asp?si=42"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en.wikipedia.org/wiki/Science_(journa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sortie-nd.org/lme/Statistical%20Papers/Burnham_and_Anderson_2004_Multimodel_Inference.pdf" TargetMode="External"/><Relationship Id="rId14" Type="http://schemas.openxmlformats.org/officeDocument/2006/relationships/footer" Target="footer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nngawel:Documents:behooves%20me:POOP%20SPROUTS%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3"/>
    </mc:Choice>
    <mc:Fallback>
      <c:style val="33"/>
    </mc:Fallback>
  </mc:AlternateContent>
  <c:chart>
    <c:autoTitleDeleted val="0"/>
    <c:plotArea>
      <c:layout/>
      <c:barChart>
        <c:barDir val="col"/>
        <c:grouping val="clustered"/>
        <c:varyColors val="0"/>
        <c:ser>
          <c:idx val="0"/>
          <c:order val="0"/>
          <c:tx>
            <c:v>exotic</c:v>
          </c:tx>
          <c:invertIfNegative val="0"/>
          <c:errBars>
            <c:errBarType val="both"/>
            <c:errValType val="cust"/>
            <c:noEndCap val="0"/>
            <c:plus>
              <c:numRef>
                <c:f>(Sheet4!$P$41,Sheet4!$P$43)</c:f>
                <c:numCache>
                  <c:formatCode>General</c:formatCode>
                  <c:ptCount val="2"/>
                  <c:pt idx="0">
                    <c:v>6.6892443663737505E-2</c:v>
                  </c:pt>
                  <c:pt idx="1">
                    <c:v>9.6705882411420599E-2</c:v>
                  </c:pt>
                </c:numCache>
              </c:numRef>
            </c:plus>
            <c:minus>
              <c:numRef>
                <c:f>(Sheet4!$P$41,Sheet4!$P$43)</c:f>
                <c:numCache>
                  <c:formatCode>General</c:formatCode>
                  <c:ptCount val="2"/>
                  <c:pt idx="0">
                    <c:v>6.6892443663737505E-2</c:v>
                  </c:pt>
                  <c:pt idx="1">
                    <c:v>9.6705882411420599E-2</c:v>
                  </c:pt>
                </c:numCache>
              </c:numRef>
            </c:minus>
          </c:errBars>
          <c:cat>
            <c:strRef>
              <c:f>(Sheet4!$A$42,Sheet4!$A$44)</c:f>
              <c:strCache>
                <c:ptCount val="2"/>
                <c:pt idx="0">
                  <c:v>Anao North</c:v>
                </c:pt>
                <c:pt idx="1">
                  <c:v>Ritidian Gate</c:v>
                </c:pt>
              </c:strCache>
            </c:strRef>
          </c:cat>
          <c:val>
            <c:numRef>
              <c:f>(Sheet4!$H$41,Sheet4!$H$43)</c:f>
              <c:numCache>
                <c:formatCode>General</c:formatCode>
                <c:ptCount val="2"/>
                <c:pt idx="0">
                  <c:v>5.1043012737677702E-2</c:v>
                </c:pt>
                <c:pt idx="1">
                  <c:v>0.17340948333112</c:v>
                </c:pt>
              </c:numCache>
            </c:numRef>
          </c:val>
        </c:ser>
        <c:ser>
          <c:idx val="1"/>
          <c:order val="1"/>
          <c:tx>
            <c:v>native</c:v>
          </c:tx>
          <c:spPr>
            <a:solidFill>
              <a:schemeClr val="bg1"/>
            </a:solidFill>
            <a:ln>
              <a:solidFill>
                <a:schemeClr val="tx1"/>
              </a:solidFill>
            </a:ln>
          </c:spPr>
          <c:invertIfNegative val="0"/>
          <c:errBars>
            <c:errBarType val="both"/>
            <c:errValType val="cust"/>
            <c:noEndCap val="0"/>
            <c:plus>
              <c:numRef>
                <c:f>(Sheet4!$P$42,Sheet4!$P$44)</c:f>
                <c:numCache>
                  <c:formatCode>General</c:formatCode>
                  <c:ptCount val="2"/>
                  <c:pt idx="0">
                    <c:v>2.20333550115809E-2</c:v>
                  </c:pt>
                  <c:pt idx="1">
                    <c:v>0.14908823538427299</c:v>
                  </c:pt>
                </c:numCache>
              </c:numRef>
            </c:plus>
            <c:minus>
              <c:numRef>
                <c:f>(Sheet4!$P$42,Sheet4!$P$44)</c:f>
                <c:numCache>
                  <c:formatCode>General</c:formatCode>
                  <c:ptCount val="2"/>
                  <c:pt idx="0">
                    <c:v>2.20333550115809E-2</c:v>
                  </c:pt>
                  <c:pt idx="1">
                    <c:v>0.14908823538427299</c:v>
                  </c:pt>
                </c:numCache>
              </c:numRef>
            </c:minus>
          </c:errBars>
          <c:cat>
            <c:strRef>
              <c:f>(Sheet4!$A$42,Sheet4!$A$44)</c:f>
              <c:strCache>
                <c:ptCount val="2"/>
                <c:pt idx="0">
                  <c:v>Anao North</c:v>
                </c:pt>
                <c:pt idx="1">
                  <c:v>Ritidian Gate</c:v>
                </c:pt>
              </c:strCache>
            </c:strRef>
          </c:cat>
          <c:val>
            <c:numRef>
              <c:f>(Sheet4!$H$42,Sheet4!$H$44)</c:f>
              <c:numCache>
                <c:formatCode>General</c:formatCode>
                <c:ptCount val="2"/>
                <c:pt idx="0">
                  <c:v>0.94895698726232203</c:v>
                </c:pt>
                <c:pt idx="1">
                  <c:v>0.82659051666887995</c:v>
                </c:pt>
              </c:numCache>
            </c:numRef>
          </c:val>
        </c:ser>
        <c:dLbls>
          <c:showLegendKey val="0"/>
          <c:showVal val="0"/>
          <c:showCatName val="0"/>
          <c:showSerName val="0"/>
          <c:showPercent val="0"/>
          <c:showBubbleSize val="0"/>
        </c:dLbls>
        <c:gapWidth val="150"/>
        <c:axId val="90642432"/>
        <c:axId val="43782080"/>
      </c:barChart>
      <c:catAx>
        <c:axId val="90642432"/>
        <c:scaling>
          <c:orientation val="minMax"/>
        </c:scaling>
        <c:delete val="0"/>
        <c:axPos val="b"/>
        <c:majorTickMark val="out"/>
        <c:minorTickMark val="none"/>
        <c:tickLblPos val="nextTo"/>
        <c:txPr>
          <a:bodyPr/>
          <a:lstStyle/>
          <a:p>
            <a:pPr>
              <a:defRPr sz="1200">
                <a:latin typeface="Arial"/>
                <a:cs typeface="Arial"/>
              </a:defRPr>
            </a:pPr>
            <a:endParaRPr lang="en-US"/>
          </a:p>
        </c:txPr>
        <c:crossAx val="43782080"/>
        <c:crosses val="autoZero"/>
        <c:auto val="1"/>
        <c:lblAlgn val="ctr"/>
        <c:lblOffset val="100"/>
        <c:noMultiLvlLbl val="0"/>
      </c:catAx>
      <c:valAx>
        <c:axId val="43782080"/>
        <c:scaling>
          <c:orientation val="minMax"/>
          <c:min val="-0.2"/>
        </c:scaling>
        <c:delete val="0"/>
        <c:axPos val="l"/>
        <c:title>
          <c:tx>
            <c:rich>
              <a:bodyPr/>
              <a:lstStyle/>
              <a:p>
                <a:pPr>
                  <a:defRPr sz="1200" b="0">
                    <a:latin typeface="Arial"/>
                    <a:cs typeface="Arial"/>
                  </a:defRPr>
                </a:pPr>
                <a:r>
                  <a:rPr lang="en-US" sz="1200" b="0">
                    <a:latin typeface="Arial"/>
                    <a:cs typeface="Arial"/>
                  </a:rPr>
                  <a:t>Manly's selectivity index (B)</a:t>
                </a:r>
              </a:p>
            </c:rich>
          </c:tx>
          <c:overlay val="0"/>
        </c:title>
        <c:numFmt formatCode="General" sourceLinked="1"/>
        <c:majorTickMark val="out"/>
        <c:minorTickMark val="none"/>
        <c:tickLblPos val="nextTo"/>
        <c:txPr>
          <a:bodyPr/>
          <a:lstStyle/>
          <a:p>
            <a:pPr>
              <a:defRPr sz="1200"/>
            </a:pPr>
            <a:endParaRPr lang="en-US"/>
          </a:p>
        </c:txPr>
        <c:crossAx val="90642432"/>
        <c:crosses val="autoZero"/>
        <c:crossBetween val="between"/>
      </c:valAx>
      <c:spPr>
        <a:noFill/>
        <a:ln>
          <a:noFill/>
        </a:ln>
      </c:spPr>
    </c:plotArea>
    <c:legend>
      <c:legendPos val="r"/>
      <c:overlay val="0"/>
      <c:txPr>
        <a:bodyPr/>
        <a:lstStyle/>
        <a:p>
          <a:pPr>
            <a:defRPr sz="1200">
              <a:latin typeface="Arial"/>
              <a:cs typeface="Arial"/>
            </a:defRPr>
          </a:pPr>
          <a:endParaRPr lang="en-US"/>
        </a:p>
      </c:txPr>
    </c:legend>
    <c:plotVisOnly val="1"/>
    <c:dispBlanksAs val="gap"/>
    <c:showDLblsOverMax val="0"/>
  </c:chart>
  <c:spPr>
    <a:ln>
      <a:solidFill>
        <a:schemeClr val="tx1"/>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6908</Words>
  <Characters>39376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46192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annmarie_gawel</cp:lastModifiedBy>
  <cp:revision>2</cp:revision>
  <dcterms:created xsi:type="dcterms:W3CDTF">2013-11-12T23:05:00Z</dcterms:created>
  <dcterms:modified xsi:type="dcterms:W3CDTF">2013-11-12T23:05:00Z</dcterms:modified>
</cp:coreProperties>
</file>