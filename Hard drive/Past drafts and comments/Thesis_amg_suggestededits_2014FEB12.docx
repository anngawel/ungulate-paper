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365" w:rsidRDefault="008A4365">
      <w:pPr>
        <w:pStyle w:val="BodyText"/>
      </w:pPr>
      <w:proofErr w:type="gramStart"/>
      <w:r>
        <w:t>Predicting the long-term impact of the emergence of an opposable digit or digits among or amidst the giant cephalopods on human mortality – a global perspective.</w:t>
      </w:r>
      <w:proofErr w:type="gramEnd"/>
    </w:p>
    <w:p w:rsidR="008A4365" w:rsidRDefault="008A4365">
      <w:pPr>
        <w:jc w:val="center"/>
        <w:rPr>
          <w:rFonts w:ascii="Mongolian Baiti" w:hAnsi="Mongolian Baiti"/>
          <w:sz w:val="72"/>
        </w:rPr>
      </w:pPr>
    </w:p>
    <w:p w:rsidR="008A4365" w:rsidRDefault="008A4365">
      <w:pPr>
        <w:jc w:val="center"/>
        <w:rPr>
          <w:rFonts w:ascii="Mongolian Baiti" w:hAnsi="Mongolian Baiti"/>
          <w:sz w:val="32"/>
        </w:rPr>
      </w:pPr>
      <w:r>
        <w:rPr>
          <w:rFonts w:ascii="Mongolian Baiti" w:hAnsi="Mongolian Baiti"/>
          <w:sz w:val="32"/>
        </w:rPr>
        <w:t>By James C. Collins</w:t>
      </w:r>
      <w:r>
        <w:rPr>
          <w:rStyle w:val="FootnoteReference"/>
          <w:rFonts w:ascii="Mongolian Baiti" w:hAnsi="Mongolian Baiti"/>
          <w:sz w:val="32"/>
        </w:rPr>
        <w:footnoteReference w:id="1"/>
      </w:r>
    </w:p>
    <w:p w:rsidR="008A4365" w:rsidRDefault="008A4365">
      <w:pPr>
        <w:pStyle w:val="Heading1"/>
      </w:pPr>
      <w:r>
        <w:br w:type="page"/>
      </w:r>
      <w:r>
        <w:lastRenderedPageBreak/>
        <w:t>Introduction</w:t>
      </w:r>
    </w:p>
    <w:p w:rsidR="008A4365" w:rsidRDefault="008A4365">
      <w:pPr>
        <w:rPr>
          <w:rFonts w:ascii="Mongolian Baiti" w:hAnsi="Mongolian Baiti"/>
          <w:sz w:val="32"/>
        </w:rPr>
      </w:pPr>
    </w:p>
    <w:p w:rsidR="008A4365" w:rsidRDefault="008A4365">
      <w:pPr>
        <w:jc w:val="both"/>
        <w:rPr>
          <w:rFonts w:ascii="Mongolian Baiti" w:hAnsi="Mongolian Baiti"/>
        </w:rPr>
      </w:pPr>
      <w:r>
        <w:rPr>
          <w:rFonts w:ascii="Mongolian Baiti" w:hAnsi="Mongolian Baiti"/>
        </w:rPr>
        <w:tab/>
        <w:t>The scientific community has long been transfixed by the giant cephalopods, including the giant squid</w:t>
      </w:r>
      <w:commentRangeStart w:id="0"/>
      <w:r>
        <w:rPr>
          <w:rStyle w:val="FootnoteReference"/>
          <w:rFonts w:ascii="Mongolian Baiti" w:hAnsi="Mongolian Baiti"/>
        </w:rPr>
        <w:footnoteReference w:id="2"/>
      </w:r>
      <w:commentRangeEnd w:id="0"/>
      <w:r w:rsidR="001F6E97">
        <w:rPr>
          <w:rStyle w:val="CommentReference"/>
        </w:rPr>
        <w:commentReference w:id="0"/>
      </w:r>
      <w:r>
        <w:rPr>
          <w:rFonts w:ascii="Mongolian Baiti" w:hAnsi="Mongolian Baiti"/>
        </w:rPr>
        <w:t>, the colossal squid</w:t>
      </w:r>
      <w:r>
        <w:rPr>
          <w:rStyle w:val="FootnoteReference"/>
          <w:rFonts w:ascii="Mongolian Baiti" w:hAnsi="Mongolian Baiti"/>
        </w:rPr>
        <w:footnoteReference w:id="3"/>
      </w:r>
      <w:r>
        <w:rPr>
          <w:rFonts w:ascii="Mongolian Baiti" w:hAnsi="Mongolian Baiti"/>
        </w:rPr>
        <w:t xml:space="preserve">, and perhaps most mysteriously the great </w:t>
      </w:r>
      <w:r>
        <w:rPr>
          <w:rFonts w:ascii="Mongolian Baiti" w:hAnsi="Mongolian Baiti"/>
          <w:i/>
          <w:iCs/>
        </w:rPr>
        <w:t>kraken</w:t>
      </w:r>
      <w:r>
        <w:rPr>
          <w:rFonts w:ascii="Mongolian Baiti" w:hAnsi="Mongolian Baiti"/>
        </w:rPr>
        <w:t xml:space="preserve"> of the northern Atlantic Ocean.  Although no specimens of the </w:t>
      </w:r>
      <w:r>
        <w:rPr>
          <w:rFonts w:ascii="Mongolian Baiti" w:hAnsi="Mongolian Baiti"/>
          <w:i/>
          <w:iCs/>
        </w:rPr>
        <w:t>kraken</w:t>
      </w:r>
      <w:r>
        <w:rPr>
          <w:rFonts w:ascii="Mongolian Baiti" w:hAnsi="Mongolian Baiti"/>
        </w:rPr>
        <w:t xml:space="preserve"> have been successfully taken alive, strong anecdotal evidence for its continued abundance is ample, in the form of some old ass paintings (Fig. 1) and by the fact of how “bad ass” it is.  It has been widely assumed that a single </w:t>
      </w:r>
      <w:r>
        <w:rPr>
          <w:rFonts w:ascii="Mongolian Baiti" w:hAnsi="Mongolian Baiti"/>
          <w:i/>
          <w:iCs/>
        </w:rPr>
        <w:t>kraken</w:t>
      </w:r>
      <w:r>
        <w:rPr>
          <w:rFonts w:ascii="Mongolian Baiti" w:hAnsi="Mongolian Baiti"/>
        </w:rPr>
        <w:t xml:space="preserve"> could easily consume approximately one full boat of sweaty Norwegians</w:t>
      </w:r>
      <w:r>
        <w:rPr>
          <w:rStyle w:val="FootnoteReference"/>
          <w:rFonts w:ascii="Mongolian Baiti" w:hAnsi="Mongolian Baiti"/>
        </w:rPr>
        <w:footnoteReference w:id="4"/>
      </w:r>
      <w:r>
        <w:rPr>
          <w:rFonts w:ascii="Mongolian Baiti" w:hAnsi="Mongolian Baiti"/>
        </w:rPr>
        <w:t>, in a single sitting, again referencing back to some old ass paintings.</w:t>
      </w:r>
    </w:p>
    <w:p w:rsidR="008A4365" w:rsidRDefault="008A4365">
      <w:pPr>
        <w:jc w:val="both"/>
        <w:rPr>
          <w:rFonts w:ascii="Mongolian Baiti" w:hAnsi="Mongolian Baiti"/>
        </w:rPr>
      </w:pPr>
      <w:r>
        <w:rPr>
          <w:rFonts w:ascii="Mongolian Baiti" w:hAnsi="Mongolian Baiti"/>
        </w:rPr>
        <w:tab/>
        <w:t>Related studies have also demonstrated that the emergence of an opposable thumb makes essentially any species supremely more effective at destroying other plant and animal life.  How do you fire a fifteen centimeter (15 cm) motor round into a slumbering coastal village without a thumb?  Simply put, you do it with one of your other fingers.  But the point is</w:t>
      </w:r>
      <w:proofErr w:type="gramStart"/>
      <w:r>
        <w:rPr>
          <w:rFonts w:ascii="Mongolian Baiti" w:hAnsi="Mongolian Baiti"/>
        </w:rPr>
        <w:t>,</w:t>
      </w:r>
      <w:proofErr w:type="gramEnd"/>
      <w:r>
        <w:rPr>
          <w:rFonts w:ascii="Mongolian Baiti" w:hAnsi="Mongolian Baiti"/>
        </w:rPr>
        <w:t xml:space="preserve"> you look totally stupid doing it because you have no thumb.  Ever since the common gray wolf (</w:t>
      </w:r>
      <w:proofErr w:type="spellStart"/>
      <w:ins w:id="1" w:author="annmarie_gawel" w:date="2014-02-11T13:58:00Z">
        <w:r w:rsidR="001F6E97">
          <w:rPr>
            <w:rFonts w:ascii="Mongolian Baiti" w:hAnsi="Mongolian Baiti"/>
            <w:i/>
            <w:iCs/>
          </w:rPr>
          <w:t>C</w:t>
        </w:r>
      </w:ins>
      <w:del w:id="2" w:author="annmarie_gawel" w:date="2014-02-11T13:58:00Z">
        <w:r w:rsidDel="001F6E97">
          <w:rPr>
            <w:rFonts w:ascii="Mongolian Baiti" w:hAnsi="Mongolian Baiti"/>
            <w:i/>
            <w:iCs/>
          </w:rPr>
          <w:delText>c</w:delText>
        </w:r>
      </w:del>
      <w:r>
        <w:rPr>
          <w:rFonts w:ascii="Mongolian Baiti" w:hAnsi="Mongolian Baiti"/>
          <w:i/>
          <w:iCs/>
        </w:rPr>
        <w:t>anis</w:t>
      </w:r>
      <w:proofErr w:type="spellEnd"/>
      <w:r>
        <w:rPr>
          <w:rFonts w:ascii="Mongolian Baiti" w:hAnsi="Mongolian Baiti"/>
          <w:i/>
          <w:iCs/>
        </w:rPr>
        <w:t xml:space="preserve"> lupus</w:t>
      </w:r>
      <w:r>
        <w:rPr>
          <w:rFonts w:ascii="Mongolian Baiti" w:hAnsi="Mongolian Baiti"/>
        </w:rPr>
        <w:t>) developed into the thumb-bearing common werewolf (</w:t>
      </w:r>
      <w:proofErr w:type="spellStart"/>
      <w:ins w:id="3" w:author="annmarie_gawel" w:date="2014-02-11T13:58:00Z">
        <w:r w:rsidR="001F6E97">
          <w:rPr>
            <w:rFonts w:ascii="Mongolian Baiti" w:hAnsi="Mongolian Baiti"/>
            <w:i/>
            <w:iCs/>
          </w:rPr>
          <w:t>C</w:t>
        </w:r>
      </w:ins>
      <w:del w:id="4" w:author="annmarie_gawel" w:date="2014-02-11T13:58:00Z">
        <w:r w:rsidDel="001F6E97">
          <w:rPr>
            <w:rFonts w:ascii="Mongolian Baiti" w:hAnsi="Mongolian Baiti"/>
            <w:i/>
            <w:iCs/>
          </w:rPr>
          <w:delText>c</w:delText>
        </w:r>
      </w:del>
      <w:r>
        <w:rPr>
          <w:rFonts w:ascii="Mongolian Baiti" w:hAnsi="Mongolian Baiti"/>
          <w:i/>
          <w:iCs/>
        </w:rPr>
        <w:t>anis</w:t>
      </w:r>
      <w:proofErr w:type="spellEnd"/>
      <w:r>
        <w:rPr>
          <w:rFonts w:ascii="Mongolian Baiti" w:hAnsi="Mongolian Baiti"/>
          <w:i/>
          <w:iCs/>
        </w:rPr>
        <w:t xml:space="preserve"> lupus </w:t>
      </w:r>
      <w:proofErr w:type="spellStart"/>
      <w:r>
        <w:rPr>
          <w:rFonts w:ascii="Mongolian Baiti" w:hAnsi="Mongolian Baiti"/>
          <w:i/>
          <w:iCs/>
        </w:rPr>
        <w:t>lunaris</w:t>
      </w:r>
      <w:proofErr w:type="spellEnd"/>
      <w:r>
        <w:rPr>
          <w:rFonts w:ascii="Mongolian Baiti" w:hAnsi="Mongolian Baiti"/>
        </w:rPr>
        <w:t>), mortality rates among populations of rural European peasantry have sky-rocketed.</w:t>
      </w:r>
      <w:r>
        <w:rPr>
          <w:rStyle w:val="FootnoteReference"/>
          <w:rFonts w:ascii="Mongolian Baiti" w:hAnsi="Mongolian Baiti"/>
        </w:rPr>
        <w:footnoteReference w:id="5"/>
      </w:r>
    </w:p>
    <w:p w:rsidR="008A4365" w:rsidRDefault="008A4365">
      <w:pPr>
        <w:jc w:val="both"/>
        <w:rPr>
          <w:rFonts w:ascii="Mongolian Baiti" w:hAnsi="Mongolian Baiti"/>
        </w:rPr>
      </w:pPr>
      <w:r>
        <w:rPr>
          <w:rFonts w:ascii="Mongolian Baiti" w:hAnsi="Mongolian Baiti"/>
        </w:rPr>
        <w:tab/>
        <w:t xml:space="preserve">The obvious question becomes, what would happen should a </w:t>
      </w:r>
      <w:r>
        <w:rPr>
          <w:rFonts w:ascii="Mongolian Baiti" w:hAnsi="Mongolian Baiti"/>
          <w:i/>
          <w:iCs/>
        </w:rPr>
        <w:t xml:space="preserve">kraken </w:t>
      </w:r>
      <w:r>
        <w:rPr>
          <w:rFonts w:ascii="Mongolian Baiti" w:hAnsi="Mongolian Baiti"/>
        </w:rPr>
        <w:t xml:space="preserve">ever develop an opposable thumb?  Would feeding still be restricted to dragging down passing vessels into the icy depths of the ocean to consume all hands in </w:t>
      </w:r>
      <w:proofErr w:type="gramStart"/>
      <w:r>
        <w:rPr>
          <w:rFonts w:ascii="Mongolian Baiti" w:hAnsi="Mongolian Baiti"/>
        </w:rPr>
        <w:t>a</w:t>
      </w:r>
      <w:proofErr w:type="gramEnd"/>
      <w:r>
        <w:rPr>
          <w:rFonts w:ascii="Mongolian Baiti" w:hAnsi="Mongolian Baiti"/>
        </w:rPr>
        <w:t xml:space="preserve"> orgy of macabre blood-letting?  Or would the </w:t>
      </w:r>
      <w:r>
        <w:rPr>
          <w:rFonts w:ascii="Mongolian Baiti" w:hAnsi="Mongolian Baiti"/>
          <w:i/>
          <w:iCs/>
        </w:rPr>
        <w:t>kraken</w:t>
      </w:r>
      <w:r>
        <w:rPr>
          <w:rFonts w:ascii="Mongolian Baiti" w:hAnsi="Mongolian Baiti"/>
        </w:rPr>
        <w:t xml:space="preserve"> be able to aspire to even more horrible manners of slaughter and conquest, now equipped with a more effective grip?  This paper aims to answer these important questions.</w:t>
      </w:r>
    </w:p>
    <w:p w:rsidR="008A4365" w:rsidRDefault="008A4365">
      <w:pPr>
        <w:jc w:val="both"/>
        <w:rPr>
          <w:rFonts w:ascii="Mongolian Baiti" w:hAnsi="Mongolian Baiti"/>
        </w:rPr>
      </w:pPr>
    </w:p>
    <w:p w:rsidR="008A4365" w:rsidRDefault="008A4365">
      <w:pPr>
        <w:jc w:val="both"/>
        <w:rPr>
          <w:rFonts w:ascii="Mongolian Baiti" w:hAnsi="Mongolian Baiti"/>
        </w:rPr>
      </w:pPr>
    </w:p>
    <w:p w:rsidR="008A4365" w:rsidRDefault="00BD5D76">
      <w:pPr>
        <w:jc w:val="both"/>
        <w:rPr>
          <w:rFonts w:ascii="Mongolian Baiti" w:hAnsi="Mongolian Baiti"/>
        </w:rPr>
      </w:pPr>
      <w:r>
        <w:rPr>
          <w:rFonts w:ascii="Mongolian Baiti" w:hAnsi="Mongolian Baiti"/>
          <w:noProof/>
          <w:sz w:val="20"/>
        </w:rPr>
        <mc:AlternateContent>
          <mc:Choice Requires="wps">
            <w:drawing>
              <wp:anchor distT="0" distB="0" distL="114300" distR="114300" simplePos="0" relativeHeight="251656192" behindDoc="0" locked="0" layoutInCell="1" allowOverlap="1">
                <wp:simplePos x="0" y="0"/>
                <wp:positionH relativeFrom="column">
                  <wp:posOffset>1714500</wp:posOffset>
                </wp:positionH>
                <wp:positionV relativeFrom="paragraph">
                  <wp:posOffset>21590</wp:posOffset>
                </wp:positionV>
                <wp:extent cx="1485900" cy="2286000"/>
                <wp:effectExtent l="9525" t="12065" r="9525" b="6985"/>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286000"/>
                        </a:xfrm>
                        <a:prstGeom prst="rect">
                          <a:avLst/>
                        </a:prstGeom>
                        <a:solidFill>
                          <a:srgbClr val="FFFFFF"/>
                        </a:solidFill>
                        <a:ln w="9525">
                          <a:solidFill>
                            <a:srgbClr val="000000"/>
                          </a:solidFill>
                          <a:miter lim="800000"/>
                          <a:headEnd/>
                          <a:tailEnd/>
                        </a:ln>
                      </wps:spPr>
                      <wps:txbx>
                        <w:txbxContent>
                          <w:p w:rsidR="008A4365" w:rsidRDefault="008A4365">
                            <w:r>
                              <w:t>Figure 1-</w:t>
                            </w:r>
                          </w:p>
                          <w:p w:rsidR="008A4365" w:rsidRDefault="008A4365">
                            <w:r>
                              <w:t xml:space="preserve">A 1644 photo of a </w:t>
                            </w:r>
                            <w:r>
                              <w:rPr>
                                <w:i/>
                                <w:iCs/>
                              </w:rPr>
                              <w:t>kraken</w:t>
                            </w:r>
                            <w:r>
                              <w:t xml:space="preserve"> getting </w:t>
                            </w:r>
                            <w:proofErr w:type="gramStart"/>
                            <w:r>
                              <w:t>all the</w:t>
                            </w:r>
                            <w:proofErr w:type="gramEnd"/>
                            <w:r>
                              <w:t xml:space="preserve"> fuck up in the business of some Norwegians who are about to be in a load of trouble.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5pt;margin-top:1.7pt;width:117pt;height:180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">
                <v:textbox>
                  <w:txbxContent>
                    <w:p w:rsidR="008A4365" w:rsidRDefault="008A4365">
                      <w:r>
                        <w:t>Figure 1-</w:t>
                      </w:r>
                    </w:p>
                    <w:p w:rsidR="008A4365" w:rsidRDefault="008A4365">
                      <w:r>
                        <w:t xml:space="preserve">A 1644 photo of a </w:t>
                      </w:r>
                      <w:r>
                        <w:rPr>
                          <w:i/>
                          <w:iCs/>
                        </w:rPr>
                        <w:t>kraken</w:t>
                      </w:r>
                      <w:r>
                        <w:t xml:space="preserve"> getting </w:t>
                      </w:r>
                      <w:proofErr w:type="gramStart"/>
                      <w:r>
                        <w:t>all the</w:t>
                      </w:r>
                      <w:proofErr w:type="gramEnd"/>
                      <w:r>
                        <w:t xml:space="preserve"> fuck up in the business of some Norwegians who are about to be in a load of trouble.</w:t>
                      </w:r>
                    </w:p>
                  </w:txbxContent>
                </v:textbox>
              </v:shape>
            </w:pict>
          </mc:Fallback>
        </mc:AlternateContent>
      </w:r>
      <w:r w:rsidR="008A4365">
        <w:rPr>
          <w:rFonts w:ascii="Mongolian Baiti" w:hAnsi="Mongolian Baiti"/>
        </w:rPr>
        <w:t xml:space="preserve"> </w:t>
      </w:r>
      <w:r>
        <w:rPr>
          <w:rFonts w:ascii="Mongolian Baiti" w:hAnsi="Mongolian Baiti"/>
          <w:noProof/>
        </w:rPr>
        <w:drawing>
          <wp:inline distT="0" distB="0" distL="0" distR="0">
            <wp:extent cx="1455420" cy="2240280"/>
            <wp:effectExtent l="0" t="0" r="0" b="7620"/>
            <wp:docPr id="1" name="Picture 1" descr="old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ld schoo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2240280"/>
                    </a:xfrm>
                    <a:prstGeom prst="rect">
                      <a:avLst/>
                    </a:prstGeom>
                    <a:noFill/>
                    <a:ln>
                      <a:noFill/>
                    </a:ln>
                  </pic:spPr>
                </pic:pic>
              </a:graphicData>
            </a:graphic>
          </wp:inline>
        </w:drawing>
      </w:r>
    </w:p>
    <w:p w:rsidR="008A4365" w:rsidRDefault="008A4365">
      <w:pPr>
        <w:jc w:val="both"/>
        <w:rPr>
          <w:rFonts w:ascii="Mongolian Baiti" w:hAnsi="Mongolian Baiti"/>
          <w:sz w:val="32"/>
        </w:rPr>
      </w:pPr>
      <w:r>
        <w:rPr>
          <w:rFonts w:ascii="Mongolian Baiti" w:hAnsi="Mongolian Baiti"/>
        </w:rPr>
        <w:br w:type="page"/>
      </w:r>
      <w:r>
        <w:rPr>
          <w:rFonts w:ascii="Mongolian Baiti" w:hAnsi="Mongolian Baiti"/>
          <w:sz w:val="32"/>
        </w:rPr>
        <w:lastRenderedPageBreak/>
        <w:t>Methods</w:t>
      </w:r>
    </w:p>
    <w:p w:rsidR="008A4365" w:rsidRDefault="008A4365">
      <w:pPr>
        <w:jc w:val="both"/>
        <w:rPr>
          <w:rFonts w:ascii="Mongolian Baiti" w:hAnsi="Mongolian Baiti"/>
        </w:rPr>
      </w:pPr>
      <w:r>
        <w:rPr>
          <w:rFonts w:ascii="Mongolian Baiti" w:hAnsi="Mongolian Baiti"/>
          <w:sz w:val="32"/>
        </w:rPr>
        <w:tab/>
      </w:r>
      <w:r>
        <w:rPr>
          <w:rFonts w:ascii="Mongolian Baiti" w:hAnsi="Mongolian Baiti"/>
        </w:rPr>
        <w:t xml:space="preserve">A truly comprehensive survey of the damage a </w:t>
      </w:r>
      <w:r>
        <w:rPr>
          <w:rFonts w:ascii="Mongolian Baiti" w:hAnsi="Mongolian Baiti"/>
          <w:i/>
          <w:iCs/>
        </w:rPr>
        <w:t>kraken</w:t>
      </w:r>
      <w:r>
        <w:rPr>
          <w:rFonts w:ascii="Mongolian Baiti" w:hAnsi="Mongolian Baiti"/>
        </w:rPr>
        <w:t xml:space="preserve"> with thumbs would pose to the world’s populations is, admittedly, hard to accurately quantify</w:t>
      </w:r>
      <w:r>
        <w:rPr>
          <w:rStyle w:val="FootnoteReference"/>
          <w:rFonts w:ascii="Mongolian Baiti" w:hAnsi="Mongolian Baiti"/>
        </w:rPr>
        <w:footnoteReference w:id="6"/>
      </w:r>
      <w:r>
        <w:rPr>
          <w:rFonts w:ascii="Mongolian Baiti" w:hAnsi="Mongolian Baiti"/>
        </w:rPr>
        <w:t>.  However, several important trends can lend perspective to our search for an answer to this important question.</w:t>
      </w:r>
    </w:p>
    <w:p w:rsidR="008A4365" w:rsidRDefault="008A4365">
      <w:pPr>
        <w:jc w:val="both"/>
        <w:rPr>
          <w:rFonts w:ascii="Mongolian Baiti" w:hAnsi="Mongolian Baiti"/>
        </w:rPr>
      </w:pPr>
      <w:r>
        <w:rPr>
          <w:rFonts w:ascii="Mongolian Baiti" w:hAnsi="Mongolian Baiti"/>
        </w:rPr>
        <w:tab/>
        <w:t xml:space="preserve">First, global warming is kicking in.  </w:t>
      </w:r>
      <w:proofErr w:type="gramStart"/>
      <w:r>
        <w:rPr>
          <w:rFonts w:ascii="Mongolian Baiti" w:hAnsi="Mongolian Baiti"/>
        </w:rPr>
        <w:t xml:space="preserve">For </w:t>
      </w:r>
      <w:proofErr w:type="spellStart"/>
      <w:r>
        <w:rPr>
          <w:rFonts w:ascii="Mongolian Baiti" w:hAnsi="Mongolian Baiti"/>
        </w:rPr>
        <w:t>reals</w:t>
      </w:r>
      <w:proofErr w:type="spellEnd"/>
      <w:r>
        <w:rPr>
          <w:rFonts w:ascii="Mongolian Baiti" w:hAnsi="Mongolian Baiti"/>
        </w:rPr>
        <w:t xml:space="preserve"> this time.</w:t>
      </w:r>
      <w:proofErr w:type="gramEnd"/>
      <w:r>
        <w:rPr>
          <w:rFonts w:ascii="Mongolian Baiti" w:hAnsi="Mongolian Baiti"/>
        </w:rPr>
        <w:t xml:space="preserve">  It’s just science.  And this will mean that ocean levels will be rising, and as a result that more people will be within the easy reach of the greater </w:t>
      </w:r>
      <w:r>
        <w:rPr>
          <w:rFonts w:ascii="Mongolian Baiti" w:hAnsi="Mongolian Baiti"/>
          <w:i/>
          <w:iCs/>
        </w:rPr>
        <w:t xml:space="preserve">kraken </w:t>
      </w:r>
      <w:r>
        <w:rPr>
          <w:rFonts w:ascii="Mongolian Baiti" w:hAnsi="Mongolian Baiti"/>
        </w:rPr>
        <w:t>population</w:t>
      </w:r>
      <w:r>
        <w:rPr>
          <w:rFonts w:ascii="Mongolian Baiti" w:hAnsi="Mongolian Baiti"/>
          <w:i/>
          <w:iCs/>
        </w:rPr>
        <w:t>.</w:t>
      </w:r>
      <w:r>
        <w:rPr>
          <w:rFonts w:ascii="Mongolian Baiti" w:hAnsi="Mongolian Baiti"/>
        </w:rPr>
        <w:t xml:space="preserve">  As humans become easier prey, the impact of the speculated </w:t>
      </w:r>
      <w:r>
        <w:rPr>
          <w:rFonts w:ascii="Mongolian Baiti" w:hAnsi="Mongolian Baiti"/>
          <w:i/>
          <w:iCs/>
        </w:rPr>
        <w:t>kraken</w:t>
      </w:r>
      <w:r>
        <w:rPr>
          <w:rFonts w:ascii="Mongolian Baiti" w:hAnsi="Mongolian Baiti"/>
        </w:rPr>
        <w:t>-with-thumbs or “</w:t>
      </w:r>
      <w:proofErr w:type="spellStart"/>
      <w:r>
        <w:rPr>
          <w:rFonts w:ascii="Mongolian Baiti" w:hAnsi="Mongolian Baiti"/>
          <w:i/>
          <w:iCs/>
        </w:rPr>
        <w:t>krathumbken</w:t>
      </w:r>
      <w:proofErr w:type="spellEnd"/>
      <w:r>
        <w:rPr>
          <w:rFonts w:ascii="Mongolian Baiti" w:hAnsi="Mongolian Baiti"/>
        </w:rPr>
        <w:t>” for short, is likely to be increased.</w:t>
      </w:r>
    </w:p>
    <w:p w:rsidR="008A4365" w:rsidRDefault="008A4365">
      <w:pPr>
        <w:jc w:val="both"/>
        <w:rPr>
          <w:rFonts w:ascii="Mongolian Baiti" w:hAnsi="Mongolian Baiti"/>
        </w:rPr>
      </w:pPr>
      <w:r>
        <w:rPr>
          <w:rFonts w:ascii="Mongolian Baiti" w:hAnsi="Mongolian Baiti"/>
        </w:rPr>
        <w:tab/>
        <w:t xml:space="preserve">Also, research suggests the a great majority of the world’s population, in all </w:t>
      </w:r>
      <w:proofErr w:type="spellStart"/>
      <w:r>
        <w:rPr>
          <w:rFonts w:ascii="Mongolian Baiti" w:hAnsi="Mongolian Baiti"/>
        </w:rPr>
        <w:t>countires</w:t>
      </w:r>
      <w:proofErr w:type="spellEnd"/>
      <w:r>
        <w:rPr>
          <w:rFonts w:ascii="Mongolian Baiti" w:hAnsi="Mongolian Baiti"/>
        </w:rPr>
        <w:t xml:space="preserve"> currently surveyed, lapses into a state of semi-consciousness for several hours, almost every night.  This period of “sleep” affords the </w:t>
      </w:r>
      <w:proofErr w:type="spellStart"/>
      <w:r>
        <w:rPr>
          <w:rFonts w:ascii="Mongolian Baiti" w:hAnsi="Mongolian Baiti"/>
          <w:i/>
          <w:iCs/>
        </w:rPr>
        <w:t>krathumbken</w:t>
      </w:r>
      <w:proofErr w:type="spellEnd"/>
      <w:r>
        <w:rPr>
          <w:rFonts w:ascii="Mongolian Baiti" w:hAnsi="Mongolian Baiti"/>
        </w:rPr>
        <w:t xml:space="preserve"> an even greater opportunity to sneak into seaside home, and perhaps abduct the small and juicy infants to devour like popcorn before returning several nights later for a main course of adult victims.  The risks that such “sleeping” entails greatly increase the risk of </w:t>
      </w:r>
      <w:proofErr w:type="spellStart"/>
      <w:r>
        <w:rPr>
          <w:rFonts w:ascii="Mongolian Baiti" w:hAnsi="Mongolian Baiti"/>
          <w:i/>
          <w:iCs/>
        </w:rPr>
        <w:t>krathumbken</w:t>
      </w:r>
      <w:proofErr w:type="spellEnd"/>
      <w:r>
        <w:rPr>
          <w:rFonts w:ascii="Mongolian Baiti" w:hAnsi="Mongolian Baiti"/>
        </w:rPr>
        <w:t xml:space="preserve"> related fatalities among all income groups across geographic locations.</w:t>
      </w:r>
    </w:p>
    <w:p w:rsidR="008A4365" w:rsidRDefault="008A4365">
      <w:pPr>
        <w:jc w:val="both"/>
        <w:rPr>
          <w:rFonts w:ascii="Mongolian Baiti" w:hAnsi="Mongolian Baiti"/>
        </w:rPr>
      </w:pPr>
    </w:p>
    <w:p w:rsidR="008A4365" w:rsidRDefault="00BD5D76">
      <w:pPr>
        <w:jc w:val="both"/>
        <w:rPr>
          <w:rFonts w:ascii="Mongolian Baiti" w:hAnsi="Mongolian Baiti"/>
        </w:rPr>
      </w:pPr>
      <w:r>
        <w:rPr>
          <w:rFonts w:ascii="Mongolian Baiti" w:hAnsi="Mongolian Baiti"/>
          <w:noProof/>
          <w:sz w:val="20"/>
        </w:rPr>
        <mc:AlternateContent>
          <mc:Choice Requires="wps">
            <w:drawing>
              <wp:anchor distT="0" distB="0" distL="114300" distR="114300" simplePos="0" relativeHeight="251657216" behindDoc="0" locked="0" layoutInCell="1" allowOverlap="1">
                <wp:simplePos x="0" y="0"/>
                <wp:positionH relativeFrom="column">
                  <wp:posOffset>1485900</wp:posOffset>
                </wp:positionH>
                <wp:positionV relativeFrom="paragraph">
                  <wp:posOffset>635</wp:posOffset>
                </wp:positionV>
                <wp:extent cx="1943100" cy="2057400"/>
                <wp:effectExtent l="9525" t="10160" r="9525" b="889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057400"/>
                        </a:xfrm>
                        <a:prstGeom prst="rect">
                          <a:avLst/>
                        </a:prstGeom>
                        <a:solidFill>
                          <a:srgbClr val="FFFFFF"/>
                        </a:solidFill>
                        <a:ln w="9525">
                          <a:solidFill>
                            <a:srgbClr val="000000"/>
                          </a:solidFill>
                          <a:miter lim="800000"/>
                          <a:headEnd/>
                          <a:tailEnd/>
                        </a:ln>
                      </wps:spPr>
                      <wps:txbx>
                        <w:txbxContent>
                          <w:p w:rsidR="008A4365" w:rsidRDefault="008A4365">
                            <w:r>
                              <w:t>Figure 2-</w:t>
                            </w:r>
                          </w:p>
                          <w:p w:rsidR="008A4365" w:rsidRDefault="008A4365">
                            <w:r>
                              <w:t xml:space="preserve">Although commonly considered a force for the greater good, the thumb (pictured left) can also be used to create great amounts of mischief, when </w:t>
                            </w:r>
                            <w:ins w:id="5" w:author="annmarie_gawel" w:date="2014-02-11T14:01:00Z">
                              <w:r w:rsidR="001F6E97">
                                <w:t>o</w:t>
                              </w:r>
                            </w:ins>
                            <w:del w:id="6" w:author="annmarie_gawel" w:date="2014-02-11T14:01:00Z">
                              <w:r w:rsidDel="001F6E97">
                                <w:delText>i</w:delText>
                              </w:r>
                            </w:del>
                            <w:r>
                              <w:t>n the wrong hands.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117pt;margin-top:.05pt;width:153pt;height:16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">
                <v:textbox>
                  <w:txbxContent>
                    <w:p w:rsidR="008A4365" w:rsidRDefault="008A4365">
                      <w:r>
                        <w:t>Figure 2-</w:t>
                      </w:r>
                    </w:p>
                    <w:p w:rsidR="008A4365" w:rsidRDefault="008A4365">
                      <w:r>
                        <w:t xml:space="preserve">Although commonly considered a force for the greater good, the thumb (pictured left) can also be used to create great amounts of mischief, when </w:t>
                      </w:r>
                      <w:ins w:id="7" w:author="annmarie_gawel" w:date="2014-02-11T14:01:00Z">
                        <w:r w:rsidR="001F6E97">
                          <w:t>o</w:t>
                        </w:r>
                      </w:ins>
                      <w:del w:id="8" w:author="annmarie_gawel" w:date="2014-02-11T14:01:00Z">
                        <w:r w:rsidDel="001F6E97">
                          <w:delText>i</w:delText>
                        </w:r>
                      </w:del>
                      <w:r>
                        <w:t>n the wrong hands.</w:t>
                      </w:r>
                    </w:p>
                  </w:txbxContent>
                </v:textbox>
              </v:shape>
            </w:pict>
          </mc:Fallback>
        </mc:AlternateContent>
      </w:r>
      <w:r>
        <w:rPr>
          <w:rFonts w:ascii="Mongolian Baiti" w:hAnsi="Mongolian Baiti"/>
          <w:noProof/>
        </w:rPr>
        <w:drawing>
          <wp:inline distT="0" distB="0" distL="0" distR="0">
            <wp:extent cx="1280160" cy="1828800"/>
            <wp:effectExtent l="0" t="0" r="0" b="0"/>
            <wp:docPr id="2" name="Picture 2" descr="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um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0160" cy="1828800"/>
                    </a:xfrm>
                    <a:prstGeom prst="rect">
                      <a:avLst/>
                    </a:prstGeom>
                    <a:noFill/>
                    <a:ln>
                      <a:noFill/>
                    </a:ln>
                  </pic:spPr>
                </pic:pic>
              </a:graphicData>
            </a:graphic>
          </wp:inline>
        </w:drawing>
      </w:r>
    </w:p>
    <w:p w:rsidR="008A4365" w:rsidRDefault="008A4365">
      <w:pPr>
        <w:jc w:val="both"/>
        <w:rPr>
          <w:rFonts w:ascii="Mongolian Baiti" w:hAnsi="Mongolian Baiti"/>
          <w:sz w:val="32"/>
        </w:rPr>
      </w:pPr>
      <w:r>
        <w:rPr>
          <w:rFonts w:ascii="Mongolian Baiti" w:hAnsi="Mongolian Baiti"/>
        </w:rPr>
        <w:br w:type="page"/>
      </w:r>
      <w:r>
        <w:rPr>
          <w:rFonts w:ascii="Mongolian Baiti" w:hAnsi="Mongolian Baiti"/>
          <w:sz w:val="32"/>
        </w:rPr>
        <w:lastRenderedPageBreak/>
        <w:t>Results</w:t>
      </w:r>
    </w:p>
    <w:p w:rsidR="008A4365" w:rsidRDefault="008A4365">
      <w:pPr>
        <w:jc w:val="both"/>
        <w:rPr>
          <w:rFonts w:ascii="Mongolian Baiti" w:hAnsi="Mongolian Baiti"/>
        </w:rPr>
      </w:pPr>
      <w:r>
        <w:rPr>
          <w:rFonts w:ascii="Mongolian Baiti" w:hAnsi="Mongolian Baiti"/>
          <w:sz w:val="32"/>
        </w:rPr>
        <w:tab/>
      </w:r>
      <w:r>
        <w:rPr>
          <w:rFonts w:ascii="Mongolian Baiti" w:hAnsi="Mongolian Baiti"/>
        </w:rPr>
        <w:t xml:space="preserve">If we take the current estimated global population of 7.142 billion people (7,142,000,000) and compare it with the estimated global </w:t>
      </w:r>
      <w:r>
        <w:rPr>
          <w:rFonts w:ascii="Mongolian Baiti" w:hAnsi="Mongolian Baiti"/>
          <w:i/>
          <w:iCs/>
        </w:rPr>
        <w:t>kraken</w:t>
      </w:r>
      <w:r>
        <w:rPr>
          <w:rFonts w:ascii="Mongolian Baiti" w:hAnsi="Mongolian Baiti"/>
        </w:rPr>
        <w:t xml:space="preserve"> population of 10,000, population modeling shows us that the global human population will continue to grow incrementally for at least the next 200 hundred years, until leveling of somewhere around 9.0 billion people.</w:t>
      </w:r>
    </w:p>
    <w:p w:rsidR="008A4365" w:rsidRDefault="008A4365">
      <w:pPr>
        <w:jc w:val="both"/>
        <w:rPr>
          <w:ins w:id="9" w:author="annmarie_gawel" w:date="2014-02-11T14:14:00Z"/>
          <w:rFonts w:ascii="Mongolian Baiti" w:hAnsi="Mongolian Baiti"/>
        </w:rPr>
      </w:pPr>
      <w:r>
        <w:rPr>
          <w:rFonts w:ascii="Mongolian Baiti" w:hAnsi="Mongolian Baiti"/>
        </w:rPr>
        <w:tab/>
        <w:t xml:space="preserve">However, if we assume that the current </w:t>
      </w:r>
      <w:r>
        <w:rPr>
          <w:rFonts w:ascii="Mongolian Baiti" w:hAnsi="Mongolian Baiti"/>
          <w:i/>
          <w:iCs/>
        </w:rPr>
        <w:t>kraken</w:t>
      </w:r>
      <w:r>
        <w:rPr>
          <w:rFonts w:ascii="Mongolian Baiti" w:hAnsi="Mongolian Baiti"/>
        </w:rPr>
        <w:t xml:space="preserve"> population is augmented by a </w:t>
      </w:r>
      <w:proofErr w:type="spellStart"/>
      <w:r>
        <w:rPr>
          <w:rFonts w:ascii="Mongolian Baiti" w:hAnsi="Mongolian Baiti"/>
          <w:i/>
          <w:iCs/>
        </w:rPr>
        <w:t>krathumbken</w:t>
      </w:r>
      <w:proofErr w:type="spellEnd"/>
      <w:r>
        <w:rPr>
          <w:rFonts w:ascii="Mongolian Baiti" w:hAnsi="Mongolian Baiti"/>
        </w:rPr>
        <w:t xml:space="preserve"> population of approximately 100 additional individuals per year, cross referenced with a “devouring rate” or approximately 40 people per day per </w:t>
      </w:r>
      <w:r>
        <w:rPr>
          <w:rFonts w:ascii="Mongolian Baiti" w:hAnsi="Mongolian Baiti"/>
          <w:i/>
          <w:iCs/>
        </w:rPr>
        <w:t>kraken</w:t>
      </w:r>
      <w:r>
        <w:rPr>
          <w:rFonts w:ascii="Mongolian Baiti" w:hAnsi="Mongolian Baiti"/>
        </w:rPr>
        <w:t xml:space="preserve"> and a slightly increased “devouring rate” of </w:t>
      </w:r>
      <w:commentRangeStart w:id="10"/>
      <w:r>
        <w:rPr>
          <w:rFonts w:ascii="Mongolian Baiti" w:hAnsi="Mongolian Baiti"/>
        </w:rPr>
        <w:t xml:space="preserve">45 people per day per </w:t>
      </w:r>
      <w:proofErr w:type="spellStart"/>
      <w:r>
        <w:rPr>
          <w:rFonts w:ascii="Mongolian Baiti" w:hAnsi="Mongolian Baiti"/>
          <w:i/>
          <w:iCs/>
        </w:rPr>
        <w:t>krat</w:t>
      </w:r>
      <w:ins w:id="11" w:author="annmarie_gawel" w:date="2014-02-11T14:01:00Z">
        <w:r w:rsidR="001F6E97">
          <w:rPr>
            <w:rFonts w:ascii="Mongolian Baiti" w:hAnsi="Mongolian Baiti"/>
            <w:i/>
            <w:iCs/>
          </w:rPr>
          <w:t>h</w:t>
        </w:r>
      </w:ins>
      <w:r>
        <w:rPr>
          <w:rFonts w:ascii="Mongolian Baiti" w:hAnsi="Mongolian Baiti"/>
          <w:i/>
          <w:iCs/>
        </w:rPr>
        <w:t>umbken</w:t>
      </w:r>
      <w:proofErr w:type="spellEnd"/>
      <w:r>
        <w:rPr>
          <w:rFonts w:ascii="Mongolian Baiti" w:hAnsi="Mongolian Baiti"/>
        </w:rPr>
        <w:t xml:space="preserve"> due to increased metabolic demands</w:t>
      </w:r>
      <w:commentRangeEnd w:id="10"/>
      <w:r w:rsidR="001F6E97">
        <w:rPr>
          <w:rStyle w:val="CommentReference"/>
        </w:rPr>
        <w:commentReference w:id="10"/>
      </w:r>
      <w:r>
        <w:rPr>
          <w:rFonts w:ascii="Mongolian Baiti" w:hAnsi="Mongolian Baiti"/>
        </w:rPr>
        <w:t xml:space="preserve">, </w:t>
      </w:r>
      <w:commentRangeStart w:id="12"/>
      <w:r>
        <w:rPr>
          <w:rFonts w:ascii="Mongolian Baiti" w:hAnsi="Mongolian Baiti"/>
        </w:rPr>
        <w:t>the mortality curve begins to reverse itself</w:t>
      </w:r>
      <w:commentRangeEnd w:id="12"/>
      <w:r w:rsidR="001F6E97">
        <w:rPr>
          <w:rStyle w:val="CommentReference"/>
        </w:rPr>
        <w:commentReference w:id="12"/>
      </w:r>
      <w:r>
        <w:rPr>
          <w:rFonts w:ascii="Mongolian Baiti" w:hAnsi="Mongolian Baiti"/>
        </w:rPr>
        <w:t>.  As we can then assume that with</w:t>
      </w:r>
      <w:ins w:id="13" w:author="annmarie_gawel" w:date="2014-02-11T14:02:00Z">
        <w:r w:rsidR="001F6E97">
          <w:rPr>
            <w:rFonts w:ascii="Mongolian Baiti" w:hAnsi="Mongolian Baiti"/>
          </w:rPr>
          <w:t>in</w:t>
        </w:r>
      </w:ins>
      <w:r>
        <w:rPr>
          <w:rFonts w:ascii="Mongolian Baiti" w:hAnsi="Mongolian Baiti"/>
        </w:rPr>
        <w:t xml:space="preserve"> six months</w:t>
      </w:r>
      <w:ins w:id="14" w:author="annmarie_gawel" w:date="2014-02-11T14:02:00Z">
        <w:r w:rsidR="001F6E97">
          <w:rPr>
            <w:rFonts w:ascii="Mongolian Baiti" w:hAnsi="Mongolian Baiti"/>
          </w:rPr>
          <w:t>,</w:t>
        </w:r>
      </w:ins>
      <w:r>
        <w:rPr>
          <w:rFonts w:ascii="Mongolian Baiti" w:hAnsi="Mongolian Baiti"/>
        </w:rPr>
        <w:t xml:space="preserve"> the </w:t>
      </w:r>
      <w:proofErr w:type="spellStart"/>
      <w:r>
        <w:rPr>
          <w:rFonts w:ascii="Mongolian Baiti" w:hAnsi="Mongolian Baiti"/>
          <w:i/>
          <w:iCs/>
        </w:rPr>
        <w:t>krathumbken</w:t>
      </w:r>
      <w:proofErr w:type="spellEnd"/>
      <w:r>
        <w:rPr>
          <w:rFonts w:ascii="Mongolian Baiti" w:hAnsi="Mongolian Baiti"/>
        </w:rPr>
        <w:t xml:space="preserve"> will acquire human machine guns and begin to kill not for food, but merely for sport, the trend of people dying really starts to take off, with approximately everyone on the planet dead with </w:t>
      </w:r>
      <w:commentRangeStart w:id="15"/>
      <w:r>
        <w:rPr>
          <w:rFonts w:ascii="Mongolian Baiti" w:hAnsi="Mongolian Baiti"/>
        </w:rPr>
        <w:t>32 years.</w:t>
      </w:r>
      <w:commentRangeEnd w:id="15"/>
      <w:r w:rsidR="006038F7">
        <w:rPr>
          <w:rStyle w:val="CommentReference"/>
        </w:rPr>
        <w:commentReference w:id="15"/>
      </w:r>
    </w:p>
    <w:p w:rsidR="00BD5D76" w:rsidRDefault="00BD5D76">
      <w:pPr>
        <w:jc w:val="both"/>
        <w:rPr>
          <w:ins w:id="16" w:author="annmarie_gawel" w:date="2014-02-11T14:14:00Z"/>
          <w:rFonts w:ascii="Mongolian Baiti" w:hAnsi="Mongolian Baiti"/>
        </w:rPr>
      </w:pPr>
    </w:p>
    <w:p w:rsidR="00BD5D76" w:rsidRDefault="0068032A" w:rsidP="00BD5D76">
      <w:pPr>
        <w:jc w:val="center"/>
        <w:rPr>
          <w:ins w:id="17" w:author="annmarie_gawel" w:date="2014-02-11T14:41:00Z"/>
          <w:rFonts w:ascii="Mongolian Baiti" w:hAnsi="Mongolian Baiti"/>
          <w:i/>
        </w:rPr>
        <w:pPrChange w:id="18" w:author="annmarie_gawel" w:date="2014-02-11T14:14:00Z">
          <w:pPr>
            <w:jc w:val="both"/>
          </w:pPr>
        </w:pPrChange>
      </w:pPr>
      <m:oMath>
        <m:sSub>
          <m:sSubPr>
            <m:ctrlPr>
              <w:ins w:id="19" w:author="annmarie_gawel" w:date="2014-02-11T14:26:00Z">
                <w:rPr>
                  <w:rFonts w:ascii="Cambria Math" w:hAnsi="Cambria Math"/>
                  <w:i/>
                </w:rPr>
              </w:ins>
            </m:ctrlPr>
          </m:sSubPr>
          <m:e>
            <w:ins w:id="20" w:author="annmarie_gawel" w:date="2014-02-11T14:26:00Z">
              <m:r>
                <w:rPr>
                  <w:rFonts w:ascii="Cambria Math" w:hAnsi="Cambria Math"/>
                </w:rPr>
                <m:t>γ</m:t>
              </m:r>
            </w:ins>
          </m:e>
          <m:sub>
            <w:ins w:id="21" w:author="annmarie_gawel" w:date="2014-02-11T14:28:00Z">
              <m:r>
                <w:rPr>
                  <w:rFonts w:ascii="Cambria Math" w:hAnsi="Cambria Math"/>
                </w:rPr>
                <m:t>h</m:t>
              </m:r>
            </w:ins>
          </m:sub>
        </m:sSub>
        <w:ins w:id="22" w:author="annmarie_gawel" w:date="2014-02-11T14:30:00Z">
          <m:r>
            <w:rPr>
              <w:rFonts w:ascii="Cambria Math" w:hAnsi="Cambria Math"/>
            </w:rPr>
            <m:t xml:space="preserve">= </m:t>
          </m:r>
        </w:ins>
        <m:f>
          <m:fPr>
            <m:ctrlPr>
              <w:ins w:id="23" w:author="annmarie_gawel" w:date="2014-02-11T14:32:00Z">
                <w:rPr>
                  <w:rFonts w:ascii="Cambria Math" w:hAnsi="Cambria Math"/>
                  <w:i/>
                </w:rPr>
              </w:ins>
            </m:ctrlPr>
          </m:fPr>
          <m:num>
            <w:ins w:id="24" w:author="annmarie_gawel" w:date="2014-02-11T14:32:00Z">
              <m:r>
                <w:rPr>
                  <w:rFonts w:ascii="Cambria Math" w:hAnsi="Cambria Math"/>
                </w:rPr>
                <m:t>∆-</m:t>
              </m:r>
            </w:ins>
            <m:sSub>
              <m:sSubPr>
                <m:ctrlPr>
                  <w:ins w:id="25" w:author="annmarie_gawel" w:date="2014-02-11T14:32:00Z">
                    <w:rPr>
                      <w:rFonts w:ascii="Cambria Math" w:hAnsi="Cambria Math"/>
                      <w:i/>
                    </w:rPr>
                  </w:ins>
                </m:ctrlPr>
              </m:sSubPr>
              <m:e>
                <w:ins w:id="26" w:author="annmarie_gawel" w:date="2014-02-11T14:32:00Z">
                  <m:r>
                    <w:rPr>
                      <w:rFonts w:ascii="Cambria Math" w:hAnsi="Cambria Math"/>
                    </w:rPr>
                    <m:t>γ</m:t>
                  </m:r>
                </w:ins>
              </m:e>
              <m:sub>
                <w:ins w:id="27" w:author="annmarie_gawel" w:date="2014-02-11T14:32:00Z">
                  <m:r>
                    <w:rPr>
                      <w:rFonts w:ascii="Cambria Math" w:hAnsi="Cambria Math"/>
                    </w:rPr>
                    <m:t>k</m:t>
                  </m:r>
                </w:ins>
              </m:sub>
            </m:sSub>
            <w:ins w:id="28" w:author="annmarie_gawel" w:date="2014-02-11T14:32:00Z">
              <m:r>
                <w:rPr>
                  <w:rFonts w:ascii="Cambria Math" w:hAnsi="Cambria Math"/>
                </w:rPr>
                <m:t>∆</m:t>
              </m:r>
            </w:ins>
          </m:num>
          <m:den>
            <w:ins w:id="29" w:author="annmarie_gawel" w:date="2014-02-11T14:32:00Z">
              <m:r>
                <w:rPr>
                  <w:rFonts w:ascii="Cambria Math" w:hAnsi="Cambria Math"/>
                </w:rPr>
                <m:t>n</m:t>
              </m:r>
            </w:ins>
          </m:den>
        </m:f>
        <w:ins w:id="30" w:author="annmarie_gawel" w:date="2014-02-11T14:48:00Z">
          <m:r>
            <w:rPr>
              <w:rFonts w:ascii="Cambria Math" w:hAnsi="Cambria Math"/>
            </w:rPr>
            <m:t>*</m:t>
          </m:r>
        </w:ins>
        <w:ins w:id="31" w:author="annmarie_gawel" w:date="2014-02-11T14:40:00Z">
          <m:r>
            <w:rPr>
              <w:rFonts w:ascii="Cambria Math" w:hAnsi="Cambria Math"/>
            </w:rPr>
            <m:t xml:space="preserve"> </m:t>
          </m:r>
        </w:ins>
        <w:ins w:id="32" w:author="annmarie_gawel" w:date="2014-02-11T14:51:00Z">
          <m:r>
            <w:rPr>
              <w:rFonts w:ascii="Cambria Math" w:hAnsi="Cambria Math"/>
            </w:rPr>
            <m:t>45</m:t>
          </m:r>
        </w:ins>
        <m:d>
          <m:dPr>
            <m:ctrlPr>
              <w:ins w:id="33" w:author="annmarie_gawel" w:date="2014-02-11T14:51:00Z">
                <w:rPr>
                  <w:rFonts w:ascii="Cambria Math" w:hAnsi="Cambria Math"/>
                  <w:i/>
                </w:rPr>
              </w:ins>
            </m:ctrlPr>
          </m:dPr>
          <m:e>
            <w:ins w:id="34" w:author="annmarie_gawel" w:date="2014-02-11T14:51:00Z">
              <m:r>
                <w:rPr>
                  <w:rFonts w:ascii="Cambria Math" w:hAnsi="Cambria Math"/>
                </w:rPr>
                <m:t>365.25</m:t>
              </m:r>
            </w:ins>
          </m:e>
        </m:d>
        <w:ins w:id="35" w:author="annmarie_gawel" w:date="2014-02-11T14:51:00Z">
          <m:r>
            <w:rPr>
              <w:rFonts w:ascii="Cambria Math" w:hAnsi="Cambria Math"/>
            </w:rPr>
            <m:t>*n</m:t>
          </m:r>
        </w:ins>
      </m:oMath>
      <w:r>
        <w:rPr>
          <w:rFonts w:ascii="Mongolian Baiti" w:hAnsi="Mongolian Baiti"/>
          <w:i/>
        </w:rPr>
        <w:t xml:space="preserve"> </w:t>
      </w:r>
    </w:p>
    <w:p w:rsidR="00597F85" w:rsidRDefault="00597F85" w:rsidP="00BD5D76">
      <w:pPr>
        <w:jc w:val="center"/>
        <w:rPr>
          <w:ins w:id="36" w:author="annmarie_gawel" w:date="2014-02-11T14:41:00Z"/>
          <w:rFonts w:ascii="Mongolian Baiti" w:hAnsi="Mongolian Baiti"/>
          <w:i/>
        </w:rPr>
        <w:pPrChange w:id="37" w:author="annmarie_gawel" w:date="2014-02-11T14:14:00Z">
          <w:pPr>
            <w:jc w:val="both"/>
          </w:pPr>
        </w:pPrChange>
      </w:pPr>
    </w:p>
    <w:p w:rsidR="00597F85" w:rsidRDefault="00597F85" w:rsidP="00597F85">
      <w:pPr>
        <w:rPr>
          <w:ins w:id="38" w:author="annmarie_gawel" w:date="2014-02-11T14:44:00Z"/>
          <w:rFonts w:ascii="Mongolian Baiti" w:hAnsi="Mongolian Baiti"/>
          <w:i/>
        </w:rPr>
        <w:pPrChange w:id="39" w:author="annmarie_gawel" w:date="2014-02-11T14:41:00Z">
          <w:pPr>
            <w:jc w:val="both"/>
          </w:pPr>
        </w:pPrChange>
      </w:pPr>
      <w:ins w:id="40" w:author="annmarie_gawel" w:date="2014-02-11T14:41:00Z">
        <w:r>
          <w:rPr>
            <w:rFonts w:ascii="Mongolian Baiti" w:hAnsi="Mongolian Baiti"/>
            <w:i/>
          </w:rPr>
          <w:t>Where</w:t>
        </w:r>
      </w:ins>
    </w:p>
    <w:p w:rsidR="00597F85" w:rsidRDefault="00597F85" w:rsidP="00597F85">
      <w:pPr>
        <w:rPr>
          <w:ins w:id="41" w:author="annmarie_gawel" w:date="2014-02-11T14:46:00Z"/>
          <w:rFonts w:ascii="Mongolian Baiti" w:hAnsi="Mongolian Baiti"/>
          <w:i/>
        </w:rPr>
        <w:pPrChange w:id="42" w:author="annmarie_gawel" w:date="2014-02-11T14:41:00Z">
          <w:pPr>
            <w:jc w:val="both"/>
          </w:pPr>
        </w:pPrChange>
      </w:pPr>
      <w:ins w:id="43" w:author="annmarie_gawel" w:date="2014-02-11T14:41:00Z">
        <w:r>
          <w:rPr>
            <w:rFonts w:ascii="Mongolian Baiti" w:hAnsi="Mongolian Baiti"/>
            <w:i/>
          </w:rPr>
          <w:t xml:space="preserve"> </w:t>
        </w:r>
      </w:ins>
      <w:ins w:id="44" w:author="annmarie_gawel" w:date="2014-02-11T14:42:00Z">
        <m:oMath>
          <m:r>
            <w:rPr>
              <w:rFonts w:ascii="Cambria Math" w:hAnsi="Cambria Math"/>
            </w:rPr>
            <m:t>γ</m:t>
          </m:r>
        </m:oMath>
        <w:r>
          <w:rPr>
            <w:rFonts w:ascii="Mongolian Baiti" w:hAnsi="Mongolian Baiti"/>
            <w:i/>
          </w:rPr>
          <w:t xml:space="preserve"> </w:t>
        </w:r>
        <w:proofErr w:type="gramStart"/>
        <w:r>
          <w:rPr>
            <w:rFonts w:ascii="Mongolian Baiti" w:hAnsi="Mongolian Baiti"/>
            <w:i/>
          </w:rPr>
          <w:t>is</w:t>
        </w:r>
        <w:proofErr w:type="gramEnd"/>
        <w:r>
          <w:rPr>
            <w:rFonts w:ascii="Mongolian Baiti" w:hAnsi="Mongolian Baiti"/>
            <w:i/>
          </w:rPr>
          <w:t xml:space="preserve"> the </w:t>
        </w:r>
      </w:ins>
      <w:ins w:id="45" w:author="annmarie_gawel" w:date="2014-02-11T14:49:00Z">
        <w:r w:rsidR="006038F7">
          <w:rPr>
            <w:rFonts w:ascii="Mongolian Baiti" w:hAnsi="Mongolian Baiti"/>
            <w:i/>
          </w:rPr>
          <w:t xml:space="preserve">annual </w:t>
        </w:r>
      </w:ins>
      <w:ins w:id="46" w:author="annmarie_gawel" w:date="2014-02-11T14:42:00Z">
        <w:r>
          <w:rPr>
            <w:rFonts w:ascii="Mongolian Baiti" w:hAnsi="Mongolian Baiti"/>
            <w:i/>
          </w:rPr>
          <w:t>mortality rate of humans (</w:t>
        </w:r>
      </w:ins>
      <m:oMath>
        <m:sSub>
          <m:sSubPr>
            <m:ctrlPr>
              <w:ins w:id="47" w:author="annmarie_gawel" w:date="2014-02-11T14:46:00Z">
                <w:rPr>
                  <w:rFonts w:ascii="Cambria Math" w:hAnsi="Cambria Math"/>
                  <w:i/>
                </w:rPr>
              </w:ins>
            </m:ctrlPr>
          </m:sSubPr>
          <m:e>
            <w:ins w:id="48" w:author="annmarie_gawel" w:date="2014-02-11T14:46:00Z">
              <m:r>
                <w:rPr>
                  <w:rFonts w:ascii="Cambria Math" w:hAnsi="Cambria Math"/>
                </w:rPr>
                <m:t>γ</m:t>
              </m:r>
            </w:ins>
          </m:e>
          <m:sub>
            <w:ins w:id="49" w:author="annmarie_gawel" w:date="2014-02-11T14:46:00Z">
              <m:r>
                <w:rPr>
                  <w:rFonts w:ascii="Cambria Math" w:hAnsi="Cambria Math"/>
                </w:rPr>
                <m:t>h</m:t>
              </m:r>
            </w:ins>
          </m:sub>
        </m:sSub>
      </m:oMath>
      <w:ins w:id="50" w:author="annmarie_gawel" w:date="2014-02-11T14:42:00Z">
        <w:r>
          <w:rPr>
            <w:rFonts w:ascii="Mongolian Baiti" w:hAnsi="Mongolian Baiti"/>
            <w:i/>
          </w:rPr>
          <w:t>)</w:t>
        </w:r>
      </w:ins>
      <w:ins w:id="51" w:author="annmarie_gawel" w:date="2014-02-11T14:43:00Z">
        <w:r>
          <w:rPr>
            <w:rFonts w:ascii="Mongolian Baiti" w:hAnsi="Mongolian Baiti"/>
            <w:i/>
          </w:rPr>
          <w:t xml:space="preserve"> </w:t>
        </w:r>
      </w:ins>
      <w:ins w:id="52" w:author="annmarie_gawel" w:date="2014-02-11T14:45:00Z">
        <w:r>
          <w:rPr>
            <w:rFonts w:ascii="Mongolian Baiti" w:hAnsi="Mongolian Baiti"/>
            <w:i/>
          </w:rPr>
          <w:t>given that of</w:t>
        </w:r>
      </w:ins>
      <w:ins w:id="53" w:author="annmarie_gawel" w:date="2014-02-11T14:43:00Z">
        <w:r>
          <w:rPr>
            <w:rFonts w:ascii="Mongolian Baiti" w:hAnsi="Mongolian Baiti"/>
            <w:i/>
          </w:rPr>
          <w:t xml:space="preserve"> </w:t>
        </w:r>
        <w:proofErr w:type="spellStart"/>
        <w:r>
          <w:rPr>
            <w:rFonts w:ascii="Mongolian Baiti" w:hAnsi="Mongolian Baiti"/>
            <w:i/>
          </w:rPr>
          <w:t>krakthumbkens</w:t>
        </w:r>
        <w:proofErr w:type="spellEnd"/>
        <w:r>
          <w:rPr>
            <w:rFonts w:ascii="Mongolian Baiti" w:hAnsi="Mongolian Baiti"/>
            <w:i/>
          </w:rPr>
          <w:t xml:space="preserve"> (</w:t>
        </w:r>
      </w:ins>
      <m:oMath>
        <m:sSub>
          <m:sSubPr>
            <m:ctrlPr>
              <w:ins w:id="54" w:author="annmarie_gawel" w:date="2014-02-11T14:46:00Z">
                <w:rPr>
                  <w:rFonts w:ascii="Cambria Math" w:hAnsi="Cambria Math"/>
                  <w:i/>
                </w:rPr>
              </w:ins>
            </m:ctrlPr>
          </m:sSubPr>
          <m:e>
            <w:ins w:id="55" w:author="annmarie_gawel" w:date="2014-02-11T14:46:00Z">
              <m:r>
                <w:rPr>
                  <w:rFonts w:ascii="Cambria Math" w:hAnsi="Cambria Math"/>
                </w:rPr>
                <m:t>γ</m:t>
              </m:r>
            </w:ins>
          </m:e>
          <m:sub>
            <w:ins w:id="56" w:author="annmarie_gawel" w:date="2014-02-11T14:46:00Z">
              <m:r>
                <w:rPr>
                  <w:rFonts w:ascii="Cambria Math" w:hAnsi="Cambria Math"/>
                </w:rPr>
                <m:t>k</m:t>
              </m:r>
            </w:ins>
          </m:sub>
        </m:sSub>
      </m:oMath>
      <w:ins w:id="57" w:author="annmarie_gawel" w:date="2014-02-11T14:44:00Z">
        <w:r>
          <w:rPr>
            <w:rFonts w:ascii="Mongolian Baiti" w:hAnsi="Mongolian Baiti"/>
            <w:i/>
          </w:rPr>
          <w:t>)</w:t>
        </w:r>
      </w:ins>
      <w:ins w:id="58" w:author="annmarie_gawel" w:date="2014-02-11T14:46:00Z">
        <w:r>
          <w:rPr>
            <w:rFonts w:ascii="Mongolian Baiti" w:hAnsi="Mongolian Baiti"/>
            <w:i/>
          </w:rPr>
          <w:t>,</w:t>
        </w:r>
      </w:ins>
    </w:p>
    <w:p w:rsidR="00597F85" w:rsidRDefault="00597F85" w:rsidP="00597F85">
      <w:pPr>
        <w:rPr>
          <w:ins w:id="59" w:author="annmarie_gawel" w:date="2014-02-11T14:44:00Z"/>
          <w:rFonts w:ascii="Mongolian Baiti" w:hAnsi="Mongolian Baiti"/>
          <w:i/>
        </w:rPr>
        <w:pPrChange w:id="60" w:author="annmarie_gawel" w:date="2014-02-11T14:41:00Z">
          <w:pPr>
            <w:jc w:val="both"/>
          </w:pPr>
        </w:pPrChange>
      </w:pPr>
      <w:ins w:id="61" w:author="annmarie_gawel" w:date="2014-02-11T14:43:00Z">
        <m:oMath>
          <m:r>
            <w:rPr>
              <w:rFonts w:ascii="Cambria Math" w:hAnsi="Cambria Math"/>
            </w:rPr>
            <m:t>∆</m:t>
          </m:r>
        </m:oMath>
        <w:r>
          <w:rPr>
            <w:rFonts w:ascii="Mongolian Baiti" w:hAnsi="Mongolian Baiti"/>
            <w:i/>
          </w:rPr>
          <w:t xml:space="preserve"> </w:t>
        </w:r>
        <w:proofErr w:type="gramStart"/>
        <w:r>
          <w:rPr>
            <w:rFonts w:ascii="Mongolian Baiti" w:hAnsi="Mongolian Baiti"/>
            <w:i/>
          </w:rPr>
          <w:t>is</w:t>
        </w:r>
        <w:proofErr w:type="gramEnd"/>
        <w:r>
          <w:rPr>
            <w:rFonts w:ascii="Mongolian Baiti" w:hAnsi="Mongolian Baiti"/>
            <w:i/>
          </w:rPr>
          <w:t xml:space="preserve"> the </w:t>
        </w:r>
      </w:ins>
      <w:ins w:id="62" w:author="annmarie_gawel" w:date="2014-02-11T14:47:00Z">
        <w:r>
          <w:rPr>
            <w:rFonts w:ascii="Mongolian Baiti" w:hAnsi="Mongolian Baiti"/>
            <w:i/>
          </w:rPr>
          <w:t>growth</w:t>
        </w:r>
      </w:ins>
      <w:ins w:id="63" w:author="annmarie_gawel" w:date="2014-02-11T14:53:00Z">
        <w:r w:rsidR="006038F7">
          <w:rPr>
            <w:rFonts w:ascii="Mongolian Baiti" w:hAnsi="Mongolian Baiti"/>
            <w:i/>
          </w:rPr>
          <w:t xml:space="preserve"> in the</w:t>
        </w:r>
      </w:ins>
      <w:ins w:id="64" w:author="annmarie_gawel" w:date="2014-02-11T14:47:00Z">
        <w:r>
          <w:rPr>
            <w:rFonts w:ascii="Mongolian Baiti" w:hAnsi="Mongolian Baiti"/>
            <w:i/>
          </w:rPr>
          <w:t xml:space="preserve"> glob</w:t>
        </w:r>
      </w:ins>
      <w:ins w:id="65" w:author="annmarie_gawel" w:date="2014-02-11T14:43:00Z">
        <w:r>
          <w:rPr>
            <w:rFonts w:ascii="Mongolian Baiti" w:hAnsi="Mongolian Baiti"/>
            <w:i/>
          </w:rPr>
          <w:t xml:space="preserve">al population of </w:t>
        </w:r>
        <w:proofErr w:type="spellStart"/>
        <w:r>
          <w:rPr>
            <w:rFonts w:ascii="Mongolian Baiti" w:hAnsi="Mongolian Baiti"/>
            <w:i/>
          </w:rPr>
          <w:t>krakthumbkens</w:t>
        </w:r>
      </w:ins>
      <w:proofErr w:type="spellEnd"/>
      <w:ins w:id="66" w:author="annmarie_gawel" w:date="2014-02-11T14:46:00Z">
        <w:r>
          <w:rPr>
            <w:rFonts w:ascii="Mongolian Baiti" w:hAnsi="Mongolian Baiti"/>
            <w:i/>
          </w:rPr>
          <w:t>,</w:t>
        </w:r>
      </w:ins>
      <w:ins w:id="67" w:author="annmarie_gawel" w:date="2014-02-11T14:43:00Z">
        <w:r>
          <w:rPr>
            <w:rFonts w:ascii="Mongolian Baiti" w:hAnsi="Mongolian Baiti"/>
            <w:i/>
          </w:rPr>
          <w:t xml:space="preserve"> </w:t>
        </w:r>
      </w:ins>
    </w:p>
    <w:p w:rsidR="00597F85" w:rsidRDefault="00597F85" w:rsidP="00597F85">
      <w:pPr>
        <w:rPr>
          <w:ins w:id="68" w:author="annmarie_gawel" w:date="2014-02-11T14:52:00Z"/>
          <w:rFonts w:ascii="Mongolian Baiti" w:hAnsi="Mongolian Baiti"/>
          <w:i/>
        </w:rPr>
        <w:pPrChange w:id="69" w:author="annmarie_gawel" w:date="2014-02-11T14:41:00Z">
          <w:pPr>
            <w:jc w:val="both"/>
          </w:pPr>
        </w:pPrChange>
      </w:pPr>
      <w:proofErr w:type="gramStart"/>
      <w:ins w:id="70" w:author="annmarie_gawel" w:date="2014-02-11T14:46:00Z">
        <w:r>
          <w:rPr>
            <w:rFonts w:ascii="Mongolian Baiti" w:hAnsi="Mongolian Baiti"/>
            <w:i/>
          </w:rPr>
          <w:t>f</w:t>
        </w:r>
      </w:ins>
      <w:ins w:id="71" w:author="annmarie_gawel" w:date="2014-02-11T14:44:00Z">
        <w:r>
          <w:rPr>
            <w:rFonts w:ascii="Mongolian Baiti" w:hAnsi="Mongolian Baiti"/>
            <w:i/>
          </w:rPr>
          <w:t>or</w:t>
        </w:r>
        <w:proofErr w:type="gramEnd"/>
        <w:r>
          <w:rPr>
            <w:rFonts w:ascii="Mongolian Baiti" w:hAnsi="Mongolian Baiti"/>
            <w:i/>
          </w:rPr>
          <w:t xml:space="preserve"> n number of years.</w:t>
        </w:r>
      </w:ins>
    </w:p>
    <w:p w:rsidR="006038F7" w:rsidRDefault="006038F7" w:rsidP="00597F85">
      <w:pPr>
        <w:rPr>
          <w:ins w:id="72" w:author="annmarie_gawel" w:date="2014-02-11T14:44:00Z"/>
          <w:rFonts w:ascii="Mongolian Baiti" w:hAnsi="Mongolian Baiti"/>
          <w:i/>
        </w:rPr>
        <w:pPrChange w:id="73" w:author="annmarie_gawel" w:date="2014-02-11T14:41:00Z">
          <w:pPr>
            <w:jc w:val="both"/>
          </w:pPr>
        </w:pPrChange>
      </w:pPr>
      <w:ins w:id="74" w:author="annmarie_gawel" w:date="2014-02-11T14:52:00Z">
        <w:r>
          <w:rPr>
            <w:rFonts w:ascii="Mongolian Baiti" w:hAnsi="Mongolian Baiti"/>
            <w:i/>
          </w:rPr>
          <w:t xml:space="preserve">Solving for n, we get </w:t>
        </w:r>
        <m:oMath>
          <m:r>
            <w:rPr>
              <w:rFonts w:ascii="Cambria Math" w:hAnsi="Cambria Math"/>
            </w:rPr>
            <m:t>≠32.</m:t>
          </m:r>
        </m:oMath>
      </w:ins>
    </w:p>
    <w:p w:rsidR="00597F85" w:rsidRPr="00BD5D76" w:rsidRDefault="00597F85" w:rsidP="00597F85">
      <w:pPr>
        <w:rPr>
          <w:rFonts w:ascii="Mongolian Baiti" w:hAnsi="Mongolian Baiti"/>
          <w:i/>
          <w:rPrChange w:id="75" w:author="annmarie_gawel" w:date="2014-02-11T14:14:00Z">
            <w:rPr>
              <w:rFonts w:ascii="Mongolian Baiti" w:hAnsi="Mongolian Baiti"/>
            </w:rPr>
          </w:rPrChange>
        </w:rPr>
        <w:pPrChange w:id="76" w:author="annmarie_gawel" w:date="2014-02-11T14:41:00Z">
          <w:pPr>
            <w:jc w:val="both"/>
          </w:pPr>
        </w:pPrChange>
      </w:pPr>
      <w:bookmarkStart w:id="77" w:name="_GoBack"/>
      <w:bookmarkEnd w:id="77"/>
    </w:p>
    <w:p w:rsidR="008A4365" w:rsidRDefault="008A4365">
      <w:pPr>
        <w:jc w:val="both"/>
        <w:rPr>
          <w:rFonts w:ascii="Mongolian Baiti" w:hAnsi="Mongolian Baiti"/>
        </w:rPr>
      </w:pPr>
      <w:r>
        <w:rPr>
          <w:rFonts w:ascii="Mongolian Baiti" w:hAnsi="Mongolian Baiti"/>
        </w:rPr>
        <w:tab/>
        <w:t xml:space="preserve">This model should be qualified by the assumption that it does not presume that the </w:t>
      </w:r>
      <w:proofErr w:type="spellStart"/>
      <w:r>
        <w:rPr>
          <w:rFonts w:ascii="Mongolian Baiti" w:hAnsi="Mongolian Baiti"/>
          <w:i/>
          <w:iCs/>
        </w:rPr>
        <w:t>krathumbken</w:t>
      </w:r>
      <w:proofErr w:type="spellEnd"/>
      <w:r>
        <w:rPr>
          <w:rFonts w:ascii="Mongolian Baiti" w:hAnsi="Mongolian Baiti"/>
        </w:rPr>
        <w:t xml:space="preserve"> would be challenged by a new super-evolved species of super intelligent flying whales, who emerge from the depths to combat their ancient enemies.  The </w:t>
      </w:r>
      <w:proofErr w:type="spellStart"/>
      <w:r>
        <w:rPr>
          <w:rFonts w:ascii="Mongolian Baiti" w:hAnsi="Mongolian Baiti"/>
          <w:i/>
          <w:iCs/>
        </w:rPr>
        <w:t>krathumbken</w:t>
      </w:r>
      <w:proofErr w:type="spellEnd"/>
      <w:r>
        <w:rPr>
          <w:rFonts w:ascii="Mongolian Baiti" w:hAnsi="Mongolian Baiti"/>
        </w:rPr>
        <w:t xml:space="preserve"> versus flying whale conflict would likely accelerate human die-off, as the two new dominant species of earth battle for supremacy, unmindful of the ruins of pathetic human civilization all around them.  Then, of course, the </w:t>
      </w:r>
      <w:proofErr w:type="spellStart"/>
      <w:r>
        <w:rPr>
          <w:rFonts w:ascii="Mongolian Baiti" w:hAnsi="Mongolian Baiti"/>
          <w:i/>
          <w:iCs/>
        </w:rPr>
        <w:t>krathumbken</w:t>
      </w:r>
      <w:proofErr w:type="spellEnd"/>
      <w:r>
        <w:rPr>
          <w:rFonts w:ascii="Mongolian Baiti" w:hAnsi="Mongolian Baiti"/>
        </w:rPr>
        <w:t xml:space="preserve"> and the flying whales would team up at the last minute to deal with the new threat of nuclear powered death rhinoceroses (created by a mad scientist in a secret laboratory under Mount Kil</w:t>
      </w:r>
      <w:ins w:id="78" w:author="annmarie_gawel" w:date="2014-02-11T14:00:00Z">
        <w:r w:rsidR="001F6E97">
          <w:rPr>
            <w:rFonts w:ascii="Mongolian Baiti" w:hAnsi="Mongolian Baiti"/>
          </w:rPr>
          <w:t>i</w:t>
        </w:r>
      </w:ins>
      <w:del w:id="79" w:author="annmarie_gawel" w:date="2014-02-11T14:00:00Z">
        <w:r w:rsidDel="001F6E97">
          <w:rPr>
            <w:rFonts w:ascii="Mongolian Baiti" w:hAnsi="Mongolian Baiti"/>
          </w:rPr>
          <w:delText>a</w:delText>
        </w:r>
      </w:del>
      <w:r>
        <w:rPr>
          <w:rFonts w:ascii="Mongolian Baiti" w:hAnsi="Mongolian Baiti"/>
        </w:rPr>
        <w:t>manjaro</w:t>
      </w:r>
      <w:r>
        <w:rPr>
          <w:rStyle w:val="FootnoteReference"/>
          <w:rFonts w:ascii="Mongolian Baiti" w:hAnsi="Mongolian Baiti"/>
        </w:rPr>
        <w:footnoteReference w:id="7"/>
      </w:r>
      <w:r>
        <w:rPr>
          <w:rFonts w:ascii="Mongolian Baiti" w:hAnsi="Mongolian Baiti"/>
        </w:rPr>
        <w:t>) with titanium</w:t>
      </w:r>
      <w:ins w:id="80" w:author="annmarie_gawel" w:date="2014-02-11T14:00:00Z">
        <w:r w:rsidR="001F6E97">
          <w:rPr>
            <w:rFonts w:ascii="Mongolian Baiti" w:hAnsi="Mongolian Baiti"/>
          </w:rPr>
          <w:t>-</w:t>
        </w:r>
      </w:ins>
      <w:del w:id="81" w:author="annmarie_gawel" w:date="2014-02-11T14:00:00Z">
        <w:r w:rsidDel="001F6E97">
          <w:rPr>
            <w:rFonts w:ascii="Mongolian Baiti" w:hAnsi="Mongolian Baiti"/>
          </w:rPr>
          <w:delText xml:space="preserve"> </w:delText>
        </w:r>
      </w:del>
      <w:r>
        <w:rPr>
          <w:rFonts w:ascii="Mongolian Baiti" w:hAnsi="Mongolian Baiti"/>
        </w:rPr>
        <w:t>reinforced</w:t>
      </w:r>
      <w:ins w:id="82" w:author="annmarie_gawel" w:date="2014-02-11T14:00:00Z">
        <w:r w:rsidR="001F6E97">
          <w:rPr>
            <w:rFonts w:ascii="Mongolian Baiti" w:hAnsi="Mongolian Baiti"/>
          </w:rPr>
          <w:t>,</w:t>
        </w:r>
      </w:ins>
      <w:r>
        <w:rPr>
          <w:rFonts w:ascii="Mongolian Baiti" w:hAnsi="Mongolian Baiti"/>
        </w:rPr>
        <w:t xml:space="preserve"> double</w:t>
      </w:r>
      <w:ins w:id="83" w:author="annmarie_gawel" w:date="2014-02-11T14:00:00Z">
        <w:r w:rsidR="001F6E97">
          <w:rPr>
            <w:rFonts w:ascii="Mongolian Baiti" w:hAnsi="Mongolian Baiti"/>
          </w:rPr>
          <w:t>-</w:t>
        </w:r>
      </w:ins>
      <w:del w:id="84" w:author="annmarie_gawel" w:date="2014-02-11T14:00:00Z">
        <w:r w:rsidDel="001F6E97">
          <w:rPr>
            <w:rFonts w:ascii="Mongolian Baiti" w:hAnsi="Mongolian Baiti"/>
          </w:rPr>
          <w:delText xml:space="preserve"> </w:delText>
        </w:r>
      </w:del>
      <w:r>
        <w:rPr>
          <w:rFonts w:ascii="Mongolian Baiti" w:hAnsi="Mongolian Baiti"/>
        </w:rPr>
        <w:t>death tusks.   A further scientific evaluation of that possibility could be the basis for further research by this author.</w:t>
      </w:r>
    </w:p>
    <w:p w:rsidR="008A4365" w:rsidRDefault="008A4365">
      <w:pPr>
        <w:jc w:val="both"/>
        <w:rPr>
          <w:rFonts w:ascii="Mongolian Baiti" w:hAnsi="Mongolian Baiti"/>
        </w:rPr>
      </w:pPr>
    </w:p>
    <w:p w:rsidR="008A4365" w:rsidRDefault="00BD5D76">
      <w:pPr>
        <w:jc w:val="both"/>
        <w:rPr>
          <w:rFonts w:ascii="Mongolian Baiti" w:hAnsi="Mongolian Baiti"/>
        </w:rPr>
      </w:pPr>
      <w:r>
        <w:rPr>
          <w:rFonts w:ascii="Mongolian Baiti" w:hAnsi="Mongolian Baiti"/>
          <w:noProof/>
          <w:sz w:val="20"/>
        </w:rPr>
        <w:lastRenderedPageBreak/>
        <mc:AlternateContent>
          <mc:Choice Requires="wps">
            <w:drawing>
              <wp:anchor distT="0" distB="0" distL="114300" distR="114300" simplePos="0" relativeHeight="251658240" behindDoc="0" locked="0" layoutInCell="1" allowOverlap="1">
                <wp:simplePos x="0" y="0"/>
                <wp:positionH relativeFrom="column">
                  <wp:posOffset>3543300</wp:posOffset>
                </wp:positionH>
                <wp:positionV relativeFrom="paragraph">
                  <wp:posOffset>56515</wp:posOffset>
                </wp:positionV>
                <wp:extent cx="2286000" cy="1828800"/>
                <wp:effectExtent l="9525" t="8890" r="9525" b="1016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828800"/>
                        </a:xfrm>
                        <a:prstGeom prst="rect">
                          <a:avLst/>
                        </a:prstGeom>
                        <a:solidFill>
                          <a:srgbClr val="FFFFFF"/>
                        </a:solidFill>
                        <a:ln w="9525">
                          <a:solidFill>
                            <a:srgbClr val="000000"/>
                          </a:solidFill>
                          <a:miter lim="800000"/>
                          <a:headEnd/>
                          <a:tailEnd/>
                        </a:ln>
                      </wps:spPr>
                      <wps:txbx>
                        <w:txbxContent>
                          <w:p w:rsidR="008A4365" w:rsidRDefault="008A4365">
                            <w:r>
                              <w:t>Figure 3 –</w:t>
                            </w:r>
                          </w:p>
                          <w:p w:rsidR="008A4365" w:rsidRDefault="008A4365">
                            <w:r>
                              <w:t xml:space="preserve">An ancient rivalry, forged in the midnight depths of the world’s oceans, is renewed in the skies over an awestruck planet.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8" type="#_x0000_t202" style="position:absolute;left:0;text-align:left;margin-left:279pt;margin-top:4.45pt;width:180pt;height:2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">
                <v:textbox>
                  <w:txbxContent>
                    <w:p w:rsidR="008A4365" w:rsidRDefault="008A4365">
                      <w:r>
                        <w:t>Figure 3 –</w:t>
                      </w:r>
                    </w:p>
                    <w:p w:rsidR="008A4365" w:rsidRDefault="008A4365">
                      <w:r>
                        <w:t xml:space="preserve">An ancient rivalry, forged in the midnight depths of the world’s oceans, is renewed in the skies over an awestruck planet. </w:t>
                      </w:r>
                    </w:p>
                  </w:txbxContent>
                </v:textbox>
              </v:shape>
            </w:pict>
          </mc:Fallback>
        </mc:AlternateContent>
      </w:r>
      <w:r>
        <w:rPr>
          <w:rFonts w:ascii="Mongolian Baiti" w:hAnsi="Mongolian Baiti"/>
          <w:noProof/>
        </w:rPr>
        <w:drawing>
          <wp:inline distT="0" distB="0" distL="0" distR="0">
            <wp:extent cx="3436620" cy="1920240"/>
            <wp:effectExtent l="0" t="0" r="0" b="3810"/>
            <wp:docPr id="3" name="Picture 3" descr="versus wh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sus wha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36620" cy="1920240"/>
                    </a:xfrm>
                    <a:prstGeom prst="rect">
                      <a:avLst/>
                    </a:prstGeom>
                    <a:noFill/>
                    <a:ln>
                      <a:noFill/>
                    </a:ln>
                  </pic:spPr>
                </pic:pic>
              </a:graphicData>
            </a:graphic>
          </wp:inline>
        </w:drawing>
      </w:r>
    </w:p>
    <w:p w:rsidR="008A4365" w:rsidRDefault="008A4365">
      <w:pPr>
        <w:jc w:val="both"/>
        <w:rPr>
          <w:rFonts w:ascii="Mongolian Baiti" w:hAnsi="Mongolian Baiti"/>
        </w:rPr>
      </w:pPr>
      <w:r>
        <w:rPr>
          <w:rFonts w:ascii="Mongolian Baiti" w:hAnsi="Mongolian Baiti"/>
          <w:sz w:val="32"/>
        </w:rPr>
        <w:tab/>
      </w:r>
    </w:p>
    <w:p w:rsidR="008A4365" w:rsidRDefault="00BD5D76">
      <w:pPr>
        <w:jc w:val="right"/>
        <w:rPr>
          <w:rFonts w:ascii="Mongolian Baiti" w:hAnsi="Mongolian Baiti"/>
          <w:sz w:val="32"/>
        </w:rPr>
      </w:pPr>
      <w:commentRangeStart w:id="85"/>
      <w:r>
        <w:rPr>
          <w:rFonts w:ascii="Mongolian Baiti" w:hAnsi="Mongolian Baiti"/>
          <w:noProof/>
          <w:sz w:val="20"/>
        </w:rPr>
        <mc:AlternateContent>
          <mc:Choice Requires="wps">
            <w:drawing>
              <wp:anchor distT="0" distB="0" distL="114300" distR="114300" simplePos="0" relativeHeight="251659264" behindDoc="0" locked="0" layoutInCell="1" allowOverlap="1">
                <wp:simplePos x="0" y="0"/>
                <wp:positionH relativeFrom="column">
                  <wp:posOffset>800100</wp:posOffset>
                </wp:positionH>
                <wp:positionV relativeFrom="paragraph">
                  <wp:posOffset>34925</wp:posOffset>
                </wp:positionV>
                <wp:extent cx="1943100" cy="1828800"/>
                <wp:effectExtent l="9525" t="6350" r="9525" b="1270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828800"/>
                        </a:xfrm>
                        <a:prstGeom prst="rect">
                          <a:avLst/>
                        </a:prstGeom>
                        <a:solidFill>
                          <a:srgbClr val="FFFFFF"/>
                        </a:solidFill>
                        <a:ln w="9525">
                          <a:solidFill>
                            <a:srgbClr val="000000"/>
                          </a:solidFill>
                          <a:miter lim="800000"/>
                          <a:headEnd/>
                          <a:tailEnd/>
                        </a:ln>
                      </wps:spPr>
                      <wps:txbx>
                        <w:txbxContent>
                          <w:p w:rsidR="008A4365" w:rsidRDefault="008A4365">
                            <w:r>
                              <w:t xml:space="preserve">Figure 4 – </w:t>
                            </w:r>
                          </w:p>
                          <w:p w:rsidR="008A4365" w:rsidRDefault="008A4365">
                            <w:r>
                              <w:t>Here is this line graph that I got off the internet; honestly I didn’t even look at it to see what it was charting.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63pt;margin-top:2.75pt;width:153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">
                <v:textbox>
                  <w:txbxContent>
                    <w:p w:rsidR="008A4365" w:rsidRDefault="008A4365">
                      <w:r>
                        <w:t xml:space="preserve">Figure 4 – </w:t>
                      </w:r>
                    </w:p>
                    <w:p w:rsidR="008A4365" w:rsidRDefault="008A4365">
                      <w:r>
                        <w:t>Here is this line graph that I got off the internet; honestly I didn’t even look at it to see what it was charting.</w:t>
                      </w:r>
                    </w:p>
                  </w:txbxContent>
                </v:textbox>
              </v:shape>
            </w:pict>
          </mc:Fallback>
        </mc:AlternateContent>
      </w:r>
      <w:r>
        <w:rPr>
          <w:rFonts w:ascii="Mongolian Baiti" w:hAnsi="Mongolian Baiti"/>
          <w:noProof/>
          <w:sz w:val="32"/>
        </w:rPr>
        <w:drawing>
          <wp:inline distT="0" distB="0" distL="0" distR="0">
            <wp:extent cx="2514600" cy="1866900"/>
            <wp:effectExtent l="0" t="0" r="0" b="0"/>
            <wp:docPr id="4" name="Picture 4" descr="lin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ne grap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4600" cy="1866900"/>
                    </a:xfrm>
                    <a:prstGeom prst="rect">
                      <a:avLst/>
                    </a:prstGeom>
                    <a:noFill/>
                    <a:ln>
                      <a:noFill/>
                    </a:ln>
                  </pic:spPr>
                </pic:pic>
              </a:graphicData>
            </a:graphic>
          </wp:inline>
        </w:drawing>
      </w:r>
      <w:commentRangeEnd w:id="85"/>
      <w:r w:rsidR="001F6E97">
        <w:rPr>
          <w:rStyle w:val="CommentReference"/>
        </w:rPr>
        <w:commentReference w:id="85"/>
      </w:r>
    </w:p>
    <w:p w:rsidR="008A4365" w:rsidRDefault="008A4365">
      <w:pPr>
        <w:jc w:val="right"/>
        <w:rPr>
          <w:rFonts w:ascii="Mongolian Baiti" w:hAnsi="Mongolian Baiti"/>
          <w:sz w:val="32"/>
        </w:rPr>
      </w:pPr>
    </w:p>
    <w:p w:rsidR="008A4365" w:rsidRDefault="008A4365">
      <w:pPr>
        <w:pStyle w:val="Heading1"/>
      </w:pPr>
      <w:r>
        <w:t>Discussion</w:t>
      </w:r>
    </w:p>
    <w:p w:rsidR="008A4365" w:rsidRDefault="008A4365">
      <w:pPr>
        <w:pStyle w:val="BodyText2"/>
      </w:pPr>
      <w:r>
        <w:tab/>
        <w:t xml:space="preserve">Engaging with the issues of hypothetical creatures destroying mankind is an urgent and necessary exercise, and research into these crucial areas should be fully funded by the National Science Association, the Center for Disease Control, and the </w:t>
      </w:r>
      <w:proofErr w:type="spellStart"/>
      <w:r>
        <w:t>Audobon</w:t>
      </w:r>
      <w:proofErr w:type="spellEnd"/>
      <w:r>
        <w:t xml:space="preserve"> Society.  Anyone who says otherwise is just a close-minded bigot, who probably has difficulty maintaining an erection.</w:t>
      </w:r>
    </w:p>
    <w:p w:rsidR="008A4365" w:rsidRDefault="008A4365">
      <w:pPr>
        <w:jc w:val="both"/>
        <w:rPr>
          <w:rFonts w:ascii="Mongolian Baiti" w:hAnsi="Mongolian Baiti"/>
        </w:rPr>
      </w:pPr>
    </w:p>
    <w:p w:rsidR="008A4365" w:rsidRDefault="008A4365">
      <w:pPr>
        <w:pStyle w:val="Heading2"/>
      </w:pPr>
      <w:r>
        <w:t>Acknowledgements</w:t>
      </w:r>
    </w:p>
    <w:p w:rsidR="008A4365" w:rsidRDefault="008A4365">
      <w:pPr>
        <w:jc w:val="both"/>
        <w:rPr>
          <w:rFonts w:ascii="Mongolian Baiti" w:hAnsi="Mongolian Baiti"/>
        </w:rPr>
      </w:pPr>
      <w:r>
        <w:rPr>
          <w:rFonts w:ascii="Mongolian Baiti" w:hAnsi="Mongolian Baiti"/>
          <w:sz w:val="32"/>
        </w:rPr>
        <w:tab/>
      </w:r>
      <w:r>
        <w:rPr>
          <w:rFonts w:ascii="Mongolian Baiti" w:hAnsi="Mongolian Baiti"/>
        </w:rPr>
        <w:t xml:space="preserve">Thanks go out to Adrian </w:t>
      </w:r>
      <w:proofErr w:type="spellStart"/>
      <w:r>
        <w:rPr>
          <w:rFonts w:ascii="Mongolian Baiti" w:hAnsi="Mongolian Baiti"/>
        </w:rPr>
        <w:t>Kense</w:t>
      </w:r>
      <w:proofErr w:type="spellEnd"/>
      <w:r>
        <w:rPr>
          <w:rFonts w:ascii="Mongolian Baiti" w:hAnsi="Mongolian Baiti"/>
        </w:rPr>
        <w:t xml:space="preserve"> and Allison Miller for inspiring my dreams of hard-edged, data</w:t>
      </w:r>
      <w:ins w:id="86" w:author="annmarie_gawel" w:date="2014-02-11T14:07:00Z">
        <w:r w:rsidR="001F6E97">
          <w:rPr>
            <w:rFonts w:ascii="Mongolian Baiti" w:hAnsi="Mongolian Baiti"/>
          </w:rPr>
          <w:t>-</w:t>
        </w:r>
      </w:ins>
      <w:del w:id="87" w:author="annmarie_gawel" w:date="2014-02-11T14:07:00Z">
        <w:r w:rsidDel="001F6E97">
          <w:rPr>
            <w:rFonts w:ascii="Mongolian Baiti" w:hAnsi="Mongolian Baiti"/>
          </w:rPr>
          <w:delText xml:space="preserve"> </w:delText>
        </w:r>
      </w:del>
      <w:r>
        <w:rPr>
          <w:rFonts w:ascii="Mongolian Baiti" w:hAnsi="Mongolian Baiti"/>
        </w:rPr>
        <w:t>based scientific research.</w:t>
      </w:r>
    </w:p>
    <w:sectPr w:rsidR="008A436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nnmarie_gawel" w:date="2014-02-11T14:10:00Z" w:initials="AMG">
    <w:p w:rsidR="001F6E97" w:rsidRDefault="001F6E97">
      <w:pPr>
        <w:pStyle w:val="CommentText"/>
      </w:pPr>
      <w:r>
        <w:rPr>
          <w:rStyle w:val="CommentReference"/>
        </w:rPr>
        <w:annotationRef/>
      </w:r>
      <w:r>
        <w:t xml:space="preserve">Please </w:t>
      </w:r>
      <w:r w:rsidR="0085352E">
        <w:t xml:space="preserve">eliminate footnotes and create literature cited appendix in accordance with the thesis style manual of the University of the Pacific Bible College of </w:t>
      </w:r>
      <w:proofErr w:type="spellStart"/>
      <w:r w:rsidR="0085352E">
        <w:t>Mangilao</w:t>
      </w:r>
      <w:proofErr w:type="spellEnd"/>
      <w:r w:rsidR="0085352E">
        <w:t>.</w:t>
      </w:r>
    </w:p>
  </w:comment>
  <w:comment w:id="10" w:author="annmarie_gawel" w:date="2014-02-11T14:04:00Z" w:initials="AMG">
    <w:p w:rsidR="001F6E97" w:rsidRDefault="001F6E97">
      <w:pPr>
        <w:pStyle w:val="CommentText"/>
      </w:pPr>
      <w:r>
        <w:rPr>
          <w:rStyle w:val="CommentReference"/>
        </w:rPr>
        <w:annotationRef/>
      </w:r>
      <w:r>
        <w:t xml:space="preserve">Model is missing annual mortality rate amongst kraken and </w:t>
      </w:r>
      <w:proofErr w:type="spellStart"/>
      <w:r>
        <w:t>krakthumbken</w:t>
      </w:r>
      <w:proofErr w:type="spellEnd"/>
      <w:r>
        <w:t>.</w:t>
      </w:r>
    </w:p>
  </w:comment>
  <w:comment w:id="12" w:author="annmarie_gawel" w:date="2014-02-11T14:05:00Z" w:initials="AMG">
    <w:p w:rsidR="001F6E97" w:rsidRDefault="001F6E97">
      <w:pPr>
        <w:pStyle w:val="CommentText"/>
      </w:pPr>
      <w:r>
        <w:rPr>
          <w:rStyle w:val="CommentReference"/>
        </w:rPr>
        <w:annotationRef/>
      </w:r>
      <w:r>
        <w:t>Please expand on how a mortality curve “reverses itself.”</w:t>
      </w:r>
    </w:p>
  </w:comment>
  <w:comment w:id="15" w:author="annmarie_gawel" w:date="2014-02-11T14:53:00Z" w:initials="AMG">
    <w:p w:rsidR="006038F7" w:rsidRDefault="006038F7">
      <w:pPr>
        <w:pStyle w:val="CommentText"/>
      </w:pPr>
      <w:r>
        <w:rPr>
          <w:rStyle w:val="CommentReference"/>
        </w:rPr>
        <w:annotationRef/>
      </w:r>
      <w:r>
        <w:t xml:space="preserve">See below. </w:t>
      </w:r>
    </w:p>
  </w:comment>
  <w:comment w:id="85" w:author="annmarie_gawel" w:date="2014-02-11T14:07:00Z" w:initials="AMG">
    <w:p w:rsidR="001F6E97" w:rsidRDefault="001F6E97">
      <w:pPr>
        <w:pStyle w:val="CommentText"/>
      </w:pPr>
      <w:r>
        <w:rPr>
          <w:rStyle w:val="CommentReference"/>
        </w:rPr>
        <w:annotationRef/>
      </w:r>
      <w:r>
        <w:t>Spring 2009 dip in median home price due to kraken outbreak?</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C3F" w:rsidRDefault="00662C3F">
      <w:r>
        <w:separator/>
      </w:r>
    </w:p>
  </w:endnote>
  <w:endnote w:type="continuationSeparator" w:id="0">
    <w:p w:rsidR="00662C3F" w:rsidRDefault="00662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C3F" w:rsidRDefault="00662C3F">
      <w:r>
        <w:separator/>
      </w:r>
    </w:p>
  </w:footnote>
  <w:footnote w:type="continuationSeparator" w:id="0">
    <w:p w:rsidR="00662C3F" w:rsidRDefault="00662C3F">
      <w:r>
        <w:continuationSeparator/>
      </w:r>
    </w:p>
  </w:footnote>
  <w:footnote w:id="1">
    <w:p w:rsidR="008A4365" w:rsidRDefault="008A4365">
      <w:pPr>
        <w:pStyle w:val="FootnoteText"/>
      </w:pPr>
      <w:r>
        <w:rPr>
          <w:rStyle w:val="FootnoteReference"/>
        </w:rPr>
        <w:footnoteRef/>
      </w:r>
      <w:r>
        <w:t xml:space="preserve"> Professor Emeritus in Residence and Abroad, Alfred P. </w:t>
      </w:r>
      <w:proofErr w:type="spellStart"/>
      <w:r>
        <w:t>Giger</w:t>
      </w:r>
      <w:proofErr w:type="spellEnd"/>
      <w:r>
        <w:t xml:space="preserve"> Institute of Global Thinking at the University of Important Scholarly Research at Genoa, Scotland, USA.</w:t>
      </w:r>
    </w:p>
  </w:footnote>
  <w:footnote w:id="2">
    <w:p w:rsidR="008A4365" w:rsidRDefault="008A4365">
      <w:pPr>
        <w:pStyle w:val="FootnoteText"/>
        <w:jc w:val="both"/>
      </w:pPr>
      <w:r>
        <w:rPr>
          <w:rStyle w:val="FootnoteReference"/>
        </w:rPr>
        <w:footnoteRef/>
      </w:r>
      <w:r>
        <w:t xml:space="preserve"> </w:t>
      </w:r>
      <w:proofErr w:type="spellStart"/>
      <w:r>
        <w:rPr>
          <w:i/>
          <w:iCs/>
        </w:rPr>
        <w:t>Archieteuthis</w:t>
      </w:r>
      <w:proofErr w:type="spellEnd"/>
      <w:r>
        <w:rPr>
          <w:i/>
          <w:iCs/>
        </w:rPr>
        <w:t xml:space="preserve"> japonica</w:t>
      </w:r>
      <w:r>
        <w:t xml:space="preserve"> as described in </w:t>
      </w:r>
      <w:proofErr w:type="spellStart"/>
      <w:r>
        <w:t>Pfeffer</w:t>
      </w:r>
      <w:proofErr w:type="spellEnd"/>
      <w:r>
        <w:t>, 1912.</w:t>
      </w:r>
    </w:p>
  </w:footnote>
  <w:footnote w:id="3">
    <w:p w:rsidR="008A4365" w:rsidRDefault="008A4365">
      <w:pPr>
        <w:pStyle w:val="FootnoteText"/>
        <w:jc w:val="both"/>
      </w:pPr>
      <w:r>
        <w:rPr>
          <w:rStyle w:val="FootnoteReference"/>
        </w:rPr>
        <w:footnoteRef/>
      </w:r>
      <w:r>
        <w:t xml:space="preserve"> </w:t>
      </w:r>
      <w:proofErr w:type="spellStart"/>
      <w:r>
        <w:rPr>
          <w:i/>
          <w:iCs/>
        </w:rPr>
        <w:t>Mesonychoteuthis</w:t>
      </w:r>
      <w:proofErr w:type="spellEnd"/>
      <w:r>
        <w:rPr>
          <w:i/>
          <w:iCs/>
        </w:rPr>
        <w:t xml:space="preserve"> </w:t>
      </w:r>
      <w:proofErr w:type="spellStart"/>
      <w:r>
        <w:rPr>
          <w:i/>
          <w:iCs/>
        </w:rPr>
        <w:t>hamiltoni</w:t>
      </w:r>
      <w:proofErr w:type="spellEnd"/>
      <w:r>
        <w:t xml:space="preserve"> as described in </w:t>
      </w:r>
      <w:proofErr w:type="spellStart"/>
      <w:r>
        <w:t>Zwerthers</w:t>
      </w:r>
      <w:proofErr w:type="spellEnd"/>
      <w:r>
        <w:t>, 1992.</w:t>
      </w:r>
    </w:p>
  </w:footnote>
  <w:footnote w:id="4">
    <w:p w:rsidR="008A4365" w:rsidRDefault="008A4365">
      <w:pPr>
        <w:pStyle w:val="FootnoteText"/>
        <w:jc w:val="both"/>
      </w:pPr>
      <w:r>
        <w:rPr>
          <w:rStyle w:val="FootnoteReference"/>
        </w:rPr>
        <w:footnoteRef/>
      </w:r>
      <w:r>
        <w:t xml:space="preserve"> By the standard Human Consumption Index (</w:t>
      </w:r>
      <w:proofErr w:type="spellStart"/>
      <w:r>
        <w:t>Andersuun</w:t>
      </w:r>
      <w:proofErr w:type="spellEnd"/>
      <w:r>
        <w:t xml:space="preserve">, 1982) this amounts to 43 Peruvian school children, but only 16.2 American tourists, due in large part to a high fat content.  It is presumed as sweaty Norwegians are the preferred food source of </w:t>
      </w:r>
      <w:r>
        <w:rPr>
          <w:i/>
          <w:iCs/>
        </w:rPr>
        <w:t>krakens</w:t>
      </w:r>
      <w:r>
        <w:t>, that should they be allowed a choice, they would gravitate toward Scandinavian people initially, but later generalizes to other persons.</w:t>
      </w:r>
    </w:p>
  </w:footnote>
  <w:footnote w:id="5">
    <w:p w:rsidR="008A4365" w:rsidRDefault="008A4365">
      <w:pPr>
        <w:pStyle w:val="FootnoteText"/>
      </w:pPr>
      <w:r>
        <w:rPr>
          <w:rStyle w:val="FootnoteReference"/>
        </w:rPr>
        <w:footnoteRef/>
      </w:r>
      <w:r>
        <w:t xml:space="preserve"> </w:t>
      </w:r>
      <w:r>
        <w:rPr>
          <w:i/>
          <w:iCs/>
        </w:rPr>
        <w:t xml:space="preserve">See </w:t>
      </w:r>
      <w:proofErr w:type="spellStart"/>
      <w:r>
        <w:t>Busselbaum</w:t>
      </w:r>
      <w:proofErr w:type="spellEnd"/>
      <w:r>
        <w:t xml:space="preserve">, et al (1982) </w:t>
      </w:r>
      <w:proofErr w:type="gramStart"/>
      <w:r>
        <w:rPr>
          <w:i/>
          <w:iCs/>
        </w:rPr>
        <w:t>An</w:t>
      </w:r>
      <w:proofErr w:type="gramEnd"/>
      <w:r>
        <w:rPr>
          <w:i/>
          <w:iCs/>
        </w:rPr>
        <w:t xml:space="preserve"> examination of the modern European werewolf and interaction with Polish shacks, hovels and thatched huts</w:t>
      </w:r>
      <w:r>
        <w:t xml:space="preserve">. The Bavarian Journal of Scientific Science and </w:t>
      </w:r>
      <w:proofErr w:type="gramStart"/>
      <w:r>
        <w:t>Learning ,</w:t>
      </w:r>
      <w:proofErr w:type="gramEnd"/>
      <w:r>
        <w:t xml:space="preserve"> </w:t>
      </w:r>
      <w:proofErr w:type="spellStart"/>
      <w:r>
        <w:t>vol</w:t>
      </w:r>
      <w:proofErr w:type="spellEnd"/>
      <w:r>
        <w:t xml:space="preserve"> 2, Issue 14.</w:t>
      </w:r>
    </w:p>
  </w:footnote>
  <w:footnote w:id="6">
    <w:p w:rsidR="008A4365" w:rsidRDefault="008A4365">
      <w:pPr>
        <w:pStyle w:val="FootnoteText"/>
        <w:jc w:val="both"/>
      </w:pPr>
      <w:r>
        <w:rPr>
          <w:rStyle w:val="FootnoteReference"/>
        </w:rPr>
        <w:footnoteRef/>
      </w:r>
      <w:r>
        <w:t xml:space="preserve"> In the view of this author, as has been well-documented, the mainstream emphasis on “accuracy” within the fields of scientific study is increasingly over-valued.  Science should, ideally, be conducted in a similar manner to the making of a blockbuster movie; loud noises, flashing lights, and appealing to the lowest common denominator among the American public</w:t>
      </w:r>
    </w:p>
    <w:p w:rsidR="008A4365" w:rsidRDefault="008A4365">
      <w:pPr>
        <w:pStyle w:val="FootnoteText"/>
      </w:pPr>
    </w:p>
    <w:p w:rsidR="008A4365" w:rsidRDefault="008A4365">
      <w:pPr>
        <w:pStyle w:val="FootnoteText"/>
      </w:pPr>
      <w:r>
        <w:t>Here is an image to illustrate the point:</w:t>
      </w:r>
    </w:p>
    <w:p w:rsidR="008A4365" w:rsidRDefault="008A4365">
      <w:pPr>
        <w:pStyle w:val="FootnoteText"/>
      </w:pPr>
    </w:p>
    <w:p w:rsidR="008A4365" w:rsidRDefault="008A4365">
      <w:pPr>
        <w:pStyle w:val="FootnoteText"/>
      </w:pPr>
    </w:p>
    <w:p w:rsidR="008A4365" w:rsidRDefault="00BD5D76">
      <w:pPr>
        <w:pStyle w:val="FootnoteText"/>
        <w:jc w:val="center"/>
      </w:pPr>
      <w:r>
        <w:rPr>
          <w:noProof/>
        </w:rPr>
        <w:drawing>
          <wp:inline distT="0" distB="0" distL="0" distR="0">
            <wp:extent cx="3192780" cy="1805940"/>
            <wp:effectExtent l="0" t="0" r="7620" b="3810"/>
            <wp:docPr id="5" name="Picture 5" descr="miley_cyrus_wrecking_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ley_cyrus_wrecking_b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92780" cy="1805940"/>
                    </a:xfrm>
                    <a:prstGeom prst="rect">
                      <a:avLst/>
                    </a:prstGeom>
                    <a:noFill/>
                    <a:ln>
                      <a:noFill/>
                    </a:ln>
                  </pic:spPr>
                </pic:pic>
              </a:graphicData>
            </a:graphic>
          </wp:inline>
        </w:drawing>
      </w:r>
    </w:p>
  </w:footnote>
  <w:footnote w:id="7">
    <w:p w:rsidR="008A4365" w:rsidRDefault="008A4365">
      <w:pPr>
        <w:pStyle w:val="FootnoteText"/>
        <w:jc w:val="both"/>
      </w:pPr>
      <w:r>
        <w:rPr>
          <w:rStyle w:val="FootnoteReference"/>
        </w:rPr>
        <w:footnoteRef/>
      </w:r>
      <w:r>
        <w:t xml:space="preserve"> The African based mad scientist market has been critically underdeveloped in popular culture, and is worth revisiting.  Also possible are plague zebras, battle giraffes, and legions of mind-controlled telepathic </w:t>
      </w:r>
      <w:proofErr w:type="spellStart"/>
      <w:r>
        <w:t>meerkats</w:t>
      </w:r>
      <w:proofErr w:type="spellEnd"/>
      <w:r>
        <w:t xml:space="preserve">.  </w:t>
      </w:r>
      <w:r>
        <w:rPr>
          <w:i/>
          <w:iCs/>
        </w:rPr>
        <w:t xml:space="preserve">See </w:t>
      </w:r>
      <w:proofErr w:type="spellStart"/>
      <w:r>
        <w:t>J.Collins</w:t>
      </w:r>
      <w:proofErr w:type="spellEnd"/>
      <w:r>
        <w:t xml:space="preserve"> (2004) </w:t>
      </w:r>
      <w:proofErr w:type="gramStart"/>
      <w:r>
        <w:rPr>
          <w:i/>
          <w:iCs/>
        </w:rPr>
        <w:t>New</w:t>
      </w:r>
      <w:proofErr w:type="gramEnd"/>
      <w:r>
        <w:rPr>
          <w:i/>
          <w:iCs/>
        </w:rPr>
        <w:t xml:space="preserve"> markets in underground lairs below the equator: Sub-Saharan Africa examined and evaluated</w:t>
      </w:r>
      <w:r>
        <w:t xml:space="preserve">. Mad Scientist Home Journal, </w:t>
      </w:r>
      <w:proofErr w:type="spellStart"/>
      <w:r>
        <w:t>vol</w:t>
      </w:r>
      <w:proofErr w:type="spellEnd"/>
      <w:r>
        <w:t xml:space="preserve"> 14, episode 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E97"/>
    <w:rsid w:val="001F6E97"/>
    <w:rsid w:val="00597F85"/>
    <w:rsid w:val="006038F7"/>
    <w:rsid w:val="00662C3F"/>
    <w:rsid w:val="0068032A"/>
    <w:rsid w:val="0085352E"/>
    <w:rsid w:val="008A4365"/>
    <w:rsid w:val="00BD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Mongolian Baiti" w:hAnsi="Mongolian Baiti"/>
      <w:sz w:val="32"/>
    </w:rPr>
  </w:style>
  <w:style w:type="paragraph" w:styleId="Heading2">
    <w:name w:val="heading 2"/>
    <w:basedOn w:val="Normal"/>
    <w:next w:val="Normal"/>
    <w:qFormat/>
    <w:pPr>
      <w:keepNext/>
      <w:jc w:val="both"/>
      <w:outlineLvl w:val="1"/>
    </w:pPr>
    <w:rPr>
      <w:rFonts w:ascii="Mongolian Baiti" w:hAnsi="Mongolian Baiti"/>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rFonts w:ascii="Mongolian Baiti" w:hAnsi="Mongolian Baiti"/>
      <w:sz w:val="72"/>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semiHidden/>
    <w:pPr>
      <w:jc w:val="both"/>
    </w:pPr>
    <w:rPr>
      <w:rFonts w:ascii="Mongolian Baiti" w:hAnsi="Mongolian Baiti"/>
    </w:rPr>
  </w:style>
  <w:style w:type="character" w:styleId="CommentReference">
    <w:name w:val="annotation reference"/>
    <w:uiPriority w:val="99"/>
    <w:semiHidden/>
    <w:unhideWhenUsed/>
    <w:rsid w:val="001F6E97"/>
    <w:rPr>
      <w:sz w:val="16"/>
      <w:szCs w:val="16"/>
    </w:rPr>
  </w:style>
  <w:style w:type="paragraph" w:styleId="CommentText">
    <w:name w:val="annotation text"/>
    <w:basedOn w:val="Normal"/>
    <w:link w:val="CommentTextChar"/>
    <w:uiPriority w:val="99"/>
    <w:semiHidden/>
    <w:unhideWhenUsed/>
    <w:rsid w:val="001F6E97"/>
    <w:rPr>
      <w:sz w:val="20"/>
      <w:szCs w:val="20"/>
    </w:rPr>
  </w:style>
  <w:style w:type="character" w:customStyle="1" w:styleId="CommentTextChar">
    <w:name w:val="Comment Text Char"/>
    <w:basedOn w:val="DefaultParagraphFont"/>
    <w:link w:val="CommentText"/>
    <w:uiPriority w:val="99"/>
    <w:semiHidden/>
    <w:rsid w:val="001F6E97"/>
  </w:style>
  <w:style w:type="paragraph" w:styleId="CommentSubject">
    <w:name w:val="annotation subject"/>
    <w:basedOn w:val="CommentText"/>
    <w:next w:val="CommentText"/>
    <w:link w:val="CommentSubjectChar"/>
    <w:uiPriority w:val="99"/>
    <w:semiHidden/>
    <w:unhideWhenUsed/>
    <w:rsid w:val="001F6E97"/>
    <w:rPr>
      <w:b/>
      <w:bCs/>
    </w:rPr>
  </w:style>
  <w:style w:type="character" w:customStyle="1" w:styleId="CommentSubjectChar">
    <w:name w:val="Comment Subject Char"/>
    <w:link w:val="CommentSubject"/>
    <w:uiPriority w:val="99"/>
    <w:semiHidden/>
    <w:rsid w:val="001F6E97"/>
    <w:rPr>
      <w:b/>
      <w:bCs/>
    </w:rPr>
  </w:style>
  <w:style w:type="paragraph" w:styleId="BalloonText">
    <w:name w:val="Balloon Text"/>
    <w:basedOn w:val="Normal"/>
    <w:link w:val="BalloonTextChar"/>
    <w:uiPriority w:val="99"/>
    <w:semiHidden/>
    <w:unhideWhenUsed/>
    <w:rsid w:val="001F6E97"/>
    <w:rPr>
      <w:rFonts w:ascii="Tahoma" w:hAnsi="Tahoma" w:cs="Tahoma"/>
      <w:sz w:val="16"/>
      <w:szCs w:val="16"/>
    </w:rPr>
  </w:style>
  <w:style w:type="character" w:customStyle="1" w:styleId="BalloonTextChar">
    <w:name w:val="Balloon Text Char"/>
    <w:link w:val="BalloonText"/>
    <w:uiPriority w:val="99"/>
    <w:semiHidden/>
    <w:rsid w:val="001F6E97"/>
    <w:rPr>
      <w:rFonts w:ascii="Tahoma" w:hAnsi="Tahoma" w:cs="Tahoma"/>
      <w:sz w:val="16"/>
      <w:szCs w:val="16"/>
    </w:rPr>
  </w:style>
  <w:style w:type="character" w:styleId="PlaceholderText">
    <w:name w:val="Placeholder Text"/>
    <w:basedOn w:val="DefaultParagraphFont"/>
    <w:uiPriority w:val="99"/>
    <w:semiHidden/>
    <w:rsid w:val="0068032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outlineLvl w:val="0"/>
    </w:pPr>
    <w:rPr>
      <w:rFonts w:ascii="Mongolian Baiti" w:hAnsi="Mongolian Baiti"/>
      <w:sz w:val="32"/>
    </w:rPr>
  </w:style>
  <w:style w:type="paragraph" w:styleId="Heading2">
    <w:name w:val="heading 2"/>
    <w:basedOn w:val="Normal"/>
    <w:next w:val="Normal"/>
    <w:qFormat/>
    <w:pPr>
      <w:keepNext/>
      <w:jc w:val="both"/>
      <w:outlineLvl w:val="1"/>
    </w:pPr>
    <w:rPr>
      <w:rFonts w:ascii="Mongolian Baiti" w:hAnsi="Mongolian Baiti"/>
      <w:sz w:val="3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center"/>
    </w:pPr>
    <w:rPr>
      <w:rFonts w:ascii="Mongolian Baiti" w:hAnsi="Mongolian Baiti"/>
      <w:sz w:val="72"/>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odyText2">
    <w:name w:val="Body Text 2"/>
    <w:basedOn w:val="Normal"/>
    <w:semiHidden/>
    <w:pPr>
      <w:jc w:val="both"/>
    </w:pPr>
    <w:rPr>
      <w:rFonts w:ascii="Mongolian Baiti" w:hAnsi="Mongolian Baiti"/>
    </w:rPr>
  </w:style>
  <w:style w:type="character" w:styleId="CommentReference">
    <w:name w:val="annotation reference"/>
    <w:uiPriority w:val="99"/>
    <w:semiHidden/>
    <w:unhideWhenUsed/>
    <w:rsid w:val="001F6E97"/>
    <w:rPr>
      <w:sz w:val="16"/>
      <w:szCs w:val="16"/>
    </w:rPr>
  </w:style>
  <w:style w:type="paragraph" w:styleId="CommentText">
    <w:name w:val="annotation text"/>
    <w:basedOn w:val="Normal"/>
    <w:link w:val="CommentTextChar"/>
    <w:uiPriority w:val="99"/>
    <w:semiHidden/>
    <w:unhideWhenUsed/>
    <w:rsid w:val="001F6E97"/>
    <w:rPr>
      <w:sz w:val="20"/>
      <w:szCs w:val="20"/>
    </w:rPr>
  </w:style>
  <w:style w:type="character" w:customStyle="1" w:styleId="CommentTextChar">
    <w:name w:val="Comment Text Char"/>
    <w:basedOn w:val="DefaultParagraphFont"/>
    <w:link w:val="CommentText"/>
    <w:uiPriority w:val="99"/>
    <w:semiHidden/>
    <w:rsid w:val="001F6E97"/>
  </w:style>
  <w:style w:type="paragraph" w:styleId="CommentSubject">
    <w:name w:val="annotation subject"/>
    <w:basedOn w:val="CommentText"/>
    <w:next w:val="CommentText"/>
    <w:link w:val="CommentSubjectChar"/>
    <w:uiPriority w:val="99"/>
    <w:semiHidden/>
    <w:unhideWhenUsed/>
    <w:rsid w:val="001F6E97"/>
    <w:rPr>
      <w:b/>
      <w:bCs/>
    </w:rPr>
  </w:style>
  <w:style w:type="character" w:customStyle="1" w:styleId="CommentSubjectChar">
    <w:name w:val="Comment Subject Char"/>
    <w:link w:val="CommentSubject"/>
    <w:uiPriority w:val="99"/>
    <w:semiHidden/>
    <w:rsid w:val="001F6E97"/>
    <w:rPr>
      <w:b/>
      <w:bCs/>
    </w:rPr>
  </w:style>
  <w:style w:type="paragraph" w:styleId="BalloonText">
    <w:name w:val="Balloon Text"/>
    <w:basedOn w:val="Normal"/>
    <w:link w:val="BalloonTextChar"/>
    <w:uiPriority w:val="99"/>
    <w:semiHidden/>
    <w:unhideWhenUsed/>
    <w:rsid w:val="001F6E97"/>
    <w:rPr>
      <w:rFonts w:ascii="Tahoma" w:hAnsi="Tahoma" w:cs="Tahoma"/>
      <w:sz w:val="16"/>
      <w:szCs w:val="16"/>
    </w:rPr>
  </w:style>
  <w:style w:type="character" w:customStyle="1" w:styleId="BalloonTextChar">
    <w:name w:val="Balloon Text Char"/>
    <w:link w:val="BalloonText"/>
    <w:uiPriority w:val="99"/>
    <w:semiHidden/>
    <w:rsid w:val="001F6E97"/>
    <w:rPr>
      <w:rFonts w:ascii="Tahoma" w:hAnsi="Tahoma" w:cs="Tahoma"/>
      <w:sz w:val="16"/>
      <w:szCs w:val="16"/>
    </w:rPr>
  </w:style>
  <w:style w:type="character" w:styleId="PlaceholderText">
    <w:name w:val="Placeholder Text"/>
    <w:basedOn w:val="DefaultParagraphFont"/>
    <w:uiPriority w:val="99"/>
    <w:semiHidden/>
    <w:rsid w:val="006803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Predicting the long-term impact of the emergence of an opposable digit or digits among or amidst the giant cephalopods on huma</vt:lpstr>
    </vt:vector>
  </TitlesOfParts>
  <Company>US Fish and Wildlife Service</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the long-term impact of the emergence of an opposable digit or digits among or amidst the giant cephalopods on huma</dc:title>
  <dc:creator>James Collins</dc:creator>
  <cp:lastModifiedBy>annmarie_gawel</cp:lastModifiedBy>
  <cp:revision>3</cp:revision>
  <dcterms:created xsi:type="dcterms:W3CDTF">2014-02-12T00:24:00Z</dcterms:created>
  <dcterms:modified xsi:type="dcterms:W3CDTF">2014-02-12T00:54:00Z</dcterms:modified>
</cp:coreProperties>
</file>