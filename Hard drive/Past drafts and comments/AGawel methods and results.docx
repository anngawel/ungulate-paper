
<file path=[Content_Types].xml><?xml version="1.0" encoding="utf-8"?>
<Types xmlns="http://schemas.openxmlformats.org/package/2006/content-types">
  <Override PartName="/word/fontTable.xml" ContentType="application/vnd.openxmlformats-officedocument.wordprocessingml.fontTable+xml"/>
  <Override PartName="/word/header3.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DE9" w:rsidRPr="00124D16" w:rsidRDefault="00AE0DE9" w:rsidP="00AE0DE9">
      <w:pPr>
        <w:rPr>
          <w:rFonts w:ascii="Times New Roman" w:hAnsi="Times New Roman" w:cs="Times New Roman"/>
          <w:b/>
          <w:sz w:val="24"/>
          <w:szCs w:val="24"/>
        </w:rPr>
      </w:pPr>
      <w:r w:rsidRPr="00124D16">
        <w:rPr>
          <w:rFonts w:ascii="Times New Roman" w:hAnsi="Times New Roman" w:cs="Times New Roman"/>
          <w:b/>
          <w:sz w:val="24"/>
          <w:szCs w:val="24"/>
        </w:rPr>
        <w:t>Methods</w:t>
      </w:r>
    </w:p>
    <w:p w:rsidR="00AE0DE9" w:rsidRPr="00124D16" w:rsidRDefault="00AE0DE9" w:rsidP="00AE0DE9">
      <w:pPr>
        <w:spacing w:after="0" w:line="480" w:lineRule="auto"/>
        <w:rPr>
          <w:rFonts w:ascii="Times New Roman" w:hAnsi="Times New Roman" w:cs="Times New Roman"/>
          <w:i/>
          <w:sz w:val="24"/>
          <w:szCs w:val="24"/>
        </w:rPr>
      </w:pPr>
      <w:r w:rsidRPr="00124D16">
        <w:rPr>
          <w:rFonts w:ascii="Times New Roman" w:hAnsi="Times New Roman" w:cs="Times New Roman"/>
          <w:b/>
          <w:sz w:val="24"/>
          <w:szCs w:val="24"/>
        </w:rPr>
        <w:t xml:space="preserve"> </w:t>
      </w:r>
      <w:r w:rsidRPr="00124D16">
        <w:rPr>
          <w:rFonts w:ascii="Times New Roman" w:hAnsi="Times New Roman" w:cs="Times New Roman"/>
          <w:i/>
          <w:sz w:val="24"/>
          <w:szCs w:val="24"/>
        </w:rPr>
        <w:t>Study Area</w:t>
      </w:r>
    </w:p>
    <w:p w:rsidR="00AE0DE9" w:rsidRPr="00F83B72" w:rsidRDefault="00AE0DE9" w:rsidP="00AE0DE9">
      <w:pPr>
        <w:spacing w:line="480" w:lineRule="auto"/>
        <w:ind w:firstLine="720"/>
        <w:rPr>
          <w:rFonts w:ascii="Times New Roman" w:hAnsi="Times New Roman"/>
          <w:sz w:val="24"/>
          <w:szCs w:val="20"/>
        </w:rPr>
      </w:pPr>
      <w:r w:rsidRPr="00124D16">
        <w:rPr>
          <w:rFonts w:ascii="Times New Roman" w:hAnsi="Times New Roman" w:cs="Times New Roman"/>
          <w:sz w:val="24"/>
          <w:szCs w:val="24"/>
        </w:rPr>
        <w:t xml:space="preserve">Guam </w:t>
      </w:r>
      <w:r>
        <w:rPr>
          <w:rFonts w:ascii="Times New Roman" w:hAnsi="Times New Roman" w:cs="Times New Roman"/>
          <w:sz w:val="24"/>
          <w:szCs w:val="24"/>
        </w:rPr>
        <w:t>(</w:t>
      </w:r>
      <w:r>
        <w:rPr>
          <w:rFonts w:ascii="Times New Roman" w:hAnsi="Times New Roman"/>
          <w:bCs/>
          <w:color w:val="222222"/>
          <w:sz w:val="24"/>
          <w:szCs w:val="32"/>
          <w:shd w:val="clear" w:color="auto" w:fill="FFFFFF"/>
        </w:rPr>
        <w:t>13.45</w:t>
      </w:r>
      <w:r w:rsidRPr="00AC3957">
        <w:rPr>
          <w:rFonts w:ascii="Times New Roman" w:hAnsi="Times New Roman"/>
          <w:bCs/>
          <w:color w:val="222222"/>
          <w:sz w:val="24"/>
          <w:szCs w:val="32"/>
          <w:shd w:val="clear" w:color="auto" w:fill="FFFFFF"/>
        </w:rPr>
        <w:t>°</w:t>
      </w:r>
      <w:r>
        <w:rPr>
          <w:rFonts w:ascii="Times New Roman" w:hAnsi="Times New Roman"/>
          <w:bCs/>
          <w:color w:val="222222"/>
          <w:sz w:val="24"/>
          <w:szCs w:val="32"/>
          <w:shd w:val="clear" w:color="auto" w:fill="FFFFFF"/>
        </w:rPr>
        <w:t xml:space="preserve"> N, 144.78</w:t>
      </w:r>
      <w:r w:rsidRPr="00AC3957">
        <w:rPr>
          <w:rFonts w:ascii="Times New Roman" w:hAnsi="Times New Roman"/>
          <w:bCs/>
          <w:color w:val="222222"/>
          <w:sz w:val="24"/>
          <w:szCs w:val="32"/>
          <w:shd w:val="clear" w:color="auto" w:fill="FFFFFF"/>
        </w:rPr>
        <w:t>° E</w:t>
      </w:r>
      <w:r>
        <w:rPr>
          <w:rFonts w:ascii="Times New Roman" w:hAnsi="Times New Roman"/>
          <w:bCs/>
          <w:color w:val="222222"/>
          <w:sz w:val="24"/>
          <w:szCs w:val="32"/>
          <w:shd w:val="clear" w:color="auto" w:fill="FFFFFF"/>
        </w:rPr>
        <w:t>; 540 km</w:t>
      </w:r>
      <w:r>
        <w:rPr>
          <w:rFonts w:ascii="Times New Roman" w:hAnsi="Times New Roman"/>
          <w:bCs/>
          <w:color w:val="222222"/>
          <w:sz w:val="24"/>
          <w:szCs w:val="32"/>
          <w:shd w:val="clear" w:color="auto" w:fill="FFFFFF"/>
          <w:vertAlign w:val="superscript"/>
        </w:rPr>
        <w:t>2</w:t>
      </w:r>
      <w:r>
        <w:rPr>
          <w:rFonts w:ascii="Times New Roman" w:hAnsi="Times New Roman"/>
          <w:bCs/>
          <w:color w:val="222222"/>
          <w:sz w:val="24"/>
          <w:szCs w:val="32"/>
          <w:shd w:val="clear" w:color="auto" w:fill="FFFFFF"/>
        </w:rPr>
        <w:t>)</w:t>
      </w:r>
      <w:r>
        <w:rPr>
          <w:rFonts w:ascii="Times New Roman" w:hAnsi="Times New Roman" w:cs="Times New Roman"/>
          <w:sz w:val="24"/>
          <w:szCs w:val="24"/>
        </w:rPr>
        <w:t xml:space="preserve"> </w:t>
      </w:r>
      <w:r w:rsidRPr="00124D16">
        <w:rPr>
          <w:rFonts w:ascii="Times New Roman" w:hAnsi="Times New Roman" w:cs="Times New Roman"/>
          <w:sz w:val="24"/>
          <w:szCs w:val="24"/>
        </w:rPr>
        <w:t>is the largest and southernmost island of the Mariana Island Archipelago in the Western Pacific. Rota</w:t>
      </w:r>
      <w:r>
        <w:rPr>
          <w:rFonts w:ascii="Times New Roman" w:hAnsi="Times New Roman" w:cs="Times New Roman"/>
          <w:sz w:val="24"/>
          <w:szCs w:val="24"/>
        </w:rPr>
        <w:t xml:space="preserve"> (14.</w:t>
      </w:r>
      <w:r>
        <w:rPr>
          <w:rFonts w:ascii="Times New Roman" w:hAnsi="Times New Roman"/>
          <w:bCs/>
          <w:color w:val="222222"/>
          <w:sz w:val="24"/>
          <w:szCs w:val="32"/>
          <w:shd w:val="clear" w:color="auto" w:fill="FFFFFF"/>
        </w:rPr>
        <w:t>15</w:t>
      </w:r>
      <w:r w:rsidRPr="00AC3957">
        <w:rPr>
          <w:rFonts w:ascii="Times New Roman" w:hAnsi="Times New Roman"/>
          <w:bCs/>
          <w:color w:val="222222"/>
          <w:sz w:val="24"/>
          <w:szCs w:val="32"/>
          <w:shd w:val="clear" w:color="auto" w:fill="FFFFFF"/>
        </w:rPr>
        <w:t>°</w:t>
      </w:r>
      <w:r>
        <w:rPr>
          <w:rFonts w:ascii="Times New Roman" w:hAnsi="Times New Roman"/>
          <w:bCs/>
          <w:color w:val="222222"/>
          <w:sz w:val="24"/>
          <w:szCs w:val="32"/>
          <w:shd w:val="clear" w:color="auto" w:fill="FFFFFF"/>
        </w:rPr>
        <w:t xml:space="preserve"> N, 145.21</w:t>
      </w:r>
      <w:r w:rsidRPr="00AC3957">
        <w:rPr>
          <w:rFonts w:ascii="Times New Roman" w:hAnsi="Times New Roman"/>
          <w:bCs/>
          <w:color w:val="222222"/>
          <w:sz w:val="24"/>
          <w:szCs w:val="32"/>
          <w:shd w:val="clear" w:color="auto" w:fill="FFFFFF"/>
        </w:rPr>
        <w:t>° E</w:t>
      </w:r>
      <w:r>
        <w:rPr>
          <w:rFonts w:ascii="Times New Roman" w:hAnsi="Times New Roman"/>
          <w:bCs/>
          <w:color w:val="222222"/>
          <w:sz w:val="24"/>
          <w:szCs w:val="32"/>
          <w:shd w:val="clear" w:color="auto" w:fill="FFFFFF"/>
        </w:rPr>
        <w:t>; 85 km</w:t>
      </w:r>
      <w:r>
        <w:rPr>
          <w:rFonts w:ascii="Times New Roman" w:hAnsi="Times New Roman"/>
          <w:bCs/>
          <w:color w:val="222222"/>
          <w:sz w:val="24"/>
          <w:szCs w:val="32"/>
          <w:shd w:val="clear" w:color="auto" w:fill="FFFFFF"/>
          <w:vertAlign w:val="superscript"/>
        </w:rPr>
        <w:t>2</w:t>
      </w:r>
      <w:r>
        <w:rPr>
          <w:rFonts w:ascii="Times New Roman" w:hAnsi="Times New Roman"/>
          <w:bCs/>
          <w:color w:val="222222"/>
          <w:sz w:val="24"/>
          <w:szCs w:val="32"/>
          <w:shd w:val="clear" w:color="auto" w:fill="FFFFFF"/>
        </w:rPr>
        <w:t>)</w:t>
      </w:r>
      <w:r w:rsidRPr="00124D16">
        <w:rPr>
          <w:rFonts w:ascii="Times New Roman" w:hAnsi="Times New Roman" w:cs="Times New Roman"/>
          <w:sz w:val="24"/>
          <w:szCs w:val="24"/>
        </w:rPr>
        <w:t xml:space="preserve"> is located </w:t>
      </w:r>
      <w:r>
        <w:rPr>
          <w:rFonts w:ascii="Times New Roman" w:hAnsi="Times New Roman" w:cs="Times New Roman"/>
          <w:sz w:val="24"/>
          <w:szCs w:val="24"/>
        </w:rPr>
        <w:t>76 km north of Guam</w:t>
      </w:r>
      <w:r w:rsidRPr="00124D16">
        <w:rPr>
          <w:rFonts w:ascii="Times New Roman" w:hAnsi="Times New Roman" w:cs="Times New Roman"/>
          <w:sz w:val="24"/>
          <w:szCs w:val="24"/>
        </w:rPr>
        <w:t xml:space="preserve"> and </w:t>
      </w:r>
      <w:r>
        <w:rPr>
          <w:rFonts w:ascii="Times New Roman" w:hAnsi="Times New Roman" w:cs="Times New Roman"/>
          <w:sz w:val="24"/>
          <w:szCs w:val="24"/>
        </w:rPr>
        <w:t>has less than 2% of the population of Guam</w:t>
      </w:r>
      <w:r w:rsidRPr="00124D16">
        <w:rPr>
          <w:rFonts w:ascii="Times New Roman" w:hAnsi="Times New Roman" w:cs="Times New Roman"/>
          <w:sz w:val="24"/>
          <w:szCs w:val="24"/>
        </w:rPr>
        <w:t>. Both islands have large</w:t>
      </w:r>
      <w:r>
        <w:rPr>
          <w:rFonts w:ascii="Times New Roman" w:hAnsi="Times New Roman" w:cs="Times New Roman"/>
          <w:sz w:val="24"/>
          <w:szCs w:val="24"/>
        </w:rPr>
        <w:t xml:space="preserve"> areas of native limestone forest</w:t>
      </w:r>
      <w:r w:rsidRPr="00124D16">
        <w:rPr>
          <w:rFonts w:ascii="Times New Roman" w:hAnsi="Times New Roman" w:cs="Times New Roman"/>
          <w:sz w:val="24"/>
          <w:szCs w:val="24"/>
        </w:rPr>
        <w:t xml:space="preserve"> with similar species compositions. </w:t>
      </w:r>
      <w:r w:rsidR="00B651E4">
        <w:rPr>
          <w:rFonts w:ascii="Times New Roman" w:hAnsi="Times New Roman" w:cs="Times New Roman"/>
          <w:sz w:val="24"/>
          <w:szCs w:val="24"/>
        </w:rPr>
        <w:t>The</w:t>
      </w:r>
      <w:r>
        <w:rPr>
          <w:rFonts w:ascii="Times New Roman" w:hAnsi="Times New Roman" w:cs="Times New Roman"/>
          <w:sz w:val="24"/>
          <w:szCs w:val="24"/>
        </w:rPr>
        <w:t>se islands contain a variety of habitat types, but l</w:t>
      </w:r>
      <w:r w:rsidRPr="00124D16">
        <w:rPr>
          <w:rFonts w:ascii="Times New Roman" w:hAnsi="Times New Roman" w:cs="Times New Roman"/>
          <w:sz w:val="24"/>
          <w:szCs w:val="24"/>
        </w:rPr>
        <w:t xml:space="preserve">imestone forests were chosen as the focus </w:t>
      </w:r>
      <w:r>
        <w:rPr>
          <w:rFonts w:ascii="Times New Roman" w:hAnsi="Times New Roman" w:cs="Times New Roman"/>
          <w:sz w:val="24"/>
          <w:szCs w:val="24"/>
        </w:rPr>
        <w:t>of</w:t>
      </w:r>
      <w:r w:rsidRPr="00124D16">
        <w:rPr>
          <w:rFonts w:ascii="Times New Roman" w:hAnsi="Times New Roman" w:cs="Times New Roman"/>
          <w:sz w:val="24"/>
          <w:szCs w:val="24"/>
        </w:rPr>
        <w:t xml:space="preserve"> this study because they contain a larger variety of native and endemic tree species relative to other habitats, such as savannah or ravine forest (</w:t>
      </w:r>
      <w:proofErr w:type="spellStart"/>
      <w:r>
        <w:rPr>
          <w:rFonts w:ascii="Times New Roman" w:hAnsi="Times New Roman" w:cs="Times New Roman"/>
          <w:sz w:val="24"/>
          <w:szCs w:val="24"/>
        </w:rPr>
        <w:t>Fosberg</w:t>
      </w:r>
      <w:proofErr w:type="spellEnd"/>
      <w:r>
        <w:rPr>
          <w:rFonts w:ascii="Times New Roman" w:hAnsi="Times New Roman" w:cs="Times New Roman"/>
          <w:sz w:val="24"/>
          <w:szCs w:val="24"/>
        </w:rPr>
        <w:t xml:space="preserve"> 1960, </w:t>
      </w:r>
      <w:proofErr w:type="spellStart"/>
      <w:r w:rsidRPr="00124D16">
        <w:rPr>
          <w:rFonts w:ascii="Times New Roman" w:hAnsi="Times New Roman" w:cs="Times New Roman"/>
          <w:sz w:val="24"/>
          <w:szCs w:val="24"/>
        </w:rPr>
        <w:t>Raulerson</w:t>
      </w:r>
      <w:proofErr w:type="spellEnd"/>
      <w:r w:rsidRPr="00124D16">
        <w:rPr>
          <w:rFonts w:ascii="Times New Roman" w:hAnsi="Times New Roman" w:cs="Times New Roman"/>
          <w:sz w:val="24"/>
          <w:szCs w:val="24"/>
        </w:rPr>
        <w:t xml:space="preserve"> and</w:t>
      </w:r>
      <w:r>
        <w:rPr>
          <w:rFonts w:ascii="Times New Roman" w:hAnsi="Times New Roman" w:cs="Times New Roman"/>
          <w:sz w:val="24"/>
          <w:szCs w:val="24"/>
        </w:rPr>
        <w:t xml:space="preserve"> Rinehart 1991)</w:t>
      </w:r>
      <w:r w:rsidRPr="00124D16">
        <w:rPr>
          <w:rFonts w:ascii="Times New Roman" w:hAnsi="Times New Roman" w:cs="Times New Roman"/>
          <w:sz w:val="24"/>
          <w:szCs w:val="24"/>
        </w:rPr>
        <w:t xml:space="preserve">. </w:t>
      </w:r>
    </w:p>
    <w:p w:rsidR="00AE0DE9" w:rsidRDefault="00B651E4" w:rsidP="00AE0DE9">
      <w:pPr>
        <w:spacing w:after="0" w:line="480" w:lineRule="auto"/>
        <w:rPr>
          <w:rFonts w:ascii="Times New Roman" w:hAnsi="Times New Roman" w:cs="Times New Roman"/>
          <w:i/>
          <w:sz w:val="24"/>
          <w:szCs w:val="24"/>
        </w:rPr>
      </w:pPr>
      <w:r>
        <w:rPr>
          <w:rFonts w:ascii="Times New Roman" w:hAnsi="Times New Roman" w:cs="Times New Roman"/>
          <w:i/>
          <w:sz w:val="24"/>
          <w:szCs w:val="24"/>
        </w:rPr>
        <w:t>Effect of ungulates on seedling survival</w:t>
      </w:r>
    </w:p>
    <w:p w:rsidR="00AE0DE9" w:rsidRPr="001834F5" w:rsidRDefault="00AE0DE9" w:rsidP="00AE0DE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To assess ungulate effects on seedling mortality, we set up paired plots in limestone forest sites in northern Guam and in Rota. We selected eight sites in northern Guam and seven sites in Rota. At each site, we erected a 1.8-m tall chicken-wire </w:t>
      </w:r>
      <w:r w:rsidR="00B651E4">
        <w:rPr>
          <w:rFonts w:ascii="Times New Roman" w:hAnsi="Times New Roman" w:cs="Times New Roman"/>
          <w:sz w:val="24"/>
          <w:szCs w:val="24"/>
        </w:rPr>
        <w:t>fence around one</w:t>
      </w:r>
      <w:r>
        <w:rPr>
          <w:rFonts w:ascii="Times New Roman" w:hAnsi="Times New Roman" w:cs="Times New Roman"/>
          <w:sz w:val="24"/>
          <w:szCs w:val="24"/>
        </w:rPr>
        <w:t xml:space="preserve"> plot, and left the adjacent plot unfenced, allowing ungulate access. The fenced and unfenced plots were placed in areas with similar in canopy cover, rockiness, and surrounding vegetation. Each seedling plot covered an area of about 3.5 m x 5.5 m (Figure 1).</w:t>
      </w:r>
    </w:p>
    <w:p w:rsidR="00230075" w:rsidDel="00230075" w:rsidRDefault="00AE0DE9" w:rsidP="00AE0DE9">
      <w:pPr>
        <w:spacing w:after="0" w:line="480" w:lineRule="auto"/>
        <w:ind w:firstLine="720"/>
        <w:rPr>
          <w:del w:id="0" w:author="Ann Marie Gawel" w:date="2013-02-28T20:28:00Z"/>
          <w:rFonts w:ascii="Times New Roman" w:hAnsi="Times New Roman" w:cs="Times New Roman"/>
          <w:sz w:val="24"/>
          <w:szCs w:val="24"/>
        </w:rPr>
      </w:pPr>
      <w:r>
        <w:rPr>
          <w:rFonts w:ascii="Times New Roman" w:hAnsi="Times New Roman" w:cs="Times New Roman"/>
          <w:sz w:val="24"/>
          <w:szCs w:val="24"/>
        </w:rPr>
        <w:t>We selected s</w:t>
      </w:r>
      <w:r w:rsidRPr="00124D16">
        <w:rPr>
          <w:rFonts w:ascii="Times New Roman" w:hAnsi="Times New Roman" w:cs="Times New Roman"/>
          <w:sz w:val="24"/>
          <w:szCs w:val="24"/>
        </w:rPr>
        <w:t xml:space="preserve">ix species </w:t>
      </w:r>
      <w:r>
        <w:rPr>
          <w:rFonts w:ascii="Times New Roman" w:hAnsi="Times New Roman" w:cs="Times New Roman"/>
          <w:sz w:val="24"/>
          <w:szCs w:val="24"/>
        </w:rPr>
        <w:t>for</w:t>
      </w:r>
      <w:r w:rsidRPr="00124D16">
        <w:rPr>
          <w:rFonts w:ascii="Times New Roman" w:hAnsi="Times New Roman" w:cs="Times New Roman"/>
          <w:sz w:val="24"/>
          <w:szCs w:val="24"/>
        </w:rPr>
        <w:t xml:space="preserve"> this experiment, </w:t>
      </w:r>
      <w:r>
        <w:rPr>
          <w:rFonts w:ascii="Times New Roman" w:hAnsi="Times New Roman" w:cs="Times New Roman"/>
          <w:sz w:val="24"/>
          <w:szCs w:val="24"/>
        </w:rPr>
        <w:t xml:space="preserve">that </w:t>
      </w:r>
      <w:r w:rsidRPr="00124D16">
        <w:rPr>
          <w:rFonts w:ascii="Times New Roman" w:hAnsi="Times New Roman" w:cs="Times New Roman"/>
          <w:sz w:val="24"/>
          <w:szCs w:val="24"/>
        </w:rPr>
        <w:t>encompass</w:t>
      </w:r>
      <w:r>
        <w:rPr>
          <w:rFonts w:ascii="Times New Roman" w:hAnsi="Times New Roman" w:cs="Times New Roman"/>
          <w:sz w:val="24"/>
          <w:szCs w:val="24"/>
        </w:rPr>
        <w:t>ed</w:t>
      </w:r>
      <w:r w:rsidRPr="00124D16">
        <w:rPr>
          <w:rFonts w:ascii="Times New Roman" w:hAnsi="Times New Roman" w:cs="Times New Roman"/>
          <w:sz w:val="24"/>
          <w:szCs w:val="24"/>
        </w:rPr>
        <w:t xml:space="preserve"> a variety of </w:t>
      </w:r>
      <w:r>
        <w:rPr>
          <w:rFonts w:ascii="Times New Roman" w:hAnsi="Times New Roman" w:cs="Times New Roman"/>
          <w:sz w:val="24"/>
          <w:szCs w:val="24"/>
        </w:rPr>
        <w:t xml:space="preserve">common </w:t>
      </w:r>
      <w:r w:rsidRPr="00124D16">
        <w:rPr>
          <w:rFonts w:ascii="Times New Roman" w:hAnsi="Times New Roman" w:cs="Times New Roman"/>
          <w:sz w:val="24"/>
          <w:szCs w:val="24"/>
        </w:rPr>
        <w:t xml:space="preserve">native and introduced trees found in limestone forests of the Mariana Islands: </w:t>
      </w:r>
      <w:proofErr w:type="spellStart"/>
      <w:r w:rsidRPr="00124D16">
        <w:rPr>
          <w:rFonts w:ascii="Times New Roman" w:hAnsi="Times New Roman" w:cs="Times New Roman"/>
          <w:i/>
          <w:sz w:val="24"/>
          <w:szCs w:val="24"/>
        </w:rPr>
        <w:t>Carica</w:t>
      </w:r>
      <w:proofErr w:type="spellEnd"/>
      <w:r w:rsidRPr="00124D16">
        <w:rPr>
          <w:rFonts w:ascii="Times New Roman" w:hAnsi="Times New Roman" w:cs="Times New Roman"/>
          <w:i/>
          <w:sz w:val="24"/>
          <w:szCs w:val="24"/>
        </w:rPr>
        <w:t xml:space="preserve"> papaya</w:t>
      </w:r>
      <w:r w:rsidRPr="00124D16">
        <w:rPr>
          <w:rFonts w:ascii="Times New Roman" w:hAnsi="Times New Roman" w:cs="Times New Roman"/>
          <w:sz w:val="24"/>
          <w:szCs w:val="24"/>
        </w:rPr>
        <w:t xml:space="preserve">, </w:t>
      </w:r>
      <w:proofErr w:type="spellStart"/>
      <w:r w:rsidRPr="00124D16">
        <w:rPr>
          <w:rFonts w:ascii="Times New Roman" w:hAnsi="Times New Roman" w:cs="Times New Roman"/>
          <w:i/>
          <w:sz w:val="24"/>
          <w:szCs w:val="24"/>
        </w:rPr>
        <w:t>Morinda</w:t>
      </w:r>
      <w:proofErr w:type="spellEnd"/>
      <w:r w:rsidRPr="00124D16">
        <w:rPr>
          <w:rFonts w:ascii="Times New Roman" w:hAnsi="Times New Roman" w:cs="Times New Roman"/>
          <w:i/>
          <w:sz w:val="24"/>
          <w:szCs w:val="24"/>
        </w:rPr>
        <w:t xml:space="preserve"> </w:t>
      </w:r>
      <w:proofErr w:type="spellStart"/>
      <w:r w:rsidRPr="00124D16">
        <w:rPr>
          <w:rFonts w:ascii="Times New Roman" w:hAnsi="Times New Roman" w:cs="Times New Roman"/>
          <w:i/>
          <w:sz w:val="24"/>
          <w:szCs w:val="24"/>
        </w:rPr>
        <w:t>citrifolia</w:t>
      </w:r>
      <w:proofErr w:type="spellEnd"/>
      <w:r w:rsidRPr="00124D16">
        <w:rPr>
          <w:rFonts w:ascii="Times New Roman" w:hAnsi="Times New Roman" w:cs="Times New Roman"/>
          <w:sz w:val="24"/>
          <w:szCs w:val="24"/>
        </w:rPr>
        <w:t xml:space="preserve">, </w:t>
      </w:r>
      <w:proofErr w:type="spellStart"/>
      <w:r w:rsidRPr="00124D16">
        <w:rPr>
          <w:rFonts w:ascii="Times New Roman" w:hAnsi="Times New Roman" w:cs="Times New Roman"/>
          <w:i/>
          <w:sz w:val="24"/>
          <w:szCs w:val="24"/>
        </w:rPr>
        <w:t>Neisosperma</w:t>
      </w:r>
      <w:proofErr w:type="spellEnd"/>
      <w:r w:rsidRPr="00124D16">
        <w:rPr>
          <w:rFonts w:ascii="Times New Roman" w:hAnsi="Times New Roman" w:cs="Times New Roman"/>
          <w:i/>
          <w:sz w:val="24"/>
          <w:szCs w:val="24"/>
        </w:rPr>
        <w:t xml:space="preserve"> </w:t>
      </w:r>
      <w:proofErr w:type="spellStart"/>
      <w:r>
        <w:rPr>
          <w:rFonts w:ascii="Times New Roman" w:hAnsi="Times New Roman" w:cs="Times New Roman"/>
          <w:i/>
          <w:sz w:val="24"/>
          <w:szCs w:val="24"/>
        </w:rPr>
        <w:t>oppositifolia</w:t>
      </w:r>
      <w:proofErr w:type="spellEnd"/>
      <w:r w:rsidRPr="00124D16">
        <w:rPr>
          <w:rFonts w:ascii="Times New Roman" w:hAnsi="Times New Roman" w:cs="Times New Roman"/>
          <w:sz w:val="24"/>
          <w:szCs w:val="24"/>
        </w:rPr>
        <w:t xml:space="preserve">, </w:t>
      </w:r>
      <w:proofErr w:type="spellStart"/>
      <w:r w:rsidRPr="00124D16">
        <w:rPr>
          <w:rFonts w:ascii="Times New Roman" w:hAnsi="Times New Roman" w:cs="Times New Roman"/>
          <w:i/>
          <w:sz w:val="24"/>
          <w:szCs w:val="24"/>
        </w:rPr>
        <w:t>Aglaia</w:t>
      </w:r>
      <w:proofErr w:type="spellEnd"/>
      <w:r w:rsidRPr="00124D16">
        <w:rPr>
          <w:rFonts w:ascii="Times New Roman" w:hAnsi="Times New Roman" w:cs="Times New Roman"/>
          <w:i/>
          <w:sz w:val="24"/>
          <w:szCs w:val="24"/>
        </w:rPr>
        <w:t xml:space="preserve"> </w:t>
      </w:r>
      <w:proofErr w:type="spellStart"/>
      <w:r w:rsidRPr="00124D16">
        <w:rPr>
          <w:rFonts w:ascii="Times New Roman" w:hAnsi="Times New Roman" w:cs="Times New Roman"/>
          <w:i/>
          <w:sz w:val="24"/>
          <w:szCs w:val="24"/>
        </w:rPr>
        <w:t>mariannensis</w:t>
      </w:r>
      <w:proofErr w:type="spellEnd"/>
      <w:r w:rsidRPr="00124D16">
        <w:rPr>
          <w:rFonts w:ascii="Times New Roman" w:hAnsi="Times New Roman" w:cs="Times New Roman"/>
          <w:sz w:val="24"/>
          <w:szCs w:val="24"/>
        </w:rPr>
        <w:t xml:space="preserve">, </w:t>
      </w:r>
      <w:proofErr w:type="spellStart"/>
      <w:r w:rsidRPr="00124D16">
        <w:rPr>
          <w:rFonts w:ascii="Times New Roman" w:hAnsi="Times New Roman" w:cs="Times New Roman"/>
          <w:i/>
          <w:sz w:val="24"/>
          <w:szCs w:val="24"/>
        </w:rPr>
        <w:t>Premna</w:t>
      </w:r>
      <w:proofErr w:type="spellEnd"/>
      <w:r w:rsidRPr="00124D16">
        <w:rPr>
          <w:rFonts w:ascii="Times New Roman" w:hAnsi="Times New Roman" w:cs="Times New Roman"/>
          <w:i/>
          <w:sz w:val="24"/>
          <w:szCs w:val="24"/>
        </w:rPr>
        <w:t xml:space="preserve"> </w:t>
      </w:r>
      <w:proofErr w:type="spellStart"/>
      <w:r w:rsidRPr="00124D16">
        <w:rPr>
          <w:rFonts w:ascii="Times New Roman" w:hAnsi="Times New Roman" w:cs="Times New Roman"/>
          <w:i/>
          <w:sz w:val="24"/>
          <w:szCs w:val="24"/>
        </w:rPr>
        <w:t>obtusifolia</w:t>
      </w:r>
      <w:proofErr w:type="spellEnd"/>
      <w:r w:rsidRPr="00124D16">
        <w:rPr>
          <w:rFonts w:ascii="Times New Roman" w:hAnsi="Times New Roman" w:cs="Times New Roman"/>
          <w:sz w:val="24"/>
          <w:szCs w:val="24"/>
        </w:rPr>
        <w:t xml:space="preserve">, and </w:t>
      </w:r>
      <w:proofErr w:type="spellStart"/>
      <w:r w:rsidRPr="00124D16">
        <w:rPr>
          <w:rFonts w:ascii="Times New Roman" w:hAnsi="Times New Roman" w:cs="Times New Roman"/>
          <w:i/>
          <w:sz w:val="24"/>
          <w:szCs w:val="24"/>
        </w:rPr>
        <w:t>Psychotria</w:t>
      </w:r>
      <w:proofErr w:type="spellEnd"/>
      <w:r w:rsidRPr="00124D16">
        <w:rPr>
          <w:rFonts w:ascii="Times New Roman" w:hAnsi="Times New Roman" w:cs="Times New Roman"/>
          <w:i/>
          <w:sz w:val="24"/>
          <w:szCs w:val="24"/>
        </w:rPr>
        <w:t xml:space="preserve"> </w:t>
      </w:r>
      <w:proofErr w:type="spellStart"/>
      <w:r w:rsidRPr="00124D16">
        <w:rPr>
          <w:rFonts w:ascii="Times New Roman" w:hAnsi="Times New Roman" w:cs="Times New Roman"/>
          <w:i/>
          <w:sz w:val="24"/>
          <w:szCs w:val="24"/>
        </w:rPr>
        <w:t>mariannensis</w:t>
      </w:r>
      <w:proofErr w:type="spellEnd"/>
      <w:r w:rsidRPr="00124D16">
        <w:rPr>
          <w:rFonts w:ascii="Times New Roman" w:hAnsi="Times New Roman" w:cs="Times New Roman"/>
          <w:sz w:val="24"/>
          <w:szCs w:val="24"/>
        </w:rPr>
        <w:t xml:space="preserve">. For each species, </w:t>
      </w:r>
      <w:r>
        <w:rPr>
          <w:rFonts w:ascii="Times New Roman" w:hAnsi="Times New Roman" w:cs="Times New Roman"/>
          <w:sz w:val="24"/>
          <w:szCs w:val="24"/>
        </w:rPr>
        <w:t xml:space="preserve">we </w:t>
      </w:r>
      <w:r w:rsidRPr="00124D16">
        <w:rPr>
          <w:rFonts w:ascii="Times New Roman" w:hAnsi="Times New Roman" w:cs="Times New Roman"/>
          <w:sz w:val="24"/>
          <w:szCs w:val="24"/>
        </w:rPr>
        <w:t>collected</w:t>
      </w:r>
      <w:r>
        <w:rPr>
          <w:rFonts w:ascii="Times New Roman" w:hAnsi="Times New Roman" w:cs="Times New Roman"/>
          <w:sz w:val="24"/>
          <w:szCs w:val="24"/>
        </w:rPr>
        <w:t xml:space="preserve"> seeds</w:t>
      </w:r>
      <w:r w:rsidRPr="00124D16">
        <w:rPr>
          <w:rFonts w:ascii="Times New Roman" w:hAnsi="Times New Roman" w:cs="Times New Roman"/>
          <w:sz w:val="24"/>
          <w:szCs w:val="24"/>
        </w:rPr>
        <w:t xml:space="preserve"> from at least five trees and at least four different sites to minimize maternal effects and effects of local adaptation. </w:t>
      </w:r>
      <w:r>
        <w:rPr>
          <w:rFonts w:ascii="Times New Roman" w:hAnsi="Times New Roman" w:cs="Times New Roman"/>
          <w:sz w:val="24"/>
          <w:szCs w:val="24"/>
        </w:rPr>
        <w:t xml:space="preserve">The date of seed collection and subsequent </w:t>
      </w:r>
      <w:proofErr w:type="spellStart"/>
      <w:r>
        <w:rPr>
          <w:rFonts w:ascii="Times New Roman" w:hAnsi="Times New Roman" w:cs="Times New Roman"/>
          <w:sz w:val="24"/>
          <w:szCs w:val="24"/>
        </w:rPr>
        <w:t>outplanting</w:t>
      </w:r>
      <w:proofErr w:type="spellEnd"/>
      <w:r>
        <w:rPr>
          <w:rFonts w:ascii="Times New Roman" w:hAnsi="Times New Roman" w:cs="Times New Roman"/>
          <w:sz w:val="24"/>
          <w:szCs w:val="24"/>
        </w:rPr>
        <w:t xml:space="preserve"> was staggered by species, in part due to differences in fruiting </w:t>
      </w:r>
      <w:proofErr w:type="spellStart"/>
      <w:r>
        <w:rPr>
          <w:rFonts w:ascii="Times New Roman" w:hAnsi="Times New Roman" w:cs="Times New Roman"/>
          <w:sz w:val="24"/>
          <w:szCs w:val="24"/>
        </w:rPr>
        <w:t>phenology</w:t>
      </w:r>
      <w:proofErr w:type="spellEnd"/>
      <w:r>
        <w:rPr>
          <w:rFonts w:ascii="Times New Roman" w:hAnsi="Times New Roman" w:cs="Times New Roman"/>
          <w:sz w:val="24"/>
          <w:szCs w:val="24"/>
        </w:rPr>
        <w:t xml:space="preserve">. </w:t>
      </w:r>
      <w:r w:rsidRPr="00124D16">
        <w:rPr>
          <w:rFonts w:ascii="Times New Roman" w:hAnsi="Times New Roman" w:cs="Times New Roman"/>
          <w:sz w:val="24"/>
          <w:szCs w:val="24"/>
        </w:rPr>
        <w:t xml:space="preserve">After seeds were collected, </w:t>
      </w:r>
      <w:r w:rsidR="00B651E4">
        <w:rPr>
          <w:rFonts w:ascii="Times New Roman" w:hAnsi="Times New Roman" w:cs="Times New Roman"/>
          <w:sz w:val="24"/>
          <w:szCs w:val="24"/>
        </w:rPr>
        <w:t>fleshy fruit was removed, and they were</w:t>
      </w:r>
      <w:r w:rsidRPr="00124D16">
        <w:rPr>
          <w:rFonts w:ascii="Times New Roman" w:hAnsi="Times New Roman" w:cs="Times New Roman"/>
          <w:sz w:val="24"/>
          <w:szCs w:val="24"/>
        </w:rPr>
        <w:t xml:space="preserve"> planted in a mixture of 50% </w:t>
      </w:r>
      <w:proofErr w:type="spellStart"/>
      <w:r w:rsidRPr="00124D16">
        <w:rPr>
          <w:rFonts w:ascii="Times New Roman" w:hAnsi="Times New Roman" w:cs="Times New Roman"/>
          <w:sz w:val="24"/>
          <w:szCs w:val="24"/>
        </w:rPr>
        <w:t>perlite</w:t>
      </w:r>
      <w:proofErr w:type="spellEnd"/>
      <w:r w:rsidRPr="00124D16">
        <w:rPr>
          <w:rFonts w:ascii="Times New Roman" w:hAnsi="Times New Roman" w:cs="Times New Roman"/>
          <w:sz w:val="24"/>
          <w:szCs w:val="24"/>
        </w:rPr>
        <w:t xml:space="preserve"> and 50% peat moss, and fertilized using </w:t>
      </w:r>
      <w:proofErr w:type="spellStart"/>
      <w:r w:rsidRPr="00124D16">
        <w:rPr>
          <w:rFonts w:ascii="Times New Roman" w:hAnsi="Times New Roman" w:cs="Times New Roman"/>
          <w:sz w:val="24"/>
          <w:szCs w:val="24"/>
        </w:rPr>
        <w:t>Osmocote</w:t>
      </w:r>
      <w:proofErr w:type="spellEnd"/>
      <w:r>
        <w:rPr>
          <w:rFonts w:ascii="Arial" w:hAnsi="Arial" w:cs="Arial"/>
          <w:color w:val="222222"/>
          <w:shd w:val="clear" w:color="auto" w:fill="FFFFFF"/>
        </w:rPr>
        <w:t>®</w:t>
      </w:r>
      <w:r w:rsidRPr="00124D16">
        <w:rPr>
          <w:rFonts w:ascii="Times New Roman" w:hAnsi="Times New Roman" w:cs="Times New Roman"/>
          <w:sz w:val="24"/>
          <w:szCs w:val="24"/>
        </w:rPr>
        <w:t xml:space="preserve">. </w:t>
      </w:r>
      <w:r w:rsidR="003E1EA0">
        <w:rPr>
          <w:rFonts w:ascii="Times New Roman" w:hAnsi="Times New Roman" w:cs="Times New Roman"/>
          <w:sz w:val="24"/>
          <w:szCs w:val="24"/>
        </w:rPr>
        <w:t>All seeds were planted on the island from which they were collected.</w:t>
      </w:r>
      <w:r w:rsidR="00DF4F7A">
        <w:rPr>
          <w:rFonts w:ascii="Times New Roman" w:hAnsi="Times New Roman" w:cs="Times New Roman"/>
          <w:sz w:val="24"/>
          <w:szCs w:val="24"/>
        </w:rPr>
        <w:t xml:space="preserve"> The seed trays were placed </w:t>
      </w:r>
      <w:proofErr w:type="gramStart"/>
      <w:r w:rsidR="00DF4F7A">
        <w:rPr>
          <w:rFonts w:ascii="Times New Roman" w:hAnsi="Times New Roman" w:cs="Times New Roman"/>
          <w:sz w:val="24"/>
          <w:szCs w:val="24"/>
        </w:rPr>
        <w:t xml:space="preserve">under  </w:t>
      </w:r>
      <w:r w:rsidR="00DF4F7A" w:rsidRPr="00DF4F7A">
        <w:rPr>
          <w:rFonts w:ascii="Times New Roman" w:hAnsi="Times New Roman" w:cs="Times New Roman"/>
          <w:sz w:val="24"/>
          <w:szCs w:val="24"/>
          <w:highlight w:val="yellow"/>
        </w:rPr>
        <w:t>XX</w:t>
      </w:r>
      <w:proofErr w:type="gramEnd"/>
      <w:r w:rsidR="00DF4F7A" w:rsidRPr="00DF4F7A">
        <w:rPr>
          <w:rFonts w:ascii="Times New Roman" w:hAnsi="Times New Roman" w:cs="Times New Roman"/>
          <w:sz w:val="24"/>
          <w:szCs w:val="24"/>
          <w:highlight w:val="yellow"/>
        </w:rPr>
        <w:t>%</w:t>
      </w:r>
      <w:r w:rsidR="00DF4F7A">
        <w:rPr>
          <w:rFonts w:ascii="Times New Roman" w:hAnsi="Times New Roman" w:cs="Times New Roman"/>
          <w:sz w:val="24"/>
          <w:szCs w:val="24"/>
        </w:rPr>
        <w:t xml:space="preserve"> </w:t>
      </w:r>
      <w:proofErr w:type="spellStart"/>
      <w:r w:rsidR="00DF4F7A">
        <w:rPr>
          <w:rFonts w:ascii="Times New Roman" w:hAnsi="Times New Roman" w:cs="Times New Roman"/>
          <w:sz w:val="24"/>
          <w:szCs w:val="24"/>
        </w:rPr>
        <w:t>shadecloth</w:t>
      </w:r>
      <w:proofErr w:type="spellEnd"/>
      <w:r w:rsidR="00DF4F7A">
        <w:rPr>
          <w:rFonts w:ascii="Times New Roman" w:hAnsi="Times New Roman" w:cs="Times New Roman"/>
          <w:sz w:val="24"/>
          <w:szCs w:val="24"/>
        </w:rPr>
        <w:t xml:space="preserve"> at a nursery in Guam and at a nursery in Rota, and allowed to grow in these conditions until they had fully rooted and grown their first true leaves. At this point, t</w:t>
      </w:r>
      <w:r w:rsidRPr="00124D16">
        <w:rPr>
          <w:rFonts w:ascii="Times New Roman" w:hAnsi="Times New Roman" w:cs="Times New Roman"/>
          <w:sz w:val="24"/>
          <w:szCs w:val="24"/>
        </w:rPr>
        <w:t xml:space="preserve">he seedlings were transported to the </w:t>
      </w:r>
      <w:proofErr w:type="spellStart"/>
      <w:r w:rsidRPr="00124D16">
        <w:rPr>
          <w:rFonts w:ascii="Times New Roman" w:hAnsi="Times New Roman" w:cs="Times New Roman"/>
          <w:sz w:val="24"/>
          <w:szCs w:val="24"/>
        </w:rPr>
        <w:t>exclosure</w:t>
      </w:r>
      <w:proofErr w:type="spellEnd"/>
      <w:r w:rsidRPr="00124D16">
        <w:rPr>
          <w:rFonts w:ascii="Times New Roman" w:hAnsi="Times New Roman" w:cs="Times New Roman"/>
          <w:sz w:val="24"/>
          <w:szCs w:val="24"/>
        </w:rPr>
        <w:t xml:space="preserve"> sites </w:t>
      </w:r>
      <w:r w:rsidR="00DF4F7A">
        <w:rPr>
          <w:rFonts w:ascii="Times New Roman" w:hAnsi="Times New Roman" w:cs="Times New Roman"/>
          <w:sz w:val="24"/>
          <w:szCs w:val="24"/>
        </w:rPr>
        <w:t xml:space="preserve">for </w:t>
      </w:r>
      <w:proofErr w:type="spellStart"/>
      <w:r w:rsidR="00DF4F7A">
        <w:rPr>
          <w:rFonts w:ascii="Times New Roman" w:hAnsi="Times New Roman" w:cs="Times New Roman"/>
          <w:sz w:val="24"/>
          <w:szCs w:val="24"/>
        </w:rPr>
        <w:t>outplanting</w:t>
      </w:r>
      <w:proofErr w:type="spellEnd"/>
      <w:r>
        <w:rPr>
          <w:rFonts w:ascii="Times New Roman" w:hAnsi="Times New Roman" w:cs="Times New Roman"/>
          <w:sz w:val="24"/>
          <w:szCs w:val="24"/>
        </w:rPr>
        <w:t>.</w:t>
      </w:r>
    </w:p>
    <w:p w:rsidR="00AE0DE9" w:rsidRDefault="00AE0DE9" w:rsidP="00230075">
      <w:pPr>
        <w:spacing w:after="0" w:line="480" w:lineRule="auto"/>
        <w:ind w:firstLine="720"/>
        <w:rPr>
          <w:rFonts w:ascii="Times New Roman" w:hAnsi="Times New Roman" w:cs="Times New Roman"/>
          <w:sz w:val="24"/>
          <w:szCs w:val="24"/>
        </w:rPr>
      </w:pPr>
    </w:p>
    <w:p w:rsidR="00230075" w:rsidRDefault="00DF4F7A" w:rsidP="00230075">
      <w:pPr>
        <w:numPr>
          <w:ins w:id="1" w:author="Ann Marie Gawel" w:date="2013-02-28T20:29:00Z"/>
        </w:numPr>
        <w:spacing w:after="0" w:line="480" w:lineRule="auto"/>
        <w:ind w:firstLine="720"/>
        <w:rPr>
          <w:ins w:id="2" w:author="Ann Marie Gawel" w:date="2013-02-28T20:29:00Z"/>
          <w:rFonts w:ascii="Times New Roman" w:hAnsi="Times New Roman" w:cs="Times New Roman"/>
          <w:sz w:val="24"/>
          <w:szCs w:val="24"/>
        </w:rPr>
      </w:pPr>
      <w:r>
        <w:rPr>
          <w:rFonts w:ascii="Times New Roman" w:hAnsi="Times New Roman" w:cs="Times New Roman"/>
          <w:sz w:val="24"/>
          <w:szCs w:val="24"/>
        </w:rPr>
        <w:t>Seedlings of each species were brought to each site</w:t>
      </w:r>
      <w:r w:rsidR="00511F29">
        <w:rPr>
          <w:rFonts w:ascii="Times New Roman" w:hAnsi="Times New Roman" w:cs="Times New Roman"/>
          <w:sz w:val="24"/>
          <w:szCs w:val="24"/>
        </w:rPr>
        <w:t xml:space="preserve"> and out-</w:t>
      </w:r>
      <w:r w:rsidR="00AE0DE9" w:rsidRPr="00124D16">
        <w:rPr>
          <w:rFonts w:ascii="Times New Roman" w:hAnsi="Times New Roman" w:cs="Times New Roman"/>
          <w:sz w:val="24"/>
          <w:szCs w:val="24"/>
        </w:rPr>
        <w:t xml:space="preserve">planted in the control and </w:t>
      </w:r>
      <w:r w:rsidR="00715467">
        <w:rPr>
          <w:rFonts w:ascii="Times New Roman" w:hAnsi="Times New Roman" w:cs="Times New Roman"/>
          <w:sz w:val="24"/>
          <w:szCs w:val="24"/>
        </w:rPr>
        <w:t>treatment areas on the same day.</w:t>
      </w:r>
      <w:r w:rsidR="00AE0DE9" w:rsidRPr="00124D16">
        <w:rPr>
          <w:rFonts w:ascii="Times New Roman" w:hAnsi="Times New Roman" w:cs="Times New Roman"/>
          <w:sz w:val="24"/>
          <w:szCs w:val="24"/>
        </w:rPr>
        <w:t xml:space="preserve"> </w:t>
      </w:r>
      <w:ins w:id="3" w:author="Ann Marie Gawel" w:date="2013-02-28T20:29:00Z">
        <w:r w:rsidR="00230075">
          <w:rPr>
            <w:rFonts w:ascii="Times New Roman" w:hAnsi="Times New Roman" w:cs="Times New Roman"/>
            <w:sz w:val="24"/>
            <w:szCs w:val="24"/>
          </w:rPr>
          <w:t>Seedlings</w:t>
        </w:r>
        <w:r w:rsidR="00230075" w:rsidRPr="00124D16">
          <w:rPr>
            <w:rFonts w:ascii="Times New Roman" w:hAnsi="Times New Roman" w:cs="Times New Roman"/>
            <w:sz w:val="24"/>
            <w:szCs w:val="24"/>
          </w:rPr>
          <w:t xml:space="preserve"> were </w:t>
        </w:r>
        <w:r w:rsidR="00230075">
          <w:rPr>
            <w:rFonts w:ascii="Times New Roman" w:hAnsi="Times New Roman" w:cs="Times New Roman"/>
            <w:sz w:val="24"/>
            <w:szCs w:val="24"/>
          </w:rPr>
          <w:t>placed</w:t>
        </w:r>
        <w:r w:rsidR="00230075" w:rsidRPr="00124D16">
          <w:rPr>
            <w:rFonts w:ascii="Times New Roman" w:hAnsi="Times New Roman" w:cs="Times New Roman"/>
            <w:sz w:val="24"/>
            <w:szCs w:val="24"/>
          </w:rPr>
          <w:t xml:space="preserve"> at least 0.3 m apart from each other, and at leas</w:t>
        </w:r>
        <w:r w:rsidR="00230075">
          <w:rPr>
            <w:rFonts w:ascii="Times New Roman" w:hAnsi="Times New Roman" w:cs="Times New Roman"/>
            <w:sz w:val="24"/>
            <w:szCs w:val="24"/>
          </w:rPr>
          <w:t>t 0.5 m away from the fences in fenced treatments (Figure XX)</w:t>
        </w:r>
        <w:r w:rsidR="00230075" w:rsidRPr="00124D16">
          <w:rPr>
            <w:rFonts w:ascii="Times New Roman" w:hAnsi="Times New Roman" w:cs="Times New Roman"/>
            <w:sz w:val="24"/>
            <w:szCs w:val="24"/>
          </w:rPr>
          <w:t xml:space="preserve">. </w:t>
        </w:r>
        <w:r w:rsidR="00230075">
          <w:rPr>
            <w:rFonts w:ascii="Times New Roman" w:hAnsi="Times New Roman" w:cs="Times New Roman"/>
            <w:sz w:val="24"/>
            <w:szCs w:val="24"/>
          </w:rPr>
          <w:t>On Guam, 14</w:t>
        </w:r>
        <w:r w:rsidR="00230075" w:rsidRPr="00124D16">
          <w:rPr>
            <w:rFonts w:ascii="Times New Roman" w:hAnsi="Times New Roman" w:cs="Times New Roman"/>
            <w:sz w:val="24"/>
            <w:szCs w:val="24"/>
          </w:rPr>
          <w:t xml:space="preserve"> seedlings of </w:t>
        </w:r>
        <w:r w:rsidR="00230075">
          <w:rPr>
            <w:rFonts w:ascii="Times New Roman" w:hAnsi="Times New Roman" w:cs="Times New Roman"/>
            <w:sz w:val="24"/>
            <w:szCs w:val="24"/>
          </w:rPr>
          <w:t xml:space="preserve">each </w:t>
        </w:r>
        <w:r w:rsidR="00230075" w:rsidRPr="00124D16">
          <w:rPr>
            <w:rFonts w:ascii="Times New Roman" w:hAnsi="Times New Roman" w:cs="Times New Roman"/>
            <w:sz w:val="24"/>
            <w:szCs w:val="24"/>
          </w:rPr>
          <w:t>species</w:t>
        </w:r>
        <w:r w:rsidR="00230075">
          <w:rPr>
            <w:rFonts w:ascii="Times New Roman" w:hAnsi="Times New Roman" w:cs="Times New Roman"/>
            <w:sz w:val="24"/>
            <w:szCs w:val="24"/>
          </w:rPr>
          <w:t xml:space="preserve"> </w:t>
        </w:r>
        <w:r w:rsidR="00230075" w:rsidRPr="00124D16">
          <w:rPr>
            <w:rFonts w:ascii="Times New Roman" w:hAnsi="Times New Roman" w:cs="Times New Roman"/>
            <w:sz w:val="24"/>
            <w:szCs w:val="24"/>
          </w:rPr>
          <w:t>were planted in each treatment at each site</w:t>
        </w:r>
        <w:r w:rsidR="00230075">
          <w:rPr>
            <w:rFonts w:ascii="Times New Roman" w:hAnsi="Times New Roman" w:cs="Times New Roman"/>
            <w:sz w:val="24"/>
            <w:szCs w:val="24"/>
          </w:rPr>
          <w:t xml:space="preserve">, except for </w:t>
        </w:r>
        <w:r w:rsidR="00230075" w:rsidRPr="00D708E0">
          <w:rPr>
            <w:rFonts w:ascii="Times New Roman" w:hAnsi="Times New Roman" w:cs="Times New Roman"/>
            <w:i/>
            <w:sz w:val="24"/>
            <w:szCs w:val="24"/>
          </w:rPr>
          <w:t xml:space="preserve">N. </w:t>
        </w:r>
        <w:proofErr w:type="spellStart"/>
        <w:r w:rsidR="00230075" w:rsidRPr="00D708E0">
          <w:rPr>
            <w:rFonts w:ascii="Times New Roman" w:hAnsi="Times New Roman" w:cs="Times New Roman"/>
            <w:i/>
            <w:sz w:val="24"/>
            <w:szCs w:val="24"/>
          </w:rPr>
          <w:t>oppositifolia</w:t>
        </w:r>
        <w:proofErr w:type="spellEnd"/>
        <w:r w:rsidR="00230075">
          <w:rPr>
            <w:rFonts w:ascii="Times New Roman" w:hAnsi="Times New Roman" w:cs="Times New Roman"/>
            <w:sz w:val="24"/>
            <w:szCs w:val="24"/>
          </w:rPr>
          <w:t>, which had only 7 seedlings planted per treatment. This gave</w:t>
        </w:r>
        <w:r w:rsidR="00230075" w:rsidRPr="00124D16">
          <w:rPr>
            <w:rFonts w:ascii="Times New Roman" w:hAnsi="Times New Roman" w:cs="Times New Roman"/>
            <w:sz w:val="24"/>
            <w:szCs w:val="24"/>
          </w:rPr>
          <w:t xml:space="preserve"> a total of 1232 seedlings</w:t>
        </w:r>
        <w:r w:rsidR="00230075">
          <w:rPr>
            <w:rFonts w:ascii="Times New Roman" w:hAnsi="Times New Roman" w:cs="Times New Roman"/>
            <w:sz w:val="24"/>
            <w:szCs w:val="24"/>
          </w:rPr>
          <w:t xml:space="preserve"> planted</w:t>
        </w:r>
        <w:r w:rsidR="00230075" w:rsidRPr="00124D16">
          <w:rPr>
            <w:rFonts w:ascii="Times New Roman" w:hAnsi="Times New Roman" w:cs="Times New Roman"/>
            <w:sz w:val="24"/>
            <w:szCs w:val="24"/>
          </w:rPr>
          <w:t xml:space="preserve"> in Guam.</w:t>
        </w:r>
        <w:r w:rsidR="00230075">
          <w:rPr>
            <w:rFonts w:ascii="Times New Roman" w:hAnsi="Times New Roman" w:cs="Times New Roman"/>
            <w:sz w:val="24"/>
            <w:szCs w:val="24"/>
          </w:rPr>
          <w:t xml:space="preserve"> In Rota, nine</w:t>
        </w:r>
        <w:r w:rsidR="00230075" w:rsidRPr="00124D16">
          <w:rPr>
            <w:rFonts w:ascii="Times New Roman" w:hAnsi="Times New Roman" w:cs="Times New Roman"/>
            <w:sz w:val="24"/>
            <w:szCs w:val="24"/>
          </w:rPr>
          <w:t xml:space="preserve"> seedlings of </w:t>
        </w:r>
        <w:r w:rsidR="00230075">
          <w:rPr>
            <w:rFonts w:ascii="Times New Roman" w:hAnsi="Times New Roman" w:cs="Times New Roman"/>
            <w:i/>
            <w:sz w:val="24"/>
            <w:szCs w:val="24"/>
          </w:rPr>
          <w:t xml:space="preserve">N. </w:t>
        </w:r>
        <w:proofErr w:type="spellStart"/>
        <w:r w:rsidR="00230075">
          <w:rPr>
            <w:rFonts w:ascii="Times New Roman" w:hAnsi="Times New Roman" w:cs="Times New Roman"/>
            <w:i/>
            <w:sz w:val="24"/>
            <w:szCs w:val="24"/>
          </w:rPr>
          <w:t>oppositifolia</w:t>
        </w:r>
        <w:proofErr w:type="spellEnd"/>
        <w:r w:rsidR="00230075" w:rsidRPr="00124D16">
          <w:rPr>
            <w:rFonts w:ascii="Times New Roman" w:hAnsi="Times New Roman" w:cs="Times New Roman"/>
            <w:sz w:val="24"/>
            <w:szCs w:val="24"/>
          </w:rPr>
          <w:t xml:space="preserve">, 11 seedlings of </w:t>
        </w:r>
        <w:r w:rsidR="00230075">
          <w:rPr>
            <w:rFonts w:ascii="Times New Roman" w:hAnsi="Times New Roman" w:cs="Times New Roman"/>
            <w:i/>
            <w:sz w:val="24"/>
            <w:szCs w:val="24"/>
          </w:rPr>
          <w:t>C. papaya</w:t>
        </w:r>
        <w:r w:rsidR="00230075" w:rsidRPr="00124D16">
          <w:rPr>
            <w:rFonts w:ascii="Times New Roman" w:hAnsi="Times New Roman" w:cs="Times New Roman"/>
            <w:sz w:val="24"/>
            <w:szCs w:val="24"/>
          </w:rPr>
          <w:t>,</w:t>
        </w:r>
        <w:r w:rsidR="00230075">
          <w:rPr>
            <w:rFonts w:ascii="Times New Roman" w:hAnsi="Times New Roman" w:cs="Times New Roman"/>
            <w:sz w:val="24"/>
            <w:szCs w:val="24"/>
          </w:rPr>
          <w:t xml:space="preserve"> and 14 seedlings of the other four</w:t>
        </w:r>
        <w:r w:rsidR="00230075" w:rsidRPr="00124D16">
          <w:rPr>
            <w:rFonts w:ascii="Times New Roman" w:hAnsi="Times New Roman" w:cs="Times New Roman"/>
            <w:sz w:val="24"/>
            <w:szCs w:val="24"/>
          </w:rPr>
          <w:t xml:space="preserve"> species were planted in each treatment at each site, a total of 1190 seedlings. </w:t>
        </w:r>
      </w:ins>
      <w:ins w:id="4" w:author="Ann Marie Gawel" w:date="2013-02-28T22:30:00Z">
        <w:r w:rsidR="00EA0B9B">
          <w:rPr>
            <w:rFonts w:ascii="Times New Roman" w:hAnsi="Times New Roman" w:cs="Times New Roman"/>
            <w:sz w:val="24"/>
            <w:szCs w:val="24"/>
          </w:rPr>
          <w:t>We were not able to get 14 seedlings for every treatment at every site on each island due to seed availability in the wild</w:t>
        </w:r>
        <w:proofErr w:type="gramStart"/>
        <w:r w:rsidR="00EA0B9B">
          <w:rPr>
            <w:rFonts w:ascii="Times New Roman" w:hAnsi="Times New Roman" w:cs="Times New Roman"/>
            <w:sz w:val="24"/>
            <w:szCs w:val="24"/>
          </w:rPr>
          <w:t xml:space="preserve">, </w:t>
        </w:r>
      </w:ins>
      <w:ins w:id="5" w:author="Ann Marie Gawel" w:date="2013-02-28T20:29:00Z">
        <w:r w:rsidR="00230075" w:rsidRPr="00124D16">
          <w:rPr>
            <w:rFonts w:ascii="Times New Roman" w:hAnsi="Times New Roman" w:cs="Times New Roman"/>
            <w:sz w:val="24"/>
            <w:szCs w:val="24"/>
          </w:rPr>
          <w:t xml:space="preserve"> The</w:t>
        </w:r>
        <w:proofErr w:type="gramEnd"/>
        <w:r w:rsidR="00230075" w:rsidRPr="00124D16">
          <w:rPr>
            <w:rFonts w:ascii="Times New Roman" w:hAnsi="Times New Roman" w:cs="Times New Roman"/>
            <w:sz w:val="24"/>
            <w:szCs w:val="24"/>
          </w:rPr>
          <w:t xml:space="preserve"> seedlings planted during drier months (</w:t>
        </w:r>
        <w:r w:rsidR="00230075">
          <w:rPr>
            <w:rFonts w:ascii="Times New Roman" w:hAnsi="Times New Roman" w:cs="Times New Roman"/>
            <w:i/>
            <w:sz w:val="24"/>
            <w:szCs w:val="24"/>
          </w:rPr>
          <w:t xml:space="preserve">C. papaya, M. </w:t>
        </w:r>
        <w:proofErr w:type="spellStart"/>
        <w:r w:rsidR="00230075">
          <w:rPr>
            <w:rFonts w:ascii="Times New Roman" w:hAnsi="Times New Roman" w:cs="Times New Roman"/>
            <w:i/>
            <w:sz w:val="24"/>
            <w:szCs w:val="24"/>
          </w:rPr>
          <w:t>citrifolia</w:t>
        </w:r>
        <w:proofErr w:type="spellEnd"/>
        <w:r w:rsidR="00230075" w:rsidRPr="00124D16">
          <w:rPr>
            <w:rFonts w:ascii="Times New Roman" w:hAnsi="Times New Roman" w:cs="Times New Roman"/>
            <w:i/>
            <w:sz w:val="24"/>
            <w:szCs w:val="24"/>
          </w:rPr>
          <w:t xml:space="preserve">, </w:t>
        </w:r>
        <w:r w:rsidR="00230075" w:rsidRPr="00124D16">
          <w:rPr>
            <w:rFonts w:ascii="Times New Roman" w:hAnsi="Times New Roman" w:cs="Times New Roman"/>
            <w:sz w:val="24"/>
            <w:szCs w:val="24"/>
          </w:rPr>
          <w:t>and</w:t>
        </w:r>
        <w:r w:rsidR="00230075">
          <w:rPr>
            <w:rFonts w:ascii="Times New Roman" w:hAnsi="Times New Roman" w:cs="Times New Roman"/>
            <w:i/>
            <w:sz w:val="24"/>
            <w:szCs w:val="24"/>
          </w:rPr>
          <w:t xml:space="preserve"> N. </w:t>
        </w:r>
        <w:proofErr w:type="spellStart"/>
        <w:r w:rsidR="00230075">
          <w:rPr>
            <w:rFonts w:ascii="Times New Roman" w:hAnsi="Times New Roman" w:cs="Times New Roman"/>
            <w:i/>
            <w:sz w:val="24"/>
            <w:szCs w:val="24"/>
          </w:rPr>
          <w:t>oppositifolia</w:t>
        </w:r>
        <w:proofErr w:type="spellEnd"/>
        <w:r w:rsidR="00230075" w:rsidRPr="00124D16">
          <w:rPr>
            <w:rFonts w:ascii="Times New Roman" w:hAnsi="Times New Roman" w:cs="Times New Roman"/>
            <w:sz w:val="24"/>
            <w:szCs w:val="24"/>
          </w:rPr>
          <w:t xml:space="preserve">) were watered regularly </w:t>
        </w:r>
        <w:r w:rsidR="00230075">
          <w:rPr>
            <w:rFonts w:ascii="Times New Roman" w:hAnsi="Times New Roman" w:cs="Times New Roman"/>
            <w:sz w:val="24"/>
            <w:szCs w:val="24"/>
          </w:rPr>
          <w:t xml:space="preserve">during </w:t>
        </w:r>
        <w:r w:rsidR="00230075" w:rsidRPr="00124D16">
          <w:rPr>
            <w:rFonts w:ascii="Times New Roman" w:hAnsi="Times New Roman" w:cs="Times New Roman"/>
            <w:sz w:val="24"/>
            <w:szCs w:val="24"/>
          </w:rPr>
          <w:t>the first few weeks after transplantation</w:t>
        </w:r>
        <w:r w:rsidR="00230075">
          <w:rPr>
            <w:rFonts w:ascii="Times New Roman" w:hAnsi="Times New Roman" w:cs="Times New Roman"/>
            <w:sz w:val="24"/>
            <w:szCs w:val="24"/>
          </w:rPr>
          <w:t xml:space="preserve"> to ensure they successfully established</w:t>
        </w:r>
        <w:r w:rsidR="00230075" w:rsidRPr="00124D16">
          <w:rPr>
            <w:rFonts w:ascii="Times New Roman" w:hAnsi="Times New Roman" w:cs="Times New Roman"/>
            <w:sz w:val="24"/>
            <w:szCs w:val="24"/>
          </w:rPr>
          <w:t>.</w:t>
        </w:r>
        <w:r w:rsidR="00230075">
          <w:rPr>
            <w:rFonts w:ascii="Times New Roman" w:hAnsi="Times New Roman" w:cs="Times New Roman"/>
            <w:sz w:val="24"/>
            <w:szCs w:val="24"/>
          </w:rPr>
          <w:t xml:space="preserve"> After transplanting,</w:t>
        </w:r>
        <w:r w:rsidR="00230075" w:rsidRPr="00124D16">
          <w:rPr>
            <w:rFonts w:ascii="Times New Roman" w:hAnsi="Times New Roman" w:cs="Times New Roman"/>
            <w:sz w:val="24"/>
            <w:szCs w:val="24"/>
          </w:rPr>
          <w:t xml:space="preserve"> seedlings were monitored monthly</w:t>
        </w:r>
        <w:r w:rsidR="00230075">
          <w:rPr>
            <w:rFonts w:ascii="Times New Roman" w:hAnsi="Times New Roman" w:cs="Times New Roman"/>
            <w:sz w:val="24"/>
            <w:szCs w:val="24"/>
          </w:rPr>
          <w:t xml:space="preserve"> for survival until __ date</w:t>
        </w:r>
        <w:r w:rsidR="00230075" w:rsidRPr="00124D16">
          <w:rPr>
            <w:rFonts w:ascii="Times New Roman" w:hAnsi="Times New Roman" w:cs="Times New Roman"/>
            <w:sz w:val="24"/>
            <w:szCs w:val="24"/>
          </w:rPr>
          <w:t xml:space="preserve">. Any evidence of ungulate-caused damage or mortality was recorded. It was also </w:t>
        </w:r>
        <w:commentRangeStart w:id="6"/>
        <w:r w:rsidR="00230075" w:rsidRPr="00124D16">
          <w:rPr>
            <w:rFonts w:ascii="Times New Roman" w:hAnsi="Times New Roman" w:cs="Times New Roman"/>
            <w:sz w:val="24"/>
            <w:szCs w:val="24"/>
          </w:rPr>
          <w:t xml:space="preserve">noted </w:t>
        </w:r>
        <w:commentRangeEnd w:id="6"/>
        <w:r w:rsidR="00230075">
          <w:rPr>
            <w:rStyle w:val="CommentReference"/>
          </w:rPr>
          <w:commentReference w:id="6"/>
        </w:r>
        <w:r w:rsidR="00230075" w:rsidRPr="00124D16">
          <w:rPr>
            <w:rFonts w:ascii="Times New Roman" w:hAnsi="Times New Roman" w:cs="Times New Roman"/>
            <w:sz w:val="24"/>
            <w:szCs w:val="24"/>
          </w:rPr>
          <w:t>whether seedlings appeared clippe</w:t>
        </w:r>
        <w:r w:rsidR="00230075">
          <w:rPr>
            <w:rFonts w:ascii="Times New Roman" w:hAnsi="Times New Roman" w:cs="Times New Roman"/>
            <w:sz w:val="24"/>
            <w:szCs w:val="24"/>
          </w:rPr>
          <w:t>d, dug up, and whether mortality did not seem to be caused by ungulates</w:t>
        </w:r>
        <w:r w:rsidR="00230075" w:rsidRPr="00124D16">
          <w:rPr>
            <w:rFonts w:ascii="Times New Roman" w:hAnsi="Times New Roman" w:cs="Times New Roman"/>
            <w:sz w:val="24"/>
            <w:szCs w:val="24"/>
          </w:rPr>
          <w:t xml:space="preserve">. </w:t>
        </w:r>
      </w:ins>
    </w:p>
    <w:p w:rsidR="00230075" w:rsidRDefault="00230075" w:rsidP="00AE0DE9">
      <w:pPr>
        <w:spacing w:after="0" w:line="480" w:lineRule="auto"/>
        <w:ind w:firstLine="720"/>
        <w:rPr>
          <w:ins w:id="7" w:author="Ann Marie Gawel" w:date="2013-02-28T20:28:00Z"/>
          <w:rFonts w:ascii="Times New Roman" w:hAnsi="Times New Roman" w:cs="Times New Roman"/>
          <w:sz w:val="24"/>
          <w:szCs w:val="24"/>
        </w:rPr>
      </w:pPr>
    </w:p>
    <w:p w:rsidR="00AE0DE9" w:rsidRDefault="00511F29" w:rsidP="00AE0DE9">
      <w:pPr>
        <w:numPr>
          <w:ins w:id="8" w:author="Ann Marie Gawel" w:date="2013-02-28T20:28:00Z"/>
        </w:numPr>
        <w:spacing w:after="0" w:line="480" w:lineRule="auto"/>
        <w:ind w:firstLine="720"/>
        <w:rPr>
          <w:rFonts w:ascii="Times New Roman" w:hAnsi="Times New Roman" w:cs="Times New Roman"/>
          <w:sz w:val="24"/>
          <w:szCs w:val="24"/>
        </w:rPr>
      </w:pPr>
      <w:r w:rsidRPr="0070531F">
        <w:rPr>
          <w:rFonts w:ascii="Times New Roman" w:hAnsi="Times New Roman" w:cs="Times New Roman"/>
          <w:sz w:val="24"/>
          <w:szCs w:val="24"/>
          <w:highlight w:val="yellow"/>
        </w:rPr>
        <w:t>S</w:t>
      </w:r>
      <w:r>
        <w:rPr>
          <w:rFonts w:ascii="Times New Roman" w:hAnsi="Times New Roman" w:cs="Times New Roman"/>
          <w:sz w:val="24"/>
          <w:szCs w:val="24"/>
        </w:rPr>
        <w:t>eedlings were place</w:t>
      </w:r>
      <w:r w:rsidR="00AE0DE9" w:rsidRPr="00124D16">
        <w:rPr>
          <w:rFonts w:ascii="Times New Roman" w:hAnsi="Times New Roman" w:cs="Times New Roman"/>
          <w:sz w:val="24"/>
          <w:szCs w:val="24"/>
        </w:rPr>
        <w:t>d at least 0.3 m apart from each other, and at leas</w:t>
      </w:r>
      <w:r w:rsidR="00AE0DE9">
        <w:rPr>
          <w:rFonts w:ascii="Times New Roman" w:hAnsi="Times New Roman" w:cs="Times New Roman"/>
          <w:sz w:val="24"/>
          <w:szCs w:val="24"/>
        </w:rPr>
        <w:t>t 0.5 m away from the fences in fenced tre</w:t>
      </w:r>
      <w:r w:rsidR="0070531F">
        <w:rPr>
          <w:rFonts w:ascii="Times New Roman" w:hAnsi="Times New Roman" w:cs="Times New Roman"/>
          <w:sz w:val="24"/>
          <w:szCs w:val="24"/>
        </w:rPr>
        <w:t>atments (Figure 1</w:t>
      </w:r>
      <w:r w:rsidR="00AE0DE9">
        <w:rPr>
          <w:rFonts w:ascii="Times New Roman" w:hAnsi="Times New Roman" w:cs="Times New Roman"/>
          <w:sz w:val="24"/>
          <w:szCs w:val="24"/>
        </w:rPr>
        <w:t>)</w:t>
      </w:r>
      <w:r w:rsidR="00AE0DE9" w:rsidRPr="00124D16">
        <w:rPr>
          <w:rFonts w:ascii="Times New Roman" w:hAnsi="Times New Roman" w:cs="Times New Roman"/>
          <w:sz w:val="24"/>
          <w:szCs w:val="24"/>
        </w:rPr>
        <w:t xml:space="preserve">. Seven seedlings of </w:t>
      </w:r>
      <w:r w:rsidR="00AE0DE9">
        <w:rPr>
          <w:rFonts w:ascii="Times New Roman" w:hAnsi="Times New Roman" w:cs="Times New Roman"/>
          <w:i/>
          <w:sz w:val="24"/>
          <w:szCs w:val="24"/>
        </w:rPr>
        <w:t xml:space="preserve">N. </w:t>
      </w:r>
      <w:proofErr w:type="spellStart"/>
      <w:r w:rsidR="00AE0DE9">
        <w:rPr>
          <w:rFonts w:ascii="Times New Roman" w:hAnsi="Times New Roman" w:cs="Times New Roman"/>
          <w:i/>
          <w:sz w:val="24"/>
          <w:szCs w:val="24"/>
        </w:rPr>
        <w:t>oppositifolia</w:t>
      </w:r>
      <w:proofErr w:type="spellEnd"/>
      <w:r w:rsidR="00AE0DE9" w:rsidRPr="00124D16">
        <w:rPr>
          <w:rFonts w:ascii="Times New Roman" w:hAnsi="Times New Roman" w:cs="Times New Roman"/>
          <w:sz w:val="24"/>
          <w:szCs w:val="24"/>
        </w:rPr>
        <w:t xml:space="preserve"> and 14 seedlings of the other five species were planted in each treatment at each site, a total of 1232 seedlings in Guam.</w:t>
      </w:r>
      <w:r w:rsidR="00AE0DE9">
        <w:rPr>
          <w:rFonts w:ascii="Times New Roman" w:hAnsi="Times New Roman" w:cs="Times New Roman"/>
          <w:sz w:val="24"/>
          <w:szCs w:val="24"/>
        </w:rPr>
        <w:t xml:space="preserve"> In Rota, nine</w:t>
      </w:r>
      <w:r w:rsidR="00AE0DE9" w:rsidRPr="00124D16">
        <w:rPr>
          <w:rFonts w:ascii="Times New Roman" w:hAnsi="Times New Roman" w:cs="Times New Roman"/>
          <w:sz w:val="24"/>
          <w:szCs w:val="24"/>
        </w:rPr>
        <w:t xml:space="preserve"> seedlings of </w:t>
      </w:r>
      <w:r w:rsidR="00AE0DE9">
        <w:rPr>
          <w:rFonts w:ascii="Times New Roman" w:hAnsi="Times New Roman" w:cs="Times New Roman"/>
          <w:i/>
          <w:sz w:val="24"/>
          <w:szCs w:val="24"/>
        </w:rPr>
        <w:t xml:space="preserve">N. </w:t>
      </w:r>
      <w:proofErr w:type="spellStart"/>
      <w:r w:rsidR="00AE0DE9">
        <w:rPr>
          <w:rFonts w:ascii="Times New Roman" w:hAnsi="Times New Roman" w:cs="Times New Roman"/>
          <w:i/>
          <w:sz w:val="24"/>
          <w:szCs w:val="24"/>
        </w:rPr>
        <w:t>oppositifolia</w:t>
      </w:r>
      <w:proofErr w:type="spellEnd"/>
      <w:r w:rsidR="00AE0DE9" w:rsidRPr="00124D16">
        <w:rPr>
          <w:rFonts w:ascii="Times New Roman" w:hAnsi="Times New Roman" w:cs="Times New Roman"/>
          <w:sz w:val="24"/>
          <w:szCs w:val="24"/>
        </w:rPr>
        <w:t xml:space="preserve">, 11 seedlings of </w:t>
      </w:r>
      <w:r w:rsidR="00AE0DE9">
        <w:rPr>
          <w:rFonts w:ascii="Times New Roman" w:hAnsi="Times New Roman" w:cs="Times New Roman"/>
          <w:i/>
          <w:sz w:val="24"/>
          <w:szCs w:val="24"/>
        </w:rPr>
        <w:t>C. papaya</w:t>
      </w:r>
      <w:r w:rsidR="00AE0DE9" w:rsidRPr="00124D16">
        <w:rPr>
          <w:rFonts w:ascii="Times New Roman" w:hAnsi="Times New Roman" w:cs="Times New Roman"/>
          <w:sz w:val="24"/>
          <w:szCs w:val="24"/>
        </w:rPr>
        <w:t>,</w:t>
      </w:r>
      <w:r w:rsidR="00AE0DE9">
        <w:rPr>
          <w:rFonts w:ascii="Times New Roman" w:hAnsi="Times New Roman" w:cs="Times New Roman"/>
          <w:sz w:val="24"/>
          <w:szCs w:val="24"/>
        </w:rPr>
        <w:t xml:space="preserve"> and 14 seedlings of the other four</w:t>
      </w:r>
      <w:r w:rsidR="00AE0DE9" w:rsidRPr="00124D16">
        <w:rPr>
          <w:rFonts w:ascii="Times New Roman" w:hAnsi="Times New Roman" w:cs="Times New Roman"/>
          <w:sz w:val="24"/>
          <w:szCs w:val="24"/>
        </w:rPr>
        <w:t xml:space="preserve"> species were planted in each treatment at each site, a total of 1190 seedlings.  The seedlings planted during drier months (</w:t>
      </w:r>
      <w:r w:rsidR="00AE0DE9">
        <w:rPr>
          <w:rFonts w:ascii="Times New Roman" w:hAnsi="Times New Roman" w:cs="Times New Roman"/>
          <w:i/>
          <w:sz w:val="24"/>
          <w:szCs w:val="24"/>
        </w:rPr>
        <w:t xml:space="preserve">C. papaya, M. </w:t>
      </w:r>
      <w:proofErr w:type="spellStart"/>
      <w:r w:rsidR="00AE0DE9">
        <w:rPr>
          <w:rFonts w:ascii="Times New Roman" w:hAnsi="Times New Roman" w:cs="Times New Roman"/>
          <w:i/>
          <w:sz w:val="24"/>
          <w:szCs w:val="24"/>
        </w:rPr>
        <w:t>citrifolia</w:t>
      </w:r>
      <w:proofErr w:type="spellEnd"/>
      <w:r w:rsidR="00AE0DE9" w:rsidRPr="00124D16">
        <w:rPr>
          <w:rFonts w:ascii="Times New Roman" w:hAnsi="Times New Roman" w:cs="Times New Roman"/>
          <w:i/>
          <w:sz w:val="24"/>
          <w:szCs w:val="24"/>
        </w:rPr>
        <w:t xml:space="preserve">, </w:t>
      </w:r>
      <w:r w:rsidR="00AE0DE9" w:rsidRPr="00124D16">
        <w:rPr>
          <w:rFonts w:ascii="Times New Roman" w:hAnsi="Times New Roman" w:cs="Times New Roman"/>
          <w:sz w:val="24"/>
          <w:szCs w:val="24"/>
        </w:rPr>
        <w:t>and</w:t>
      </w:r>
      <w:r w:rsidR="00AE0DE9">
        <w:rPr>
          <w:rFonts w:ascii="Times New Roman" w:hAnsi="Times New Roman" w:cs="Times New Roman"/>
          <w:i/>
          <w:sz w:val="24"/>
          <w:szCs w:val="24"/>
        </w:rPr>
        <w:t xml:space="preserve"> N. </w:t>
      </w:r>
      <w:proofErr w:type="spellStart"/>
      <w:r w:rsidR="00AE0DE9">
        <w:rPr>
          <w:rFonts w:ascii="Times New Roman" w:hAnsi="Times New Roman" w:cs="Times New Roman"/>
          <w:i/>
          <w:sz w:val="24"/>
          <w:szCs w:val="24"/>
        </w:rPr>
        <w:t>oppositifolia</w:t>
      </w:r>
      <w:proofErr w:type="spellEnd"/>
      <w:r w:rsidR="00AE0DE9" w:rsidRPr="00124D16">
        <w:rPr>
          <w:rFonts w:ascii="Times New Roman" w:hAnsi="Times New Roman" w:cs="Times New Roman"/>
          <w:sz w:val="24"/>
          <w:szCs w:val="24"/>
        </w:rPr>
        <w:t xml:space="preserve">) were watered regularly </w:t>
      </w:r>
      <w:r w:rsidR="00AE0DE9">
        <w:rPr>
          <w:rFonts w:ascii="Times New Roman" w:hAnsi="Times New Roman" w:cs="Times New Roman"/>
          <w:sz w:val="24"/>
          <w:szCs w:val="24"/>
        </w:rPr>
        <w:t xml:space="preserve">during </w:t>
      </w:r>
      <w:r w:rsidR="00AE0DE9" w:rsidRPr="00124D16">
        <w:rPr>
          <w:rFonts w:ascii="Times New Roman" w:hAnsi="Times New Roman" w:cs="Times New Roman"/>
          <w:sz w:val="24"/>
          <w:szCs w:val="24"/>
        </w:rPr>
        <w:t>the first few weeks after transplantation.</w:t>
      </w:r>
      <w:r w:rsidR="00AE0DE9">
        <w:rPr>
          <w:rFonts w:ascii="Times New Roman" w:hAnsi="Times New Roman" w:cs="Times New Roman"/>
          <w:sz w:val="24"/>
          <w:szCs w:val="24"/>
        </w:rPr>
        <w:t xml:space="preserve"> After transplanting,</w:t>
      </w:r>
      <w:r w:rsidR="00AE0DE9" w:rsidRPr="00124D16">
        <w:rPr>
          <w:rFonts w:ascii="Times New Roman" w:hAnsi="Times New Roman" w:cs="Times New Roman"/>
          <w:sz w:val="24"/>
          <w:szCs w:val="24"/>
        </w:rPr>
        <w:t xml:space="preserve"> seedlings were monitored monthly</w:t>
      </w:r>
      <w:r w:rsidR="00AE0DE9">
        <w:rPr>
          <w:rFonts w:ascii="Times New Roman" w:hAnsi="Times New Roman" w:cs="Times New Roman"/>
          <w:sz w:val="24"/>
          <w:szCs w:val="24"/>
        </w:rPr>
        <w:t xml:space="preserve"> for mortality</w:t>
      </w:r>
      <w:r w:rsidR="00AE0DE9" w:rsidRPr="00124D16">
        <w:rPr>
          <w:rFonts w:ascii="Times New Roman" w:hAnsi="Times New Roman" w:cs="Times New Roman"/>
          <w:sz w:val="24"/>
          <w:szCs w:val="24"/>
        </w:rPr>
        <w:t xml:space="preserve">.  </w:t>
      </w:r>
    </w:p>
    <w:p w:rsidR="00AE0DE9" w:rsidRPr="001428B7" w:rsidRDefault="00AE0DE9" w:rsidP="00AE0DE9">
      <w:pPr>
        <w:spacing w:after="0" w:line="480" w:lineRule="auto"/>
        <w:rPr>
          <w:rFonts w:ascii="Times New Roman" w:hAnsi="Times New Roman" w:cs="Times New Roman"/>
          <w:i/>
          <w:sz w:val="24"/>
          <w:szCs w:val="24"/>
        </w:rPr>
      </w:pPr>
      <w:r>
        <w:rPr>
          <w:rFonts w:ascii="Times New Roman" w:hAnsi="Times New Roman" w:cs="Times New Roman"/>
          <w:i/>
          <w:sz w:val="24"/>
          <w:szCs w:val="24"/>
        </w:rPr>
        <w:t>Germination from scats</w:t>
      </w:r>
    </w:p>
    <w:p w:rsidR="004D56EB" w:rsidRDefault="00AE0DE9" w:rsidP="00AE0DE9">
      <w:pPr>
        <w:spacing w:after="0" w:line="480" w:lineRule="auto"/>
        <w:rPr>
          <w:ins w:id="9" w:author="Ann Marie Gawel" w:date="2013-02-28T22:12:00Z"/>
          <w:rFonts w:ascii="Times New Roman" w:hAnsi="Times New Roman" w:cs="Times New Roman"/>
          <w:sz w:val="24"/>
          <w:szCs w:val="24"/>
        </w:rPr>
      </w:pPr>
      <w:r w:rsidRPr="00124D16">
        <w:rPr>
          <w:rFonts w:ascii="Times New Roman" w:hAnsi="Times New Roman" w:cs="Times New Roman"/>
          <w:sz w:val="24"/>
          <w:szCs w:val="24"/>
        </w:rPr>
        <w:tab/>
      </w:r>
      <w:r>
        <w:rPr>
          <w:rFonts w:ascii="Times New Roman" w:hAnsi="Times New Roman" w:cs="Times New Roman"/>
          <w:sz w:val="24"/>
          <w:szCs w:val="24"/>
        </w:rPr>
        <w:t>We collected s</w:t>
      </w:r>
      <w:r w:rsidRPr="00124D16">
        <w:rPr>
          <w:rFonts w:ascii="Times New Roman" w:hAnsi="Times New Roman" w:cs="Times New Roman"/>
          <w:sz w:val="24"/>
          <w:szCs w:val="24"/>
        </w:rPr>
        <w:t xml:space="preserve">cats from </w:t>
      </w:r>
      <w:r>
        <w:rPr>
          <w:rFonts w:ascii="Times New Roman" w:hAnsi="Times New Roman" w:cs="Times New Roman"/>
          <w:i/>
          <w:sz w:val="24"/>
          <w:szCs w:val="24"/>
        </w:rPr>
        <w:t xml:space="preserve">R. </w:t>
      </w:r>
      <w:proofErr w:type="spellStart"/>
      <w:proofErr w:type="gramStart"/>
      <w:r>
        <w:rPr>
          <w:rFonts w:ascii="Times New Roman" w:hAnsi="Times New Roman" w:cs="Times New Roman"/>
          <w:i/>
          <w:sz w:val="24"/>
          <w:szCs w:val="24"/>
        </w:rPr>
        <w:t>marianna</w:t>
      </w:r>
      <w:proofErr w:type="spellEnd"/>
      <w:proofErr w:type="gramEnd"/>
      <w:r w:rsidRPr="00124D16">
        <w:rPr>
          <w:rFonts w:ascii="Times New Roman" w:hAnsi="Times New Roman" w:cs="Times New Roman"/>
          <w:sz w:val="24"/>
          <w:szCs w:val="24"/>
        </w:rPr>
        <w:t xml:space="preserve"> and </w:t>
      </w:r>
      <w:r w:rsidRPr="00124D16">
        <w:rPr>
          <w:rFonts w:ascii="Times New Roman" w:hAnsi="Times New Roman" w:cs="Times New Roman"/>
          <w:i/>
          <w:sz w:val="24"/>
          <w:szCs w:val="24"/>
        </w:rPr>
        <w:t xml:space="preserve">S. </w:t>
      </w:r>
      <w:proofErr w:type="spellStart"/>
      <w:r w:rsidRPr="00124D16">
        <w:rPr>
          <w:rFonts w:ascii="Times New Roman" w:hAnsi="Times New Roman" w:cs="Times New Roman"/>
          <w:i/>
          <w:sz w:val="24"/>
          <w:szCs w:val="24"/>
        </w:rPr>
        <w:t>scrofa</w:t>
      </w:r>
      <w:proofErr w:type="spellEnd"/>
      <w:r w:rsidRPr="00124D16">
        <w:rPr>
          <w:rFonts w:ascii="Times New Roman" w:hAnsi="Times New Roman" w:cs="Times New Roman"/>
          <w:sz w:val="24"/>
          <w:szCs w:val="24"/>
        </w:rPr>
        <w:t xml:space="preserve"> from </w:t>
      </w:r>
      <w:del w:id="10" w:author="Ann Marie Gawel" w:date="2013-02-28T21:58:00Z">
        <w:r w:rsidRPr="00124D16" w:rsidDel="006B1DAB">
          <w:rPr>
            <w:rFonts w:ascii="Times New Roman" w:hAnsi="Times New Roman" w:cs="Times New Roman"/>
            <w:sz w:val="24"/>
            <w:szCs w:val="24"/>
          </w:rPr>
          <w:delText xml:space="preserve">several </w:delText>
        </w:r>
      </w:del>
      <w:r w:rsidRPr="00124D16">
        <w:rPr>
          <w:rFonts w:ascii="Times New Roman" w:hAnsi="Times New Roman" w:cs="Times New Roman"/>
          <w:sz w:val="24"/>
          <w:szCs w:val="24"/>
        </w:rPr>
        <w:t xml:space="preserve">limestone forest sites to determine if either ungulate dispersed viable seeds via </w:t>
      </w:r>
      <w:proofErr w:type="spellStart"/>
      <w:r w:rsidRPr="00124D16">
        <w:rPr>
          <w:rFonts w:ascii="Times New Roman" w:hAnsi="Times New Roman" w:cs="Times New Roman"/>
          <w:sz w:val="24"/>
          <w:szCs w:val="24"/>
        </w:rPr>
        <w:t>endozoochory</w:t>
      </w:r>
      <w:proofErr w:type="spellEnd"/>
      <w:r w:rsidRPr="00124D16">
        <w:rPr>
          <w:rFonts w:ascii="Times New Roman" w:hAnsi="Times New Roman" w:cs="Times New Roman"/>
          <w:sz w:val="24"/>
          <w:szCs w:val="24"/>
        </w:rPr>
        <w:t>. Location</w:t>
      </w:r>
      <w:r>
        <w:rPr>
          <w:rFonts w:ascii="Times New Roman" w:hAnsi="Times New Roman" w:cs="Times New Roman"/>
          <w:sz w:val="24"/>
          <w:szCs w:val="24"/>
        </w:rPr>
        <w:t xml:space="preserve"> </w:t>
      </w:r>
      <w:r w:rsidRPr="00124D16">
        <w:rPr>
          <w:rFonts w:ascii="Times New Roman" w:hAnsi="Times New Roman" w:cs="Times New Roman"/>
          <w:sz w:val="24"/>
          <w:szCs w:val="24"/>
        </w:rPr>
        <w:t xml:space="preserve">and date were recorded for each collection. </w:t>
      </w:r>
      <w:r>
        <w:rPr>
          <w:rFonts w:ascii="Times New Roman" w:hAnsi="Times New Roman" w:cs="Times New Roman"/>
          <w:sz w:val="24"/>
          <w:szCs w:val="24"/>
        </w:rPr>
        <w:t xml:space="preserve">We </w:t>
      </w:r>
      <w:r w:rsidRPr="00124D16">
        <w:rPr>
          <w:rFonts w:ascii="Times New Roman" w:hAnsi="Times New Roman" w:cs="Times New Roman"/>
          <w:sz w:val="24"/>
          <w:szCs w:val="24"/>
        </w:rPr>
        <w:t>collected throughout the year</w:t>
      </w:r>
      <w:ins w:id="11" w:author="Ann Marie Gawel" w:date="2013-02-28T21:58:00Z">
        <w:r w:rsidR="006B1DAB">
          <w:rPr>
            <w:rFonts w:ascii="Times New Roman" w:hAnsi="Times New Roman" w:cs="Times New Roman"/>
            <w:sz w:val="24"/>
            <w:szCs w:val="24"/>
          </w:rPr>
          <w:t>, through both rainy and dry season</w:t>
        </w:r>
      </w:ins>
      <w:ins w:id="12" w:author="Ann Marie Gawel" w:date="2013-02-28T22:01:00Z">
        <w:r w:rsidR="006B1DAB">
          <w:rPr>
            <w:rFonts w:ascii="Times New Roman" w:hAnsi="Times New Roman" w:cs="Times New Roman"/>
            <w:sz w:val="24"/>
            <w:szCs w:val="24"/>
          </w:rPr>
          <w:t>. Collection was focused on</w:t>
        </w:r>
      </w:ins>
      <w:ins w:id="13" w:author="Ann Marie Gawel" w:date="2013-02-28T22:02:00Z">
        <w:r w:rsidR="006B1DAB">
          <w:rPr>
            <w:rFonts w:ascii="Times New Roman" w:hAnsi="Times New Roman" w:cs="Times New Roman"/>
            <w:sz w:val="24"/>
            <w:szCs w:val="24"/>
          </w:rPr>
          <w:t xml:space="preserve"> </w:t>
        </w:r>
      </w:ins>
      <w:del w:id="14" w:author="Ann Marie Gawel" w:date="2013-02-28T22:02:00Z">
        <w:r w:rsidDel="006B1DAB">
          <w:rPr>
            <w:rFonts w:ascii="Times New Roman" w:hAnsi="Times New Roman" w:cs="Times New Roman"/>
            <w:sz w:val="24"/>
            <w:szCs w:val="24"/>
          </w:rPr>
          <w:delText xml:space="preserve"> from </w:delText>
        </w:r>
      </w:del>
      <w:r>
        <w:rPr>
          <w:rFonts w:ascii="Times New Roman" w:hAnsi="Times New Roman" w:cs="Times New Roman"/>
          <w:sz w:val="24"/>
          <w:szCs w:val="24"/>
        </w:rPr>
        <w:t>four different sites in northern Guam</w:t>
      </w:r>
      <w:ins w:id="15" w:author="Ann Marie Gawel" w:date="2013-02-28T21:59:00Z">
        <w:r w:rsidR="006B1DAB">
          <w:rPr>
            <w:rFonts w:ascii="Times New Roman" w:hAnsi="Times New Roman" w:cs="Times New Roman"/>
            <w:sz w:val="24"/>
            <w:szCs w:val="24"/>
          </w:rPr>
          <w:t xml:space="preserve"> </w:t>
        </w:r>
      </w:ins>
      <w:ins w:id="16" w:author="Ann Marie Gawel" w:date="2013-02-28T22:02:00Z">
        <w:r w:rsidR="006B1DAB">
          <w:rPr>
            <w:rFonts w:ascii="Times New Roman" w:hAnsi="Times New Roman" w:cs="Times New Roman"/>
            <w:sz w:val="24"/>
            <w:szCs w:val="24"/>
          </w:rPr>
          <w:t>where abundant scats from bo</w:t>
        </w:r>
        <w:r w:rsidR="004D56EB">
          <w:rPr>
            <w:rFonts w:ascii="Times New Roman" w:hAnsi="Times New Roman" w:cs="Times New Roman"/>
            <w:sz w:val="24"/>
            <w:szCs w:val="24"/>
          </w:rPr>
          <w:t>th deer and pigs provided high numbers for minimal sampling effort</w:t>
        </w:r>
      </w:ins>
      <w:r>
        <w:rPr>
          <w:rFonts w:ascii="Times New Roman" w:hAnsi="Times New Roman" w:cs="Times New Roman"/>
          <w:sz w:val="24"/>
          <w:szCs w:val="24"/>
        </w:rPr>
        <w:t xml:space="preserve">. </w:t>
      </w:r>
    </w:p>
    <w:p w:rsidR="00000000" w:rsidRDefault="00AE0DE9">
      <w:pPr>
        <w:numPr>
          <w:ins w:id="17" w:author="Ann Marie Gawel" w:date="2013-02-28T22:12:00Z"/>
        </w:numPr>
        <w:spacing w:after="0" w:line="480" w:lineRule="auto"/>
        <w:ind w:firstLine="720"/>
        <w:rPr>
          <w:rFonts w:ascii="Times New Roman" w:hAnsi="Times New Roman" w:cs="Times New Roman"/>
          <w:i/>
          <w:sz w:val="24"/>
          <w:szCs w:val="24"/>
        </w:rPr>
        <w:pPrChange w:id="18" w:author="Ann Marie Gawel" w:date="2013-02-28T22:12:00Z">
          <w:pPr>
            <w:spacing w:after="0" w:line="480" w:lineRule="auto"/>
          </w:pPr>
        </w:pPrChange>
      </w:pPr>
      <w:del w:id="19" w:author="Ann Marie Gawel" w:date="2013-02-28T22:01:00Z">
        <w:r w:rsidDel="006B1DAB">
          <w:rPr>
            <w:rFonts w:ascii="Times New Roman" w:hAnsi="Times New Roman" w:cs="Times New Roman"/>
            <w:sz w:val="24"/>
            <w:szCs w:val="24"/>
          </w:rPr>
          <w:delText>We dried the scats for one to two days in a drying oven and recorded their dry weights</w:delText>
        </w:r>
        <w:r w:rsidRPr="00124D16" w:rsidDel="006B1DAB">
          <w:rPr>
            <w:rFonts w:ascii="Times New Roman" w:hAnsi="Times New Roman" w:cs="Times New Roman"/>
            <w:sz w:val="24"/>
            <w:szCs w:val="24"/>
          </w:rPr>
          <w:delText>. After drying, s</w:delText>
        </w:r>
      </w:del>
      <w:ins w:id="20" w:author="Ann Marie Gawel" w:date="2013-02-28T22:01:00Z">
        <w:r w:rsidR="006B1DAB">
          <w:rPr>
            <w:rFonts w:ascii="Times New Roman" w:hAnsi="Times New Roman" w:cs="Times New Roman"/>
            <w:sz w:val="24"/>
            <w:szCs w:val="24"/>
          </w:rPr>
          <w:t>S</w:t>
        </w:r>
      </w:ins>
      <w:r w:rsidRPr="00124D16">
        <w:rPr>
          <w:rFonts w:ascii="Times New Roman" w:hAnsi="Times New Roman" w:cs="Times New Roman"/>
          <w:sz w:val="24"/>
          <w:szCs w:val="24"/>
        </w:rPr>
        <w:t xml:space="preserve">cat samples were layered on top of a </w:t>
      </w:r>
      <w:r w:rsidRPr="00124D16">
        <w:rPr>
          <w:rFonts w:ascii="Times New Roman" w:eastAsia="Times New Roman" w:hAnsi="Times New Roman" w:cs="Times New Roman"/>
          <w:iCs/>
          <w:sz w:val="24"/>
          <w:szCs w:val="24"/>
        </w:rPr>
        <w:t xml:space="preserve">50% </w:t>
      </w:r>
      <w:proofErr w:type="spellStart"/>
      <w:r w:rsidRPr="00124D16">
        <w:rPr>
          <w:rFonts w:ascii="Times New Roman" w:eastAsia="Times New Roman" w:hAnsi="Times New Roman" w:cs="Times New Roman"/>
          <w:iCs/>
          <w:sz w:val="24"/>
          <w:szCs w:val="24"/>
        </w:rPr>
        <w:t>perlite</w:t>
      </w:r>
      <w:proofErr w:type="spellEnd"/>
      <w:r w:rsidRPr="00124D16">
        <w:rPr>
          <w:rFonts w:ascii="Times New Roman" w:eastAsia="Times New Roman" w:hAnsi="Times New Roman" w:cs="Times New Roman"/>
          <w:iCs/>
          <w:sz w:val="24"/>
          <w:szCs w:val="24"/>
        </w:rPr>
        <w:t xml:space="preserve"> and 50% peat moss soil mix in g</w:t>
      </w:r>
      <w:r w:rsidRPr="00124D16">
        <w:rPr>
          <w:rFonts w:ascii="Times New Roman" w:hAnsi="Times New Roman" w:cs="Times New Roman"/>
          <w:sz w:val="24"/>
          <w:szCs w:val="24"/>
        </w:rPr>
        <w:t xml:space="preserve">ermination trays. The trays were outdoors at a nursery, under </w:t>
      </w:r>
      <w:proofErr w:type="spellStart"/>
      <w:r w:rsidRPr="00124D16">
        <w:rPr>
          <w:rFonts w:ascii="Times New Roman" w:hAnsi="Times New Roman" w:cs="Times New Roman"/>
          <w:sz w:val="24"/>
          <w:szCs w:val="24"/>
        </w:rPr>
        <w:t>shadecloth</w:t>
      </w:r>
      <w:proofErr w:type="spellEnd"/>
      <w:r w:rsidRPr="00124D16">
        <w:rPr>
          <w:rFonts w:ascii="Times New Roman" w:hAnsi="Times New Roman" w:cs="Times New Roman"/>
          <w:sz w:val="24"/>
          <w:szCs w:val="24"/>
        </w:rPr>
        <w:t xml:space="preserve">. </w:t>
      </w:r>
      <w:r>
        <w:rPr>
          <w:rFonts w:ascii="Times New Roman" w:hAnsi="Times New Roman" w:cs="Times New Roman"/>
          <w:i/>
          <w:sz w:val="24"/>
          <w:szCs w:val="24"/>
        </w:rPr>
        <w:t xml:space="preserve">R. </w:t>
      </w:r>
      <w:proofErr w:type="spellStart"/>
      <w:proofErr w:type="gramStart"/>
      <w:r>
        <w:rPr>
          <w:rFonts w:ascii="Times New Roman" w:hAnsi="Times New Roman" w:cs="Times New Roman"/>
          <w:i/>
          <w:sz w:val="24"/>
          <w:szCs w:val="24"/>
        </w:rPr>
        <w:t>marianna</w:t>
      </w:r>
      <w:proofErr w:type="spellEnd"/>
      <w:proofErr w:type="gramEnd"/>
      <w:r w:rsidRPr="00124D16">
        <w:rPr>
          <w:rFonts w:ascii="Times New Roman" w:hAnsi="Times New Roman" w:cs="Times New Roman"/>
          <w:sz w:val="24"/>
          <w:szCs w:val="24"/>
        </w:rPr>
        <w:t xml:space="preserve"> pellets </w:t>
      </w:r>
      <w:r>
        <w:rPr>
          <w:rFonts w:ascii="Times New Roman" w:hAnsi="Times New Roman" w:cs="Times New Roman"/>
          <w:sz w:val="24"/>
          <w:szCs w:val="24"/>
        </w:rPr>
        <w:t>were</w:t>
      </w:r>
      <w:r w:rsidRPr="00124D16">
        <w:rPr>
          <w:rFonts w:ascii="Times New Roman" w:hAnsi="Times New Roman" w:cs="Times New Roman"/>
          <w:sz w:val="24"/>
          <w:szCs w:val="24"/>
        </w:rPr>
        <w:t xml:space="preserve"> mixed in at the surface, and </w:t>
      </w:r>
      <w:r w:rsidRPr="00124D16">
        <w:rPr>
          <w:rFonts w:ascii="Times New Roman" w:hAnsi="Times New Roman" w:cs="Times New Roman"/>
          <w:i/>
          <w:sz w:val="24"/>
          <w:szCs w:val="24"/>
        </w:rPr>
        <w:t xml:space="preserve">S. </w:t>
      </w:r>
      <w:proofErr w:type="spellStart"/>
      <w:r w:rsidRPr="00124D16">
        <w:rPr>
          <w:rFonts w:ascii="Times New Roman" w:hAnsi="Times New Roman" w:cs="Times New Roman"/>
          <w:i/>
          <w:sz w:val="24"/>
          <w:szCs w:val="24"/>
        </w:rPr>
        <w:t>scrofa</w:t>
      </w:r>
      <w:proofErr w:type="spellEnd"/>
      <w:r w:rsidRPr="00124D16">
        <w:rPr>
          <w:rFonts w:ascii="Times New Roman" w:hAnsi="Times New Roman" w:cs="Times New Roman"/>
          <w:sz w:val="24"/>
          <w:szCs w:val="24"/>
        </w:rPr>
        <w:t xml:space="preserve"> scats </w:t>
      </w:r>
      <w:r>
        <w:rPr>
          <w:rFonts w:ascii="Times New Roman" w:hAnsi="Times New Roman" w:cs="Times New Roman"/>
          <w:sz w:val="24"/>
          <w:szCs w:val="24"/>
        </w:rPr>
        <w:t>were</w:t>
      </w:r>
      <w:r w:rsidRPr="00124D16">
        <w:rPr>
          <w:rFonts w:ascii="Times New Roman" w:hAnsi="Times New Roman" w:cs="Times New Roman"/>
          <w:sz w:val="24"/>
          <w:szCs w:val="24"/>
        </w:rPr>
        <w:t xml:space="preserve"> broken up to mix at the surface.  Trays were watered regularly before and after any seedlings emerged from scats. Seedlings were </w:t>
      </w:r>
      <w:r>
        <w:rPr>
          <w:rFonts w:ascii="Times New Roman" w:hAnsi="Times New Roman" w:cs="Times New Roman"/>
          <w:sz w:val="24"/>
          <w:szCs w:val="24"/>
        </w:rPr>
        <w:t xml:space="preserve">then </w:t>
      </w:r>
      <w:r w:rsidRPr="00124D16">
        <w:rPr>
          <w:rFonts w:ascii="Times New Roman" w:hAnsi="Times New Roman" w:cs="Times New Roman"/>
          <w:sz w:val="24"/>
          <w:szCs w:val="24"/>
        </w:rPr>
        <w:t xml:space="preserve">identified and counted. </w:t>
      </w:r>
      <w:ins w:id="21" w:author="Ann Marie Gawel" w:date="2013-02-28T22:12:00Z">
        <w:r w:rsidR="004D56EB">
          <w:rPr>
            <w:rFonts w:ascii="Times New Roman" w:hAnsi="Times New Roman" w:cs="Times New Roman"/>
            <w:sz w:val="24"/>
            <w:szCs w:val="24"/>
          </w:rPr>
          <w:t>Because the nursery was open air, species that wer</w:t>
        </w:r>
        <w:r w:rsidR="004339A2">
          <w:rPr>
            <w:rFonts w:ascii="Times New Roman" w:hAnsi="Times New Roman" w:cs="Times New Roman"/>
            <w:sz w:val="24"/>
            <w:szCs w:val="24"/>
          </w:rPr>
          <w:t>e known to be wind-dispersed or</w:t>
        </w:r>
        <w:r w:rsidR="004D56EB">
          <w:rPr>
            <w:rFonts w:ascii="Times New Roman" w:hAnsi="Times New Roman" w:cs="Times New Roman"/>
            <w:sz w:val="24"/>
            <w:szCs w:val="24"/>
          </w:rPr>
          <w:t xml:space="preserve"> </w:t>
        </w:r>
      </w:ins>
      <w:ins w:id="22" w:author="Ann Marie Gawel" w:date="2013-02-28T22:13:00Z">
        <w:r w:rsidR="004339A2">
          <w:rPr>
            <w:rFonts w:ascii="Times New Roman" w:hAnsi="Times New Roman" w:cs="Times New Roman"/>
            <w:sz w:val="24"/>
            <w:szCs w:val="24"/>
          </w:rPr>
          <w:t>that were common to all germination trays in the nursery (including from other experiments) were not counted.</w:t>
        </w:r>
      </w:ins>
    </w:p>
    <w:p w:rsidR="00AE0DE9" w:rsidRPr="00124D16" w:rsidRDefault="00AE0DE9" w:rsidP="00AE0DE9">
      <w:pPr>
        <w:spacing w:after="0" w:line="480" w:lineRule="auto"/>
        <w:rPr>
          <w:rFonts w:ascii="Times New Roman" w:hAnsi="Times New Roman" w:cs="Times New Roman"/>
          <w:i/>
          <w:sz w:val="24"/>
          <w:szCs w:val="24"/>
        </w:rPr>
      </w:pPr>
      <w:r>
        <w:rPr>
          <w:rFonts w:ascii="Times New Roman" w:hAnsi="Times New Roman" w:cs="Times New Roman"/>
          <w:i/>
          <w:sz w:val="24"/>
          <w:szCs w:val="24"/>
        </w:rPr>
        <w:t>Vegetation transects and scat counts</w:t>
      </w:r>
    </w:p>
    <w:p w:rsidR="00C4496F" w:rsidRDefault="00AE0DE9" w:rsidP="00AE0DE9">
      <w:pPr>
        <w:spacing w:after="0" w:line="480" w:lineRule="auto"/>
        <w:rPr>
          <w:ins w:id="23" w:author="Ann Marie Gawel" w:date="2013-02-28T22:23:00Z"/>
          <w:rFonts w:ascii="Times New Roman" w:hAnsi="Times New Roman" w:cs="Times New Roman"/>
          <w:sz w:val="24"/>
          <w:szCs w:val="24"/>
        </w:rPr>
      </w:pPr>
      <w:r w:rsidRPr="00124D16">
        <w:rPr>
          <w:rFonts w:ascii="Times New Roman" w:hAnsi="Times New Roman" w:cs="Times New Roman"/>
          <w:sz w:val="24"/>
          <w:szCs w:val="24"/>
        </w:rPr>
        <w:tab/>
      </w:r>
    </w:p>
    <w:p w:rsidR="00000000" w:rsidRDefault="00AE0DE9">
      <w:pPr>
        <w:numPr>
          <w:ins w:id="24" w:author="Ann Marie Gawel" w:date="2013-02-28T22:23:00Z"/>
        </w:numPr>
        <w:spacing w:after="0" w:line="480" w:lineRule="auto"/>
        <w:ind w:firstLine="720"/>
        <w:rPr>
          <w:rFonts w:ascii="Times New Roman" w:hAnsi="Times New Roman" w:cs="Times New Roman"/>
          <w:sz w:val="24"/>
          <w:szCs w:val="24"/>
        </w:rPr>
        <w:pPrChange w:id="25" w:author="Ann Marie Gawel" w:date="2013-02-28T22:23:00Z">
          <w:pPr>
            <w:spacing w:after="0" w:line="480" w:lineRule="auto"/>
          </w:pPr>
        </w:pPrChange>
      </w:pPr>
      <w:r>
        <w:rPr>
          <w:rFonts w:ascii="Times New Roman" w:hAnsi="Times New Roman" w:cs="Times New Roman"/>
          <w:sz w:val="24"/>
          <w:szCs w:val="24"/>
        </w:rPr>
        <w:t>We conduc</w:t>
      </w:r>
      <w:ins w:id="26" w:author="Ann Marie Gawel" w:date="2013-02-28T22:20:00Z">
        <w:r w:rsidR="00C4496F">
          <w:rPr>
            <w:rFonts w:ascii="Times New Roman" w:hAnsi="Times New Roman" w:cs="Times New Roman"/>
            <w:sz w:val="24"/>
            <w:szCs w:val="24"/>
          </w:rPr>
          <w:t>t</w:t>
        </w:r>
      </w:ins>
      <w:r>
        <w:rPr>
          <w:rFonts w:ascii="Times New Roman" w:hAnsi="Times New Roman" w:cs="Times New Roman"/>
          <w:sz w:val="24"/>
          <w:szCs w:val="24"/>
        </w:rPr>
        <w:t>ed vegetation</w:t>
      </w:r>
      <w:r w:rsidRPr="00124D16">
        <w:rPr>
          <w:rFonts w:ascii="Times New Roman" w:hAnsi="Times New Roman" w:cs="Times New Roman"/>
          <w:sz w:val="24"/>
          <w:szCs w:val="24"/>
        </w:rPr>
        <w:t xml:space="preserve"> surveys to gather community composition data about limestone forest sites across Guam and Rota. </w:t>
      </w:r>
      <w:r>
        <w:rPr>
          <w:rFonts w:ascii="Times New Roman" w:hAnsi="Times New Roman" w:cs="Times New Roman"/>
          <w:sz w:val="24"/>
          <w:szCs w:val="24"/>
        </w:rPr>
        <w:t>We surveyed vegetation at each site</w:t>
      </w:r>
      <w:r w:rsidRPr="00124D16">
        <w:rPr>
          <w:rFonts w:ascii="Times New Roman" w:hAnsi="Times New Roman" w:cs="Times New Roman"/>
          <w:sz w:val="24"/>
          <w:szCs w:val="24"/>
        </w:rPr>
        <w:t xml:space="preserve"> using two 50</w:t>
      </w:r>
      <w:r>
        <w:rPr>
          <w:rFonts w:ascii="Times New Roman" w:hAnsi="Times New Roman" w:cs="Times New Roman"/>
          <w:sz w:val="24"/>
          <w:szCs w:val="24"/>
        </w:rPr>
        <w:t>-</w:t>
      </w:r>
      <w:r w:rsidRPr="00124D16">
        <w:rPr>
          <w:rFonts w:ascii="Times New Roman" w:hAnsi="Times New Roman" w:cs="Times New Roman"/>
          <w:sz w:val="24"/>
          <w:szCs w:val="24"/>
        </w:rPr>
        <w:t>m</w:t>
      </w:r>
      <w:r>
        <w:rPr>
          <w:rFonts w:ascii="Times New Roman" w:hAnsi="Times New Roman" w:cs="Times New Roman"/>
          <w:sz w:val="24"/>
          <w:szCs w:val="24"/>
        </w:rPr>
        <w:t xml:space="preserve"> by 1-m transects (see Figure 2</w:t>
      </w:r>
      <w:r w:rsidRPr="00124D16">
        <w:rPr>
          <w:rFonts w:ascii="Times New Roman" w:hAnsi="Times New Roman" w:cs="Times New Roman"/>
          <w:sz w:val="24"/>
          <w:szCs w:val="24"/>
        </w:rPr>
        <w:t>), covering a total of 100 m</w:t>
      </w:r>
      <w:r w:rsidRPr="00124D16">
        <w:rPr>
          <w:rFonts w:ascii="Times New Roman" w:hAnsi="Times New Roman" w:cs="Times New Roman"/>
          <w:sz w:val="24"/>
          <w:szCs w:val="24"/>
          <w:vertAlign w:val="superscript"/>
        </w:rPr>
        <w:t>2</w:t>
      </w:r>
      <w:r w:rsidRPr="00124D16">
        <w:rPr>
          <w:rFonts w:ascii="Times New Roman" w:hAnsi="Times New Roman" w:cs="Times New Roman"/>
          <w:sz w:val="24"/>
          <w:szCs w:val="24"/>
        </w:rPr>
        <w:t xml:space="preserve">. At sites with </w:t>
      </w:r>
      <w:proofErr w:type="spellStart"/>
      <w:r w:rsidRPr="00124D16">
        <w:rPr>
          <w:rFonts w:ascii="Times New Roman" w:hAnsi="Times New Roman" w:cs="Times New Roman"/>
          <w:sz w:val="24"/>
          <w:szCs w:val="24"/>
        </w:rPr>
        <w:t>exclosures</w:t>
      </w:r>
      <w:proofErr w:type="spellEnd"/>
      <w:r w:rsidRPr="00124D16">
        <w:rPr>
          <w:rFonts w:ascii="Times New Roman" w:hAnsi="Times New Roman" w:cs="Times New Roman"/>
          <w:sz w:val="24"/>
          <w:szCs w:val="24"/>
        </w:rPr>
        <w:t xml:space="preserve">, transects ran from opposite corners of the </w:t>
      </w:r>
      <w:proofErr w:type="spellStart"/>
      <w:r w:rsidRPr="00124D16">
        <w:rPr>
          <w:rFonts w:ascii="Times New Roman" w:hAnsi="Times New Roman" w:cs="Times New Roman"/>
          <w:sz w:val="24"/>
          <w:szCs w:val="24"/>
        </w:rPr>
        <w:t>exclosure</w:t>
      </w:r>
      <w:proofErr w:type="spellEnd"/>
      <w:r w:rsidRPr="00124D16">
        <w:rPr>
          <w:rFonts w:ascii="Times New Roman" w:hAnsi="Times New Roman" w:cs="Times New Roman"/>
          <w:sz w:val="24"/>
          <w:szCs w:val="24"/>
        </w:rPr>
        <w:t xml:space="preserve">. At sites without </w:t>
      </w:r>
      <w:proofErr w:type="spellStart"/>
      <w:r w:rsidRPr="00124D16">
        <w:rPr>
          <w:rFonts w:ascii="Times New Roman" w:hAnsi="Times New Roman" w:cs="Times New Roman"/>
          <w:sz w:val="24"/>
          <w:szCs w:val="24"/>
        </w:rPr>
        <w:t>exclosures</w:t>
      </w:r>
      <w:proofErr w:type="spellEnd"/>
      <w:r w:rsidRPr="00124D16">
        <w:rPr>
          <w:rFonts w:ascii="Times New Roman" w:hAnsi="Times New Roman" w:cs="Times New Roman"/>
          <w:sz w:val="24"/>
          <w:szCs w:val="24"/>
        </w:rPr>
        <w:t xml:space="preserve">, they were placed end to end. All plants within these belt transects were identified and recorded. Height was approximated for each adult plant, seedlings were identified and counted, epiphytes were identified on adult plants, and </w:t>
      </w:r>
      <w:r>
        <w:rPr>
          <w:rFonts w:ascii="Times New Roman" w:hAnsi="Times New Roman" w:cs="Times New Roman"/>
          <w:sz w:val="24"/>
          <w:szCs w:val="24"/>
        </w:rPr>
        <w:t>plants were categorized as vines, trees, ferns, or herbs</w:t>
      </w:r>
      <w:r w:rsidRPr="00124D16">
        <w:rPr>
          <w:rFonts w:ascii="Times New Roman" w:hAnsi="Times New Roman" w:cs="Times New Roman"/>
          <w:sz w:val="24"/>
          <w:szCs w:val="24"/>
        </w:rPr>
        <w:t>.</w:t>
      </w:r>
      <w:r>
        <w:rPr>
          <w:rFonts w:ascii="Times New Roman" w:hAnsi="Times New Roman" w:cs="Times New Roman"/>
          <w:sz w:val="24"/>
          <w:szCs w:val="24"/>
        </w:rPr>
        <w:t xml:space="preserve"> </w:t>
      </w:r>
    </w:p>
    <w:p w:rsidR="00AE0DE9" w:rsidRPr="00124D16" w:rsidRDefault="00AE0DE9" w:rsidP="00AE0DE9">
      <w:pPr>
        <w:spacing w:after="0" w:line="480" w:lineRule="auto"/>
        <w:ind w:firstLine="720"/>
        <w:rPr>
          <w:rFonts w:ascii="Times New Roman" w:hAnsi="Times New Roman" w:cs="Times New Roman"/>
          <w:sz w:val="24"/>
          <w:szCs w:val="24"/>
        </w:rPr>
      </w:pPr>
      <w:r w:rsidRPr="00124D16">
        <w:rPr>
          <w:rFonts w:ascii="Times New Roman" w:hAnsi="Times New Roman" w:cs="Times New Roman"/>
          <w:sz w:val="24"/>
          <w:szCs w:val="24"/>
        </w:rPr>
        <w:t xml:space="preserve">In addition to vegetation surveys, scats from both </w:t>
      </w:r>
      <w:r w:rsidRPr="00124D16">
        <w:rPr>
          <w:rFonts w:ascii="Times New Roman" w:hAnsi="Times New Roman" w:cs="Times New Roman"/>
          <w:i/>
          <w:sz w:val="24"/>
          <w:szCs w:val="24"/>
        </w:rPr>
        <w:t xml:space="preserve">S. </w:t>
      </w:r>
      <w:proofErr w:type="spellStart"/>
      <w:r w:rsidRPr="00124D16">
        <w:rPr>
          <w:rFonts w:ascii="Times New Roman" w:hAnsi="Times New Roman" w:cs="Times New Roman"/>
          <w:i/>
          <w:sz w:val="24"/>
          <w:szCs w:val="24"/>
        </w:rPr>
        <w:t>scrofa</w:t>
      </w:r>
      <w:proofErr w:type="spellEnd"/>
      <w:r w:rsidRPr="00124D16">
        <w:rPr>
          <w:rFonts w:ascii="Times New Roman" w:hAnsi="Times New Roman" w:cs="Times New Roman"/>
          <w:i/>
          <w:sz w:val="24"/>
          <w:szCs w:val="24"/>
        </w:rPr>
        <w:t xml:space="preserve"> </w:t>
      </w:r>
      <w:r w:rsidRPr="00124D16">
        <w:rPr>
          <w:rFonts w:ascii="Times New Roman" w:hAnsi="Times New Roman" w:cs="Times New Roman"/>
          <w:sz w:val="24"/>
          <w:szCs w:val="24"/>
        </w:rPr>
        <w:t xml:space="preserve">and </w:t>
      </w:r>
      <w:r>
        <w:rPr>
          <w:rFonts w:ascii="Times New Roman" w:hAnsi="Times New Roman" w:cs="Times New Roman"/>
          <w:i/>
          <w:sz w:val="24"/>
          <w:szCs w:val="24"/>
        </w:rPr>
        <w:t xml:space="preserve">R. </w:t>
      </w:r>
      <w:proofErr w:type="spellStart"/>
      <w:proofErr w:type="gramStart"/>
      <w:r>
        <w:rPr>
          <w:rFonts w:ascii="Times New Roman" w:hAnsi="Times New Roman" w:cs="Times New Roman"/>
          <w:i/>
          <w:sz w:val="24"/>
          <w:szCs w:val="24"/>
        </w:rPr>
        <w:t>marianna</w:t>
      </w:r>
      <w:proofErr w:type="spellEnd"/>
      <w:proofErr w:type="gramEnd"/>
      <w:r w:rsidRPr="00124D16">
        <w:rPr>
          <w:rFonts w:ascii="Times New Roman" w:hAnsi="Times New Roman" w:cs="Times New Roman"/>
          <w:sz w:val="24"/>
          <w:szCs w:val="24"/>
        </w:rPr>
        <w:t xml:space="preserve"> were counted to estimate relative abundance for each across the sites. After</w:t>
      </w:r>
      <w:r>
        <w:rPr>
          <w:rFonts w:ascii="Times New Roman" w:hAnsi="Times New Roman" w:cs="Times New Roman"/>
          <w:sz w:val="24"/>
          <w:szCs w:val="24"/>
        </w:rPr>
        <w:t xml:space="preserve"> surveys at the initial sites, seven</w:t>
      </w:r>
      <w:r w:rsidRPr="00124D16">
        <w:rPr>
          <w:rFonts w:ascii="Times New Roman" w:hAnsi="Times New Roman" w:cs="Times New Roman"/>
          <w:sz w:val="24"/>
          <w:szCs w:val="24"/>
        </w:rPr>
        <w:t xml:space="preserve"> additional sites in Guam were added to increase variation in ungulate abundance, as well as to cover more limestone forest area after gaining access to Andersen Air Force Base, which has extensive limestone forest habitat.</w:t>
      </w:r>
      <w:r>
        <w:rPr>
          <w:rFonts w:ascii="Times New Roman" w:hAnsi="Times New Roman" w:cs="Times New Roman"/>
          <w:sz w:val="24"/>
          <w:szCs w:val="24"/>
        </w:rPr>
        <w:t xml:space="preserve"> One </w:t>
      </w:r>
      <w:proofErr w:type="spellStart"/>
      <w:r>
        <w:rPr>
          <w:rFonts w:ascii="Times New Roman" w:hAnsi="Times New Roman" w:cs="Times New Roman"/>
          <w:sz w:val="24"/>
          <w:szCs w:val="24"/>
        </w:rPr>
        <w:t>exclosure</w:t>
      </w:r>
      <w:proofErr w:type="spellEnd"/>
      <w:r>
        <w:rPr>
          <w:rFonts w:ascii="Times New Roman" w:hAnsi="Times New Roman" w:cs="Times New Roman"/>
          <w:sz w:val="24"/>
          <w:szCs w:val="24"/>
        </w:rPr>
        <w:t xml:space="preserve"> site, Racetrack Fragment, </w:t>
      </w:r>
      <w:r w:rsidRPr="00124D16">
        <w:rPr>
          <w:rFonts w:ascii="Times New Roman" w:hAnsi="Times New Roman" w:cs="Times New Roman"/>
          <w:sz w:val="24"/>
          <w:szCs w:val="24"/>
        </w:rPr>
        <w:t>was excluded, as it did not provide enough forest area to run 100 m</w:t>
      </w:r>
      <w:r w:rsidRPr="00124D16">
        <w:rPr>
          <w:rFonts w:ascii="Times New Roman" w:hAnsi="Times New Roman" w:cs="Times New Roman"/>
          <w:sz w:val="24"/>
          <w:szCs w:val="24"/>
          <w:vertAlign w:val="superscript"/>
        </w:rPr>
        <w:t>2</w:t>
      </w:r>
      <w:r w:rsidRPr="00124D16">
        <w:rPr>
          <w:rFonts w:ascii="Times New Roman" w:hAnsi="Times New Roman" w:cs="Times New Roman"/>
          <w:sz w:val="24"/>
          <w:szCs w:val="24"/>
        </w:rPr>
        <w:t xml:space="preserve"> of transect line. A total of 14 sites were surveyed in Guam.</w:t>
      </w:r>
    </w:p>
    <w:p w:rsidR="00AE0DE9" w:rsidRPr="00124D16" w:rsidRDefault="00AE0DE9" w:rsidP="00AE0DE9">
      <w:pPr>
        <w:spacing w:after="0" w:line="480" w:lineRule="auto"/>
        <w:rPr>
          <w:rFonts w:ascii="Times New Roman" w:hAnsi="Times New Roman" w:cs="Times New Roman"/>
          <w:sz w:val="24"/>
          <w:szCs w:val="24"/>
        </w:rPr>
      </w:pPr>
      <w:r w:rsidRPr="00124D16">
        <w:rPr>
          <w:rFonts w:ascii="Times New Roman" w:hAnsi="Times New Roman" w:cs="Times New Roman"/>
          <w:sz w:val="24"/>
          <w:szCs w:val="24"/>
        </w:rPr>
        <w:tab/>
        <w:t xml:space="preserve">Because </w:t>
      </w:r>
      <w:r>
        <w:rPr>
          <w:rFonts w:ascii="Times New Roman" w:hAnsi="Times New Roman" w:cs="Times New Roman"/>
          <w:sz w:val="24"/>
          <w:szCs w:val="24"/>
        </w:rPr>
        <w:t xml:space="preserve">animal </w:t>
      </w:r>
      <w:r w:rsidRPr="00124D16">
        <w:rPr>
          <w:rFonts w:ascii="Times New Roman" w:hAnsi="Times New Roman" w:cs="Times New Roman"/>
          <w:sz w:val="24"/>
          <w:szCs w:val="24"/>
        </w:rPr>
        <w:t xml:space="preserve">tracks are almost impossible to see in limestone forest terrain, and the </w:t>
      </w:r>
      <w:proofErr w:type="spellStart"/>
      <w:r w:rsidRPr="00124D16">
        <w:rPr>
          <w:rFonts w:ascii="Times New Roman" w:hAnsi="Times New Roman" w:cs="Times New Roman"/>
          <w:sz w:val="24"/>
          <w:szCs w:val="24"/>
        </w:rPr>
        <w:t>detectability</w:t>
      </w:r>
      <w:proofErr w:type="spellEnd"/>
      <w:r w:rsidRPr="00124D16">
        <w:rPr>
          <w:rFonts w:ascii="Times New Roman" w:hAnsi="Times New Roman" w:cs="Times New Roman"/>
          <w:sz w:val="24"/>
          <w:szCs w:val="24"/>
        </w:rPr>
        <w:t xml:space="preserve"> of other sign such as trails and grazing vary widely even in similar habitats, </w:t>
      </w:r>
      <w:r>
        <w:rPr>
          <w:rFonts w:ascii="Times New Roman" w:hAnsi="Times New Roman" w:cs="Times New Roman"/>
          <w:sz w:val="24"/>
          <w:szCs w:val="24"/>
        </w:rPr>
        <w:t>we</w:t>
      </w:r>
      <w:r w:rsidRPr="00124D16">
        <w:rPr>
          <w:rFonts w:ascii="Times New Roman" w:hAnsi="Times New Roman" w:cs="Times New Roman"/>
          <w:sz w:val="24"/>
          <w:szCs w:val="24"/>
        </w:rPr>
        <w:t xml:space="preserve"> determined </w:t>
      </w:r>
      <w:r>
        <w:rPr>
          <w:rFonts w:ascii="Times New Roman" w:hAnsi="Times New Roman" w:cs="Times New Roman"/>
          <w:sz w:val="24"/>
          <w:szCs w:val="24"/>
        </w:rPr>
        <w:t xml:space="preserve">scat </w:t>
      </w:r>
      <w:r w:rsidRPr="00124D16">
        <w:rPr>
          <w:rFonts w:ascii="Times New Roman" w:hAnsi="Times New Roman" w:cs="Times New Roman"/>
          <w:sz w:val="24"/>
          <w:szCs w:val="24"/>
        </w:rPr>
        <w:t>to be the most reliable indicator of ungulate</w:t>
      </w:r>
      <w:r w:rsidRPr="00124D16">
        <w:rPr>
          <w:rFonts w:ascii="Times New Roman" w:hAnsi="Times New Roman" w:cs="Times New Roman"/>
          <w:i/>
          <w:sz w:val="24"/>
          <w:szCs w:val="24"/>
        </w:rPr>
        <w:t xml:space="preserve"> </w:t>
      </w:r>
      <w:r w:rsidRPr="00124D16">
        <w:rPr>
          <w:rFonts w:ascii="Times New Roman" w:hAnsi="Times New Roman" w:cs="Times New Roman"/>
          <w:sz w:val="24"/>
          <w:szCs w:val="24"/>
        </w:rPr>
        <w:t xml:space="preserve">abundance (Schreiner 1997). Scats from </w:t>
      </w:r>
      <w:r w:rsidRPr="00124D16">
        <w:rPr>
          <w:rFonts w:ascii="Times New Roman" w:hAnsi="Times New Roman" w:cs="Times New Roman"/>
          <w:i/>
          <w:sz w:val="24"/>
          <w:szCs w:val="24"/>
        </w:rPr>
        <w:t xml:space="preserve">S. </w:t>
      </w:r>
      <w:proofErr w:type="spellStart"/>
      <w:r w:rsidRPr="00124D16">
        <w:rPr>
          <w:rFonts w:ascii="Times New Roman" w:hAnsi="Times New Roman" w:cs="Times New Roman"/>
          <w:i/>
          <w:sz w:val="24"/>
          <w:szCs w:val="24"/>
        </w:rPr>
        <w:t>scrofa</w:t>
      </w:r>
      <w:proofErr w:type="spellEnd"/>
      <w:r w:rsidRPr="00124D16">
        <w:rPr>
          <w:rFonts w:ascii="Times New Roman" w:hAnsi="Times New Roman" w:cs="Times New Roman"/>
          <w:i/>
          <w:sz w:val="24"/>
          <w:szCs w:val="24"/>
        </w:rPr>
        <w:t xml:space="preserve"> </w:t>
      </w:r>
      <w:r w:rsidRPr="00124D16">
        <w:rPr>
          <w:rFonts w:ascii="Times New Roman" w:hAnsi="Times New Roman" w:cs="Times New Roman"/>
          <w:sz w:val="24"/>
          <w:szCs w:val="24"/>
        </w:rPr>
        <w:t xml:space="preserve">and </w:t>
      </w:r>
      <w:r>
        <w:rPr>
          <w:rFonts w:ascii="Times New Roman" w:hAnsi="Times New Roman" w:cs="Times New Roman"/>
          <w:i/>
          <w:sz w:val="24"/>
          <w:szCs w:val="24"/>
        </w:rPr>
        <w:t xml:space="preserve">R. </w:t>
      </w:r>
      <w:proofErr w:type="spellStart"/>
      <w:proofErr w:type="gramStart"/>
      <w:r>
        <w:rPr>
          <w:rFonts w:ascii="Times New Roman" w:hAnsi="Times New Roman" w:cs="Times New Roman"/>
          <w:i/>
          <w:sz w:val="24"/>
          <w:szCs w:val="24"/>
        </w:rPr>
        <w:t>marianna</w:t>
      </w:r>
      <w:proofErr w:type="spellEnd"/>
      <w:proofErr w:type="gramEnd"/>
      <w:r w:rsidRPr="00124D16">
        <w:rPr>
          <w:rFonts w:ascii="Times New Roman" w:hAnsi="Times New Roman" w:cs="Times New Roman"/>
          <w:sz w:val="24"/>
          <w:szCs w:val="24"/>
        </w:rPr>
        <w:t xml:space="preserve"> were counted</w:t>
      </w:r>
      <w:r>
        <w:rPr>
          <w:rFonts w:ascii="Times New Roman" w:hAnsi="Times New Roman" w:cs="Times New Roman"/>
          <w:sz w:val="24"/>
          <w:szCs w:val="24"/>
        </w:rPr>
        <w:t xml:space="preserve"> along the vegetation transects.</w:t>
      </w:r>
      <w:r w:rsidRPr="00124D16">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124D16">
        <w:rPr>
          <w:rFonts w:ascii="Times New Roman" w:hAnsi="Times New Roman" w:cs="Times New Roman"/>
          <w:sz w:val="24"/>
          <w:szCs w:val="24"/>
        </w:rPr>
        <w:t xml:space="preserve">GPS device was used to walk roughly </w:t>
      </w:r>
      <w:r>
        <w:rPr>
          <w:rFonts w:ascii="Times New Roman" w:hAnsi="Times New Roman" w:cs="Times New Roman"/>
          <w:sz w:val="24"/>
          <w:szCs w:val="24"/>
        </w:rPr>
        <w:t xml:space="preserve">400 </w:t>
      </w:r>
      <w:r w:rsidRPr="00124D16">
        <w:rPr>
          <w:rFonts w:ascii="Times New Roman" w:hAnsi="Times New Roman" w:cs="Times New Roman"/>
          <w:sz w:val="24"/>
          <w:szCs w:val="24"/>
        </w:rPr>
        <w:t>m</w:t>
      </w:r>
      <w:r>
        <w:rPr>
          <w:rFonts w:ascii="Times New Roman" w:hAnsi="Times New Roman" w:cs="Times New Roman"/>
          <w:sz w:val="24"/>
          <w:szCs w:val="24"/>
        </w:rPr>
        <w:t>eters</w:t>
      </w:r>
      <w:r w:rsidRPr="00124D16">
        <w:rPr>
          <w:rFonts w:ascii="Times New Roman" w:hAnsi="Times New Roman" w:cs="Times New Roman"/>
          <w:sz w:val="24"/>
          <w:szCs w:val="24"/>
        </w:rPr>
        <w:t xml:space="preserve"> in a square around the vegetat</w:t>
      </w:r>
      <w:r>
        <w:rPr>
          <w:rFonts w:ascii="Times New Roman" w:hAnsi="Times New Roman" w:cs="Times New Roman"/>
          <w:sz w:val="24"/>
          <w:szCs w:val="24"/>
        </w:rPr>
        <w:t>io</w:t>
      </w:r>
      <w:r w:rsidR="00AB3F7E">
        <w:rPr>
          <w:rFonts w:ascii="Times New Roman" w:hAnsi="Times New Roman" w:cs="Times New Roman"/>
          <w:sz w:val="24"/>
          <w:szCs w:val="24"/>
        </w:rPr>
        <w:t>n transect area (see Figure 2</w:t>
      </w:r>
      <w:r w:rsidRPr="00124D16">
        <w:rPr>
          <w:rFonts w:ascii="Times New Roman" w:hAnsi="Times New Roman" w:cs="Times New Roman"/>
          <w:sz w:val="24"/>
          <w:szCs w:val="24"/>
        </w:rPr>
        <w:t xml:space="preserve">), </w:t>
      </w:r>
      <w:r>
        <w:rPr>
          <w:rFonts w:ascii="Times New Roman" w:hAnsi="Times New Roman" w:cs="Times New Roman"/>
          <w:sz w:val="24"/>
          <w:szCs w:val="24"/>
        </w:rPr>
        <w:t>covering an area of about 800 m</w:t>
      </w:r>
      <w:r>
        <w:rPr>
          <w:rFonts w:ascii="Times New Roman" w:hAnsi="Times New Roman" w:cs="Times New Roman"/>
          <w:sz w:val="24"/>
          <w:szCs w:val="24"/>
          <w:vertAlign w:val="superscript"/>
        </w:rPr>
        <w:t>2</w:t>
      </w:r>
      <w:r>
        <w:rPr>
          <w:rFonts w:ascii="Times New Roman" w:hAnsi="Times New Roman" w:cs="Times New Roman"/>
          <w:sz w:val="24"/>
          <w:szCs w:val="24"/>
        </w:rPr>
        <w:t>.</w:t>
      </w:r>
      <w:r w:rsidRPr="00124D16">
        <w:rPr>
          <w:rFonts w:ascii="Times New Roman" w:hAnsi="Times New Roman" w:cs="Times New Roman"/>
          <w:sz w:val="24"/>
          <w:szCs w:val="24"/>
        </w:rPr>
        <w:t xml:space="preserve"> </w:t>
      </w:r>
      <w:r>
        <w:rPr>
          <w:rFonts w:ascii="Times New Roman" w:hAnsi="Times New Roman" w:cs="Times New Roman"/>
          <w:sz w:val="24"/>
          <w:szCs w:val="24"/>
        </w:rPr>
        <w:t>S</w:t>
      </w:r>
      <w:r w:rsidRPr="00124D16">
        <w:rPr>
          <w:rFonts w:ascii="Times New Roman" w:hAnsi="Times New Roman" w:cs="Times New Roman"/>
          <w:sz w:val="24"/>
          <w:szCs w:val="24"/>
        </w:rPr>
        <w:t>cats were identified to ungulate species and counted in a 2</w:t>
      </w:r>
      <w:r>
        <w:rPr>
          <w:rFonts w:ascii="Times New Roman" w:hAnsi="Times New Roman" w:cs="Times New Roman"/>
          <w:sz w:val="24"/>
          <w:szCs w:val="24"/>
        </w:rPr>
        <w:t>-</w:t>
      </w:r>
      <w:r w:rsidRPr="00124D16">
        <w:rPr>
          <w:rFonts w:ascii="Times New Roman" w:hAnsi="Times New Roman" w:cs="Times New Roman"/>
          <w:sz w:val="24"/>
          <w:szCs w:val="24"/>
        </w:rPr>
        <w:t>m</w:t>
      </w:r>
      <w:r>
        <w:rPr>
          <w:rFonts w:ascii="Times New Roman" w:hAnsi="Times New Roman" w:cs="Times New Roman"/>
          <w:sz w:val="24"/>
          <w:szCs w:val="24"/>
        </w:rPr>
        <w:t>eter belt</w:t>
      </w:r>
      <w:r w:rsidRPr="00124D16">
        <w:rPr>
          <w:rFonts w:ascii="Times New Roman" w:hAnsi="Times New Roman" w:cs="Times New Roman"/>
          <w:sz w:val="24"/>
          <w:szCs w:val="24"/>
        </w:rPr>
        <w:t xml:space="preserve">. </w:t>
      </w:r>
    </w:p>
    <w:p w:rsidR="00AE0DE9" w:rsidRPr="00124D16" w:rsidRDefault="00AE0DE9" w:rsidP="00AE0DE9">
      <w:pPr>
        <w:spacing w:after="0" w:line="480" w:lineRule="auto"/>
        <w:rPr>
          <w:rFonts w:ascii="Times New Roman" w:hAnsi="Times New Roman" w:cs="Times New Roman"/>
          <w:i/>
          <w:sz w:val="24"/>
          <w:szCs w:val="24"/>
        </w:rPr>
      </w:pPr>
      <w:r w:rsidRPr="00124D16">
        <w:rPr>
          <w:rFonts w:ascii="Times New Roman" w:hAnsi="Times New Roman" w:cs="Times New Roman"/>
          <w:i/>
          <w:sz w:val="24"/>
          <w:szCs w:val="24"/>
        </w:rPr>
        <w:t>Statistical analyses</w:t>
      </w:r>
    </w:p>
    <w:p w:rsidR="00AE0DE9" w:rsidRDefault="00AE0DE9" w:rsidP="00AE0DE9">
      <w:pPr>
        <w:spacing w:after="0" w:line="480" w:lineRule="auto"/>
        <w:ind w:firstLine="720"/>
        <w:rPr>
          <w:rFonts w:ascii="Times New Roman" w:eastAsia="Times New Roman" w:hAnsi="Times New Roman" w:cs="Times New Roman"/>
          <w:iCs/>
          <w:sz w:val="24"/>
          <w:szCs w:val="24"/>
        </w:rPr>
      </w:pPr>
      <w:r w:rsidRPr="00124D16">
        <w:rPr>
          <w:rFonts w:ascii="Times New Roman" w:eastAsia="Times New Roman" w:hAnsi="Times New Roman" w:cs="Times New Roman"/>
          <w:iCs/>
          <w:sz w:val="24"/>
          <w:szCs w:val="24"/>
        </w:rPr>
        <w:t>Seedling survival was compared between</w:t>
      </w:r>
      <w:r>
        <w:rPr>
          <w:rFonts w:ascii="Times New Roman" w:eastAsia="Times New Roman" w:hAnsi="Times New Roman" w:cs="Times New Roman"/>
          <w:iCs/>
          <w:sz w:val="24"/>
          <w:szCs w:val="24"/>
        </w:rPr>
        <w:t xml:space="preserve"> </w:t>
      </w:r>
      <w:r w:rsidRPr="00124D16">
        <w:rPr>
          <w:rFonts w:ascii="Times New Roman" w:eastAsia="Times New Roman" w:hAnsi="Times New Roman" w:cs="Times New Roman"/>
          <w:iCs/>
          <w:sz w:val="24"/>
          <w:szCs w:val="24"/>
        </w:rPr>
        <w:t>fenced and unfenced plots</w:t>
      </w:r>
      <w:r>
        <w:rPr>
          <w:rFonts w:ascii="Times New Roman" w:eastAsia="Times New Roman" w:hAnsi="Times New Roman" w:cs="Times New Roman"/>
          <w:iCs/>
          <w:sz w:val="24"/>
          <w:szCs w:val="24"/>
        </w:rPr>
        <w:t>,</w:t>
      </w:r>
      <w:r w:rsidRPr="00124D16">
        <w:rPr>
          <w:rFonts w:ascii="Times New Roman" w:eastAsia="Times New Roman" w:hAnsi="Times New Roman" w:cs="Times New Roman"/>
          <w:iCs/>
          <w:sz w:val="24"/>
          <w:szCs w:val="24"/>
        </w:rPr>
        <w:t xml:space="preserve"> for each species planted. This was done using generalized linear models with mixed ef</w:t>
      </w:r>
      <w:r>
        <w:rPr>
          <w:rFonts w:ascii="Times New Roman" w:eastAsia="Times New Roman" w:hAnsi="Times New Roman" w:cs="Times New Roman"/>
          <w:iCs/>
          <w:sz w:val="24"/>
          <w:szCs w:val="24"/>
        </w:rPr>
        <w:t xml:space="preserve">fects in R statistical software </w:t>
      </w:r>
      <w:r>
        <w:rPr>
          <w:rFonts w:ascii="Times New Roman" w:hAnsi="Times New Roman" w:cs="Times New Roman"/>
          <w:sz w:val="24"/>
          <w:szCs w:val="24"/>
        </w:rPr>
        <w:t>(R Development Core Team 2011).</w:t>
      </w:r>
      <w:r>
        <w:rPr>
          <w:rFonts w:ascii="Times New Roman" w:eastAsia="Times New Roman" w:hAnsi="Times New Roman" w:cs="Times New Roman"/>
          <w:iCs/>
          <w:sz w:val="24"/>
          <w:szCs w:val="24"/>
        </w:rPr>
        <w:t xml:space="preserve"> In these linear models, the fixed effects were fencing, species, and island, and site was a random effect. </w:t>
      </w:r>
      <w:r w:rsidRPr="00124D16">
        <w:rPr>
          <w:rFonts w:ascii="Times New Roman" w:eastAsia="Times New Roman" w:hAnsi="Times New Roman" w:cs="Times New Roman"/>
          <w:iCs/>
          <w:sz w:val="24"/>
          <w:szCs w:val="24"/>
        </w:rPr>
        <w:t xml:space="preserve"> Factors were sequentially removed to determine their im</w:t>
      </w:r>
      <w:r>
        <w:rPr>
          <w:rFonts w:ascii="Times New Roman" w:eastAsia="Times New Roman" w:hAnsi="Times New Roman" w:cs="Times New Roman"/>
          <w:iCs/>
          <w:sz w:val="24"/>
          <w:szCs w:val="24"/>
        </w:rPr>
        <w:t>portance to giving the simplest</w:t>
      </w:r>
      <w:r w:rsidRPr="00124D16">
        <w:rPr>
          <w:rFonts w:ascii="Times New Roman" w:eastAsia="Times New Roman" w:hAnsi="Times New Roman" w:cs="Times New Roman"/>
          <w:iCs/>
          <w:sz w:val="24"/>
          <w:szCs w:val="24"/>
        </w:rPr>
        <w:t xml:space="preserve"> fitted model. </w:t>
      </w:r>
      <w:r>
        <w:rPr>
          <w:rFonts w:ascii="Times New Roman" w:eastAsia="Times New Roman" w:hAnsi="Times New Roman" w:cs="Times New Roman"/>
          <w:iCs/>
          <w:sz w:val="24"/>
          <w:szCs w:val="24"/>
        </w:rPr>
        <w:t xml:space="preserve">We determined that species had a strong effect on survival, and that it interacted with fencing to affect survival (Table 2). Therefore, we analyzed species separately with island and fencing </w:t>
      </w:r>
      <w:r w:rsidRPr="00A55804">
        <w:rPr>
          <w:rFonts w:ascii="Times New Roman" w:eastAsia="Times New Roman" w:hAnsi="Times New Roman" w:cs="Times New Roman"/>
          <w:iCs/>
          <w:sz w:val="24"/>
          <w:szCs w:val="24"/>
        </w:rPr>
        <w:t>treatment</w:t>
      </w:r>
      <w:r>
        <w:rPr>
          <w:rFonts w:ascii="Times New Roman" w:eastAsia="Times New Roman" w:hAnsi="Times New Roman" w:cs="Times New Roman"/>
          <w:iCs/>
          <w:sz w:val="24"/>
          <w:szCs w:val="24"/>
        </w:rPr>
        <w:t xml:space="preserve"> as fixed effects and site as a random effect. Factors were considered to have a significant effect on seedling survival if they improved AIC scores by more than -2 (Burnham and Anderson 2004) when included in a linear model.</w:t>
      </w:r>
    </w:p>
    <w:p w:rsidR="00AE0DE9" w:rsidRDefault="00AE0DE9" w:rsidP="00AE0DE9">
      <w:pPr>
        <w:spacing w:after="0" w:line="480" w:lineRule="auto"/>
        <w:ind w:firstLine="720"/>
        <w:rPr>
          <w:rFonts w:ascii="Times New Roman" w:hAnsi="Times New Roman" w:cs="Times New Roman"/>
          <w:sz w:val="24"/>
          <w:szCs w:val="24"/>
        </w:rPr>
      </w:pPr>
      <w:r w:rsidRPr="00124D16">
        <w:rPr>
          <w:rFonts w:ascii="Times New Roman" w:hAnsi="Times New Roman" w:cs="Times New Roman"/>
          <w:sz w:val="24"/>
          <w:szCs w:val="24"/>
        </w:rPr>
        <w:t>The identity and abundance of all species that germinated</w:t>
      </w:r>
      <w:r>
        <w:rPr>
          <w:rFonts w:ascii="Times New Roman" w:hAnsi="Times New Roman" w:cs="Times New Roman"/>
          <w:sz w:val="24"/>
          <w:szCs w:val="24"/>
        </w:rPr>
        <w:t xml:space="preserve"> from scats are presented in Table 4</w:t>
      </w:r>
      <w:r w:rsidRPr="00124D16">
        <w:rPr>
          <w:rFonts w:ascii="Times New Roman" w:hAnsi="Times New Roman" w:cs="Times New Roman"/>
          <w:sz w:val="24"/>
          <w:szCs w:val="24"/>
        </w:rPr>
        <w:t xml:space="preserve">. </w:t>
      </w:r>
      <w:r>
        <w:rPr>
          <w:rFonts w:ascii="Times New Roman" w:hAnsi="Times New Roman" w:cs="Times New Roman"/>
          <w:sz w:val="24"/>
          <w:szCs w:val="24"/>
        </w:rPr>
        <w:t xml:space="preserve">Analysis focused on germination from pig scats, which had significantly more frequent germination when compared to deer scats. This was determined using a binomial test in R statistical software (R Core Development Team 2011). Selectivity was estimated using indices prescribed in Manly </w:t>
      </w:r>
      <w:r w:rsidRPr="00F33B7D">
        <w:rPr>
          <w:rFonts w:ascii="Times New Roman" w:hAnsi="Times New Roman" w:cs="Times New Roman"/>
          <w:i/>
          <w:sz w:val="24"/>
          <w:szCs w:val="24"/>
        </w:rPr>
        <w:t>et al.</w:t>
      </w:r>
      <w:r>
        <w:rPr>
          <w:rFonts w:ascii="Times New Roman" w:hAnsi="Times New Roman" w:cs="Times New Roman"/>
          <w:sz w:val="24"/>
          <w:szCs w:val="24"/>
        </w:rPr>
        <w:t xml:space="preserve"> (1993). This was done using t</w:t>
      </w:r>
      <w:r w:rsidRPr="00124D16">
        <w:rPr>
          <w:rFonts w:ascii="Times New Roman" w:hAnsi="Times New Roman" w:cs="Times New Roman"/>
          <w:sz w:val="24"/>
          <w:szCs w:val="24"/>
        </w:rPr>
        <w:t>he abundance</w:t>
      </w:r>
      <w:r>
        <w:rPr>
          <w:rFonts w:ascii="Times New Roman" w:hAnsi="Times New Roman" w:cs="Times New Roman"/>
          <w:sz w:val="24"/>
          <w:szCs w:val="24"/>
        </w:rPr>
        <w:t>s</w:t>
      </w:r>
      <w:r w:rsidRPr="00124D16">
        <w:rPr>
          <w:rFonts w:ascii="Times New Roman" w:hAnsi="Times New Roman" w:cs="Times New Roman"/>
          <w:sz w:val="24"/>
          <w:szCs w:val="24"/>
        </w:rPr>
        <w:t xml:space="preserve"> of species that germinated from scat compared to their abundance</w:t>
      </w:r>
      <w:r>
        <w:rPr>
          <w:rFonts w:ascii="Times New Roman" w:hAnsi="Times New Roman" w:cs="Times New Roman"/>
          <w:sz w:val="24"/>
          <w:szCs w:val="24"/>
        </w:rPr>
        <w:t>s in nature represented by data from</w:t>
      </w:r>
      <w:r w:rsidRPr="00124D16">
        <w:rPr>
          <w:rFonts w:ascii="Times New Roman" w:hAnsi="Times New Roman" w:cs="Times New Roman"/>
          <w:sz w:val="24"/>
          <w:szCs w:val="24"/>
        </w:rPr>
        <w:t xml:space="preserve"> vegetation surveys</w:t>
      </w:r>
      <w:r>
        <w:rPr>
          <w:rFonts w:ascii="Times New Roman" w:hAnsi="Times New Roman" w:cs="Times New Roman"/>
          <w:sz w:val="24"/>
          <w:szCs w:val="24"/>
        </w:rPr>
        <w:t>.</w:t>
      </w:r>
      <w:r w:rsidRPr="00124D16">
        <w:rPr>
          <w:rFonts w:ascii="Times New Roman" w:hAnsi="Times New Roman" w:cs="Times New Roman"/>
          <w:sz w:val="24"/>
          <w:szCs w:val="24"/>
        </w:rPr>
        <w:t xml:space="preserve"> </w:t>
      </w:r>
    </w:p>
    <w:p w:rsidR="00AE0DE9" w:rsidRDefault="00AE0DE9" w:rsidP="00AE0D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determine if pigs exhibited selectivity for either native or exotic species that germinated from scat, we collected scat from two sites and compared them to vegetation surveys from those same sites. Although scat was collected from other sites, the majority of them were found from two sites, and the higher number of scats provided a more reliable basis for preference analysis. The two sites were “</w:t>
      </w:r>
      <w:proofErr w:type="spellStart"/>
      <w:r>
        <w:rPr>
          <w:rFonts w:ascii="Times New Roman" w:hAnsi="Times New Roman" w:cs="Times New Roman"/>
          <w:sz w:val="24"/>
          <w:szCs w:val="24"/>
        </w:rPr>
        <w:t>Ritidian</w:t>
      </w:r>
      <w:proofErr w:type="spellEnd"/>
      <w:r>
        <w:rPr>
          <w:rFonts w:ascii="Times New Roman" w:hAnsi="Times New Roman" w:cs="Times New Roman"/>
          <w:sz w:val="24"/>
          <w:szCs w:val="24"/>
        </w:rPr>
        <w:t xml:space="preserve"> Gate”</w:t>
      </w:r>
      <w:r w:rsidRPr="00124D16">
        <w:rPr>
          <w:rFonts w:ascii="Times New Roman" w:hAnsi="Times New Roman" w:cs="Times New Roman"/>
          <w:sz w:val="24"/>
          <w:szCs w:val="24"/>
        </w:rPr>
        <w:t xml:space="preserve"> on the Nat</w:t>
      </w:r>
      <w:r>
        <w:rPr>
          <w:rFonts w:ascii="Times New Roman" w:hAnsi="Times New Roman" w:cs="Times New Roman"/>
          <w:sz w:val="24"/>
          <w:szCs w:val="24"/>
        </w:rPr>
        <w:t>ional Wildlife Refuge, and “</w:t>
      </w:r>
      <w:proofErr w:type="spellStart"/>
      <w:r>
        <w:rPr>
          <w:rFonts w:ascii="Times New Roman" w:hAnsi="Times New Roman" w:cs="Times New Roman"/>
          <w:sz w:val="24"/>
          <w:szCs w:val="24"/>
        </w:rPr>
        <w:t>Anao</w:t>
      </w:r>
      <w:proofErr w:type="spellEnd"/>
      <w:r>
        <w:rPr>
          <w:rFonts w:ascii="Times New Roman" w:hAnsi="Times New Roman" w:cs="Times New Roman"/>
          <w:sz w:val="24"/>
          <w:szCs w:val="24"/>
        </w:rPr>
        <w:t xml:space="preserve"> North” in the </w:t>
      </w:r>
      <w:proofErr w:type="spellStart"/>
      <w:r>
        <w:rPr>
          <w:rFonts w:ascii="Times New Roman" w:hAnsi="Times New Roman" w:cs="Times New Roman"/>
          <w:sz w:val="24"/>
          <w:szCs w:val="24"/>
        </w:rPr>
        <w:t>Anao</w:t>
      </w:r>
      <w:proofErr w:type="spellEnd"/>
      <w:r>
        <w:rPr>
          <w:rFonts w:ascii="Times New Roman" w:hAnsi="Times New Roman" w:cs="Times New Roman"/>
          <w:sz w:val="24"/>
          <w:szCs w:val="24"/>
        </w:rPr>
        <w:t xml:space="preserve"> Conservation Area</w:t>
      </w:r>
      <w:r w:rsidRPr="00124D16">
        <w:rPr>
          <w:rFonts w:ascii="Times New Roman" w:hAnsi="Times New Roman" w:cs="Times New Roman"/>
          <w:sz w:val="24"/>
          <w:szCs w:val="24"/>
        </w:rPr>
        <w:t xml:space="preserve">. </w:t>
      </w:r>
      <w:r>
        <w:rPr>
          <w:rFonts w:ascii="Times New Roman" w:hAnsi="Times New Roman" w:cs="Times New Roman"/>
          <w:sz w:val="24"/>
          <w:szCs w:val="24"/>
        </w:rPr>
        <w:t xml:space="preserve">We calculated the Manly Selectivity Index (Manly </w:t>
      </w:r>
      <w:r w:rsidRPr="000B40EE">
        <w:rPr>
          <w:rFonts w:ascii="Times New Roman" w:hAnsi="Times New Roman" w:cs="Times New Roman"/>
          <w:i/>
          <w:sz w:val="24"/>
          <w:szCs w:val="24"/>
        </w:rPr>
        <w:t>et al.</w:t>
      </w:r>
      <w:r>
        <w:rPr>
          <w:rFonts w:ascii="Times New Roman" w:hAnsi="Times New Roman" w:cs="Times New Roman"/>
          <w:sz w:val="24"/>
          <w:szCs w:val="24"/>
        </w:rPr>
        <w:t xml:space="preserve"> 1993) for native and for exotic species at each site</w:t>
      </w:r>
    </w:p>
    <w:p w:rsidR="00AE0DE9" w:rsidRPr="00124D16" w:rsidRDefault="00AE0DE9" w:rsidP="00AE0DE9">
      <w:pPr>
        <w:spacing w:after="0" w:line="480" w:lineRule="auto"/>
        <w:ind w:firstLine="720"/>
        <w:rPr>
          <w:rFonts w:ascii="Times New Roman" w:hAnsi="Times New Roman" w:cs="Times New Roman"/>
          <w:sz w:val="24"/>
          <w:szCs w:val="24"/>
        </w:rPr>
      </w:pPr>
    </w:p>
    <w:p w:rsidR="00AE0DE9" w:rsidRPr="00251B89" w:rsidRDefault="00AE0DE9" w:rsidP="00AE0DE9">
      <w:pPr>
        <w:widowControl w:val="0"/>
        <w:autoSpaceDE w:val="0"/>
        <w:autoSpaceDN w:val="0"/>
        <w:adjustRightInd w:val="0"/>
        <w:spacing w:after="0" w:line="240" w:lineRule="auto"/>
        <w:jc w:val="center"/>
        <w:rPr>
          <w:rFonts w:ascii="Times New Roman" w:hAnsi="Times New Roman" w:cs="Times New Roman"/>
          <w:sz w:val="24"/>
          <w:szCs w:val="24"/>
        </w:rPr>
      </w:pPr>
      <w:r w:rsidRPr="00503022">
        <w:rPr>
          <w:rFonts w:ascii="Times New Roman" w:hAnsi="Times New Roman" w:cs="Times New Roman"/>
          <w:i/>
          <w:sz w:val="24"/>
          <w:szCs w:val="24"/>
        </w:rPr>
        <w:t xml:space="preserve">B = </w:t>
      </w:r>
      <w:proofErr w:type="spellStart"/>
      <w:proofErr w:type="gramStart"/>
      <w:r w:rsidRPr="00503022">
        <w:rPr>
          <w:rFonts w:ascii="Times New Roman" w:hAnsi="Times New Roman" w:cs="Times New Roman"/>
          <w:i/>
          <w:sz w:val="24"/>
          <w:szCs w:val="24"/>
        </w:rPr>
        <w:t>w</w:t>
      </w:r>
      <w:r w:rsidRPr="00503022">
        <w:rPr>
          <w:rFonts w:ascii="Times New Roman" w:hAnsi="Times New Roman" w:cs="Times New Roman"/>
          <w:i/>
          <w:sz w:val="24"/>
          <w:szCs w:val="24"/>
          <w:vertAlign w:val="subscript"/>
        </w:rPr>
        <w:t>i</w:t>
      </w:r>
      <w:proofErr w:type="spellEnd"/>
      <w:proofErr w:type="gramEnd"/>
      <w:r w:rsidRPr="00503022">
        <w:rPr>
          <w:rFonts w:ascii="Times New Roman" w:hAnsi="Times New Roman" w:cs="Times New Roman"/>
          <w:i/>
          <w:sz w:val="24"/>
          <w:szCs w:val="24"/>
        </w:rPr>
        <w:t xml:space="preserve"> / ∑ </w:t>
      </w:r>
      <w:proofErr w:type="spellStart"/>
      <w:r w:rsidRPr="00503022">
        <w:rPr>
          <w:rFonts w:ascii="Times New Roman" w:hAnsi="Times New Roman" w:cs="Times New Roman"/>
          <w:i/>
          <w:sz w:val="24"/>
          <w:szCs w:val="24"/>
        </w:rPr>
        <w:t>w</w:t>
      </w:r>
      <w:r w:rsidRPr="00503022">
        <w:rPr>
          <w:rFonts w:ascii="Times New Roman" w:hAnsi="Times New Roman" w:cs="Times New Roman"/>
          <w:i/>
          <w:sz w:val="24"/>
          <w:szCs w:val="24"/>
          <w:vertAlign w:val="subscript"/>
        </w:rPr>
        <w:t>j</w:t>
      </w:r>
      <w:proofErr w:type="spellEnd"/>
      <w:r>
        <w:rPr>
          <w:rFonts w:ascii="Times New Roman" w:hAnsi="Times New Roman" w:cs="Times New Roman"/>
          <w:sz w:val="24"/>
          <w:szCs w:val="24"/>
        </w:rPr>
        <w:t>,</w:t>
      </w:r>
    </w:p>
    <w:p w:rsidR="00AE0DE9" w:rsidRDefault="00AE0DE9" w:rsidP="00AE0DE9">
      <w:pPr>
        <w:widowControl w:val="0"/>
        <w:autoSpaceDE w:val="0"/>
        <w:autoSpaceDN w:val="0"/>
        <w:adjustRightInd w:val="0"/>
        <w:spacing w:after="0" w:line="240" w:lineRule="auto"/>
        <w:jc w:val="center"/>
        <w:rPr>
          <w:rFonts w:ascii="Times New Roman" w:hAnsi="Times New Roman" w:cs="Times New Roman"/>
          <w:sz w:val="24"/>
          <w:szCs w:val="24"/>
        </w:rPr>
      </w:pPr>
    </w:p>
    <w:p w:rsidR="00AE0DE9" w:rsidRDefault="00AE0DE9" w:rsidP="00AE0DE9">
      <w:pPr>
        <w:widowControl w:val="0"/>
        <w:autoSpaceDE w:val="0"/>
        <w:autoSpaceDN w:val="0"/>
        <w:adjustRightInd w:val="0"/>
        <w:spacing w:after="0" w:line="240" w:lineRule="auto"/>
        <w:jc w:val="center"/>
        <w:rPr>
          <w:rFonts w:ascii="Times New Roman" w:hAnsi="Times New Roman" w:cs="Times New Roman"/>
          <w:sz w:val="24"/>
          <w:szCs w:val="24"/>
        </w:rPr>
      </w:pPr>
    </w:p>
    <w:p w:rsidR="00AE0DE9" w:rsidRDefault="00AE0DE9" w:rsidP="00AE0DE9">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proofErr w:type="spellStart"/>
      <w:r w:rsidRPr="00A23E67">
        <w:rPr>
          <w:rFonts w:ascii="Times New Roman" w:hAnsi="Times New Roman" w:cs="Times New Roman"/>
          <w:i/>
          <w:sz w:val="24"/>
          <w:szCs w:val="24"/>
        </w:rPr>
        <w:t>w</w:t>
      </w:r>
      <w:r w:rsidRPr="00A23E67">
        <w:rPr>
          <w:rFonts w:ascii="Times New Roman" w:hAnsi="Times New Roman" w:cs="Times New Roman"/>
          <w:i/>
          <w:sz w:val="24"/>
          <w:szCs w:val="24"/>
          <w:vertAlign w:val="subscript"/>
        </w:rPr>
        <w:t>i</w:t>
      </w:r>
      <w:proofErr w:type="spellEnd"/>
      <w:r>
        <w:rPr>
          <w:rFonts w:ascii="Times New Roman" w:hAnsi="Times New Roman" w:cs="Times New Roman"/>
          <w:sz w:val="24"/>
          <w:szCs w:val="24"/>
        </w:rPr>
        <w:t xml:space="preserve"> is the selection probability determined by </w:t>
      </w:r>
    </w:p>
    <w:p w:rsidR="00AE0DE9" w:rsidRDefault="00AE0DE9" w:rsidP="00AE0DE9">
      <w:pPr>
        <w:widowControl w:val="0"/>
        <w:autoSpaceDE w:val="0"/>
        <w:autoSpaceDN w:val="0"/>
        <w:adjustRightInd w:val="0"/>
        <w:spacing w:after="0" w:line="240" w:lineRule="auto"/>
        <w:rPr>
          <w:rFonts w:ascii="Times New Roman" w:hAnsi="Times New Roman" w:cs="Times New Roman"/>
          <w:sz w:val="24"/>
          <w:szCs w:val="24"/>
        </w:rPr>
      </w:pPr>
    </w:p>
    <w:p w:rsidR="00AE0DE9" w:rsidRDefault="00AE0DE9" w:rsidP="00AE0DE9">
      <w:pPr>
        <w:widowControl w:val="0"/>
        <w:autoSpaceDE w:val="0"/>
        <w:autoSpaceDN w:val="0"/>
        <w:adjustRightInd w:val="0"/>
        <w:spacing w:after="0" w:line="240" w:lineRule="auto"/>
        <w:rPr>
          <w:rFonts w:ascii="Times New Roman" w:hAnsi="Times New Roman" w:cs="Times New Roman"/>
          <w:sz w:val="24"/>
          <w:szCs w:val="24"/>
        </w:rPr>
      </w:pPr>
    </w:p>
    <w:p w:rsidR="00AE0DE9" w:rsidRPr="00C46660" w:rsidRDefault="00AE0DE9" w:rsidP="00AE0DE9">
      <w:pPr>
        <w:widowControl w:val="0"/>
        <w:autoSpaceDE w:val="0"/>
        <w:autoSpaceDN w:val="0"/>
        <w:adjustRightInd w:val="0"/>
        <w:spacing w:after="0" w:line="240" w:lineRule="auto"/>
        <w:jc w:val="center"/>
        <w:rPr>
          <w:rFonts w:ascii="Times New Roman" w:hAnsi="Times New Roman"/>
          <w:b/>
          <w:bCs/>
          <w:i/>
          <w:sz w:val="24"/>
        </w:rPr>
      </w:pPr>
      <w:proofErr w:type="spellStart"/>
      <w:proofErr w:type="gramStart"/>
      <w:r w:rsidRPr="00503022">
        <w:rPr>
          <w:rFonts w:ascii="Times New Roman" w:hAnsi="Times New Roman" w:cs="Times New Roman"/>
          <w:i/>
          <w:sz w:val="24"/>
          <w:szCs w:val="24"/>
        </w:rPr>
        <w:t>w</w:t>
      </w:r>
      <w:r w:rsidRPr="00503022">
        <w:rPr>
          <w:rFonts w:ascii="Times New Roman" w:hAnsi="Times New Roman" w:cs="Times New Roman"/>
          <w:i/>
          <w:sz w:val="24"/>
          <w:szCs w:val="24"/>
          <w:vertAlign w:val="subscript"/>
        </w:rPr>
        <w:t>i</w:t>
      </w:r>
      <w:proofErr w:type="spellEnd"/>
      <w:proofErr w:type="gramEnd"/>
      <w:r w:rsidRPr="00503022">
        <w:rPr>
          <w:rFonts w:ascii="Times New Roman" w:hAnsi="Times New Roman" w:cs="Times New Roman"/>
          <w:i/>
          <w:sz w:val="24"/>
          <w:szCs w:val="24"/>
        </w:rPr>
        <w:t xml:space="preserve"> = </w:t>
      </w:r>
      <w:proofErr w:type="spellStart"/>
      <w:r w:rsidRPr="00503022">
        <w:rPr>
          <w:rFonts w:ascii="Times New Roman" w:hAnsi="Times New Roman" w:cs="Times New Roman"/>
          <w:i/>
          <w:sz w:val="24"/>
          <w:szCs w:val="24"/>
        </w:rPr>
        <w:t>u</w:t>
      </w:r>
      <w:r w:rsidRPr="00503022">
        <w:rPr>
          <w:rFonts w:ascii="Times New Roman" w:hAnsi="Times New Roman" w:cs="Times New Roman"/>
          <w:i/>
          <w:sz w:val="24"/>
          <w:szCs w:val="24"/>
          <w:vertAlign w:val="subscript"/>
        </w:rPr>
        <w:t>i</w:t>
      </w:r>
      <w:proofErr w:type="spellEnd"/>
      <w:r w:rsidRPr="00503022">
        <w:rPr>
          <w:rFonts w:ascii="Times New Roman" w:hAnsi="Times New Roman" w:cs="Times New Roman"/>
          <w:i/>
          <w:sz w:val="24"/>
          <w:szCs w:val="24"/>
        </w:rPr>
        <w:t xml:space="preserve"> / </w:t>
      </w:r>
      <w:proofErr w:type="spellStart"/>
      <w:r w:rsidRPr="00503022">
        <w:rPr>
          <w:rFonts w:ascii="Times New Roman" w:hAnsi="Times New Roman"/>
          <w:bCs/>
          <w:i/>
          <w:sz w:val="24"/>
        </w:rPr>
        <w:t>π</w:t>
      </w:r>
      <w:r w:rsidRPr="00503022">
        <w:rPr>
          <w:rFonts w:ascii="Times New Roman" w:hAnsi="Times New Roman"/>
          <w:bCs/>
          <w:i/>
          <w:sz w:val="24"/>
          <w:vertAlign w:val="subscript"/>
        </w:rPr>
        <w:t>i</w:t>
      </w:r>
      <w:proofErr w:type="spellEnd"/>
      <w:r>
        <w:rPr>
          <w:rFonts w:ascii="Times New Roman" w:hAnsi="Times New Roman"/>
          <w:bCs/>
          <w:i/>
          <w:sz w:val="24"/>
        </w:rPr>
        <w:t>,</w:t>
      </w:r>
    </w:p>
    <w:p w:rsidR="00AE0DE9" w:rsidRDefault="00AE0DE9" w:rsidP="00AE0DE9">
      <w:pPr>
        <w:widowControl w:val="0"/>
        <w:autoSpaceDE w:val="0"/>
        <w:autoSpaceDN w:val="0"/>
        <w:adjustRightInd w:val="0"/>
        <w:spacing w:after="0" w:line="240" w:lineRule="auto"/>
        <w:jc w:val="center"/>
        <w:rPr>
          <w:rFonts w:ascii="Times New Roman" w:hAnsi="Times New Roman"/>
          <w:b/>
          <w:bCs/>
          <w:sz w:val="24"/>
        </w:rPr>
      </w:pPr>
    </w:p>
    <w:p w:rsidR="00AE0DE9" w:rsidRPr="00F05915" w:rsidRDefault="00AE0DE9" w:rsidP="00AE0DE9">
      <w:pPr>
        <w:widowControl w:val="0"/>
        <w:autoSpaceDE w:val="0"/>
        <w:autoSpaceDN w:val="0"/>
        <w:adjustRightInd w:val="0"/>
        <w:spacing w:after="0" w:line="240" w:lineRule="auto"/>
        <w:jc w:val="center"/>
        <w:rPr>
          <w:rFonts w:ascii="Times New Roman" w:hAnsi="Times New Roman"/>
          <w:b/>
          <w:bCs/>
          <w:sz w:val="24"/>
        </w:rPr>
      </w:pPr>
    </w:p>
    <w:p w:rsidR="00AE0DE9" w:rsidRDefault="00AE0DE9" w:rsidP="00AE0DE9">
      <w:pPr>
        <w:widowControl w:val="0"/>
        <w:autoSpaceDE w:val="0"/>
        <w:autoSpaceDN w:val="0"/>
        <w:adjustRightInd w:val="0"/>
        <w:spacing w:after="0" w:line="480" w:lineRule="auto"/>
        <w:rPr>
          <w:rFonts w:ascii="Times New Roman" w:hAnsi="Times New Roman"/>
          <w:bCs/>
          <w:sz w:val="24"/>
        </w:rPr>
      </w:pPr>
      <w:proofErr w:type="gramStart"/>
      <w:r w:rsidRPr="00F05915">
        <w:rPr>
          <w:rFonts w:ascii="Times New Roman" w:hAnsi="Times New Roman" w:cs="Times New Roman"/>
          <w:sz w:val="24"/>
          <w:szCs w:val="20"/>
        </w:rPr>
        <w:t>where</w:t>
      </w:r>
      <w:proofErr w:type="gramEnd"/>
      <w:r w:rsidRPr="00F05915">
        <w:rPr>
          <w:rFonts w:ascii="Times New Roman" w:hAnsi="Times New Roman" w:cs="Times New Roman"/>
          <w:sz w:val="24"/>
          <w:szCs w:val="20"/>
        </w:rPr>
        <w:t xml:space="preserve"> </w:t>
      </w:r>
      <w:proofErr w:type="spellStart"/>
      <w:r w:rsidRPr="00A23E67">
        <w:rPr>
          <w:rFonts w:ascii="Times New Roman" w:hAnsi="Times New Roman" w:cs="Times New Roman"/>
          <w:i/>
          <w:sz w:val="24"/>
          <w:szCs w:val="24"/>
        </w:rPr>
        <w:t>u</w:t>
      </w:r>
      <w:r w:rsidRPr="00F05915">
        <w:rPr>
          <w:rFonts w:ascii="Times New Roman" w:hAnsi="Times New Roman" w:cs="Times New Roman"/>
          <w:sz w:val="24"/>
          <w:szCs w:val="24"/>
          <w:vertAlign w:val="subscript"/>
        </w:rPr>
        <w:t>i</w:t>
      </w:r>
      <w:proofErr w:type="spellEnd"/>
      <w:r w:rsidRPr="00F05915">
        <w:rPr>
          <w:rFonts w:ascii="Times New Roman" w:hAnsi="Times New Roman" w:cs="Times New Roman"/>
          <w:sz w:val="24"/>
          <w:szCs w:val="24"/>
        </w:rPr>
        <w:t xml:space="preserve"> is the proportion of seedlings from scat of </w:t>
      </w:r>
      <w:r>
        <w:rPr>
          <w:rFonts w:ascii="Times New Roman" w:hAnsi="Times New Roman" w:cs="Times New Roman"/>
          <w:sz w:val="24"/>
          <w:szCs w:val="24"/>
        </w:rPr>
        <w:t>either native or exotic seedlings</w:t>
      </w:r>
      <w:r w:rsidRPr="00F05915">
        <w:rPr>
          <w:rFonts w:ascii="Times New Roman" w:hAnsi="Times New Roman" w:cs="Times New Roman"/>
          <w:sz w:val="24"/>
          <w:szCs w:val="24"/>
        </w:rPr>
        <w:t xml:space="preserve"> amongst all seedlings from scats from that site, and </w:t>
      </w:r>
      <w:proofErr w:type="spellStart"/>
      <w:r w:rsidRPr="00A23E67">
        <w:rPr>
          <w:rFonts w:ascii="Times New Roman" w:hAnsi="Times New Roman"/>
          <w:bCs/>
          <w:i/>
          <w:sz w:val="24"/>
        </w:rPr>
        <w:t>π</w:t>
      </w:r>
      <w:r w:rsidRPr="00A23E67">
        <w:rPr>
          <w:rFonts w:ascii="Times New Roman" w:hAnsi="Times New Roman"/>
          <w:bCs/>
          <w:i/>
          <w:sz w:val="24"/>
          <w:vertAlign w:val="subscript"/>
        </w:rPr>
        <w:t>i</w:t>
      </w:r>
      <w:proofErr w:type="spellEnd"/>
      <w:r w:rsidRPr="00A23E67">
        <w:rPr>
          <w:rFonts w:ascii="Times New Roman" w:hAnsi="Times New Roman"/>
          <w:bCs/>
          <w:i/>
          <w:sz w:val="24"/>
        </w:rPr>
        <w:t xml:space="preserve"> </w:t>
      </w:r>
      <w:r>
        <w:rPr>
          <w:rFonts w:ascii="Times New Roman" w:hAnsi="Times New Roman"/>
          <w:bCs/>
          <w:sz w:val="24"/>
        </w:rPr>
        <w:t xml:space="preserve">is the proportion of native or exotic adult plants at the site. Because nearly all ferns disperse their spores by wind (Tryon 1970), they were excluded from this analysis. Upper and lower confidence intervals for </w:t>
      </w:r>
      <w:proofErr w:type="spellStart"/>
      <w:proofErr w:type="gramStart"/>
      <w:r w:rsidRPr="00A23E67">
        <w:rPr>
          <w:rFonts w:ascii="Times New Roman" w:hAnsi="Times New Roman"/>
          <w:bCs/>
          <w:i/>
          <w:sz w:val="24"/>
        </w:rPr>
        <w:t>w</w:t>
      </w:r>
      <w:r w:rsidRPr="00A23E67">
        <w:rPr>
          <w:rFonts w:ascii="Times New Roman" w:hAnsi="Times New Roman"/>
          <w:bCs/>
          <w:i/>
          <w:sz w:val="24"/>
          <w:vertAlign w:val="subscript"/>
        </w:rPr>
        <w:t>i</w:t>
      </w:r>
      <w:proofErr w:type="spellEnd"/>
      <w:proofErr w:type="gramEnd"/>
      <w:r>
        <w:rPr>
          <w:rFonts w:ascii="Times New Roman" w:hAnsi="Times New Roman"/>
          <w:bCs/>
          <w:sz w:val="24"/>
        </w:rPr>
        <w:t xml:space="preserve"> were calculated by using</w:t>
      </w:r>
    </w:p>
    <w:p w:rsidR="00AE0DE9" w:rsidRDefault="00AE0DE9" w:rsidP="00AE0DE9">
      <w:pPr>
        <w:widowControl w:val="0"/>
        <w:autoSpaceDE w:val="0"/>
        <w:autoSpaceDN w:val="0"/>
        <w:adjustRightInd w:val="0"/>
        <w:spacing w:after="0" w:line="240" w:lineRule="auto"/>
        <w:rPr>
          <w:rFonts w:ascii="Times New Roman" w:hAnsi="Times New Roman"/>
          <w:bCs/>
          <w:sz w:val="24"/>
        </w:rPr>
      </w:pPr>
    </w:p>
    <w:p w:rsidR="00AE0DE9" w:rsidRPr="00503022" w:rsidRDefault="00AE0DE9" w:rsidP="00AE0DE9">
      <w:pPr>
        <w:widowControl w:val="0"/>
        <w:autoSpaceDE w:val="0"/>
        <w:autoSpaceDN w:val="0"/>
        <w:adjustRightInd w:val="0"/>
        <w:spacing w:after="0" w:line="240" w:lineRule="auto"/>
        <w:jc w:val="center"/>
        <w:rPr>
          <w:rFonts w:ascii="Times New Roman" w:hAnsi="Times New Roman"/>
          <w:bCs/>
          <w:i/>
          <w:sz w:val="24"/>
        </w:rPr>
      </w:pPr>
      <w:proofErr w:type="gramStart"/>
      <w:r w:rsidRPr="00503022">
        <w:rPr>
          <w:rFonts w:ascii="Times New Roman" w:hAnsi="Times New Roman" w:cs="Times New Roman"/>
          <w:i/>
          <w:sz w:val="24"/>
          <w:szCs w:val="20"/>
        </w:rPr>
        <w:t>se</w:t>
      </w:r>
      <w:proofErr w:type="gramEnd"/>
      <w:r w:rsidRPr="00503022">
        <w:rPr>
          <w:rFonts w:ascii="Times New Roman" w:hAnsi="Times New Roman" w:cs="Times New Roman"/>
          <w:i/>
          <w:sz w:val="24"/>
          <w:szCs w:val="20"/>
        </w:rPr>
        <w:t>(</w:t>
      </w:r>
      <w:proofErr w:type="spellStart"/>
      <w:r w:rsidRPr="00503022">
        <w:rPr>
          <w:rFonts w:ascii="Times New Roman" w:hAnsi="Times New Roman" w:cs="Times New Roman"/>
          <w:i/>
          <w:sz w:val="24"/>
          <w:szCs w:val="20"/>
        </w:rPr>
        <w:t>w</w:t>
      </w:r>
      <w:r w:rsidRPr="00503022">
        <w:rPr>
          <w:rFonts w:ascii="Times New Roman" w:hAnsi="Times New Roman" w:cs="Times New Roman"/>
          <w:i/>
          <w:sz w:val="24"/>
          <w:szCs w:val="20"/>
          <w:vertAlign w:val="subscript"/>
        </w:rPr>
        <w:t>i</w:t>
      </w:r>
      <w:proofErr w:type="spellEnd"/>
      <w:r w:rsidRPr="00503022">
        <w:rPr>
          <w:rFonts w:ascii="Times New Roman" w:hAnsi="Times New Roman" w:cs="Times New Roman"/>
          <w:i/>
          <w:sz w:val="24"/>
          <w:szCs w:val="20"/>
        </w:rPr>
        <w:t>) =</w:t>
      </w:r>
      <w:r>
        <w:rPr>
          <w:rFonts w:ascii="Times New Roman" w:hAnsi="Times New Roman" w:cs="Times New Roman"/>
          <w:i/>
          <w:sz w:val="24"/>
          <w:szCs w:val="20"/>
        </w:rPr>
        <w:t>1.96</w:t>
      </w:r>
      <w:r w:rsidRPr="00503022">
        <w:rPr>
          <w:rFonts w:ascii="Times New Roman" w:hAnsi="Times New Roman" w:cs="Times New Roman"/>
          <w:i/>
          <w:sz w:val="24"/>
          <w:szCs w:val="20"/>
        </w:rPr>
        <w:t xml:space="preserve"> √{(1 - </w:t>
      </w:r>
      <w:proofErr w:type="spellStart"/>
      <w:r w:rsidRPr="00503022">
        <w:rPr>
          <w:rFonts w:ascii="Times New Roman" w:hAnsi="Times New Roman"/>
          <w:bCs/>
          <w:i/>
          <w:sz w:val="24"/>
        </w:rPr>
        <w:t>π</w:t>
      </w:r>
      <w:r w:rsidRPr="00503022">
        <w:rPr>
          <w:rFonts w:ascii="Times New Roman" w:hAnsi="Times New Roman"/>
          <w:bCs/>
          <w:i/>
          <w:sz w:val="24"/>
          <w:vertAlign w:val="subscript"/>
        </w:rPr>
        <w:t>i</w:t>
      </w:r>
      <w:proofErr w:type="spellEnd"/>
      <w:r w:rsidRPr="00503022">
        <w:rPr>
          <w:rFonts w:ascii="Times New Roman" w:hAnsi="Times New Roman"/>
          <w:bCs/>
          <w:i/>
          <w:sz w:val="24"/>
        </w:rPr>
        <w:t>) / (</w:t>
      </w:r>
      <w:proofErr w:type="spellStart"/>
      <w:r w:rsidRPr="00503022">
        <w:rPr>
          <w:rFonts w:ascii="Times New Roman" w:hAnsi="Times New Roman"/>
          <w:bCs/>
          <w:i/>
          <w:sz w:val="24"/>
        </w:rPr>
        <w:t>u</w:t>
      </w:r>
      <w:r w:rsidRPr="00503022">
        <w:rPr>
          <w:rFonts w:ascii="Times New Roman" w:hAnsi="Times New Roman"/>
          <w:bCs/>
          <w:i/>
          <w:sz w:val="24"/>
          <w:vertAlign w:val="subscript"/>
        </w:rPr>
        <w:t>tot</w:t>
      </w:r>
      <w:r w:rsidRPr="00503022">
        <w:rPr>
          <w:rFonts w:ascii="Times New Roman" w:hAnsi="Times New Roman"/>
          <w:bCs/>
          <w:i/>
          <w:sz w:val="24"/>
        </w:rPr>
        <w:t>π</w:t>
      </w:r>
      <w:r w:rsidRPr="00503022">
        <w:rPr>
          <w:rFonts w:ascii="Times New Roman" w:hAnsi="Times New Roman"/>
          <w:bCs/>
          <w:i/>
          <w:sz w:val="24"/>
          <w:vertAlign w:val="subscript"/>
        </w:rPr>
        <w:t>i</w:t>
      </w:r>
      <w:proofErr w:type="spellEnd"/>
      <w:r w:rsidRPr="00503022">
        <w:rPr>
          <w:rFonts w:ascii="Times New Roman" w:hAnsi="Times New Roman"/>
          <w:bCs/>
          <w:i/>
          <w:sz w:val="24"/>
        </w:rPr>
        <w:t>)}</w:t>
      </w:r>
      <w:r>
        <w:rPr>
          <w:rFonts w:ascii="Times New Roman" w:hAnsi="Times New Roman"/>
          <w:bCs/>
          <w:i/>
          <w:sz w:val="24"/>
        </w:rPr>
        <w:t>.</w:t>
      </w:r>
    </w:p>
    <w:p w:rsidR="00AE0DE9" w:rsidRDefault="00AE0DE9" w:rsidP="00AE0DE9">
      <w:pPr>
        <w:widowControl w:val="0"/>
        <w:autoSpaceDE w:val="0"/>
        <w:autoSpaceDN w:val="0"/>
        <w:adjustRightInd w:val="0"/>
        <w:spacing w:after="0" w:line="240" w:lineRule="auto"/>
        <w:jc w:val="center"/>
        <w:rPr>
          <w:rFonts w:ascii="Times New Roman" w:hAnsi="Times New Roman"/>
          <w:bCs/>
          <w:sz w:val="24"/>
        </w:rPr>
      </w:pPr>
    </w:p>
    <w:p w:rsidR="00AE0DE9" w:rsidRPr="00124D16" w:rsidRDefault="00AE0DE9" w:rsidP="00AE0DE9">
      <w:pPr>
        <w:spacing w:after="0" w:line="480" w:lineRule="auto"/>
        <w:ind w:firstLine="720"/>
        <w:rPr>
          <w:rFonts w:ascii="Times New Roman" w:hAnsi="Times New Roman" w:cs="Times New Roman"/>
          <w:i/>
          <w:sz w:val="24"/>
          <w:szCs w:val="24"/>
        </w:rPr>
      </w:pPr>
    </w:p>
    <w:p w:rsidR="00AE0DE9" w:rsidRDefault="00AE0DE9" w:rsidP="00AE0D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used linear regression to correlate ungulate scat abundance to forest characteristics that we measured on vegetation transects.</w:t>
      </w:r>
      <w:r w:rsidRPr="00124D16">
        <w:rPr>
          <w:rFonts w:ascii="Times New Roman" w:hAnsi="Times New Roman" w:cs="Times New Roman"/>
          <w:sz w:val="24"/>
          <w:szCs w:val="24"/>
        </w:rPr>
        <w:t xml:space="preserve"> </w:t>
      </w:r>
      <w:r>
        <w:rPr>
          <w:rFonts w:ascii="Times New Roman" w:hAnsi="Times New Roman" w:cs="Times New Roman"/>
          <w:sz w:val="24"/>
          <w:szCs w:val="24"/>
        </w:rPr>
        <w:t>We could not combine pig and deer abundances</w:t>
      </w:r>
      <w:r w:rsidRPr="00124D16">
        <w:rPr>
          <w:rFonts w:ascii="Times New Roman" w:hAnsi="Times New Roman" w:cs="Times New Roman"/>
          <w:sz w:val="24"/>
          <w:szCs w:val="24"/>
        </w:rPr>
        <w:t xml:space="preserve"> because sign counts are not comparable </w:t>
      </w:r>
      <w:r>
        <w:rPr>
          <w:rFonts w:ascii="Times New Roman" w:hAnsi="Times New Roman" w:cs="Times New Roman"/>
          <w:sz w:val="24"/>
          <w:szCs w:val="24"/>
        </w:rPr>
        <w:t xml:space="preserve">due to potentially different and unknown </w:t>
      </w:r>
      <w:r w:rsidRPr="00124D16">
        <w:rPr>
          <w:rFonts w:ascii="Times New Roman" w:hAnsi="Times New Roman" w:cs="Times New Roman"/>
          <w:sz w:val="24"/>
          <w:szCs w:val="24"/>
        </w:rPr>
        <w:t>rates of defecation</w:t>
      </w:r>
      <w:r>
        <w:rPr>
          <w:rFonts w:ascii="Times New Roman" w:hAnsi="Times New Roman" w:cs="Times New Roman"/>
          <w:sz w:val="24"/>
          <w:szCs w:val="24"/>
        </w:rPr>
        <w:t xml:space="preserve"> and</w:t>
      </w:r>
      <w:r w:rsidRPr="00124D16">
        <w:rPr>
          <w:rFonts w:ascii="Times New Roman" w:hAnsi="Times New Roman" w:cs="Times New Roman"/>
          <w:sz w:val="24"/>
          <w:szCs w:val="24"/>
        </w:rPr>
        <w:t xml:space="preserve"> decomposition</w:t>
      </w:r>
      <w:r>
        <w:rPr>
          <w:rFonts w:ascii="Times New Roman" w:hAnsi="Times New Roman" w:cs="Times New Roman"/>
          <w:sz w:val="24"/>
          <w:szCs w:val="24"/>
        </w:rPr>
        <w:t>. Therefore, we used deer abundance and pig abundance as separate independent factors and forest characteristics as dependent factors. The forest characteristics that we investigated were total seedling abundance, native seedling abundance, exotic seedling abundance, vine abundance, and Shannon d</w:t>
      </w:r>
      <w:r w:rsidRPr="00124D16">
        <w:rPr>
          <w:rFonts w:ascii="Times New Roman" w:hAnsi="Times New Roman" w:cs="Times New Roman"/>
          <w:sz w:val="24"/>
          <w:szCs w:val="24"/>
        </w:rPr>
        <w:t xml:space="preserve">iversity </w:t>
      </w:r>
      <w:r>
        <w:rPr>
          <w:rFonts w:ascii="Times New Roman" w:hAnsi="Times New Roman" w:cs="Times New Roman"/>
          <w:sz w:val="24"/>
          <w:szCs w:val="24"/>
        </w:rPr>
        <w:t>(Shannon 1948)</w:t>
      </w:r>
      <w:r w:rsidRPr="00124D16">
        <w:rPr>
          <w:rFonts w:ascii="Times New Roman" w:hAnsi="Times New Roman" w:cs="Times New Roman"/>
          <w:sz w:val="24"/>
          <w:szCs w:val="24"/>
        </w:rPr>
        <w:t xml:space="preserve">. </w:t>
      </w:r>
      <w:r>
        <w:rPr>
          <w:rFonts w:ascii="Times New Roman" w:hAnsi="Times New Roman" w:cs="Times New Roman"/>
          <w:sz w:val="24"/>
          <w:szCs w:val="24"/>
        </w:rPr>
        <w:t xml:space="preserve">We tested for outliers using </w:t>
      </w:r>
      <w:proofErr w:type="spellStart"/>
      <w:r>
        <w:rPr>
          <w:rFonts w:ascii="Times New Roman" w:hAnsi="Times New Roman" w:cs="Times New Roman"/>
          <w:sz w:val="24"/>
          <w:szCs w:val="24"/>
        </w:rPr>
        <w:t>Bonferroni</w:t>
      </w:r>
      <w:proofErr w:type="spellEnd"/>
      <w:r>
        <w:rPr>
          <w:rFonts w:ascii="Times New Roman" w:hAnsi="Times New Roman" w:cs="Times New Roman"/>
          <w:sz w:val="24"/>
          <w:szCs w:val="24"/>
        </w:rPr>
        <w:t xml:space="preserve"> outlier tests. P-values for </w:t>
      </w:r>
      <w:proofErr w:type="spellStart"/>
      <w:r>
        <w:rPr>
          <w:rFonts w:ascii="Times New Roman" w:hAnsi="Times New Roman" w:cs="Times New Roman"/>
          <w:sz w:val="24"/>
          <w:szCs w:val="24"/>
        </w:rPr>
        <w:t>studentized</w:t>
      </w:r>
      <w:proofErr w:type="spellEnd"/>
      <w:r>
        <w:rPr>
          <w:rFonts w:ascii="Times New Roman" w:hAnsi="Times New Roman" w:cs="Times New Roman"/>
          <w:sz w:val="24"/>
          <w:szCs w:val="24"/>
        </w:rPr>
        <w:t xml:space="preserve"> residuals less than 0.05 would be considered outliers. </w:t>
      </w:r>
      <w:r w:rsidRPr="00341E0F">
        <w:rPr>
          <w:rFonts w:ascii="Times New Roman" w:hAnsi="Times New Roman" w:cs="Times New Roman"/>
          <w:sz w:val="24"/>
          <w:szCs w:val="24"/>
        </w:rPr>
        <w:t xml:space="preserve">The most extreme values all had </w:t>
      </w:r>
      <w:proofErr w:type="spellStart"/>
      <w:r w:rsidRPr="00341E0F">
        <w:rPr>
          <w:rFonts w:ascii="Times New Roman" w:hAnsi="Times New Roman" w:cs="Times New Roman"/>
          <w:sz w:val="24"/>
          <w:szCs w:val="24"/>
        </w:rPr>
        <w:t>Bonferroni</w:t>
      </w:r>
      <w:proofErr w:type="spellEnd"/>
      <w:r w:rsidRPr="00341E0F">
        <w:rPr>
          <w:rFonts w:ascii="Times New Roman" w:hAnsi="Times New Roman" w:cs="Times New Roman"/>
          <w:sz w:val="24"/>
          <w:szCs w:val="24"/>
        </w:rPr>
        <w:t xml:space="preserve"> P-values greater than 0.05,</w:t>
      </w:r>
      <w:r>
        <w:rPr>
          <w:rFonts w:ascii="Times New Roman" w:hAnsi="Times New Roman" w:cs="Times New Roman"/>
          <w:sz w:val="24"/>
          <w:szCs w:val="24"/>
        </w:rPr>
        <w:t xml:space="preserve"> and so all data were included in analyses.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and P-values for each regression were determined using linea</w:t>
      </w:r>
      <w:r w:rsidR="000E2ABF">
        <w:rPr>
          <w:rFonts w:ascii="Times New Roman" w:hAnsi="Times New Roman" w:cs="Times New Roman"/>
          <w:sz w:val="24"/>
          <w:szCs w:val="24"/>
        </w:rPr>
        <w:t>r models in. To select the best-</w:t>
      </w:r>
      <w:r>
        <w:rPr>
          <w:rFonts w:ascii="Times New Roman" w:hAnsi="Times New Roman" w:cs="Times New Roman"/>
          <w:sz w:val="24"/>
          <w:szCs w:val="24"/>
        </w:rPr>
        <w:t>fit linear models, F-statistics an</w:t>
      </w:r>
      <w:r w:rsidR="000E2ABF">
        <w:rPr>
          <w:rFonts w:ascii="Times New Roman" w:hAnsi="Times New Roman" w:cs="Times New Roman"/>
          <w:sz w:val="24"/>
          <w:szCs w:val="24"/>
        </w:rPr>
        <w:t>d P-values were also calculated</w:t>
      </w:r>
      <w:r>
        <w:rPr>
          <w:rFonts w:ascii="Times New Roman" w:hAnsi="Times New Roman" w:cs="Times New Roman"/>
          <w:sz w:val="24"/>
          <w:szCs w:val="24"/>
        </w:rPr>
        <w:t xml:space="preserve">. All calculations and tests were performed using R statistical software (R Core Development Team 2011). </w:t>
      </w:r>
    </w:p>
    <w:p w:rsidR="00AE0DE9" w:rsidRDefault="00AE0DE9" w:rsidP="00AE0DE9">
      <w:pPr>
        <w:spacing w:after="0" w:line="480" w:lineRule="auto"/>
        <w:rPr>
          <w:rFonts w:ascii="Times New Roman" w:hAnsi="Times New Roman" w:cs="Times New Roman"/>
          <w:sz w:val="24"/>
          <w:szCs w:val="24"/>
        </w:rPr>
      </w:pPr>
      <w:r w:rsidRPr="00124D16">
        <w:rPr>
          <w:rFonts w:ascii="Times New Roman" w:hAnsi="Times New Roman" w:cs="Times New Roman"/>
          <w:b/>
          <w:sz w:val="24"/>
          <w:szCs w:val="24"/>
        </w:rPr>
        <w:t>Results</w:t>
      </w:r>
    </w:p>
    <w:p w:rsidR="00AE0DE9" w:rsidRPr="00EE30C7" w:rsidRDefault="00AE0DE9" w:rsidP="00AE0DE9">
      <w:pPr>
        <w:spacing w:after="0" w:line="480" w:lineRule="auto"/>
        <w:rPr>
          <w:rFonts w:ascii="Times New Roman" w:hAnsi="Times New Roman" w:cs="Times New Roman"/>
          <w:sz w:val="24"/>
          <w:szCs w:val="24"/>
        </w:rPr>
      </w:pPr>
      <w:r w:rsidRPr="00124D16">
        <w:rPr>
          <w:rFonts w:ascii="Times New Roman" w:hAnsi="Times New Roman" w:cs="Times New Roman"/>
          <w:i/>
          <w:sz w:val="24"/>
          <w:szCs w:val="24"/>
        </w:rPr>
        <w:t>Do ungulates affect forest recruitment?</w:t>
      </w:r>
    </w:p>
    <w:p w:rsidR="00AE0DE9" w:rsidRDefault="00AE0DE9" w:rsidP="00AE0DE9">
      <w:pPr>
        <w:spacing w:after="0" w:line="480" w:lineRule="auto"/>
        <w:rPr>
          <w:rFonts w:ascii="Times New Roman" w:hAnsi="Times New Roman" w:cs="Times New Roman"/>
          <w:sz w:val="24"/>
          <w:szCs w:val="24"/>
        </w:rPr>
      </w:pPr>
      <w:r w:rsidRPr="00124D16">
        <w:rPr>
          <w:rFonts w:ascii="Times New Roman" w:hAnsi="Times New Roman" w:cs="Times New Roman"/>
          <w:sz w:val="24"/>
          <w:szCs w:val="24"/>
        </w:rPr>
        <w:tab/>
        <w:t xml:space="preserve">Seedling survival </w:t>
      </w:r>
      <w:r>
        <w:rPr>
          <w:rFonts w:ascii="Times New Roman" w:hAnsi="Times New Roman" w:cs="Times New Roman"/>
          <w:sz w:val="24"/>
          <w:szCs w:val="24"/>
        </w:rPr>
        <w:t xml:space="preserve">in seedling plots varied depending on species, island where they were planted, and </w:t>
      </w:r>
      <w:r w:rsidRPr="00341E0F">
        <w:rPr>
          <w:rFonts w:ascii="Times New Roman" w:hAnsi="Times New Roman" w:cs="Times New Roman"/>
          <w:sz w:val="24"/>
          <w:szCs w:val="24"/>
        </w:rPr>
        <w:t xml:space="preserve">fencing treatment. Treatment effects, or exposure to ungulates by planting in unfenced plots, decreased seedling survival significantly in four out of the six species planted (Table 3.2, Figure 5). Survival was significantly lower in unfenced or ungulate-accessible plots for </w:t>
      </w:r>
      <w:r w:rsidRPr="00341E0F">
        <w:rPr>
          <w:rFonts w:ascii="Times New Roman" w:hAnsi="Times New Roman" w:cs="Times New Roman"/>
          <w:i/>
          <w:sz w:val="24"/>
          <w:szCs w:val="24"/>
        </w:rPr>
        <w:t>C. papaya</w:t>
      </w:r>
      <w:r w:rsidRPr="00341E0F">
        <w:rPr>
          <w:rFonts w:ascii="Times New Roman" w:hAnsi="Times New Roman" w:cs="Times New Roman"/>
          <w:sz w:val="24"/>
          <w:szCs w:val="24"/>
        </w:rPr>
        <w:t xml:space="preserve">, </w:t>
      </w:r>
      <w:r w:rsidRPr="00341E0F">
        <w:rPr>
          <w:rFonts w:ascii="Times New Roman" w:hAnsi="Times New Roman" w:cs="Times New Roman"/>
          <w:i/>
          <w:sz w:val="24"/>
          <w:szCs w:val="24"/>
        </w:rPr>
        <w:t xml:space="preserve">M. </w:t>
      </w:r>
      <w:proofErr w:type="spellStart"/>
      <w:r w:rsidRPr="00341E0F">
        <w:rPr>
          <w:rFonts w:ascii="Times New Roman" w:hAnsi="Times New Roman" w:cs="Times New Roman"/>
          <w:i/>
          <w:sz w:val="24"/>
          <w:szCs w:val="24"/>
        </w:rPr>
        <w:t>citrifolia</w:t>
      </w:r>
      <w:proofErr w:type="spellEnd"/>
      <w:r w:rsidRPr="00341E0F">
        <w:rPr>
          <w:rFonts w:ascii="Times New Roman" w:hAnsi="Times New Roman" w:cs="Times New Roman"/>
          <w:sz w:val="24"/>
          <w:szCs w:val="24"/>
        </w:rPr>
        <w:t xml:space="preserve">, </w:t>
      </w:r>
      <w:r w:rsidRPr="00341E0F">
        <w:rPr>
          <w:rFonts w:ascii="Times New Roman" w:hAnsi="Times New Roman" w:cs="Times New Roman"/>
          <w:i/>
          <w:sz w:val="24"/>
          <w:szCs w:val="24"/>
        </w:rPr>
        <w:t xml:space="preserve">P. </w:t>
      </w:r>
      <w:proofErr w:type="spellStart"/>
      <w:r w:rsidRPr="00341E0F">
        <w:rPr>
          <w:rFonts w:ascii="Times New Roman" w:hAnsi="Times New Roman" w:cs="Times New Roman"/>
          <w:i/>
          <w:sz w:val="24"/>
          <w:szCs w:val="24"/>
        </w:rPr>
        <w:t>obtusifolia</w:t>
      </w:r>
      <w:proofErr w:type="spellEnd"/>
      <w:r w:rsidRPr="00341E0F">
        <w:rPr>
          <w:rFonts w:ascii="Times New Roman" w:hAnsi="Times New Roman" w:cs="Times New Roman"/>
          <w:sz w:val="24"/>
          <w:szCs w:val="24"/>
        </w:rPr>
        <w:t xml:space="preserve">, and </w:t>
      </w:r>
      <w:r w:rsidRPr="00341E0F">
        <w:rPr>
          <w:rFonts w:ascii="Times New Roman" w:hAnsi="Times New Roman" w:cs="Times New Roman"/>
          <w:i/>
          <w:sz w:val="24"/>
          <w:szCs w:val="24"/>
        </w:rPr>
        <w:t xml:space="preserve">P. </w:t>
      </w:r>
      <w:proofErr w:type="spellStart"/>
      <w:r w:rsidRPr="00341E0F">
        <w:rPr>
          <w:rFonts w:ascii="Times New Roman" w:hAnsi="Times New Roman" w:cs="Times New Roman"/>
          <w:i/>
          <w:sz w:val="24"/>
          <w:szCs w:val="24"/>
        </w:rPr>
        <w:t>mariannensis</w:t>
      </w:r>
      <w:proofErr w:type="spellEnd"/>
      <w:r w:rsidRPr="00341E0F">
        <w:rPr>
          <w:rFonts w:ascii="Times New Roman" w:hAnsi="Times New Roman" w:cs="Times New Roman"/>
          <w:sz w:val="24"/>
          <w:szCs w:val="24"/>
        </w:rPr>
        <w:t xml:space="preserve">. Treatment had no significant effect on </w:t>
      </w:r>
      <w:r w:rsidRPr="00341E0F">
        <w:rPr>
          <w:rFonts w:ascii="Times New Roman" w:hAnsi="Times New Roman" w:cs="Times New Roman"/>
          <w:i/>
          <w:sz w:val="24"/>
          <w:szCs w:val="24"/>
        </w:rPr>
        <w:t xml:space="preserve">A. </w:t>
      </w:r>
      <w:proofErr w:type="spellStart"/>
      <w:r w:rsidRPr="00341E0F">
        <w:rPr>
          <w:rFonts w:ascii="Times New Roman" w:hAnsi="Times New Roman" w:cs="Times New Roman"/>
          <w:i/>
          <w:sz w:val="24"/>
          <w:szCs w:val="24"/>
        </w:rPr>
        <w:t>mariannensis</w:t>
      </w:r>
      <w:proofErr w:type="spellEnd"/>
      <w:r w:rsidRPr="00341E0F">
        <w:rPr>
          <w:rFonts w:ascii="Times New Roman" w:hAnsi="Times New Roman" w:cs="Times New Roman"/>
          <w:sz w:val="24"/>
          <w:szCs w:val="24"/>
        </w:rPr>
        <w:t xml:space="preserve"> or </w:t>
      </w:r>
      <w:r w:rsidRPr="00341E0F">
        <w:rPr>
          <w:rFonts w:ascii="Times New Roman" w:hAnsi="Times New Roman" w:cs="Times New Roman"/>
          <w:i/>
          <w:sz w:val="24"/>
          <w:szCs w:val="24"/>
        </w:rPr>
        <w:t xml:space="preserve">N. </w:t>
      </w:r>
      <w:proofErr w:type="spellStart"/>
      <w:r w:rsidRPr="00341E0F">
        <w:rPr>
          <w:rFonts w:ascii="Times New Roman" w:hAnsi="Times New Roman" w:cs="Times New Roman"/>
          <w:i/>
          <w:sz w:val="24"/>
          <w:szCs w:val="24"/>
        </w:rPr>
        <w:t>oppositifolia</w:t>
      </w:r>
      <w:proofErr w:type="spellEnd"/>
      <w:r w:rsidRPr="00341E0F">
        <w:rPr>
          <w:rFonts w:ascii="Times New Roman" w:hAnsi="Times New Roman" w:cs="Times New Roman"/>
          <w:sz w:val="24"/>
          <w:szCs w:val="24"/>
        </w:rPr>
        <w:t xml:space="preserve">. Treatment and island had a significant interaction for </w:t>
      </w:r>
      <w:r w:rsidRPr="00341E0F">
        <w:rPr>
          <w:rFonts w:ascii="Times New Roman" w:hAnsi="Times New Roman" w:cs="Times New Roman"/>
          <w:i/>
          <w:sz w:val="24"/>
          <w:szCs w:val="24"/>
        </w:rPr>
        <w:t xml:space="preserve">A. </w:t>
      </w:r>
      <w:proofErr w:type="spellStart"/>
      <w:r w:rsidRPr="00341E0F">
        <w:rPr>
          <w:rFonts w:ascii="Times New Roman" w:hAnsi="Times New Roman" w:cs="Times New Roman"/>
          <w:i/>
          <w:sz w:val="24"/>
          <w:szCs w:val="24"/>
        </w:rPr>
        <w:t>mariannensis</w:t>
      </w:r>
      <w:proofErr w:type="spellEnd"/>
      <w:r w:rsidRPr="00341E0F">
        <w:rPr>
          <w:rFonts w:ascii="Times New Roman" w:hAnsi="Times New Roman" w:cs="Times New Roman"/>
          <w:sz w:val="24"/>
          <w:szCs w:val="24"/>
        </w:rPr>
        <w:t>, although there was no difference between treatments for this species. Treatment and island also had a significant interaction for</w:t>
      </w:r>
      <w:r>
        <w:rPr>
          <w:rFonts w:ascii="Times New Roman" w:hAnsi="Times New Roman" w:cs="Times New Roman"/>
          <w:sz w:val="24"/>
          <w:szCs w:val="24"/>
        </w:rPr>
        <w:t xml:space="preserve"> </w:t>
      </w:r>
      <w:r>
        <w:rPr>
          <w:rFonts w:ascii="Times New Roman" w:hAnsi="Times New Roman" w:cs="Times New Roman"/>
          <w:i/>
          <w:sz w:val="24"/>
          <w:szCs w:val="24"/>
        </w:rPr>
        <w:t xml:space="preserve">P. </w:t>
      </w:r>
      <w:proofErr w:type="spellStart"/>
      <w:r>
        <w:rPr>
          <w:rFonts w:ascii="Times New Roman" w:hAnsi="Times New Roman" w:cs="Times New Roman"/>
          <w:i/>
          <w:sz w:val="24"/>
          <w:szCs w:val="24"/>
        </w:rPr>
        <w:t>mariannensis</w:t>
      </w:r>
      <w:proofErr w:type="spellEnd"/>
      <w:r>
        <w:rPr>
          <w:rFonts w:ascii="Times New Roman" w:hAnsi="Times New Roman" w:cs="Times New Roman"/>
          <w:sz w:val="24"/>
          <w:szCs w:val="24"/>
        </w:rPr>
        <w:t xml:space="preserve">, which had lower survival in ungulate plots in Guam, but no difference between treatment plots in Rota.   </w:t>
      </w:r>
      <w:r w:rsidRPr="00124D16">
        <w:rPr>
          <w:rFonts w:ascii="Times New Roman" w:hAnsi="Times New Roman" w:cs="Times New Roman"/>
          <w:sz w:val="24"/>
          <w:szCs w:val="24"/>
        </w:rPr>
        <w:tab/>
      </w:r>
    </w:p>
    <w:p w:rsidR="00AE0DE9" w:rsidRDefault="00AE0DE9" w:rsidP="00AE0DE9">
      <w:pPr>
        <w:spacing w:after="0" w:line="240" w:lineRule="auto"/>
        <w:rPr>
          <w:rFonts w:ascii="Times New Roman" w:hAnsi="Times New Roman" w:cs="Times New Roman"/>
          <w:sz w:val="24"/>
          <w:szCs w:val="24"/>
        </w:rPr>
      </w:pPr>
    </w:p>
    <w:p w:rsidR="00AE0DE9" w:rsidRDefault="00AE0DE9" w:rsidP="00AE0DE9">
      <w:pPr>
        <w:spacing w:after="0" w:line="240" w:lineRule="auto"/>
        <w:rPr>
          <w:rFonts w:ascii="Times New Roman" w:hAnsi="Times New Roman" w:cs="Times New Roman"/>
          <w:sz w:val="24"/>
          <w:szCs w:val="24"/>
        </w:rPr>
      </w:pPr>
    </w:p>
    <w:p w:rsidR="00AE0DE9" w:rsidRDefault="00AE0DE9" w:rsidP="00AE0DE9">
      <w:pPr>
        <w:spacing w:after="0" w:line="240" w:lineRule="auto"/>
        <w:rPr>
          <w:rFonts w:ascii="Times New Roman" w:hAnsi="Times New Roman" w:cs="Times New Roman"/>
          <w:sz w:val="24"/>
          <w:szCs w:val="24"/>
        </w:rPr>
      </w:pPr>
    </w:p>
    <w:p w:rsidR="00AE0DE9" w:rsidRDefault="00AE0DE9" w:rsidP="00AE0DE9">
      <w:pPr>
        <w:spacing w:after="0" w:line="240" w:lineRule="auto"/>
        <w:rPr>
          <w:rFonts w:ascii="Times New Roman" w:hAnsi="Times New Roman" w:cs="Times New Roman"/>
          <w:sz w:val="24"/>
          <w:szCs w:val="24"/>
        </w:rPr>
      </w:pPr>
    </w:p>
    <w:p w:rsidR="00AE0DE9" w:rsidRDefault="00AE0DE9" w:rsidP="00AE0DE9">
      <w:pPr>
        <w:spacing w:after="0" w:line="240" w:lineRule="auto"/>
        <w:rPr>
          <w:rFonts w:ascii="Times New Roman" w:hAnsi="Times New Roman" w:cs="Times New Roman"/>
          <w:sz w:val="24"/>
          <w:szCs w:val="24"/>
        </w:rPr>
      </w:pPr>
    </w:p>
    <w:p w:rsidR="00AE0DE9" w:rsidRDefault="00AE0DE9" w:rsidP="00AE0DE9">
      <w:pPr>
        <w:spacing w:after="0" w:line="240" w:lineRule="auto"/>
        <w:rPr>
          <w:rFonts w:ascii="Times New Roman" w:hAnsi="Times New Roman" w:cs="Times New Roman"/>
          <w:sz w:val="24"/>
          <w:szCs w:val="24"/>
        </w:rPr>
      </w:pPr>
    </w:p>
    <w:p w:rsidR="00AE0DE9" w:rsidRDefault="00AE0DE9" w:rsidP="00AE0DE9">
      <w:pPr>
        <w:spacing w:after="0" w:line="240" w:lineRule="auto"/>
        <w:rPr>
          <w:rFonts w:ascii="Times New Roman" w:hAnsi="Times New Roman" w:cs="Times New Roman"/>
          <w:sz w:val="24"/>
          <w:szCs w:val="24"/>
        </w:rPr>
      </w:pPr>
    </w:p>
    <w:p w:rsidR="00AE0DE9" w:rsidRDefault="00AE0DE9" w:rsidP="00AE0DE9">
      <w:pPr>
        <w:spacing w:after="0" w:line="240" w:lineRule="auto"/>
        <w:rPr>
          <w:rFonts w:ascii="Times New Roman" w:hAnsi="Times New Roman" w:cs="Times New Roman"/>
          <w:sz w:val="24"/>
          <w:szCs w:val="24"/>
        </w:rPr>
      </w:pPr>
    </w:p>
    <w:p w:rsidR="00AE0DE9" w:rsidRDefault="00AE0DE9" w:rsidP="00AE0DE9">
      <w:pPr>
        <w:spacing w:after="0" w:line="240" w:lineRule="auto"/>
        <w:rPr>
          <w:rFonts w:ascii="Times New Roman" w:hAnsi="Times New Roman" w:cs="Times New Roman"/>
          <w:sz w:val="24"/>
          <w:szCs w:val="24"/>
        </w:rPr>
      </w:pPr>
    </w:p>
    <w:p w:rsidR="00AE0DE9" w:rsidRDefault="00AE0DE9" w:rsidP="00AE0DE9">
      <w:pPr>
        <w:spacing w:after="0" w:line="240" w:lineRule="auto"/>
        <w:rPr>
          <w:rFonts w:ascii="Times New Roman" w:hAnsi="Times New Roman" w:cs="Times New Roman"/>
          <w:sz w:val="24"/>
          <w:szCs w:val="24"/>
        </w:rPr>
      </w:pPr>
    </w:p>
    <w:p w:rsidR="00AE0DE9" w:rsidRDefault="00AE0DE9" w:rsidP="00AE0DE9">
      <w:pPr>
        <w:spacing w:after="0" w:line="240" w:lineRule="auto"/>
        <w:rPr>
          <w:rFonts w:ascii="Times New Roman" w:hAnsi="Times New Roman" w:cs="Times New Roman"/>
          <w:sz w:val="24"/>
          <w:szCs w:val="24"/>
        </w:rPr>
      </w:pPr>
    </w:p>
    <w:p w:rsidR="00AE0DE9" w:rsidRDefault="00AE0DE9" w:rsidP="00AE0DE9">
      <w:pPr>
        <w:spacing w:after="0" w:line="240" w:lineRule="auto"/>
        <w:rPr>
          <w:rFonts w:ascii="Times New Roman" w:hAnsi="Times New Roman" w:cs="Times New Roman"/>
          <w:sz w:val="24"/>
          <w:szCs w:val="24"/>
        </w:rPr>
      </w:pPr>
    </w:p>
    <w:p w:rsidR="00AE0DE9" w:rsidRDefault="00AE0DE9" w:rsidP="00AE0DE9">
      <w:pPr>
        <w:rPr>
          <w:rFonts w:ascii="Times New Roman" w:hAnsi="Times New Roman" w:cs="Times New Roman"/>
          <w:sz w:val="24"/>
          <w:szCs w:val="24"/>
        </w:rPr>
      </w:pPr>
      <w:r>
        <w:rPr>
          <w:rFonts w:ascii="Times New Roman" w:hAnsi="Times New Roman" w:cs="Times New Roman"/>
          <w:sz w:val="24"/>
          <w:szCs w:val="24"/>
        </w:rPr>
        <w:br w:type="page"/>
      </w:r>
    </w:p>
    <w:p w:rsidR="00AE0DE9" w:rsidRPr="00124D16" w:rsidRDefault="00AE0DE9" w:rsidP="00AE0DE9">
      <w:pPr>
        <w:spacing w:after="0" w:line="480" w:lineRule="auto"/>
        <w:rPr>
          <w:rFonts w:ascii="Times New Roman" w:hAnsi="Times New Roman" w:cs="Times New Roman"/>
          <w:i/>
          <w:sz w:val="24"/>
          <w:szCs w:val="24"/>
        </w:rPr>
      </w:pPr>
      <w:r w:rsidRPr="00124D16">
        <w:rPr>
          <w:rFonts w:ascii="Times New Roman" w:hAnsi="Times New Roman" w:cs="Times New Roman"/>
          <w:i/>
          <w:sz w:val="24"/>
          <w:szCs w:val="24"/>
        </w:rPr>
        <w:t>Do ungulates act as seed-dispersers?</w:t>
      </w:r>
    </w:p>
    <w:p w:rsidR="00AE0DE9" w:rsidRPr="00935F22" w:rsidRDefault="00AE0DE9" w:rsidP="00AE0DE9">
      <w:pPr>
        <w:spacing w:after="0" w:line="480" w:lineRule="auto"/>
        <w:rPr>
          <w:rFonts w:ascii="Times New Roman" w:hAnsi="Times New Roman" w:cs="Times New Roman"/>
          <w:sz w:val="24"/>
          <w:szCs w:val="24"/>
        </w:rPr>
      </w:pPr>
      <w:r w:rsidRPr="00124D16">
        <w:rPr>
          <w:rFonts w:ascii="Times New Roman" w:hAnsi="Times New Roman" w:cs="Times New Roman"/>
          <w:sz w:val="24"/>
          <w:szCs w:val="24"/>
        </w:rPr>
        <w:tab/>
      </w:r>
      <w:r>
        <w:rPr>
          <w:rFonts w:ascii="Times New Roman" w:hAnsi="Times New Roman" w:cs="Times New Roman"/>
          <w:sz w:val="24"/>
          <w:szCs w:val="24"/>
        </w:rPr>
        <w:t>We collected a</w:t>
      </w:r>
      <w:r w:rsidRPr="00124D16">
        <w:rPr>
          <w:rFonts w:ascii="Times New Roman" w:hAnsi="Times New Roman" w:cs="Times New Roman"/>
          <w:sz w:val="24"/>
          <w:szCs w:val="24"/>
        </w:rPr>
        <w:t xml:space="preserve"> total of 20 deer scats (pellet groups) and 31 pig scats from a number of limestone forest sites. Because very few seedlings emerged from the deer scats, analysis was focused on pig scats, and germination from deer scats is thus only briefly described here. </w:t>
      </w:r>
      <w:r>
        <w:rPr>
          <w:rFonts w:ascii="Times New Roman" w:hAnsi="Times New Roman" w:cs="Times New Roman"/>
          <w:sz w:val="24"/>
          <w:szCs w:val="24"/>
        </w:rPr>
        <w:t>O</w:t>
      </w:r>
      <w:r w:rsidRPr="00124D16">
        <w:rPr>
          <w:rFonts w:ascii="Times New Roman" w:hAnsi="Times New Roman" w:cs="Times New Roman"/>
          <w:sz w:val="24"/>
          <w:szCs w:val="24"/>
        </w:rPr>
        <w:t>nly four of the 20</w:t>
      </w:r>
      <w:r>
        <w:rPr>
          <w:rFonts w:ascii="Times New Roman" w:hAnsi="Times New Roman" w:cs="Times New Roman"/>
          <w:sz w:val="24"/>
          <w:szCs w:val="24"/>
        </w:rPr>
        <w:t xml:space="preserve"> deer</w:t>
      </w:r>
      <w:r w:rsidRPr="00124D16">
        <w:rPr>
          <w:rFonts w:ascii="Times New Roman" w:hAnsi="Times New Roman" w:cs="Times New Roman"/>
          <w:sz w:val="24"/>
          <w:szCs w:val="24"/>
        </w:rPr>
        <w:t xml:space="preserve"> scats collected had seedlings that appeared to have germinated after </w:t>
      </w:r>
      <w:proofErr w:type="spellStart"/>
      <w:r w:rsidRPr="00124D16">
        <w:rPr>
          <w:rFonts w:ascii="Times New Roman" w:hAnsi="Times New Roman" w:cs="Times New Roman"/>
          <w:sz w:val="24"/>
          <w:szCs w:val="24"/>
        </w:rPr>
        <w:t>endozoochory</w:t>
      </w:r>
      <w:proofErr w:type="spellEnd"/>
      <w:r w:rsidRPr="00124D16">
        <w:rPr>
          <w:rFonts w:ascii="Times New Roman" w:hAnsi="Times New Roman" w:cs="Times New Roman"/>
          <w:sz w:val="24"/>
          <w:szCs w:val="24"/>
        </w:rPr>
        <w:t xml:space="preserve">. One scat had eight </w:t>
      </w:r>
      <w:r>
        <w:rPr>
          <w:rFonts w:ascii="Times New Roman" w:hAnsi="Times New Roman" w:cs="Times New Roman"/>
          <w:i/>
          <w:sz w:val="24"/>
          <w:szCs w:val="24"/>
        </w:rPr>
        <w:t>C.</w:t>
      </w:r>
      <w:r w:rsidRPr="00124D16">
        <w:rPr>
          <w:rFonts w:ascii="Times New Roman" w:hAnsi="Times New Roman" w:cs="Times New Roman"/>
          <w:i/>
          <w:sz w:val="24"/>
          <w:szCs w:val="24"/>
        </w:rPr>
        <w:t xml:space="preserve"> papaya</w:t>
      </w:r>
      <w:r w:rsidRPr="00124D16">
        <w:rPr>
          <w:rFonts w:ascii="Times New Roman" w:hAnsi="Times New Roman" w:cs="Times New Roman"/>
          <w:sz w:val="24"/>
          <w:szCs w:val="24"/>
        </w:rPr>
        <w:t xml:space="preserve"> seedlings and one scat had one </w:t>
      </w:r>
      <w:proofErr w:type="spellStart"/>
      <w:r w:rsidRPr="00124D16">
        <w:rPr>
          <w:rFonts w:ascii="Times New Roman" w:hAnsi="Times New Roman" w:cs="Times New Roman"/>
          <w:i/>
          <w:sz w:val="24"/>
          <w:szCs w:val="24"/>
        </w:rPr>
        <w:t>Passiflora</w:t>
      </w:r>
      <w:proofErr w:type="spellEnd"/>
      <w:r w:rsidRPr="00124D16">
        <w:rPr>
          <w:rFonts w:ascii="Times New Roman" w:hAnsi="Times New Roman" w:cs="Times New Roman"/>
          <w:i/>
          <w:sz w:val="24"/>
          <w:szCs w:val="24"/>
        </w:rPr>
        <w:t xml:space="preserve"> </w:t>
      </w:r>
      <w:proofErr w:type="spellStart"/>
      <w:r w:rsidRPr="00124D16">
        <w:rPr>
          <w:rFonts w:ascii="Times New Roman" w:hAnsi="Times New Roman" w:cs="Times New Roman"/>
          <w:i/>
          <w:sz w:val="24"/>
          <w:szCs w:val="24"/>
        </w:rPr>
        <w:t>suberosa</w:t>
      </w:r>
      <w:proofErr w:type="spellEnd"/>
      <w:r w:rsidRPr="00124D16">
        <w:rPr>
          <w:rFonts w:ascii="Times New Roman" w:hAnsi="Times New Roman" w:cs="Times New Roman"/>
          <w:sz w:val="24"/>
          <w:szCs w:val="24"/>
        </w:rPr>
        <w:t xml:space="preserve"> seedling. The other species that germinated were and one </w:t>
      </w:r>
      <w:proofErr w:type="spellStart"/>
      <w:r w:rsidRPr="00124D16">
        <w:rPr>
          <w:rFonts w:ascii="Times New Roman" w:hAnsi="Times New Roman" w:cs="Times New Roman"/>
          <w:i/>
          <w:sz w:val="24"/>
          <w:szCs w:val="24"/>
        </w:rPr>
        <w:t>Vitex</w:t>
      </w:r>
      <w:proofErr w:type="spellEnd"/>
      <w:r w:rsidRPr="00124D16">
        <w:rPr>
          <w:rFonts w:ascii="Times New Roman" w:hAnsi="Times New Roman" w:cs="Times New Roman"/>
          <w:i/>
          <w:sz w:val="24"/>
          <w:szCs w:val="24"/>
        </w:rPr>
        <w:t xml:space="preserve"> </w:t>
      </w:r>
      <w:proofErr w:type="spellStart"/>
      <w:r w:rsidRPr="00124D16">
        <w:rPr>
          <w:rFonts w:ascii="Times New Roman" w:hAnsi="Times New Roman" w:cs="Times New Roman"/>
          <w:i/>
          <w:sz w:val="24"/>
          <w:szCs w:val="24"/>
        </w:rPr>
        <w:t>parviflora</w:t>
      </w:r>
      <w:proofErr w:type="spellEnd"/>
      <w:r w:rsidRPr="00124D16">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124D16">
        <w:rPr>
          <w:rFonts w:ascii="Times New Roman" w:hAnsi="Times New Roman" w:cs="Times New Roman"/>
          <w:sz w:val="24"/>
          <w:szCs w:val="24"/>
        </w:rPr>
        <w:t xml:space="preserve">one </w:t>
      </w:r>
      <w:proofErr w:type="spellStart"/>
      <w:r w:rsidRPr="00124D16">
        <w:rPr>
          <w:rFonts w:ascii="Times New Roman" w:hAnsi="Times New Roman" w:cs="Times New Roman"/>
          <w:i/>
          <w:sz w:val="24"/>
          <w:szCs w:val="24"/>
        </w:rPr>
        <w:t>Mikania</w:t>
      </w:r>
      <w:proofErr w:type="spellEnd"/>
      <w:r w:rsidRPr="00124D16">
        <w:rPr>
          <w:rFonts w:ascii="Times New Roman" w:hAnsi="Times New Roman" w:cs="Times New Roman"/>
          <w:i/>
          <w:sz w:val="24"/>
          <w:szCs w:val="24"/>
        </w:rPr>
        <w:t xml:space="preserve"> </w:t>
      </w:r>
      <w:proofErr w:type="spellStart"/>
      <w:r w:rsidRPr="00124D16">
        <w:rPr>
          <w:rFonts w:ascii="Times New Roman" w:hAnsi="Times New Roman" w:cs="Times New Roman"/>
          <w:i/>
          <w:sz w:val="24"/>
          <w:szCs w:val="24"/>
        </w:rPr>
        <w:t>micrantha</w:t>
      </w:r>
      <w:proofErr w:type="spellEnd"/>
      <w:r>
        <w:rPr>
          <w:rFonts w:ascii="Times New Roman" w:hAnsi="Times New Roman" w:cs="Times New Roman"/>
          <w:sz w:val="24"/>
          <w:szCs w:val="24"/>
        </w:rPr>
        <w:t>,</w:t>
      </w:r>
      <w:r w:rsidRPr="00124D16">
        <w:rPr>
          <w:rFonts w:ascii="Times New Roman" w:hAnsi="Times New Roman" w:cs="Times New Roman"/>
          <w:sz w:val="24"/>
          <w:szCs w:val="24"/>
        </w:rPr>
        <w:t xml:space="preserve"> </w:t>
      </w:r>
      <w:r>
        <w:rPr>
          <w:rFonts w:ascii="Times New Roman" w:hAnsi="Times New Roman" w:cs="Times New Roman"/>
          <w:sz w:val="24"/>
          <w:szCs w:val="24"/>
        </w:rPr>
        <w:t>whose seed</w:t>
      </w:r>
      <w:r w:rsidRPr="008050ED">
        <w:rPr>
          <w:rFonts w:ascii="Times New Roman" w:hAnsi="Times New Roman" w:cs="Times New Roman"/>
          <w:sz w:val="24"/>
          <w:szCs w:val="24"/>
        </w:rPr>
        <w:t xml:space="preserve"> </w:t>
      </w:r>
      <w:r>
        <w:rPr>
          <w:rFonts w:ascii="Times New Roman" w:hAnsi="Times New Roman" w:cs="Times New Roman"/>
          <w:sz w:val="24"/>
          <w:szCs w:val="24"/>
        </w:rPr>
        <w:t>may have blown into the seedling tray</w:t>
      </w:r>
      <w:r w:rsidRPr="00124D16">
        <w:rPr>
          <w:rFonts w:ascii="Times New Roman" w:hAnsi="Times New Roman" w:cs="Times New Roman"/>
          <w:sz w:val="24"/>
          <w:szCs w:val="24"/>
        </w:rPr>
        <w:t xml:space="preserve"> (</w:t>
      </w:r>
      <w:r>
        <w:rPr>
          <w:rFonts w:ascii="Times New Roman" w:hAnsi="Times New Roman" w:cs="Times New Roman"/>
          <w:sz w:val="24"/>
          <w:szCs w:val="24"/>
        </w:rPr>
        <w:t>ISSG 2012). Alternatively,</w:t>
      </w:r>
      <w:r w:rsidRPr="00124D16">
        <w:rPr>
          <w:rFonts w:ascii="Times New Roman" w:hAnsi="Times New Roman" w:cs="Times New Roman"/>
          <w:sz w:val="24"/>
          <w:szCs w:val="24"/>
        </w:rPr>
        <w:t xml:space="preserve"> the seed </w:t>
      </w:r>
      <w:r>
        <w:rPr>
          <w:rFonts w:ascii="Times New Roman" w:hAnsi="Times New Roman" w:cs="Times New Roman"/>
          <w:sz w:val="24"/>
          <w:szCs w:val="24"/>
        </w:rPr>
        <w:t>could have been</w:t>
      </w:r>
      <w:r w:rsidRPr="00124D16">
        <w:rPr>
          <w:rFonts w:ascii="Times New Roman" w:hAnsi="Times New Roman" w:cs="Times New Roman"/>
          <w:sz w:val="24"/>
          <w:szCs w:val="24"/>
        </w:rPr>
        <w:t xml:space="preserve"> ingested accidentally</w:t>
      </w:r>
      <w:r>
        <w:rPr>
          <w:rFonts w:ascii="Times New Roman" w:hAnsi="Times New Roman" w:cs="Times New Roman"/>
          <w:sz w:val="24"/>
          <w:szCs w:val="24"/>
        </w:rPr>
        <w:t>,</w:t>
      </w:r>
      <w:r w:rsidRPr="00124D16">
        <w:rPr>
          <w:rFonts w:ascii="Times New Roman" w:hAnsi="Times New Roman" w:cs="Times New Roman"/>
          <w:sz w:val="24"/>
          <w:szCs w:val="24"/>
        </w:rPr>
        <w:t xml:space="preserve"> as this species does not have an edible fruit.</w:t>
      </w:r>
      <w:r>
        <w:rPr>
          <w:rFonts w:ascii="Times New Roman" w:hAnsi="Times New Roman" w:cs="Times New Roman"/>
          <w:sz w:val="24"/>
          <w:szCs w:val="24"/>
        </w:rPr>
        <w:t xml:space="preserve"> </w:t>
      </w:r>
    </w:p>
    <w:p w:rsidR="00AE0DE9" w:rsidRDefault="00AE0DE9" w:rsidP="00AE0DE9">
      <w:pPr>
        <w:spacing w:after="0" w:line="480" w:lineRule="auto"/>
        <w:rPr>
          <w:rFonts w:ascii="Times New Roman" w:hAnsi="Times New Roman" w:cs="Times New Roman"/>
          <w:sz w:val="24"/>
          <w:szCs w:val="24"/>
        </w:rPr>
      </w:pPr>
      <w:r w:rsidRPr="00124D16">
        <w:rPr>
          <w:rFonts w:ascii="Times New Roman" w:hAnsi="Times New Roman" w:cs="Times New Roman"/>
          <w:sz w:val="24"/>
          <w:szCs w:val="24"/>
        </w:rPr>
        <w:tab/>
        <w:t>A greater abundance and diversity of seedlings emerged from collected pig scats.</w:t>
      </w:r>
      <w:r>
        <w:rPr>
          <w:rFonts w:ascii="Times New Roman" w:hAnsi="Times New Roman" w:cs="Times New Roman"/>
          <w:sz w:val="24"/>
          <w:szCs w:val="24"/>
        </w:rPr>
        <w:t xml:space="preserve"> To determine if germination was significantly different between pig and deer scats, a binomial test was run between the total number of seedlings (11) from the 20 deer scats and the total number of seedlings (802) from 20 randomly selected pig scats. P &lt; 0.001 for k = 11 successes.</w:t>
      </w:r>
    </w:p>
    <w:p w:rsidR="00AE0DE9" w:rsidRDefault="00AE0DE9" w:rsidP="00AE0DE9">
      <w:pPr>
        <w:spacing w:after="0" w:line="480" w:lineRule="auto"/>
        <w:rPr>
          <w:rFonts w:ascii="Times New Roman" w:hAnsi="Times New Roman" w:cs="Times New Roman"/>
          <w:sz w:val="24"/>
          <w:szCs w:val="24"/>
        </w:rPr>
      </w:pPr>
      <w:r w:rsidRPr="00124D16">
        <w:rPr>
          <w:rFonts w:ascii="Times New Roman" w:hAnsi="Times New Roman" w:cs="Times New Roman"/>
          <w:sz w:val="24"/>
          <w:szCs w:val="24"/>
        </w:rPr>
        <w:t xml:space="preserve"> </w:t>
      </w:r>
      <w:r>
        <w:rPr>
          <w:rFonts w:ascii="Times New Roman" w:hAnsi="Times New Roman" w:cs="Times New Roman"/>
          <w:sz w:val="24"/>
          <w:szCs w:val="24"/>
        </w:rPr>
        <w:tab/>
      </w:r>
      <w:r w:rsidRPr="00124D16">
        <w:rPr>
          <w:rFonts w:ascii="Times New Roman" w:hAnsi="Times New Roman" w:cs="Times New Roman"/>
          <w:sz w:val="24"/>
          <w:szCs w:val="24"/>
        </w:rPr>
        <w:t xml:space="preserve">Of the 31 pig scats collected from four different sites, 25 scats had seedlings (80.6%), with a total of 1657 seedlings successfully germinating. The species that germinated from pig scats were the native trees </w:t>
      </w:r>
      <w:r>
        <w:rPr>
          <w:rFonts w:ascii="Times New Roman" w:hAnsi="Times New Roman" w:cs="Times New Roman"/>
          <w:i/>
          <w:sz w:val="24"/>
          <w:szCs w:val="24"/>
        </w:rPr>
        <w:t>M.</w:t>
      </w:r>
      <w:r w:rsidRPr="00124D16">
        <w:rPr>
          <w:rFonts w:ascii="Times New Roman" w:hAnsi="Times New Roman" w:cs="Times New Roman"/>
          <w:i/>
          <w:sz w:val="24"/>
          <w:szCs w:val="24"/>
        </w:rPr>
        <w:t xml:space="preserve"> </w:t>
      </w:r>
      <w:proofErr w:type="spellStart"/>
      <w:r w:rsidRPr="00124D16">
        <w:rPr>
          <w:rFonts w:ascii="Times New Roman" w:hAnsi="Times New Roman" w:cs="Times New Roman"/>
          <w:i/>
          <w:sz w:val="24"/>
          <w:szCs w:val="24"/>
        </w:rPr>
        <w:t>citrifolia</w:t>
      </w:r>
      <w:proofErr w:type="spellEnd"/>
      <w:r w:rsidRPr="00124D16">
        <w:rPr>
          <w:rFonts w:ascii="Times New Roman" w:hAnsi="Times New Roman" w:cs="Times New Roman"/>
          <w:sz w:val="24"/>
          <w:szCs w:val="24"/>
        </w:rPr>
        <w:t>, and</w:t>
      </w:r>
      <w:r w:rsidRPr="00124D16">
        <w:rPr>
          <w:rFonts w:ascii="Times New Roman" w:hAnsi="Times New Roman" w:cs="Times New Roman"/>
          <w:i/>
          <w:sz w:val="24"/>
          <w:szCs w:val="24"/>
        </w:rPr>
        <w:t xml:space="preserve"> </w:t>
      </w:r>
      <w:proofErr w:type="spellStart"/>
      <w:r w:rsidRPr="00124D16">
        <w:rPr>
          <w:rFonts w:ascii="Times New Roman" w:hAnsi="Times New Roman" w:cs="Times New Roman"/>
          <w:i/>
          <w:sz w:val="24"/>
          <w:szCs w:val="24"/>
        </w:rPr>
        <w:t>Ficus</w:t>
      </w:r>
      <w:proofErr w:type="spellEnd"/>
      <w:r w:rsidRPr="00124D16">
        <w:rPr>
          <w:rFonts w:ascii="Times New Roman" w:hAnsi="Times New Roman" w:cs="Times New Roman"/>
          <w:i/>
          <w:sz w:val="24"/>
          <w:szCs w:val="24"/>
        </w:rPr>
        <w:t xml:space="preserve"> </w:t>
      </w:r>
      <w:proofErr w:type="spellStart"/>
      <w:r w:rsidRPr="00124D16">
        <w:rPr>
          <w:rFonts w:ascii="Times New Roman" w:hAnsi="Times New Roman" w:cs="Times New Roman"/>
          <w:i/>
          <w:sz w:val="24"/>
          <w:szCs w:val="24"/>
        </w:rPr>
        <w:t>prolixa</w:t>
      </w:r>
      <w:proofErr w:type="spellEnd"/>
      <w:r w:rsidRPr="00124D16">
        <w:rPr>
          <w:rFonts w:ascii="Times New Roman" w:hAnsi="Times New Roman" w:cs="Times New Roman"/>
          <w:i/>
          <w:sz w:val="24"/>
          <w:szCs w:val="24"/>
        </w:rPr>
        <w:t>,</w:t>
      </w:r>
      <w:r w:rsidRPr="00124D16">
        <w:rPr>
          <w:rFonts w:ascii="Times New Roman" w:hAnsi="Times New Roman" w:cs="Times New Roman"/>
          <w:sz w:val="24"/>
          <w:szCs w:val="24"/>
        </w:rPr>
        <w:t xml:space="preserve"> the introduced trees </w:t>
      </w:r>
      <w:r>
        <w:rPr>
          <w:rFonts w:ascii="Times New Roman" w:hAnsi="Times New Roman" w:cs="Times New Roman"/>
          <w:i/>
          <w:sz w:val="24"/>
          <w:szCs w:val="24"/>
        </w:rPr>
        <w:t>C. papaya</w:t>
      </w:r>
      <w:r>
        <w:rPr>
          <w:rFonts w:ascii="Times New Roman" w:hAnsi="Times New Roman" w:cs="Times New Roman"/>
          <w:sz w:val="24"/>
          <w:szCs w:val="24"/>
        </w:rPr>
        <w:t xml:space="preserve"> and </w:t>
      </w:r>
      <w:proofErr w:type="spellStart"/>
      <w:r>
        <w:rPr>
          <w:rFonts w:ascii="Times New Roman" w:hAnsi="Times New Roman" w:cs="Times New Roman"/>
          <w:i/>
          <w:sz w:val="24"/>
          <w:szCs w:val="24"/>
        </w:rPr>
        <w:t>Leucaena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leucocephala</w:t>
      </w:r>
      <w:proofErr w:type="spellEnd"/>
      <w:r>
        <w:rPr>
          <w:rFonts w:ascii="Times New Roman" w:hAnsi="Times New Roman" w:cs="Times New Roman"/>
          <w:sz w:val="24"/>
          <w:szCs w:val="24"/>
        </w:rPr>
        <w:t>,</w:t>
      </w:r>
      <w:r w:rsidRPr="00124D16">
        <w:rPr>
          <w:rFonts w:ascii="Times New Roman" w:hAnsi="Times New Roman" w:cs="Times New Roman"/>
          <w:i/>
          <w:sz w:val="24"/>
          <w:szCs w:val="24"/>
        </w:rPr>
        <w:t xml:space="preserve"> </w:t>
      </w:r>
      <w:r w:rsidRPr="00124D16">
        <w:rPr>
          <w:rFonts w:ascii="Times New Roman" w:hAnsi="Times New Roman" w:cs="Times New Roman"/>
          <w:sz w:val="24"/>
          <w:szCs w:val="24"/>
        </w:rPr>
        <w:t xml:space="preserve">and the introduced vines </w:t>
      </w:r>
      <w:proofErr w:type="spellStart"/>
      <w:r w:rsidRPr="00124D16">
        <w:rPr>
          <w:rFonts w:ascii="Times New Roman" w:hAnsi="Times New Roman" w:cs="Times New Roman"/>
          <w:i/>
          <w:sz w:val="24"/>
          <w:szCs w:val="24"/>
        </w:rPr>
        <w:t>Passiflora</w:t>
      </w:r>
      <w:proofErr w:type="spellEnd"/>
      <w:r w:rsidRPr="00124D16">
        <w:rPr>
          <w:rFonts w:ascii="Times New Roman" w:hAnsi="Times New Roman" w:cs="Times New Roman"/>
          <w:i/>
          <w:sz w:val="24"/>
          <w:szCs w:val="24"/>
        </w:rPr>
        <w:t xml:space="preserve"> </w:t>
      </w:r>
      <w:r w:rsidRPr="00124D16">
        <w:rPr>
          <w:rFonts w:ascii="Times New Roman" w:hAnsi="Times New Roman" w:cs="Times New Roman"/>
          <w:sz w:val="24"/>
          <w:szCs w:val="24"/>
        </w:rPr>
        <w:t>spp.</w:t>
      </w:r>
      <w:r w:rsidRPr="00124D16">
        <w:rPr>
          <w:rFonts w:ascii="Times New Roman" w:hAnsi="Times New Roman" w:cs="Times New Roman"/>
          <w:i/>
          <w:sz w:val="24"/>
          <w:szCs w:val="24"/>
        </w:rPr>
        <w:t xml:space="preserve">, </w:t>
      </w:r>
      <w:proofErr w:type="spellStart"/>
      <w:r w:rsidRPr="00124D16">
        <w:rPr>
          <w:rFonts w:ascii="Times New Roman" w:hAnsi="Times New Roman" w:cs="Times New Roman"/>
          <w:i/>
          <w:sz w:val="24"/>
          <w:szCs w:val="24"/>
        </w:rPr>
        <w:t>Chromolaena</w:t>
      </w:r>
      <w:proofErr w:type="spellEnd"/>
      <w:r w:rsidRPr="00124D16">
        <w:rPr>
          <w:rFonts w:ascii="Times New Roman" w:hAnsi="Times New Roman" w:cs="Times New Roman"/>
          <w:i/>
          <w:sz w:val="24"/>
          <w:szCs w:val="24"/>
        </w:rPr>
        <w:t xml:space="preserve"> </w:t>
      </w:r>
      <w:proofErr w:type="spellStart"/>
      <w:r w:rsidRPr="00124D16">
        <w:rPr>
          <w:rFonts w:ascii="Times New Roman" w:hAnsi="Times New Roman" w:cs="Times New Roman"/>
          <w:i/>
          <w:sz w:val="24"/>
          <w:szCs w:val="24"/>
        </w:rPr>
        <w:t>odorata</w:t>
      </w:r>
      <w:proofErr w:type="spellEnd"/>
      <w:r w:rsidRPr="00124D16">
        <w:rPr>
          <w:rFonts w:ascii="Times New Roman" w:hAnsi="Times New Roman" w:cs="Times New Roman"/>
          <w:i/>
          <w:sz w:val="24"/>
          <w:szCs w:val="24"/>
        </w:rPr>
        <w:t xml:space="preserve"> </w:t>
      </w:r>
      <w:r w:rsidRPr="00124D16">
        <w:rPr>
          <w:rFonts w:ascii="Times New Roman" w:hAnsi="Times New Roman" w:cs="Times New Roman"/>
          <w:sz w:val="24"/>
          <w:szCs w:val="24"/>
        </w:rPr>
        <w:t xml:space="preserve">and </w:t>
      </w:r>
      <w:proofErr w:type="spellStart"/>
      <w:r w:rsidRPr="00124D16">
        <w:rPr>
          <w:rFonts w:ascii="Times New Roman" w:hAnsi="Times New Roman" w:cs="Times New Roman"/>
          <w:i/>
          <w:sz w:val="24"/>
          <w:szCs w:val="24"/>
        </w:rPr>
        <w:t>Coccinia</w:t>
      </w:r>
      <w:proofErr w:type="spellEnd"/>
      <w:r w:rsidRPr="00124D16">
        <w:rPr>
          <w:rFonts w:ascii="Times New Roman" w:hAnsi="Times New Roman" w:cs="Times New Roman"/>
          <w:i/>
          <w:sz w:val="24"/>
          <w:szCs w:val="24"/>
        </w:rPr>
        <w:t xml:space="preserve"> </w:t>
      </w:r>
      <w:proofErr w:type="spellStart"/>
      <w:r w:rsidRPr="00124D16">
        <w:rPr>
          <w:rFonts w:ascii="Times New Roman" w:hAnsi="Times New Roman" w:cs="Times New Roman"/>
          <w:i/>
          <w:sz w:val="24"/>
          <w:szCs w:val="24"/>
        </w:rPr>
        <w:t>grandis</w:t>
      </w:r>
      <w:proofErr w:type="spellEnd"/>
      <w:r>
        <w:rPr>
          <w:rFonts w:ascii="Times New Roman" w:hAnsi="Times New Roman" w:cs="Times New Roman"/>
          <w:sz w:val="24"/>
          <w:szCs w:val="24"/>
        </w:rPr>
        <w:t xml:space="preserve"> (Table 3.2</w:t>
      </w:r>
      <w:r w:rsidRPr="00124D16">
        <w:rPr>
          <w:rFonts w:ascii="Times New Roman" w:hAnsi="Times New Roman" w:cs="Times New Roman"/>
          <w:sz w:val="24"/>
          <w:szCs w:val="24"/>
        </w:rPr>
        <w:t xml:space="preserve">). All of these except for </w:t>
      </w:r>
      <w:r w:rsidRPr="00124D16">
        <w:rPr>
          <w:rFonts w:ascii="Times New Roman" w:hAnsi="Times New Roman" w:cs="Times New Roman"/>
          <w:i/>
          <w:sz w:val="24"/>
          <w:szCs w:val="24"/>
        </w:rPr>
        <w:t xml:space="preserve">C. </w:t>
      </w:r>
      <w:proofErr w:type="spellStart"/>
      <w:r w:rsidRPr="00124D16">
        <w:rPr>
          <w:rFonts w:ascii="Times New Roman" w:hAnsi="Times New Roman" w:cs="Times New Roman"/>
          <w:i/>
          <w:sz w:val="24"/>
          <w:szCs w:val="24"/>
        </w:rPr>
        <w:t>odorata</w:t>
      </w:r>
      <w:proofErr w:type="spellEnd"/>
      <w:r w:rsidRPr="00124D16">
        <w:rPr>
          <w:rFonts w:ascii="Times New Roman" w:hAnsi="Times New Roman" w:cs="Times New Roman"/>
          <w:sz w:val="24"/>
          <w:szCs w:val="24"/>
        </w:rPr>
        <w:t xml:space="preserve"> and </w:t>
      </w:r>
      <w:r w:rsidRPr="00124D16">
        <w:rPr>
          <w:rFonts w:ascii="Times New Roman" w:hAnsi="Times New Roman" w:cs="Times New Roman"/>
          <w:i/>
          <w:sz w:val="24"/>
          <w:szCs w:val="24"/>
        </w:rPr>
        <w:t xml:space="preserve">L. </w:t>
      </w:r>
      <w:proofErr w:type="spellStart"/>
      <w:r w:rsidRPr="00124D16">
        <w:rPr>
          <w:rFonts w:ascii="Times New Roman" w:hAnsi="Times New Roman" w:cs="Times New Roman"/>
          <w:i/>
          <w:sz w:val="24"/>
          <w:szCs w:val="24"/>
        </w:rPr>
        <w:t>leucocephala</w:t>
      </w:r>
      <w:proofErr w:type="spellEnd"/>
      <w:r w:rsidRPr="00124D16">
        <w:rPr>
          <w:rFonts w:ascii="Times New Roman" w:hAnsi="Times New Roman" w:cs="Times New Roman"/>
          <w:i/>
          <w:sz w:val="24"/>
          <w:szCs w:val="24"/>
        </w:rPr>
        <w:t xml:space="preserve"> </w:t>
      </w:r>
      <w:r w:rsidRPr="00124D16">
        <w:rPr>
          <w:rFonts w:ascii="Times New Roman" w:hAnsi="Times New Roman" w:cs="Times New Roman"/>
          <w:sz w:val="24"/>
          <w:szCs w:val="24"/>
        </w:rPr>
        <w:t xml:space="preserve">have edible, fleshy fruits. </w:t>
      </w:r>
    </w:p>
    <w:p w:rsidR="00AE0DE9" w:rsidRPr="00687CD8" w:rsidRDefault="00AE0DE9" w:rsidP="00AE0DE9">
      <w:pPr>
        <w:widowControl w:val="0"/>
        <w:autoSpaceDE w:val="0"/>
        <w:autoSpaceDN w:val="0"/>
        <w:adjustRightInd w:val="0"/>
        <w:spacing w:after="0" w:line="480" w:lineRule="auto"/>
        <w:ind w:firstLine="720"/>
        <w:rPr>
          <w:rFonts w:ascii="Times New Roman" w:hAnsi="Times New Roman" w:cs="Times New Roman"/>
          <w:sz w:val="24"/>
          <w:szCs w:val="20"/>
        </w:rPr>
        <w:sectPr w:rsidR="00AE0DE9" w:rsidRPr="00687CD8">
          <w:headerReference w:type="default" r:id="rId6"/>
          <w:footerReference w:type="default" r:id="rId7"/>
          <w:pgSz w:w="12240" w:h="15840"/>
          <w:pgMar w:top="1474" w:right="1440" w:bottom="1474" w:left="1440" w:gutter="0"/>
          <w:docGrid w:linePitch="360"/>
        </w:sectPr>
      </w:pPr>
      <w:r>
        <w:rPr>
          <w:rFonts w:ascii="Times New Roman" w:hAnsi="Times New Roman"/>
          <w:bCs/>
          <w:sz w:val="24"/>
        </w:rPr>
        <w:t xml:space="preserve">In this analysis, the stark differences in selectivity </w:t>
      </w:r>
      <w:r w:rsidRPr="00551813">
        <w:rPr>
          <w:rFonts w:ascii="Times New Roman" w:hAnsi="Times New Roman"/>
          <w:bCs/>
          <w:i/>
          <w:sz w:val="24"/>
        </w:rPr>
        <w:t>B</w:t>
      </w:r>
      <w:r>
        <w:rPr>
          <w:rFonts w:ascii="Times New Roman" w:hAnsi="Times New Roman"/>
          <w:bCs/>
          <w:sz w:val="24"/>
        </w:rPr>
        <w:t xml:space="preserve"> between native and exotic species for both sites (Figure 3.2), and high significance (Table 3.3) indicate strong selection for native species dispersal. This should not be interpreted as an actual dietary preference that the pigs themselves have, but the result of a combination of factors that include the pigs’ dietary preferences, the abundance of seeds per fruit and fruit per tree, and the likelihood of survival after being digested. Considering all of this, the </w:t>
      </w:r>
      <w:r w:rsidRPr="00551813">
        <w:rPr>
          <w:rFonts w:ascii="Times New Roman" w:hAnsi="Times New Roman"/>
          <w:bCs/>
          <w:i/>
          <w:sz w:val="24"/>
        </w:rPr>
        <w:t>w</w:t>
      </w:r>
      <w:r>
        <w:rPr>
          <w:rFonts w:ascii="Times New Roman" w:hAnsi="Times New Roman"/>
          <w:bCs/>
          <w:sz w:val="24"/>
        </w:rPr>
        <w:t xml:space="preserve"> and </w:t>
      </w:r>
      <w:r w:rsidRPr="00551813">
        <w:rPr>
          <w:rFonts w:ascii="Times New Roman" w:hAnsi="Times New Roman"/>
          <w:bCs/>
          <w:i/>
          <w:sz w:val="24"/>
        </w:rPr>
        <w:t>B</w:t>
      </w:r>
      <w:r>
        <w:rPr>
          <w:rFonts w:ascii="Times New Roman" w:hAnsi="Times New Roman"/>
          <w:bCs/>
          <w:sz w:val="24"/>
        </w:rPr>
        <w:t xml:space="preserve"> values strongly indicate selection for native species at both sites (Table 3.3). All have fleshy and abundant fruits on each </w:t>
      </w:r>
      <w:del w:id="27" w:author="Ann Marie Gawel" w:date="2013-09-01T16:44:00Z">
        <w:r w:rsidDel="007165DA">
          <w:rPr>
            <w:rFonts w:ascii="Times New Roman" w:hAnsi="Times New Roman"/>
            <w:bCs/>
            <w:sz w:val="24"/>
          </w:rPr>
          <w:delText>tree</w:delText>
        </w:r>
      </w:del>
      <w:ins w:id="28" w:author="Ann Marie Gawel" w:date="2013-09-01T16:44:00Z">
        <w:r w:rsidR="007165DA">
          <w:rPr>
            <w:rFonts w:ascii="Times New Roman" w:hAnsi="Times New Roman"/>
            <w:bCs/>
            <w:sz w:val="24"/>
          </w:rPr>
          <w:t>plant</w:t>
        </w:r>
      </w:ins>
      <w:r>
        <w:rPr>
          <w:rFonts w:ascii="Times New Roman" w:hAnsi="Times New Roman"/>
          <w:bCs/>
          <w:sz w:val="24"/>
        </w:rPr>
        <w:t xml:space="preserve">, and both </w:t>
      </w:r>
      <w:r>
        <w:rPr>
          <w:rFonts w:ascii="Times New Roman" w:hAnsi="Times New Roman"/>
          <w:bCs/>
          <w:i/>
          <w:sz w:val="24"/>
        </w:rPr>
        <w:t xml:space="preserve">M. </w:t>
      </w:r>
      <w:proofErr w:type="spellStart"/>
      <w:r>
        <w:rPr>
          <w:rFonts w:ascii="Times New Roman" w:hAnsi="Times New Roman"/>
          <w:bCs/>
          <w:i/>
          <w:sz w:val="24"/>
        </w:rPr>
        <w:t>citrifolia</w:t>
      </w:r>
      <w:proofErr w:type="spellEnd"/>
      <w:r>
        <w:rPr>
          <w:rFonts w:ascii="Times New Roman" w:hAnsi="Times New Roman"/>
          <w:bCs/>
          <w:sz w:val="24"/>
        </w:rPr>
        <w:t xml:space="preserve"> and </w:t>
      </w:r>
      <w:r>
        <w:rPr>
          <w:rFonts w:ascii="Times New Roman" w:hAnsi="Times New Roman"/>
          <w:bCs/>
          <w:i/>
          <w:sz w:val="24"/>
        </w:rPr>
        <w:t>C. papaya</w:t>
      </w:r>
      <w:r>
        <w:rPr>
          <w:rFonts w:ascii="Times New Roman" w:hAnsi="Times New Roman"/>
          <w:bCs/>
          <w:sz w:val="24"/>
        </w:rPr>
        <w:t xml:space="preserve"> have large numbers of seeds per fruit.</w:t>
      </w:r>
    </w:p>
    <w:p w:rsidR="00AE0DE9" w:rsidRDefault="00AE0DE9" w:rsidP="00AE0DE9">
      <w:pPr>
        <w:spacing w:after="0" w:line="480" w:lineRule="auto"/>
        <w:rPr>
          <w:rFonts w:ascii="Times New Roman" w:hAnsi="Times New Roman" w:cs="Times New Roman"/>
          <w:i/>
          <w:sz w:val="24"/>
          <w:szCs w:val="24"/>
        </w:rPr>
        <w:sectPr w:rsidR="00AE0DE9">
          <w:headerReference w:type="even" r:id="rId8"/>
          <w:headerReference w:type="default" r:id="rId9"/>
          <w:pgSz w:w="12240" w:h="15840"/>
          <w:pgMar w:top="1474" w:right="1440" w:bottom="1474" w:left="1440" w:gutter="0"/>
          <w:titlePg/>
          <w:docGrid w:linePitch="360"/>
        </w:sectPr>
      </w:pPr>
    </w:p>
    <w:p w:rsidR="00AE0DE9" w:rsidRPr="00124D16" w:rsidRDefault="00AE0DE9" w:rsidP="00AE0DE9">
      <w:pPr>
        <w:spacing w:after="0" w:line="480" w:lineRule="auto"/>
        <w:rPr>
          <w:rFonts w:ascii="Times New Roman" w:hAnsi="Times New Roman" w:cs="Times New Roman"/>
          <w:i/>
          <w:sz w:val="24"/>
          <w:szCs w:val="24"/>
        </w:rPr>
      </w:pPr>
      <w:r w:rsidRPr="00124D16">
        <w:rPr>
          <w:rFonts w:ascii="Times New Roman" w:hAnsi="Times New Roman" w:cs="Times New Roman"/>
          <w:i/>
          <w:sz w:val="24"/>
          <w:szCs w:val="24"/>
        </w:rPr>
        <w:t>How does ungulate abundance relate to forest community composition?</w:t>
      </w:r>
    </w:p>
    <w:p w:rsidR="00AE0DE9" w:rsidRPr="00124D16" w:rsidRDefault="00AE0DE9" w:rsidP="00AE0DE9">
      <w:pPr>
        <w:spacing w:after="0" w:line="480" w:lineRule="auto"/>
        <w:rPr>
          <w:rFonts w:ascii="Times New Roman" w:hAnsi="Times New Roman" w:cs="Times New Roman"/>
          <w:sz w:val="24"/>
          <w:szCs w:val="24"/>
        </w:rPr>
      </w:pPr>
      <w:r w:rsidRPr="00124D16">
        <w:rPr>
          <w:rFonts w:ascii="Times New Roman" w:hAnsi="Times New Roman" w:cs="Times New Roman"/>
          <w:sz w:val="24"/>
          <w:szCs w:val="24"/>
        </w:rPr>
        <w:tab/>
      </w:r>
      <w:r>
        <w:rPr>
          <w:rFonts w:ascii="Times New Roman" w:hAnsi="Times New Roman" w:cs="Times New Roman"/>
          <w:sz w:val="24"/>
          <w:szCs w:val="24"/>
        </w:rPr>
        <w:t>We used s</w:t>
      </w:r>
      <w:r w:rsidRPr="00124D16">
        <w:rPr>
          <w:rFonts w:ascii="Times New Roman" w:hAnsi="Times New Roman" w:cs="Times New Roman"/>
          <w:sz w:val="24"/>
          <w:szCs w:val="24"/>
        </w:rPr>
        <w:t>cat counts for deer and pigs to estimate relative abundan</w:t>
      </w:r>
      <w:r>
        <w:rPr>
          <w:rFonts w:ascii="Times New Roman" w:hAnsi="Times New Roman" w:cs="Times New Roman"/>
          <w:sz w:val="24"/>
          <w:szCs w:val="24"/>
        </w:rPr>
        <w:t xml:space="preserve">ce amongst sites. </w:t>
      </w:r>
      <w:r w:rsidRPr="00124D16">
        <w:rPr>
          <w:rFonts w:ascii="Times New Roman" w:hAnsi="Times New Roman" w:cs="Times New Roman"/>
          <w:sz w:val="24"/>
          <w:szCs w:val="24"/>
        </w:rPr>
        <w:t xml:space="preserve">Deer scat counts varied greatly between the fourteen sites surveyed in Guam, </w:t>
      </w:r>
      <w:r>
        <w:rPr>
          <w:rFonts w:ascii="Times New Roman" w:hAnsi="Times New Roman" w:cs="Times New Roman"/>
          <w:sz w:val="24"/>
          <w:szCs w:val="24"/>
        </w:rPr>
        <w:t>indica</w:t>
      </w:r>
      <w:r w:rsidRPr="00124D16">
        <w:rPr>
          <w:rFonts w:ascii="Times New Roman" w:hAnsi="Times New Roman" w:cs="Times New Roman"/>
          <w:sz w:val="24"/>
          <w:szCs w:val="24"/>
        </w:rPr>
        <w:t>ting a wide vari</w:t>
      </w:r>
      <w:r>
        <w:rPr>
          <w:rFonts w:ascii="Times New Roman" w:hAnsi="Times New Roman" w:cs="Times New Roman"/>
          <w:sz w:val="24"/>
          <w:szCs w:val="24"/>
        </w:rPr>
        <w:t>ation</w:t>
      </w:r>
      <w:r w:rsidRPr="00124D16">
        <w:rPr>
          <w:rFonts w:ascii="Times New Roman" w:hAnsi="Times New Roman" w:cs="Times New Roman"/>
          <w:sz w:val="24"/>
          <w:szCs w:val="24"/>
        </w:rPr>
        <w:t xml:space="preserve"> in deer abundance</w:t>
      </w:r>
      <w:r>
        <w:rPr>
          <w:rFonts w:ascii="Times New Roman" w:hAnsi="Times New Roman" w:cs="Times New Roman"/>
          <w:sz w:val="24"/>
          <w:szCs w:val="24"/>
        </w:rPr>
        <w:t xml:space="preserve"> between the sites</w:t>
      </w:r>
      <w:r w:rsidRPr="00124D16">
        <w:rPr>
          <w:rFonts w:ascii="Times New Roman" w:hAnsi="Times New Roman" w:cs="Times New Roman"/>
          <w:sz w:val="24"/>
          <w:szCs w:val="24"/>
        </w:rPr>
        <w:t xml:space="preserve">. Deer scat counts in Rota </w:t>
      </w:r>
      <w:r>
        <w:rPr>
          <w:rFonts w:ascii="Times New Roman" w:hAnsi="Times New Roman" w:cs="Times New Roman"/>
          <w:sz w:val="24"/>
          <w:szCs w:val="24"/>
        </w:rPr>
        <w:t>varied less</w:t>
      </w:r>
      <w:r w:rsidRPr="00124D16">
        <w:rPr>
          <w:rFonts w:ascii="Times New Roman" w:hAnsi="Times New Roman" w:cs="Times New Roman"/>
          <w:sz w:val="24"/>
          <w:szCs w:val="24"/>
        </w:rPr>
        <w:t xml:space="preserve"> amongst the seven sites surveyed, all of which had scat counts</w:t>
      </w:r>
      <w:r>
        <w:rPr>
          <w:rFonts w:ascii="Times New Roman" w:hAnsi="Times New Roman" w:cs="Times New Roman"/>
          <w:sz w:val="24"/>
          <w:szCs w:val="24"/>
        </w:rPr>
        <w:t xml:space="preserve"> smaller than the maximum value</w:t>
      </w:r>
      <w:r w:rsidRPr="00124D16">
        <w:rPr>
          <w:rFonts w:ascii="Times New Roman" w:hAnsi="Times New Roman" w:cs="Times New Roman"/>
          <w:sz w:val="24"/>
          <w:szCs w:val="24"/>
        </w:rPr>
        <w:t xml:space="preserve"> </w:t>
      </w:r>
      <w:r>
        <w:rPr>
          <w:rFonts w:ascii="Times New Roman" w:hAnsi="Times New Roman" w:cs="Times New Roman"/>
          <w:sz w:val="24"/>
          <w:szCs w:val="24"/>
        </w:rPr>
        <w:t>in Guam (Figure 3.3)</w:t>
      </w:r>
      <w:r w:rsidRPr="00124D16">
        <w:rPr>
          <w:rFonts w:ascii="Times New Roman" w:hAnsi="Times New Roman" w:cs="Times New Roman"/>
          <w:sz w:val="24"/>
          <w:szCs w:val="24"/>
        </w:rPr>
        <w:t xml:space="preserve">. </w:t>
      </w:r>
    </w:p>
    <w:p w:rsidR="00AE0DE9" w:rsidRDefault="00AE0DE9" w:rsidP="00AE0DE9">
      <w:pPr>
        <w:spacing w:after="0" w:line="480" w:lineRule="auto"/>
        <w:rPr>
          <w:rFonts w:ascii="Times New Roman" w:hAnsi="Times New Roman" w:cs="Times New Roman"/>
          <w:sz w:val="24"/>
          <w:szCs w:val="24"/>
        </w:rPr>
      </w:pPr>
      <w:r w:rsidRPr="00124D16">
        <w:rPr>
          <w:rFonts w:ascii="Times New Roman" w:hAnsi="Times New Roman" w:cs="Times New Roman"/>
          <w:sz w:val="24"/>
          <w:szCs w:val="24"/>
        </w:rPr>
        <w:tab/>
        <w:t xml:space="preserve">Strong negative </w:t>
      </w:r>
      <w:proofErr w:type="spellStart"/>
      <w:r w:rsidRPr="00124D16">
        <w:rPr>
          <w:rFonts w:ascii="Times New Roman" w:hAnsi="Times New Roman" w:cs="Times New Roman"/>
          <w:sz w:val="24"/>
          <w:szCs w:val="24"/>
        </w:rPr>
        <w:t>loglinear</w:t>
      </w:r>
      <w:proofErr w:type="spellEnd"/>
      <w:r w:rsidRPr="00124D16">
        <w:rPr>
          <w:rFonts w:ascii="Times New Roman" w:hAnsi="Times New Roman" w:cs="Times New Roman"/>
          <w:sz w:val="24"/>
          <w:szCs w:val="24"/>
        </w:rPr>
        <w:t xml:space="preserve"> relationships were detected between </w:t>
      </w:r>
      <w:r>
        <w:rPr>
          <w:rFonts w:ascii="Times New Roman" w:hAnsi="Times New Roman" w:cs="Times New Roman"/>
          <w:sz w:val="24"/>
          <w:szCs w:val="24"/>
        </w:rPr>
        <w:t>the following forest characteristics and deer abundance:</w:t>
      </w:r>
      <w:r w:rsidRPr="00124D16">
        <w:rPr>
          <w:rFonts w:ascii="Times New Roman" w:hAnsi="Times New Roman" w:cs="Times New Roman"/>
          <w:sz w:val="24"/>
          <w:szCs w:val="24"/>
        </w:rPr>
        <w:t xml:space="preserve"> </w:t>
      </w:r>
      <w:r>
        <w:rPr>
          <w:rFonts w:ascii="Times New Roman" w:hAnsi="Times New Roman" w:cs="Times New Roman"/>
          <w:sz w:val="24"/>
          <w:szCs w:val="24"/>
        </w:rPr>
        <w:t>total seedling abundance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0.710, P &lt; 0.001), native seedling abundance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0.648, P &lt; 0.001), exotic seedling abundance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0.770, P &lt; 0.001), and vine abundance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0.751, P &lt;0.001). </w:t>
      </w:r>
      <w:r w:rsidRPr="00124D16">
        <w:rPr>
          <w:rFonts w:ascii="Times New Roman" w:hAnsi="Times New Roman" w:cs="Times New Roman"/>
          <w:sz w:val="24"/>
          <w:szCs w:val="24"/>
        </w:rPr>
        <w:t xml:space="preserve">No </w:t>
      </w:r>
      <w:r>
        <w:rPr>
          <w:rFonts w:ascii="Times New Roman" w:hAnsi="Times New Roman" w:cs="Times New Roman"/>
          <w:sz w:val="24"/>
          <w:szCs w:val="24"/>
        </w:rPr>
        <w:t>association</w:t>
      </w:r>
      <w:r w:rsidRPr="00124D16">
        <w:rPr>
          <w:rFonts w:ascii="Times New Roman" w:hAnsi="Times New Roman" w:cs="Times New Roman"/>
          <w:sz w:val="24"/>
          <w:szCs w:val="24"/>
        </w:rPr>
        <w:t xml:space="preserve">s were detected between </w:t>
      </w:r>
      <w:proofErr w:type="gramStart"/>
      <w:r w:rsidRPr="00124D16">
        <w:rPr>
          <w:rFonts w:ascii="Times New Roman" w:hAnsi="Times New Roman" w:cs="Times New Roman"/>
          <w:sz w:val="24"/>
          <w:szCs w:val="24"/>
        </w:rPr>
        <w:t>the</w:t>
      </w:r>
      <w:r>
        <w:rPr>
          <w:rFonts w:ascii="Times New Roman" w:hAnsi="Times New Roman" w:cs="Times New Roman"/>
          <w:sz w:val="24"/>
          <w:szCs w:val="24"/>
        </w:rPr>
        <w:t>se</w:t>
      </w:r>
      <w:proofErr w:type="gramEnd"/>
      <w:r w:rsidRPr="00124D16">
        <w:rPr>
          <w:rFonts w:ascii="Times New Roman" w:hAnsi="Times New Roman" w:cs="Times New Roman"/>
          <w:sz w:val="24"/>
          <w:szCs w:val="24"/>
        </w:rPr>
        <w:t xml:space="preserve"> community character</w:t>
      </w:r>
      <w:r>
        <w:rPr>
          <w:rFonts w:ascii="Times New Roman" w:hAnsi="Times New Roman" w:cs="Times New Roman"/>
          <w:sz w:val="24"/>
          <w:szCs w:val="24"/>
        </w:rPr>
        <w:t xml:space="preserve">istics </w:t>
      </w:r>
      <w:r w:rsidRPr="00124D16">
        <w:rPr>
          <w:rFonts w:ascii="Times New Roman" w:hAnsi="Times New Roman" w:cs="Times New Roman"/>
          <w:sz w:val="24"/>
          <w:szCs w:val="24"/>
        </w:rPr>
        <w:t xml:space="preserve">and deer abundance </w:t>
      </w:r>
      <w:r>
        <w:rPr>
          <w:rFonts w:ascii="Times New Roman" w:hAnsi="Times New Roman" w:cs="Times New Roman"/>
          <w:sz w:val="24"/>
          <w:szCs w:val="24"/>
        </w:rPr>
        <w:t>in Rota, and no associations were detected between these characteristics and pig abundance</w:t>
      </w:r>
      <w:r w:rsidRPr="00124D16">
        <w:rPr>
          <w:rFonts w:ascii="Times New Roman" w:hAnsi="Times New Roman" w:cs="Times New Roman"/>
          <w:sz w:val="24"/>
          <w:szCs w:val="24"/>
        </w:rPr>
        <w:t>.</w:t>
      </w:r>
      <w:r>
        <w:rPr>
          <w:rFonts w:ascii="Times New Roman" w:hAnsi="Times New Roman" w:cs="Times New Roman"/>
          <w:sz w:val="24"/>
          <w:szCs w:val="24"/>
        </w:rPr>
        <w:t xml:space="preserve"> </w:t>
      </w:r>
      <w:r w:rsidRPr="00124D16">
        <w:rPr>
          <w:rFonts w:ascii="Times New Roman" w:hAnsi="Times New Roman" w:cs="Times New Roman"/>
          <w:sz w:val="24"/>
          <w:szCs w:val="24"/>
        </w:rPr>
        <w:t xml:space="preserve"> </w:t>
      </w:r>
      <w:r>
        <w:rPr>
          <w:rFonts w:ascii="Times New Roman" w:hAnsi="Times New Roman" w:cs="Times New Roman"/>
          <w:sz w:val="24"/>
          <w:szCs w:val="24"/>
        </w:rPr>
        <w:t xml:space="preserve">Shannon diversity </w:t>
      </w:r>
      <w:r w:rsidRPr="00124D16">
        <w:rPr>
          <w:rFonts w:ascii="Times New Roman" w:hAnsi="Times New Roman" w:cs="Times New Roman"/>
          <w:i/>
          <w:sz w:val="24"/>
          <w:szCs w:val="24"/>
        </w:rPr>
        <w:t>H’</w:t>
      </w:r>
      <w:r>
        <w:rPr>
          <w:rFonts w:ascii="Times New Roman" w:hAnsi="Times New Roman" w:cs="Times New Roman"/>
          <w:i/>
          <w:sz w:val="24"/>
          <w:szCs w:val="24"/>
        </w:rPr>
        <w:t xml:space="preserve"> </w:t>
      </w:r>
      <w:r>
        <w:rPr>
          <w:rFonts w:ascii="Times New Roman" w:hAnsi="Times New Roman" w:cs="Times New Roman"/>
          <w:sz w:val="24"/>
          <w:szCs w:val="24"/>
        </w:rPr>
        <w:t xml:space="preserve">had a significant quadratic </w:t>
      </w:r>
      <w:r w:rsidRPr="00124D16">
        <w:rPr>
          <w:rFonts w:ascii="Times New Roman" w:hAnsi="Times New Roman" w:cs="Times New Roman"/>
          <w:sz w:val="24"/>
          <w:szCs w:val="24"/>
        </w:rPr>
        <w:t xml:space="preserve">relationship with </w:t>
      </w:r>
      <w:r>
        <w:rPr>
          <w:rFonts w:ascii="Times New Roman" w:hAnsi="Times New Roman" w:cs="Times New Roman"/>
          <w:sz w:val="24"/>
          <w:szCs w:val="24"/>
        </w:rPr>
        <w:t>deer abundance</w:t>
      </w:r>
      <w:r w:rsidRPr="00124D16">
        <w:rPr>
          <w:rFonts w:ascii="Times New Roman" w:hAnsi="Times New Roman" w:cs="Times New Roman"/>
          <w:sz w:val="24"/>
          <w:szCs w:val="24"/>
        </w:rPr>
        <w:t xml:space="preserve"> </w:t>
      </w:r>
      <w:r>
        <w:rPr>
          <w:rFonts w:ascii="Times New Roman" w:hAnsi="Times New Roman" w:cs="Times New Roman"/>
          <w:sz w:val="24"/>
          <w:szCs w:val="24"/>
        </w:rPr>
        <w:t>only in</w:t>
      </w:r>
      <w:r w:rsidRPr="00124D16">
        <w:rPr>
          <w:rFonts w:ascii="Times New Roman" w:hAnsi="Times New Roman" w:cs="Times New Roman"/>
          <w:sz w:val="24"/>
          <w:szCs w:val="24"/>
        </w:rPr>
        <w:t xml:space="preserve"> Guam</w:t>
      </w:r>
      <w:r>
        <w:rPr>
          <w:rFonts w:ascii="Times New Roman" w:hAnsi="Times New Roman" w:cs="Times New Roman"/>
          <w:sz w:val="24"/>
          <w:szCs w:val="24"/>
        </w:rPr>
        <w:t xml:space="preserve"> </w:t>
      </w:r>
      <w:r w:rsidRPr="00124D16">
        <w:rPr>
          <w:rFonts w:ascii="Times New Roman" w:hAnsi="Times New Roman" w:cs="Times New Roman"/>
          <w:sz w:val="24"/>
          <w:szCs w:val="24"/>
        </w:rPr>
        <w:t>(R</w:t>
      </w:r>
      <w:r w:rsidRPr="00124D16">
        <w:rPr>
          <w:rFonts w:ascii="Times New Roman" w:hAnsi="Times New Roman" w:cs="Times New Roman"/>
          <w:sz w:val="24"/>
          <w:szCs w:val="24"/>
          <w:vertAlign w:val="superscript"/>
        </w:rPr>
        <w:t>2</w:t>
      </w:r>
      <w:r w:rsidRPr="00124D16">
        <w:rPr>
          <w:rFonts w:ascii="Times New Roman" w:hAnsi="Times New Roman" w:cs="Times New Roman"/>
          <w:sz w:val="24"/>
          <w:szCs w:val="24"/>
        </w:rPr>
        <w:t xml:space="preserve"> = </w:t>
      </w:r>
      <w:r>
        <w:rPr>
          <w:rFonts w:ascii="Times New Roman" w:hAnsi="Times New Roman" w:cs="Times New Roman"/>
          <w:sz w:val="24"/>
          <w:szCs w:val="24"/>
        </w:rPr>
        <w:t>0.516, P = 0.019)</w:t>
      </w:r>
      <w:r w:rsidRPr="00124D16">
        <w:rPr>
          <w:rFonts w:ascii="Times New Roman" w:hAnsi="Times New Roman" w:cs="Times New Roman"/>
          <w:sz w:val="24"/>
          <w:szCs w:val="24"/>
        </w:rPr>
        <w:t xml:space="preserve"> </w:t>
      </w:r>
      <w:r>
        <w:rPr>
          <w:rFonts w:ascii="Times New Roman" w:hAnsi="Times New Roman" w:cs="Times New Roman"/>
          <w:sz w:val="24"/>
          <w:szCs w:val="24"/>
        </w:rPr>
        <w:t>(Figure 3.7)</w:t>
      </w:r>
      <w:r w:rsidRPr="00124D16">
        <w:rPr>
          <w:rFonts w:ascii="Times New Roman" w:hAnsi="Times New Roman" w:cs="Times New Roman"/>
          <w:sz w:val="24"/>
          <w:szCs w:val="24"/>
        </w:rPr>
        <w:t xml:space="preserve">. There were no </w:t>
      </w:r>
      <w:r>
        <w:rPr>
          <w:rFonts w:ascii="Times New Roman" w:hAnsi="Times New Roman" w:cs="Times New Roman"/>
          <w:sz w:val="24"/>
          <w:szCs w:val="24"/>
        </w:rPr>
        <w:t>s</w:t>
      </w:r>
      <w:r w:rsidRPr="00124D16">
        <w:rPr>
          <w:rFonts w:ascii="Times New Roman" w:hAnsi="Times New Roman" w:cs="Times New Roman"/>
          <w:sz w:val="24"/>
          <w:szCs w:val="24"/>
        </w:rPr>
        <w:t xml:space="preserve">ignificant </w:t>
      </w:r>
      <w:r>
        <w:rPr>
          <w:rFonts w:ascii="Times New Roman" w:hAnsi="Times New Roman" w:cs="Times New Roman"/>
          <w:sz w:val="24"/>
          <w:szCs w:val="24"/>
        </w:rPr>
        <w:t>associations between pig abundance</w:t>
      </w:r>
      <w:r w:rsidRPr="00124D16">
        <w:rPr>
          <w:rFonts w:ascii="Times New Roman" w:hAnsi="Times New Roman" w:cs="Times New Roman"/>
          <w:sz w:val="24"/>
          <w:szCs w:val="24"/>
        </w:rPr>
        <w:t xml:space="preserve"> and plant diversity in either Guam or Rota.</w:t>
      </w:r>
      <w:r>
        <w:rPr>
          <w:rFonts w:ascii="Times New Roman" w:hAnsi="Times New Roman" w:cs="Times New Roman"/>
          <w:sz w:val="24"/>
          <w:szCs w:val="24"/>
        </w:rPr>
        <w:t xml:space="preserve"> </w:t>
      </w:r>
    </w:p>
    <w:p w:rsidR="00B651E4" w:rsidRDefault="00B651E4"/>
    <w:sectPr w:rsidR="00B651E4" w:rsidSect="00B651E4">
      <w:pgSz w:w="11900" w:h="16840"/>
      <w:pgMar w:top="1440" w:right="1800" w:bottom="1440" w:left="1800" w:header="708" w:footer="708" w:gutter="0"/>
      <w:cols w:space="70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Haldre Rogers" w:date="2013-02-28T20:29:00Z" w:initials="HR">
    <w:p w:rsidR="00C4496F" w:rsidRDefault="00C4496F" w:rsidP="00230075">
      <w:pPr>
        <w:pStyle w:val="CommentText"/>
      </w:pPr>
      <w:r>
        <w:rPr>
          <w:rStyle w:val="CommentReference"/>
        </w:rPr>
        <w:annotationRef/>
      </w:r>
      <w:r>
        <w:t xml:space="preserve">This doesn’t sound quantitative. Was it? Same goes for sentence before this. </w:t>
      </w:r>
    </w:p>
  </w:comment>
</w:comment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496F" w:rsidRDefault="00C4496F" w:rsidP="00B651E4">
    <w:pPr>
      <w:pStyle w:val="Footer"/>
      <w:jc w:val="center"/>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496F" w:rsidRDefault="00165660" w:rsidP="00B651E4">
    <w:pPr>
      <w:pStyle w:val="Header"/>
      <w:framePr w:wrap="around" w:vAnchor="text" w:hAnchor="margin" w:xAlign="right" w:y="1"/>
      <w:rPr>
        <w:rStyle w:val="PageNumber"/>
      </w:rPr>
    </w:pPr>
    <w:r>
      <w:rPr>
        <w:rStyle w:val="PageNumber"/>
      </w:rPr>
      <w:fldChar w:fldCharType="begin"/>
    </w:r>
    <w:r w:rsidR="00C4496F">
      <w:rPr>
        <w:rStyle w:val="PageNumber"/>
      </w:rPr>
      <w:instrText xml:space="preserve">PAGE  </w:instrText>
    </w:r>
    <w:r>
      <w:rPr>
        <w:rStyle w:val="PageNumber"/>
      </w:rPr>
      <w:fldChar w:fldCharType="separate"/>
    </w:r>
    <w:r w:rsidR="007165DA">
      <w:rPr>
        <w:rStyle w:val="PageNumber"/>
        <w:noProof/>
      </w:rPr>
      <w:t>8</w:t>
    </w:r>
    <w:r>
      <w:rPr>
        <w:rStyle w:val="PageNumber"/>
      </w:rPr>
      <w:fldChar w:fldCharType="end"/>
    </w:r>
  </w:p>
  <w:p w:rsidR="00C4496F" w:rsidRDefault="00C4496F" w:rsidP="00B651E4">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496F" w:rsidRDefault="00165660" w:rsidP="00B651E4">
    <w:pPr>
      <w:pStyle w:val="Header"/>
      <w:framePr w:wrap="around" w:vAnchor="text" w:hAnchor="margin" w:xAlign="right" w:y="1"/>
      <w:rPr>
        <w:rStyle w:val="PageNumber"/>
      </w:rPr>
    </w:pPr>
    <w:r>
      <w:rPr>
        <w:rStyle w:val="PageNumber"/>
      </w:rPr>
      <w:fldChar w:fldCharType="begin"/>
    </w:r>
    <w:r w:rsidR="00C4496F">
      <w:rPr>
        <w:rStyle w:val="PageNumber"/>
      </w:rPr>
      <w:instrText xml:space="preserve">PAGE  </w:instrText>
    </w:r>
    <w:r>
      <w:rPr>
        <w:rStyle w:val="PageNumber"/>
      </w:rPr>
      <w:fldChar w:fldCharType="end"/>
    </w:r>
  </w:p>
  <w:p w:rsidR="00C4496F" w:rsidRDefault="00C4496F" w:rsidP="00B651E4">
    <w:pPr>
      <w:pStyle w:val="Header"/>
      <w:ind w:right="360"/>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496F" w:rsidRDefault="00165660" w:rsidP="00B651E4">
    <w:pPr>
      <w:pStyle w:val="Header"/>
      <w:framePr w:wrap="around" w:vAnchor="text" w:hAnchor="margin" w:xAlign="right" w:y="1"/>
      <w:rPr>
        <w:rStyle w:val="PageNumber"/>
      </w:rPr>
    </w:pPr>
    <w:r>
      <w:rPr>
        <w:rStyle w:val="PageNumber"/>
      </w:rPr>
      <w:fldChar w:fldCharType="begin"/>
    </w:r>
    <w:r w:rsidR="00C4496F">
      <w:rPr>
        <w:rStyle w:val="PageNumber"/>
      </w:rPr>
      <w:instrText xml:space="preserve">PAGE  </w:instrText>
    </w:r>
    <w:r>
      <w:rPr>
        <w:rStyle w:val="PageNumber"/>
      </w:rPr>
      <w:fldChar w:fldCharType="separate"/>
    </w:r>
    <w:r w:rsidR="007165DA">
      <w:rPr>
        <w:rStyle w:val="PageNumber"/>
        <w:noProof/>
      </w:rPr>
      <w:t>11</w:t>
    </w:r>
    <w:r>
      <w:rPr>
        <w:rStyle w:val="PageNumber"/>
      </w:rPr>
      <w:fldChar w:fldCharType="end"/>
    </w:r>
  </w:p>
  <w:p w:rsidR="00C4496F" w:rsidRDefault="00C4496F" w:rsidP="00B651E4">
    <w:pPr>
      <w:pStyle w:val="Header"/>
      <w:ind w:right="360"/>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F48A2"/>
    <w:multiLevelType w:val="hybridMultilevel"/>
    <w:tmpl w:val="491C4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F81729"/>
    <w:multiLevelType w:val="hybridMultilevel"/>
    <w:tmpl w:val="AD400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ime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imes"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E66093"/>
    <w:multiLevelType w:val="hybridMultilevel"/>
    <w:tmpl w:val="218C6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ime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ime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imes"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3C610565"/>
    <w:multiLevelType w:val="hybridMultilevel"/>
    <w:tmpl w:val="95CC5C04"/>
    <w:lvl w:ilvl="0" w:tplc="4B5671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C75F81"/>
    <w:multiLevelType w:val="hybridMultilevel"/>
    <w:tmpl w:val="4476B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ime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ime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imes"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D213D2"/>
    <w:multiLevelType w:val="hybridMultilevel"/>
    <w:tmpl w:val="206AE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B1003B"/>
    <w:multiLevelType w:val="hybridMultilevel"/>
    <w:tmpl w:val="368C0872"/>
    <w:lvl w:ilvl="0" w:tplc="461062A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Time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ime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imes"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7"/>
  </w:num>
  <w:num w:numId="4">
    <w:abstractNumId w:val="2"/>
  </w:num>
  <w:num w:numId="5">
    <w:abstractNumId w:val="3"/>
  </w:num>
  <w:num w:numId="6">
    <w:abstractNumId w:val="8"/>
  </w:num>
  <w:num w:numId="7">
    <w:abstractNumId w:val="0"/>
  </w:num>
  <w:num w:numId="8">
    <w:abstractNumId w:val="1"/>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E0DE9"/>
    <w:rsid w:val="000E2ABF"/>
    <w:rsid w:val="001231BB"/>
    <w:rsid w:val="00165660"/>
    <w:rsid w:val="002242D2"/>
    <w:rsid w:val="00230075"/>
    <w:rsid w:val="003E1EA0"/>
    <w:rsid w:val="004339A2"/>
    <w:rsid w:val="00477471"/>
    <w:rsid w:val="004D56EB"/>
    <w:rsid w:val="00511F29"/>
    <w:rsid w:val="006B1DAB"/>
    <w:rsid w:val="0070531F"/>
    <w:rsid w:val="00715467"/>
    <w:rsid w:val="007165DA"/>
    <w:rsid w:val="00911B84"/>
    <w:rsid w:val="009E41DE"/>
    <w:rsid w:val="00A03714"/>
    <w:rsid w:val="00A527A3"/>
    <w:rsid w:val="00AB3F7E"/>
    <w:rsid w:val="00AE0DE9"/>
    <w:rsid w:val="00B651E4"/>
    <w:rsid w:val="00C4496F"/>
    <w:rsid w:val="00DF4F7A"/>
    <w:rsid w:val="00EA0B9B"/>
    <w:rsid w:val="00F3443B"/>
    <w:rsid w:val="00F566EB"/>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AE0DE9"/>
    <w:pPr>
      <w:spacing w:after="200" w:line="276" w:lineRule="auto"/>
    </w:pPr>
    <w:rPr>
      <w:rFonts w:eastAsiaTheme="minorEastAsia"/>
      <w:sz w:val="22"/>
      <w:szCs w:val="22"/>
    </w:rPr>
  </w:style>
  <w:style w:type="paragraph" w:styleId="Heading1">
    <w:name w:val="heading 1"/>
    <w:basedOn w:val="Normal"/>
    <w:next w:val="Normal"/>
    <w:link w:val="Heading1Char"/>
    <w:uiPriority w:val="9"/>
    <w:qFormat/>
    <w:rsid w:val="00AE0DE9"/>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AE0D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D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AE0DE9"/>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AE0D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E0DE9"/>
    <w:rPr>
      <w:rFonts w:asciiTheme="majorHAnsi" w:eastAsiaTheme="majorEastAsia" w:hAnsiTheme="majorHAnsi" w:cstheme="majorBidi"/>
      <w:b/>
      <w:bCs/>
      <w:color w:val="4F81BD" w:themeColor="accent1"/>
      <w:sz w:val="22"/>
      <w:szCs w:val="22"/>
    </w:rPr>
  </w:style>
  <w:style w:type="paragraph" w:styleId="ListParagraph">
    <w:name w:val="List Paragraph"/>
    <w:basedOn w:val="Normal"/>
    <w:uiPriority w:val="34"/>
    <w:qFormat/>
    <w:rsid w:val="00AE0DE9"/>
    <w:pPr>
      <w:ind w:left="720"/>
      <w:contextualSpacing/>
    </w:pPr>
  </w:style>
  <w:style w:type="paragraph" w:styleId="BalloonText">
    <w:name w:val="Balloon Text"/>
    <w:basedOn w:val="Normal"/>
    <w:link w:val="BalloonTextChar"/>
    <w:uiPriority w:val="99"/>
    <w:semiHidden/>
    <w:unhideWhenUsed/>
    <w:rsid w:val="00AE0D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DE9"/>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AE0DE9"/>
    <w:rPr>
      <w:sz w:val="16"/>
      <w:szCs w:val="16"/>
    </w:rPr>
  </w:style>
  <w:style w:type="paragraph" w:styleId="CommentText">
    <w:name w:val="annotation text"/>
    <w:basedOn w:val="Normal"/>
    <w:link w:val="CommentTextChar"/>
    <w:uiPriority w:val="99"/>
    <w:semiHidden/>
    <w:unhideWhenUsed/>
    <w:rsid w:val="00AE0DE9"/>
    <w:pPr>
      <w:spacing w:line="240" w:lineRule="auto"/>
    </w:pPr>
    <w:rPr>
      <w:sz w:val="20"/>
      <w:szCs w:val="20"/>
    </w:rPr>
  </w:style>
  <w:style w:type="character" w:customStyle="1" w:styleId="CommentTextChar">
    <w:name w:val="Comment Text Char"/>
    <w:basedOn w:val="DefaultParagraphFont"/>
    <w:link w:val="CommentText"/>
    <w:uiPriority w:val="99"/>
    <w:semiHidden/>
    <w:rsid w:val="00AE0DE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AE0DE9"/>
    <w:rPr>
      <w:b/>
      <w:bCs/>
    </w:rPr>
  </w:style>
  <w:style w:type="character" w:customStyle="1" w:styleId="CommentSubjectChar">
    <w:name w:val="Comment Subject Char"/>
    <w:basedOn w:val="CommentTextChar"/>
    <w:link w:val="CommentSubject"/>
    <w:uiPriority w:val="99"/>
    <w:semiHidden/>
    <w:rsid w:val="00AE0DE9"/>
    <w:rPr>
      <w:b/>
      <w:bCs/>
    </w:rPr>
  </w:style>
  <w:style w:type="paragraph" w:styleId="Header">
    <w:name w:val="header"/>
    <w:basedOn w:val="Normal"/>
    <w:link w:val="HeaderChar"/>
    <w:uiPriority w:val="99"/>
    <w:semiHidden/>
    <w:unhideWhenUsed/>
    <w:rsid w:val="00AE0D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E0DE9"/>
    <w:rPr>
      <w:rFonts w:eastAsiaTheme="minorEastAsia"/>
      <w:sz w:val="22"/>
      <w:szCs w:val="22"/>
    </w:rPr>
  </w:style>
  <w:style w:type="paragraph" w:styleId="Footer">
    <w:name w:val="footer"/>
    <w:basedOn w:val="Normal"/>
    <w:link w:val="FooterChar"/>
    <w:uiPriority w:val="99"/>
    <w:semiHidden/>
    <w:unhideWhenUsed/>
    <w:rsid w:val="00AE0D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0DE9"/>
    <w:rPr>
      <w:rFonts w:eastAsiaTheme="minorEastAsia"/>
      <w:sz w:val="22"/>
      <w:szCs w:val="22"/>
    </w:rPr>
  </w:style>
  <w:style w:type="table" w:customStyle="1" w:styleId="MediumList11">
    <w:name w:val="Medium List 11"/>
    <w:basedOn w:val="TableNormal"/>
    <w:uiPriority w:val="65"/>
    <w:rsid w:val="00AE0DE9"/>
    <w:rPr>
      <w:rFonts w:eastAsiaTheme="minorEastAsia"/>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apple-style-span">
    <w:name w:val="apple-style-span"/>
    <w:basedOn w:val="DefaultParagraphFont"/>
    <w:rsid w:val="00AE0DE9"/>
  </w:style>
  <w:style w:type="character" w:styleId="Hyperlink">
    <w:name w:val="Hyperlink"/>
    <w:basedOn w:val="DefaultParagraphFont"/>
    <w:uiPriority w:val="99"/>
    <w:unhideWhenUsed/>
    <w:rsid w:val="00AE0DE9"/>
    <w:rPr>
      <w:color w:val="0000FF" w:themeColor="hyperlink"/>
      <w:u w:val="single"/>
    </w:rPr>
  </w:style>
  <w:style w:type="character" w:customStyle="1" w:styleId="apple-converted-space">
    <w:name w:val="apple-converted-space"/>
    <w:basedOn w:val="DefaultParagraphFont"/>
    <w:rsid w:val="00AE0DE9"/>
  </w:style>
  <w:style w:type="character" w:styleId="PageNumber">
    <w:name w:val="page number"/>
    <w:basedOn w:val="DefaultParagraphFont"/>
    <w:rsid w:val="00AE0DE9"/>
  </w:style>
  <w:style w:type="table" w:styleId="TableGrid">
    <w:name w:val="Table Grid"/>
    <w:basedOn w:val="TableNormal"/>
    <w:uiPriority w:val="59"/>
    <w:rsid w:val="00AE0DE9"/>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itationjournal">
    <w:name w:val="citation journal"/>
    <w:basedOn w:val="DefaultParagraphFont"/>
    <w:rsid w:val="00AE0DE9"/>
  </w:style>
  <w:style w:type="character" w:styleId="FollowedHyperlink">
    <w:name w:val="FollowedHyperlink"/>
    <w:basedOn w:val="DefaultParagraphFont"/>
    <w:uiPriority w:val="99"/>
    <w:rsid w:val="00AE0DE9"/>
    <w:rPr>
      <w:color w:val="800080" w:themeColor="followedHyperlink"/>
      <w:u w:val="single"/>
    </w:rPr>
  </w:style>
  <w:style w:type="paragraph" w:styleId="TOCHeading">
    <w:name w:val="TOC Heading"/>
    <w:basedOn w:val="Heading1"/>
    <w:next w:val="Normal"/>
    <w:uiPriority w:val="39"/>
    <w:unhideWhenUsed/>
    <w:qFormat/>
    <w:rsid w:val="00AE0DE9"/>
    <w:pPr>
      <w:outlineLvl w:val="9"/>
    </w:pPr>
    <w:rPr>
      <w:lang w:bidi="ar-SA"/>
    </w:rPr>
  </w:style>
  <w:style w:type="paragraph" w:styleId="TOC1">
    <w:name w:val="toc 1"/>
    <w:basedOn w:val="Normal"/>
    <w:next w:val="Normal"/>
    <w:autoRedefine/>
    <w:rsid w:val="00AE0DE9"/>
    <w:pPr>
      <w:spacing w:before="120" w:after="0"/>
    </w:pPr>
    <w:rPr>
      <w:b/>
    </w:rPr>
  </w:style>
  <w:style w:type="paragraph" w:styleId="TOC2">
    <w:name w:val="toc 2"/>
    <w:basedOn w:val="Normal"/>
    <w:next w:val="Normal"/>
    <w:autoRedefine/>
    <w:rsid w:val="00AE0DE9"/>
    <w:pPr>
      <w:spacing w:after="0"/>
      <w:ind w:left="220"/>
    </w:pPr>
    <w:rPr>
      <w:i/>
    </w:rPr>
  </w:style>
  <w:style w:type="paragraph" w:styleId="TOC3">
    <w:name w:val="toc 3"/>
    <w:basedOn w:val="Normal"/>
    <w:next w:val="Normal"/>
    <w:autoRedefine/>
    <w:rsid w:val="00AE0DE9"/>
    <w:pPr>
      <w:spacing w:after="0"/>
      <w:ind w:left="440"/>
    </w:pPr>
  </w:style>
  <w:style w:type="paragraph" w:styleId="TOC4">
    <w:name w:val="toc 4"/>
    <w:basedOn w:val="Normal"/>
    <w:next w:val="Normal"/>
    <w:autoRedefine/>
    <w:rsid w:val="00AE0DE9"/>
    <w:pPr>
      <w:spacing w:after="0"/>
      <w:ind w:left="660"/>
    </w:pPr>
    <w:rPr>
      <w:sz w:val="20"/>
      <w:szCs w:val="20"/>
    </w:rPr>
  </w:style>
  <w:style w:type="paragraph" w:styleId="TOC5">
    <w:name w:val="toc 5"/>
    <w:basedOn w:val="Normal"/>
    <w:next w:val="Normal"/>
    <w:autoRedefine/>
    <w:rsid w:val="00AE0DE9"/>
    <w:pPr>
      <w:spacing w:after="0"/>
      <w:ind w:left="880"/>
    </w:pPr>
    <w:rPr>
      <w:sz w:val="20"/>
      <w:szCs w:val="20"/>
    </w:rPr>
  </w:style>
  <w:style w:type="paragraph" w:styleId="TOC6">
    <w:name w:val="toc 6"/>
    <w:basedOn w:val="Normal"/>
    <w:next w:val="Normal"/>
    <w:autoRedefine/>
    <w:rsid w:val="00AE0DE9"/>
    <w:pPr>
      <w:spacing w:after="0"/>
      <w:ind w:left="1100"/>
    </w:pPr>
    <w:rPr>
      <w:sz w:val="20"/>
      <w:szCs w:val="20"/>
    </w:rPr>
  </w:style>
  <w:style w:type="paragraph" w:styleId="TOC7">
    <w:name w:val="toc 7"/>
    <w:basedOn w:val="Normal"/>
    <w:next w:val="Normal"/>
    <w:autoRedefine/>
    <w:rsid w:val="00AE0DE9"/>
    <w:pPr>
      <w:spacing w:after="0"/>
      <w:ind w:left="1320"/>
    </w:pPr>
    <w:rPr>
      <w:sz w:val="20"/>
      <w:szCs w:val="20"/>
    </w:rPr>
  </w:style>
  <w:style w:type="paragraph" w:styleId="TOC8">
    <w:name w:val="toc 8"/>
    <w:basedOn w:val="Normal"/>
    <w:next w:val="Normal"/>
    <w:autoRedefine/>
    <w:rsid w:val="00AE0DE9"/>
    <w:pPr>
      <w:spacing w:after="0"/>
      <w:ind w:left="1540"/>
    </w:pPr>
    <w:rPr>
      <w:sz w:val="20"/>
      <w:szCs w:val="20"/>
    </w:rPr>
  </w:style>
  <w:style w:type="paragraph" w:styleId="TOC9">
    <w:name w:val="toc 9"/>
    <w:basedOn w:val="Normal"/>
    <w:next w:val="Normal"/>
    <w:autoRedefine/>
    <w:rsid w:val="00AE0DE9"/>
    <w:pPr>
      <w:spacing w:after="0"/>
      <w:ind w:left="1760"/>
    </w:pPr>
    <w:rPr>
      <w:sz w:val="20"/>
      <w:szCs w:val="20"/>
    </w:rPr>
  </w:style>
  <w:style w:type="paragraph" w:styleId="NormalWeb">
    <w:name w:val="Normal (Web)"/>
    <w:basedOn w:val="Normal"/>
    <w:uiPriority w:val="99"/>
    <w:rsid w:val="00AE0DE9"/>
    <w:pPr>
      <w:spacing w:beforeLines="1" w:afterLines="1" w:line="240" w:lineRule="auto"/>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2259</Words>
  <Characters>12654</Characters>
  <Application>Microsoft Macintosh Word</Application>
  <DocSecurity>0</DocSecurity>
  <Lines>230</Lines>
  <Paragraphs>36</Paragraphs>
  <ScaleCrop>false</ScaleCrop>
  <HeadingPairs>
    <vt:vector size="2" baseType="variant">
      <vt:variant>
        <vt:lpstr>Title</vt:lpstr>
      </vt:variant>
      <vt:variant>
        <vt:i4>1</vt:i4>
      </vt:variant>
    </vt:vector>
  </HeadingPairs>
  <TitlesOfParts>
    <vt:vector size="1" baseType="lpstr">
      <vt:lpstr/>
    </vt:vector>
  </TitlesOfParts>
  <Manager/>
  <Company>University of Guam</Company>
  <LinksUpToDate>false</LinksUpToDate>
  <CharactersWithSpaces>15817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Marie Gawel</dc:creator>
  <cp:keywords/>
  <dc:description/>
  <cp:lastModifiedBy>Ann Marie Gawel</cp:lastModifiedBy>
  <cp:revision>4</cp:revision>
  <dcterms:created xsi:type="dcterms:W3CDTF">2013-02-28T12:14:00Z</dcterms:created>
  <dcterms:modified xsi:type="dcterms:W3CDTF">2013-09-01T06:44:00Z</dcterms:modified>
  <cp:category/>
</cp:coreProperties>
</file>