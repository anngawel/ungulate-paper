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869FC" w14:textId="77777777" w:rsidR="00367107" w:rsidRPr="002F5FA1" w:rsidRDefault="0036710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 to reviewer comments for Gawel et al.</w:t>
      </w:r>
    </w:p>
    <w:p w14:paraId="5426D0C5" w14:textId="77777777" w:rsidR="00FD07D9" w:rsidRPr="002F5FA1" w:rsidRDefault="00FD07D9"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Responses are italicized</w:t>
      </w:r>
    </w:p>
    <w:p w14:paraId="702408CE" w14:textId="77777777" w:rsidR="00367107" w:rsidRPr="002F5FA1" w:rsidRDefault="00367107" w:rsidP="0051509E">
      <w:pPr>
        <w:autoSpaceDE w:val="0"/>
        <w:autoSpaceDN w:val="0"/>
        <w:adjustRightInd w:val="0"/>
        <w:rPr>
          <w:rFonts w:ascii="Times New Roman" w:hAnsi="Times New Roman" w:cs="Times New Roman"/>
          <w:sz w:val="24"/>
          <w:szCs w:val="24"/>
          <w:lang w:val="en-GB"/>
        </w:rPr>
      </w:pPr>
    </w:p>
    <w:p w14:paraId="17A1868B" w14:textId="6362E316" w:rsidR="0051509E" w:rsidRPr="002F5FA1" w:rsidRDefault="00E41137" w:rsidP="00B06BA1">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63AEC06C" w14:textId="77777777" w:rsidR="00B06BA1" w:rsidRPr="002F5FA1" w:rsidRDefault="00B06BA1" w:rsidP="00B06BA1">
      <w:pPr>
        <w:autoSpaceDE w:val="0"/>
        <w:autoSpaceDN w:val="0"/>
        <w:adjustRightInd w:val="0"/>
        <w:outlineLvl w:val="0"/>
        <w:rPr>
          <w:rFonts w:ascii="Times New Roman" w:hAnsi="Times New Roman" w:cs="Times New Roman"/>
          <w:sz w:val="24"/>
          <w:szCs w:val="24"/>
          <w:lang w:val="en-GB"/>
        </w:rPr>
      </w:pPr>
    </w:p>
    <w:p w14:paraId="2AB33D3E"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sz w:val="24"/>
          <w:szCs w:val="24"/>
          <w:lang w:val="en-GB"/>
        </w:rPr>
        <w:t xml:space="preserve">Review of Gawel et al. (RSOS-170151): </w:t>
      </w:r>
      <w:r w:rsidRPr="002F5FA1">
        <w:rPr>
          <w:rFonts w:ascii="Times New Roman" w:hAnsi="Times New Roman" w:cs="Times New Roman"/>
          <w:i/>
          <w:iCs/>
          <w:sz w:val="24"/>
          <w:szCs w:val="24"/>
          <w:lang w:val="en-GB"/>
        </w:rPr>
        <w:t>Contrasting ecological roles of non-native ungulates in</w:t>
      </w:r>
    </w:p>
    <w:p w14:paraId="39413696"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i/>
          <w:iCs/>
          <w:sz w:val="24"/>
          <w:szCs w:val="24"/>
          <w:lang w:val="en-GB"/>
        </w:rPr>
        <w:t>a novel eco</w:t>
      </w:r>
      <w:r w:rsidR="0075671C" w:rsidRPr="002F5FA1">
        <w:rPr>
          <w:rFonts w:ascii="Times New Roman" w:hAnsi="Times New Roman" w:cs="Times New Roman"/>
          <w:i/>
          <w:iCs/>
          <w:sz w:val="24"/>
          <w:szCs w:val="24"/>
          <w:lang w:val="en-GB"/>
        </w:rPr>
        <w:t>s</w:t>
      </w:r>
      <w:r w:rsidRPr="002F5FA1">
        <w:rPr>
          <w:rFonts w:ascii="Times New Roman" w:hAnsi="Times New Roman" w:cs="Times New Roman"/>
          <w:i/>
          <w:iCs/>
          <w:sz w:val="24"/>
          <w:szCs w:val="24"/>
          <w:lang w:val="en-GB"/>
        </w:rPr>
        <w:t>ystem</w:t>
      </w:r>
    </w:p>
    <w:p w14:paraId="15D7E1C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Gawel et al. present an interesting study documenting the roles of two non-native, invasive</w:t>
      </w:r>
    </w:p>
    <w:p w14:paraId="15FD35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ungulates – feral pigs and Philippine deer – on forest communities in Guam in what are today</w:t>
      </w:r>
    </w:p>
    <w:p w14:paraId="2DEC28C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novel ecosystems (i.e., combination of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species dominance). Specifically,</w:t>
      </w:r>
    </w:p>
    <w:p w14:paraId="57E5227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they examine the role that each of these non-native ungulates has on plant community</w:t>
      </w:r>
    </w:p>
    <w:p w14:paraId="0C676C8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composition via seed dispersal and seed survival. They combine field and greenhouse studies to</w:t>
      </w:r>
    </w:p>
    <w:p w14:paraId="76BBF7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document that deer in this system have pronounced negative impacts on plant communities via</w:t>
      </w:r>
    </w:p>
    <w:p w14:paraId="240DE06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seedling browsing (and lack of seed dispersal). In turn, feral pigs are highlighted as being</w:t>
      </w:r>
    </w:p>
    <w:p w14:paraId="436701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important seed dispersers for both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plants, while having no negative impacts</w:t>
      </w:r>
    </w:p>
    <w:p w14:paraId="61AC828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seedlings. The importance of feral pigs as seed dispersers is highlighted given the almost</w:t>
      </w:r>
    </w:p>
    <w:p w14:paraId="32199B1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complete lack of native dispersers (e.g., birds) in Guam today.</w:t>
      </w:r>
    </w:p>
    <w:p w14:paraId="1B60885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Understanding how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impact native plant communities has received</w:t>
      </w:r>
    </w:p>
    <w:p w14:paraId="615B65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increasing attention, while few (if any?) studies have examined this important question in a novel</w:t>
      </w:r>
    </w:p>
    <w:p w14:paraId="0A52791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that consists of mixtures of native and non-native species. I found the article to be</w:t>
      </w:r>
    </w:p>
    <w:p w14:paraId="18FBE55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well-written and concise (perhaps a bit too concise, see below). It is an interesting question that</w:t>
      </w:r>
    </w:p>
    <w:p w14:paraId="1299CB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is not isolated to the island of Guam (although I felt the authors could do a better job of</w:t>
      </w:r>
    </w:p>
    <w:p w14:paraId="311C892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providing more context for how widespread the issue of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in novel ecosystems</w:t>
      </w:r>
    </w:p>
    <w:p w14:paraId="2EC778F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really is globally). Despite these positive aspects, I feel like the article as currently written needs</w:t>
      </w:r>
    </w:p>
    <w:p w14:paraId="35793C21" w14:textId="7676BFA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attention to a few important items, highlighted below.</w:t>
      </w:r>
      <w:r w:rsidR="00B06BA1" w:rsidRPr="002F5FA1">
        <w:rPr>
          <w:rFonts w:ascii="Times New Roman" w:hAnsi="Times New Roman" w:cs="Times New Roman"/>
          <w:sz w:val="24"/>
          <w:szCs w:val="24"/>
          <w:lang w:val="en-GB"/>
        </w:rPr>
        <w:t xml:space="preserve"> </w:t>
      </w:r>
    </w:p>
    <w:p w14:paraId="07049D00" w14:textId="77777777" w:rsidR="00FD07D9" w:rsidRPr="002F5FA1" w:rsidRDefault="00FD07D9" w:rsidP="0051509E">
      <w:pPr>
        <w:autoSpaceDE w:val="0"/>
        <w:autoSpaceDN w:val="0"/>
        <w:adjustRightInd w:val="0"/>
        <w:rPr>
          <w:rFonts w:ascii="Times New Roman" w:hAnsi="Times New Roman" w:cs="Times New Roman"/>
          <w:sz w:val="24"/>
          <w:szCs w:val="24"/>
          <w:lang w:val="en-GB"/>
        </w:rPr>
      </w:pPr>
    </w:p>
    <w:p w14:paraId="5707C8C3" w14:textId="77777777" w:rsidR="0051509E" w:rsidRPr="002F5FA1" w:rsidRDefault="0051509E" w:rsidP="0075671C">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Major Items:</w:t>
      </w:r>
    </w:p>
    <w:p w14:paraId="60ADD0C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1) </w:t>
      </w:r>
      <w:r w:rsidRPr="002F5FA1">
        <w:rPr>
          <w:rFonts w:ascii="Times New Roman" w:hAnsi="Times New Roman" w:cs="Times New Roman"/>
          <w:b/>
          <w:bCs/>
          <w:sz w:val="24"/>
          <w:szCs w:val="24"/>
          <w:lang w:val="en-GB"/>
        </w:rPr>
        <w:t>Lack of information on Study Site</w:t>
      </w:r>
      <w:r w:rsidRPr="002F5FA1">
        <w:rPr>
          <w:rFonts w:ascii="Times New Roman" w:hAnsi="Times New Roman" w:cs="Times New Roman"/>
          <w:sz w:val="24"/>
          <w:szCs w:val="24"/>
          <w:lang w:val="en-GB"/>
        </w:rPr>
        <w:t>: The article is concise, and I appreciate that. However, I</w:t>
      </w:r>
    </w:p>
    <w:p w14:paraId="072F70B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feel like there is some pretty important information missing, largely from the Methods</w:t>
      </w:r>
    </w:p>
    <w:p w14:paraId="42049B3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(although at 4x the length of the Introduction, I found the Methods section to already be long</w:t>
      </w:r>
    </w:p>
    <w:p w14:paraId="45C43CD1"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compared to other sections). </w:t>
      </w:r>
    </w:p>
    <w:p w14:paraId="145DE69C"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045DEFCB" w14:textId="2DEA4D2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First, I feel like the authors need to provide a fair bit more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information on the species composition of the “novel ecosystem” within which they are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working. For example, it would be very informative to know the average densities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 xml:space="preserve">importance (e.g., via basal area) of the dominant species, both the native and the </w:t>
      </w:r>
      <w:r w:rsidR="00A623AB" w:rsidRPr="002F5FA1">
        <w:rPr>
          <w:rFonts w:ascii="Times New Roman" w:hAnsi="Times New Roman" w:cs="Times New Roman"/>
          <w:sz w:val="24"/>
          <w:szCs w:val="24"/>
          <w:lang w:val="en-GB"/>
        </w:rPr>
        <w:t xml:space="preserve">non-native </w:t>
      </w:r>
      <w:r w:rsidRPr="002F5FA1">
        <w:rPr>
          <w:rFonts w:ascii="Times New Roman" w:hAnsi="Times New Roman" w:cs="Times New Roman"/>
          <w:sz w:val="24"/>
          <w:szCs w:val="24"/>
          <w:lang w:val="en-GB"/>
        </w:rPr>
        <w:t>components of the overall community. Also, what proportion of the forest do the selected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study species make up? As currently written there is a lot of attention on this being a novel</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ecosystem, but zero information to support that and zero information to support the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of the selected study species. In addition to information on the overall study site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species composition, I feel that the authors need to do the same for the small fenced</w:t>
      </w:r>
      <w:r w:rsidR="0075671C" w:rsidRPr="002F5FA1">
        <w:rPr>
          <w:rFonts w:ascii="Times New Roman" w:hAnsi="Times New Roman" w:cs="Times New Roman"/>
          <w:sz w:val="24"/>
          <w:szCs w:val="24"/>
          <w:lang w:val="en-GB"/>
        </w:rPr>
        <w:t xml:space="preserve"> </w:t>
      </w:r>
      <w:proofErr w:type="spellStart"/>
      <w:r w:rsidRPr="002F5FA1">
        <w:rPr>
          <w:rFonts w:ascii="Times New Roman" w:hAnsi="Times New Roman" w:cs="Times New Roman"/>
          <w:sz w:val="24"/>
          <w:szCs w:val="24"/>
          <w:lang w:val="en-GB"/>
        </w:rPr>
        <w:t>exclosures</w:t>
      </w:r>
      <w:proofErr w:type="spellEnd"/>
      <w:r w:rsidRPr="002F5FA1">
        <w:rPr>
          <w:rFonts w:ascii="Times New Roman" w:hAnsi="Times New Roman" w:cs="Times New Roman"/>
          <w:sz w:val="24"/>
          <w:szCs w:val="24"/>
          <w:lang w:val="en-GB"/>
        </w:rPr>
        <w:t xml:space="preserve"> they studied. As written, they simply say on lines 79-81 that the fenced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unfenced plots “had similar canopy cover, rockiness, and forest structure”, but provide no</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data to support this. A table of the dominant species with densities and some estimate of</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(e.g., basal area, biomass, etc.) is warranted at a minimum, but it should also be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pretty easy to run some analyses to see just how similar they were (t-test of species</w:t>
      </w:r>
    </w:p>
    <w:p w14:paraId="22C4FB37"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composition in paired fenced vs. unfenced sites?). </w:t>
      </w:r>
    </w:p>
    <w:p w14:paraId="79E636DB"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7503F53E" w14:textId="77777777"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E832A1E" w14:textId="4594B581" w:rsidR="000D2A3F" w:rsidRPr="002F5FA1" w:rsidRDefault="000E088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FB41C8" w:rsidRPr="002F5FA1">
        <w:rPr>
          <w:rFonts w:ascii="Times New Roman" w:hAnsi="Times New Roman" w:cs="Times New Roman"/>
          <w:i/>
          <w:sz w:val="24"/>
          <w:szCs w:val="24"/>
          <w:lang w:val="en-GB"/>
        </w:rPr>
        <w:t>Thank you, expanding on those details w</w:t>
      </w:r>
      <w:r w:rsidR="002B689F" w:rsidRPr="002F5FA1">
        <w:rPr>
          <w:rFonts w:ascii="Times New Roman" w:hAnsi="Times New Roman" w:cs="Times New Roman"/>
          <w:i/>
          <w:sz w:val="24"/>
          <w:szCs w:val="24"/>
          <w:lang w:val="en-GB"/>
        </w:rPr>
        <w:t xml:space="preserve">ould definitely help place this study in </w:t>
      </w:r>
      <w:r w:rsidR="00FB41C8" w:rsidRPr="002F5FA1">
        <w:rPr>
          <w:rFonts w:ascii="Times New Roman" w:hAnsi="Times New Roman" w:cs="Times New Roman"/>
          <w:i/>
          <w:sz w:val="24"/>
          <w:szCs w:val="24"/>
          <w:lang w:val="en-GB"/>
        </w:rPr>
        <w:t xml:space="preserve">better context. </w:t>
      </w:r>
      <w:r w:rsidR="00665560" w:rsidRPr="002F5FA1">
        <w:rPr>
          <w:rFonts w:ascii="Times New Roman" w:hAnsi="Times New Roman" w:cs="Times New Roman"/>
          <w:i/>
          <w:sz w:val="24"/>
          <w:szCs w:val="24"/>
          <w:lang w:val="en-GB"/>
        </w:rPr>
        <w:t>We added a figure to demonstrate the dimensions of our vegetation and scat count belt transects as well as a figure to supplementary material with the locations of our seedling plots and transect sites on Guam, relative to where limestone karst forest is located.</w:t>
      </w:r>
      <w:r w:rsidR="00665560" w:rsidRPr="002F5FA1">
        <w:rPr>
          <w:rFonts w:ascii="Times New Roman" w:hAnsi="Times New Roman" w:cs="Times New Roman"/>
          <w:sz w:val="24"/>
          <w:szCs w:val="24"/>
          <w:lang w:val="en-GB"/>
        </w:rPr>
        <w:t xml:space="preserve"> </w:t>
      </w:r>
      <w:r w:rsidR="00367107" w:rsidRPr="002F5FA1">
        <w:rPr>
          <w:rFonts w:ascii="Times New Roman" w:hAnsi="Times New Roman" w:cs="Times New Roman"/>
          <w:i/>
          <w:sz w:val="24"/>
          <w:szCs w:val="24"/>
          <w:lang w:val="en-GB"/>
        </w:rPr>
        <w:t>We</w:t>
      </w:r>
      <w:r w:rsidR="00665560" w:rsidRPr="002F5FA1">
        <w:rPr>
          <w:rFonts w:ascii="Times New Roman" w:hAnsi="Times New Roman" w:cs="Times New Roman"/>
          <w:i/>
          <w:sz w:val="24"/>
          <w:szCs w:val="24"/>
          <w:lang w:val="en-GB"/>
        </w:rPr>
        <w:t xml:space="preserve"> also</w:t>
      </w:r>
      <w:r w:rsidR="00367107" w:rsidRPr="002F5FA1">
        <w:rPr>
          <w:rFonts w:ascii="Times New Roman" w:hAnsi="Times New Roman" w:cs="Times New Roman"/>
          <w:i/>
          <w:sz w:val="24"/>
          <w:szCs w:val="24"/>
          <w:lang w:val="en-GB"/>
        </w:rPr>
        <w:t xml:space="preserve"> added more details to the “Study area” subsection of our Meth</w:t>
      </w:r>
      <w:r w:rsidR="000D2A3F" w:rsidRPr="002F5FA1">
        <w:rPr>
          <w:rFonts w:ascii="Times New Roman" w:hAnsi="Times New Roman" w:cs="Times New Roman"/>
          <w:i/>
          <w:sz w:val="24"/>
          <w:szCs w:val="24"/>
          <w:lang w:val="en-GB"/>
        </w:rPr>
        <w:t>ods that highlight why these forests are still novel ecosystems, and how we chose them:</w:t>
      </w:r>
    </w:p>
    <w:p w14:paraId="28F38336" w14:textId="77777777" w:rsidR="000D2A3F" w:rsidRPr="002F5FA1" w:rsidRDefault="000D2A3F" w:rsidP="0051509E">
      <w:pPr>
        <w:autoSpaceDE w:val="0"/>
        <w:autoSpaceDN w:val="0"/>
        <w:adjustRightInd w:val="0"/>
        <w:rPr>
          <w:rFonts w:ascii="Times New Roman" w:hAnsi="Times New Roman" w:cs="Times New Roman"/>
          <w:i/>
          <w:sz w:val="24"/>
          <w:szCs w:val="24"/>
          <w:lang w:val="en-GB"/>
        </w:rPr>
      </w:pPr>
    </w:p>
    <w:p w14:paraId="20FD7EF1" w14:textId="502895F0" w:rsidR="000D2A3F" w:rsidRPr="002F5FA1" w:rsidRDefault="000D2A3F"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r w:rsidR="00B06BA1" w:rsidRPr="002F5FA1">
        <w:rPr>
          <w:rFonts w:ascii="Times New Roman" w:hAnsi="Times New Roman" w:cs="Times New Roman"/>
          <w:i/>
          <w:sz w:val="24"/>
          <w:szCs w:val="24"/>
        </w:rPr>
        <w:t xml:space="preserve"> (Lines 81-88)</w:t>
      </w:r>
    </w:p>
    <w:p w14:paraId="37FBB29A" w14:textId="77777777" w:rsidR="005F6717" w:rsidRPr="002F5FA1" w:rsidRDefault="005F6717" w:rsidP="0051509E">
      <w:pPr>
        <w:autoSpaceDE w:val="0"/>
        <w:autoSpaceDN w:val="0"/>
        <w:adjustRightInd w:val="0"/>
        <w:rPr>
          <w:rFonts w:ascii="Times New Roman" w:hAnsi="Times New Roman" w:cs="Times New Roman"/>
          <w:i/>
          <w:sz w:val="24"/>
          <w:szCs w:val="24"/>
        </w:rPr>
      </w:pPr>
    </w:p>
    <w:p w14:paraId="4DFF899F" w14:textId="77777777" w:rsidR="005F6717" w:rsidRPr="002F5FA1" w:rsidRDefault="005F671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The sites were adjacent, with canopies from individual trees usually overlapping both plots. The species composition of the plots would not differ because there were few other seedlings or adults besides the seedlings that we planted ourselves</w:t>
      </w:r>
      <w:r w:rsidR="00FF1F89" w:rsidRPr="002F5FA1">
        <w:rPr>
          <w:rFonts w:ascii="Times New Roman" w:hAnsi="Times New Roman" w:cs="Times New Roman"/>
          <w:i/>
          <w:sz w:val="24"/>
          <w:szCs w:val="24"/>
        </w:rPr>
        <w:t xml:space="preserve"> in each 3.5-m by 5.5-m plot</w:t>
      </w:r>
      <w:r w:rsidRPr="002F5FA1">
        <w:rPr>
          <w:rFonts w:ascii="Times New Roman" w:hAnsi="Times New Roman" w:cs="Times New Roman"/>
          <w:i/>
          <w:sz w:val="24"/>
          <w:szCs w:val="24"/>
        </w:rPr>
        <w:t>.</w:t>
      </w:r>
      <w:r w:rsidR="00FF1F89" w:rsidRPr="002F5FA1">
        <w:rPr>
          <w:rFonts w:ascii="Times New Roman" w:hAnsi="Times New Roman" w:cs="Times New Roman"/>
          <w:i/>
          <w:sz w:val="24"/>
          <w:szCs w:val="24"/>
        </w:rPr>
        <w:t xml:space="preserve"> We added this text under “Effects of ungulates on seedling survival” subsection of the Methods:</w:t>
      </w:r>
    </w:p>
    <w:p w14:paraId="5F4F8422" w14:textId="77777777" w:rsidR="00FF1F89" w:rsidRPr="002F5FA1" w:rsidRDefault="00FF1F89" w:rsidP="0051509E">
      <w:pPr>
        <w:autoSpaceDE w:val="0"/>
        <w:autoSpaceDN w:val="0"/>
        <w:adjustRightInd w:val="0"/>
        <w:rPr>
          <w:rFonts w:ascii="Times New Roman" w:hAnsi="Times New Roman" w:cs="Times New Roman"/>
          <w:i/>
          <w:sz w:val="24"/>
          <w:szCs w:val="24"/>
        </w:rPr>
      </w:pPr>
    </w:p>
    <w:p w14:paraId="088CF15C" w14:textId="787E5AA7" w:rsidR="00FF1F89" w:rsidRPr="002F5FA1" w:rsidRDefault="00FF1F89"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“Since the paired plots were adjacent, very little differed between them in canopy composition and cover. We also consciously avoided large gaps in canopy cover, depressions in the substrate, or any other </w:t>
      </w:r>
      <w:r w:rsidR="00A623AB" w:rsidRPr="002F5FA1">
        <w:rPr>
          <w:rFonts w:ascii="Times New Roman" w:hAnsi="Times New Roman" w:cs="Times New Roman"/>
          <w:i/>
          <w:sz w:val="24"/>
          <w:szCs w:val="24"/>
        </w:rPr>
        <w:t xml:space="preserve">features </w:t>
      </w:r>
      <w:r w:rsidRPr="002F5FA1">
        <w:rPr>
          <w:rFonts w:ascii="Times New Roman" w:hAnsi="Times New Roman" w:cs="Times New Roman"/>
          <w:i/>
          <w:sz w:val="24"/>
          <w:szCs w:val="24"/>
        </w:rPr>
        <w:t>that might have caused a difference between the paired plots outside of our treatments.”</w:t>
      </w:r>
      <w:r w:rsidR="00B06BA1" w:rsidRPr="002F5FA1">
        <w:rPr>
          <w:rFonts w:ascii="Times New Roman" w:hAnsi="Times New Roman" w:cs="Times New Roman"/>
          <w:i/>
          <w:sz w:val="24"/>
          <w:szCs w:val="24"/>
        </w:rPr>
        <w:t xml:space="preserve"> (Lines 95-98)</w:t>
      </w:r>
    </w:p>
    <w:p w14:paraId="2682A8B1" w14:textId="75CCFD57" w:rsidR="000E0887" w:rsidRPr="002F5FA1" w:rsidRDefault="000E088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22140435" w14:textId="75FB272F" w:rsidR="00350376" w:rsidRPr="002F5FA1" w:rsidRDefault="00350376" w:rsidP="0051509E">
      <w:pPr>
        <w:autoSpaceDE w:val="0"/>
        <w:autoSpaceDN w:val="0"/>
        <w:adjustRightInd w:val="0"/>
        <w:rPr>
          <w:rFonts w:ascii="Times New Roman" w:hAnsi="Times New Roman" w:cs="Times New Roman"/>
          <w:sz w:val="24"/>
          <w:szCs w:val="24"/>
        </w:rPr>
      </w:pPr>
    </w:p>
    <w:p w14:paraId="3F1B3D8C" w14:textId="626538A3" w:rsidR="00B06BA1" w:rsidRPr="002F5FA1" w:rsidRDefault="00B06BA1" w:rsidP="0051509E">
      <w:pPr>
        <w:autoSpaceDE w:val="0"/>
        <w:autoSpaceDN w:val="0"/>
        <w:adjustRightInd w:val="0"/>
        <w:rPr>
          <w:rFonts w:ascii="Times New Roman" w:hAnsi="Times New Roman" w:cs="Times New Roman"/>
          <w:sz w:val="24"/>
          <w:szCs w:val="24"/>
        </w:rPr>
      </w:pPr>
      <w:r w:rsidRPr="002F5FA1">
        <w:rPr>
          <w:rFonts w:ascii="Times New Roman" w:hAnsi="Times New Roman" w:cs="Times New Roman"/>
          <w:sz w:val="24"/>
          <w:szCs w:val="24"/>
        </w:rPr>
        <w:t>Reviewer 1 continued:</w:t>
      </w:r>
    </w:p>
    <w:p w14:paraId="5B9C787C" w14:textId="1F12C449"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Second, the authors should provide a lot more information on the soils in the study site, particularly to help couch the results about feral pigs. It strikes me that these are very unique soils (karst; “calcareous rock – the brittle, fossilized remains of ancient marine organisms”), and the primary way in which feral pigs impact other ecosystems is via rooting and wallowing. If they are unable to root in these soils, it likely has a huge impact on the results seen (and potential comparisons to other studies). </w:t>
      </w:r>
    </w:p>
    <w:p w14:paraId="2E00EA81" w14:textId="527C0B06" w:rsidR="00C25031" w:rsidRPr="002F5FA1" w:rsidRDefault="00C25031" w:rsidP="0075671C">
      <w:pPr>
        <w:autoSpaceDE w:val="0"/>
        <w:autoSpaceDN w:val="0"/>
        <w:adjustRightInd w:val="0"/>
        <w:rPr>
          <w:rFonts w:ascii="Times New Roman" w:hAnsi="Times New Roman" w:cs="Times New Roman"/>
          <w:sz w:val="24"/>
          <w:szCs w:val="24"/>
          <w:lang w:val="en-GB"/>
        </w:rPr>
      </w:pPr>
    </w:p>
    <w:p w14:paraId="7BBFBDF7" w14:textId="79C384CC" w:rsidR="00C25031" w:rsidRPr="002F5FA1" w:rsidRDefault="00C2503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647103E" w14:textId="0A297C43" w:rsidR="00F87DC6" w:rsidRPr="002F5FA1" w:rsidRDefault="00C6710A"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w:t>
      </w:r>
      <w:r w:rsidR="00F87DC6" w:rsidRPr="002F5FA1">
        <w:rPr>
          <w:rFonts w:ascii="Times New Roman" w:hAnsi="Times New Roman" w:cs="Times New Roman"/>
          <w:i/>
          <w:sz w:val="24"/>
          <w:szCs w:val="24"/>
          <w:lang w:val="en-GB"/>
        </w:rPr>
        <w:t>dded a few details about feral pigs:</w:t>
      </w:r>
    </w:p>
    <w:p w14:paraId="1CC71859" w14:textId="47E13C45" w:rsidR="0075671C" w:rsidRPr="002F5FA1" w:rsidRDefault="00F87DC6"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Deer were introduced to the wild in Guam in 1772 by Spanish Governor Mariano Tobias as game meat [22], while pigs in the forests of Guam are descended from livestock brought by Spanish colonizers in the 1660’s, and subsequently mixed with other livestock throughout the centuries [20].”</w:t>
      </w:r>
      <w:r w:rsidR="00B06BA1" w:rsidRPr="002F5FA1">
        <w:rPr>
          <w:rFonts w:ascii="Times New Roman" w:hAnsi="Times New Roman" w:cs="Times New Roman"/>
          <w:i/>
          <w:sz w:val="24"/>
          <w:szCs w:val="24"/>
        </w:rPr>
        <w:t xml:space="preserve"> (Lines 55-58)</w:t>
      </w:r>
    </w:p>
    <w:p w14:paraId="1242E5A1" w14:textId="2B701B98" w:rsidR="00D61730" w:rsidRPr="002F5FA1" w:rsidRDefault="00D61730" w:rsidP="0075671C">
      <w:pPr>
        <w:autoSpaceDE w:val="0"/>
        <w:autoSpaceDN w:val="0"/>
        <w:adjustRightInd w:val="0"/>
        <w:rPr>
          <w:rFonts w:ascii="Times New Roman" w:hAnsi="Times New Roman" w:cs="Times New Roman"/>
          <w:sz w:val="24"/>
          <w:szCs w:val="24"/>
        </w:rPr>
      </w:pPr>
    </w:p>
    <w:p w14:paraId="06DF625A" w14:textId="2212A3DF" w:rsidR="00D61730" w:rsidRPr="002F5FA1" w:rsidRDefault="00D61730"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We also added new sources and </w:t>
      </w:r>
      <w:r w:rsidR="004B55D9" w:rsidRPr="002F5FA1">
        <w:rPr>
          <w:rFonts w:ascii="Times New Roman" w:hAnsi="Times New Roman" w:cs="Times New Roman"/>
          <w:i/>
          <w:sz w:val="24"/>
          <w:szCs w:val="24"/>
        </w:rPr>
        <w:t xml:space="preserve">a few </w:t>
      </w:r>
      <w:r w:rsidRPr="002F5FA1">
        <w:rPr>
          <w:rFonts w:ascii="Times New Roman" w:hAnsi="Times New Roman" w:cs="Times New Roman"/>
          <w:i/>
          <w:sz w:val="24"/>
          <w:szCs w:val="24"/>
        </w:rPr>
        <w:t xml:space="preserve">more details on limestone karst </w:t>
      </w:r>
      <w:r w:rsidR="004B55D9" w:rsidRPr="002F5FA1">
        <w:rPr>
          <w:rFonts w:ascii="Times New Roman" w:hAnsi="Times New Roman" w:cs="Times New Roman"/>
          <w:i/>
          <w:sz w:val="24"/>
          <w:szCs w:val="24"/>
        </w:rPr>
        <w:t>substrates to Methods, Study Area:</w:t>
      </w:r>
    </w:p>
    <w:p w14:paraId="7A9A65D1" w14:textId="1040F80B" w:rsidR="004B55D9" w:rsidRPr="002F5FA1" w:rsidRDefault="004B55D9" w:rsidP="0075671C">
      <w:pPr>
        <w:autoSpaceDE w:val="0"/>
        <w:autoSpaceDN w:val="0"/>
        <w:adjustRightInd w:val="0"/>
        <w:rPr>
          <w:rFonts w:ascii="Times New Roman" w:hAnsi="Times New Roman" w:cs="Times New Roman"/>
          <w:i/>
          <w:sz w:val="24"/>
          <w:szCs w:val="24"/>
        </w:rPr>
      </w:pPr>
    </w:p>
    <w:p w14:paraId="2AB8418B" w14:textId="77777777" w:rsidR="00B06BA1" w:rsidRPr="002F5FA1" w:rsidRDefault="004B55D9" w:rsidP="002F5FA1">
      <w:pPr>
        <w:rPr>
          <w:rFonts w:ascii="Times New Roman" w:hAnsi="Times New Roman" w:cs="Times New Roman"/>
          <w:i/>
          <w:sz w:val="24"/>
          <w:szCs w:val="24"/>
        </w:rPr>
      </w:pPr>
      <w:r w:rsidRPr="002F5FA1">
        <w:rPr>
          <w:rFonts w:ascii="Times New Roman" w:hAnsi="Times New Roman" w:cs="Times New Roman"/>
          <w:i/>
          <w:sz w:val="24"/>
          <w:szCs w:val="24"/>
        </w:rPr>
        <w:lastRenderedPageBreak/>
        <w:t>“This karst is extremely porous and easily weathered by water, creating sharp and porous features that hold very little topsoil [30,32].</w:t>
      </w:r>
      <w:r w:rsidR="00B06BA1" w:rsidRPr="002F5FA1">
        <w:rPr>
          <w:rFonts w:ascii="Times New Roman" w:hAnsi="Times New Roman" w:cs="Times New Roman"/>
          <w:i/>
          <w:sz w:val="24"/>
          <w:szCs w:val="24"/>
        </w:rPr>
        <w:t xml:space="preserve"> It is extremely rugged and difficult to walk on, with small crevasses and holes throughout.</w:t>
      </w:r>
      <w:r w:rsidRPr="002F5FA1">
        <w:rPr>
          <w:rFonts w:ascii="Times New Roman" w:hAnsi="Times New Roman" w:cs="Times New Roman"/>
          <w:i/>
          <w:sz w:val="24"/>
          <w:szCs w:val="24"/>
        </w:rPr>
        <w:t>”</w:t>
      </w:r>
      <w:r w:rsidR="00B06BA1" w:rsidRPr="002F5FA1">
        <w:rPr>
          <w:rFonts w:ascii="Times New Roman" w:hAnsi="Times New Roman" w:cs="Times New Roman"/>
          <w:i/>
          <w:sz w:val="24"/>
          <w:szCs w:val="24"/>
        </w:rPr>
        <w:t xml:space="preserve"> (Lines 77-79)</w:t>
      </w:r>
    </w:p>
    <w:p w14:paraId="7B50FFD4" w14:textId="77777777" w:rsidR="00B06BA1" w:rsidRPr="002F5FA1" w:rsidRDefault="00B06BA1" w:rsidP="00B06BA1">
      <w:pPr>
        <w:spacing w:line="480" w:lineRule="auto"/>
        <w:rPr>
          <w:rFonts w:ascii="Times New Roman" w:hAnsi="Times New Roman" w:cs="Times New Roman"/>
          <w:i/>
          <w:sz w:val="24"/>
          <w:szCs w:val="24"/>
        </w:rPr>
      </w:pPr>
      <w:r w:rsidRPr="002F5FA1">
        <w:rPr>
          <w:rFonts w:ascii="Times New Roman" w:hAnsi="Times New Roman" w:cs="Times New Roman"/>
          <w:i/>
          <w:sz w:val="24"/>
          <w:szCs w:val="24"/>
        </w:rPr>
        <w:t>And in the discussion:</w:t>
      </w:r>
    </w:p>
    <w:p w14:paraId="27786DE1" w14:textId="707215AF" w:rsidR="004B55D9" w:rsidRPr="002F5FA1" w:rsidRDefault="00B06BA1" w:rsidP="00B06BA1">
      <w:pPr>
        <w:rPr>
          <w:rFonts w:ascii="Times New Roman" w:hAnsi="Times New Roman" w:cs="Times New Roman"/>
          <w:i/>
          <w:sz w:val="24"/>
          <w:szCs w:val="24"/>
        </w:rPr>
      </w:pPr>
      <w:r w:rsidRPr="002F5FA1">
        <w:rPr>
          <w:rFonts w:ascii="Times New Roman" w:hAnsi="Times New Roman" w:cs="Times New Roman"/>
          <w:i/>
          <w:sz w:val="24"/>
          <w:szCs w:val="24"/>
        </w:rPr>
        <w:t>“</w:t>
      </w:r>
      <w:r w:rsidR="0034508B" w:rsidRPr="002F5FA1">
        <w:rPr>
          <w:rFonts w:ascii="Times New Roman" w:hAnsi="Times New Roman" w:cs="Times New Roman"/>
          <w:i/>
          <w:sz w:val="24"/>
          <w:szCs w:val="24"/>
        </w:rPr>
        <w:t>While the novel ecosystems of Guam provide an important context in determining the relative detriment or benefit of these ungulates, the natural limestone karst forest features, which are easier for deer to traverse in, but more difficult for pigs to root and wallow in, also played a large role in determining this</w:t>
      </w:r>
      <w:r w:rsidRPr="002F5FA1">
        <w:rPr>
          <w:rFonts w:ascii="Times New Roman" w:hAnsi="Times New Roman" w:cs="Times New Roman"/>
          <w:i/>
          <w:sz w:val="24"/>
          <w:szCs w:val="24"/>
        </w:rPr>
        <w:t>. A similar study in the clay soils of Guam would likely produce di</w:t>
      </w:r>
      <w:r w:rsidR="0034508B" w:rsidRPr="002F5FA1">
        <w:rPr>
          <w:rFonts w:ascii="Times New Roman" w:hAnsi="Times New Roman" w:cs="Times New Roman"/>
          <w:i/>
          <w:sz w:val="24"/>
          <w:szCs w:val="24"/>
        </w:rPr>
        <w:t>fferent results.” (Lines 295-300</w:t>
      </w:r>
      <w:r w:rsidRPr="002F5FA1">
        <w:rPr>
          <w:rFonts w:ascii="Times New Roman" w:hAnsi="Times New Roman" w:cs="Times New Roman"/>
          <w:i/>
          <w:sz w:val="24"/>
          <w:szCs w:val="24"/>
        </w:rPr>
        <w:t>)</w:t>
      </w:r>
      <w:r w:rsidR="004B55D9" w:rsidRPr="002F5FA1">
        <w:rPr>
          <w:rFonts w:ascii="Times New Roman" w:hAnsi="Times New Roman" w:cs="Times New Roman"/>
          <w:i/>
          <w:sz w:val="24"/>
          <w:szCs w:val="24"/>
        </w:rPr>
        <w:t xml:space="preserve"> </w:t>
      </w:r>
    </w:p>
    <w:p w14:paraId="3546F2EC" w14:textId="6568A94C" w:rsidR="00F87DC6" w:rsidRPr="002F5FA1" w:rsidRDefault="00B06BA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rPr>
        <w:t>END RESPONSE</w:t>
      </w:r>
    </w:p>
    <w:p w14:paraId="1A123A7D" w14:textId="77777777" w:rsidR="00D741C8" w:rsidRPr="002F5FA1" w:rsidRDefault="00D741C8" w:rsidP="0075671C">
      <w:pPr>
        <w:autoSpaceDE w:val="0"/>
        <w:autoSpaceDN w:val="0"/>
        <w:adjustRightInd w:val="0"/>
        <w:rPr>
          <w:rFonts w:ascii="Times New Roman" w:hAnsi="Times New Roman" w:cs="Times New Roman"/>
          <w:sz w:val="24"/>
          <w:szCs w:val="24"/>
          <w:lang w:val="en-GB"/>
        </w:rPr>
      </w:pPr>
    </w:p>
    <w:p w14:paraId="0AA35CA5" w14:textId="7133F134" w:rsidR="00B06BA1" w:rsidRPr="002F5FA1" w:rsidRDefault="006A4D77"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B06BA1" w:rsidRPr="002F5FA1">
        <w:rPr>
          <w:rFonts w:ascii="Times New Roman" w:hAnsi="Times New Roman" w:cs="Times New Roman"/>
          <w:sz w:val="24"/>
          <w:szCs w:val="24"/>
          <w:lang w:val="en-GB"/>
        </w:rPr>
        <w:t>:</w:t>
      </w:r>
    </w:p>
    <w:p w14:paraId="1CFDC602" w14:textId="7B33BB3F"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Finally, the authors provide no information on ungulate densities for deer and pigs</w:t>
      </w:r>
    </w:p>
    <w:p w14:paraId="4EA1ECA1"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 the study area. It is very difficult to interpret the results (and compare to other studies)</w:t>
      </w:r>
    </w:p>
    <w:p w14:paraId="34FFB548"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without this information. Also for feral pigs, what are the animals on Guam descendant from</w:t>
      </w:r>
    </w:p>
    <w:p w14:paraId="50DA47FF"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(e.g., are they true feral pigs that escaped from domestication, wild boar introduced, or</w:t>
      </w:r>
    </w:p>
    <w:p w14:paraId="6108EE5B"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something else?). All three of these items are basic aspects that you would expect to find in</w:t>
      </w:r>
    </w:p>
    <w:p w14:paraId="2EAD0867"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 Methods section of any scientific paper, such that the absence from this one is quite</w:t>
      </w:r>
    </w:p>
    <w:p w14:paraId="3F282E1C" w14:textId="0F7818E8"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striking.</w:t>
      </w:r>
    </w:p>
    <w:p w14:paraId="0D6025AF" w14:textId="3C92588B" w:rsidR="00D741C8" w:rsidRPr="002F5FA1" w:rsidRDefault="00D741C8" w:rsidP="0075671C">
      <w:pPr>
        <w:autoSpaceDE w:val="0"/>
        <w:autoSpaceDN w:val="0"/>
        <w:adjustRightInd w:val="0"/>
        <w:rPr>
          <w:rFonts w:ascii="Times New Roman" w:hAnsi="Times New Roman" w:cs="Times New Roman"/>
          <w:sz w:val="24"/>
          <w:szCs w:val="24"/>
          <w:lang w:val="en-GB"/>
        </w:rPr>
      </w:pPr>
    </w:p>
    <w:p w14:paraId="6D132180" w14:textId="77777777" w:rsidR="00D741C8" w:rsidRPr="00520F98" w:rsidRDefault="00D741C8" w:rsidP="0075671C">
      <w:pPr>
        <w:autoSpaceDE w:val="0"/>
        <w:autoSpaceDN w:val="0"/>
        <w:adjustRightInd w:val="0"/>
        <w:rPr>
          <w:rFonts w:ascii="Times New Roman" w:hAnsi="Times New Roman" w:cs="Times New Roman"/>
          <w:i/>
          <w:sz w:val="24"/>
          <w:szCs w:val="24"/>
          <w:lang w:val="en-GB"/>
        </w:rPr>
      </w:pPr>
      <w:r w:rsidRPr="00520F98">
        <w:rPr>
          <w:rFonts w:ascii="Times New Roman" w:hAnsi="Times New Roman" w:cs="Times New Roman"/>
          <w:i/>
          <w:sz w:val="24"/>
          <w:szCs w:val="24"/>
          <w:lang w:val="en-GB"/>
        </w:rPr>
        <w:t xml:space="preserve">RESPONSE: </w:t>
      </w:r>
    </w:p>
    <w:p w14:paraId="037DC816" w14:textId="70EFC34D" w:rsidR="000D2A3F" w:rsidRPr="002F5FA1" w:rsidRDefault="00270913" w:rsidP="0075671C">
      <w:pPr>
        <w:autoSpaceDE w:val="0"/>
        <w:autoSpaceDN w:val="0"/>
        <w:adjustRightInd w:val="0"/>
        <w:rPr>
          <w:rFonts w:ascii="Times New Roman" w:hAnsi="Times New Roman" w:cs="Times New Roman"/>
          <w:i/>
          <w:color w:val="000000"/>
          <w:sz w:val="24"/>
          <w:szCs w:val="24"/>
        </w:rPr>
      </w:pPr>
      <w:r w:rsidRPr="002F5FA1">
        <w:rPr>
          <w:rFonts w:ascii="Times New Roman" w:hAnsi="Times New Roman" w:cs="Times New Roman"/>
          <w:i/>
          <w:sz w:val="24"/>
          <w:szCs w:val="24"/>
        </w:rPr>
        <w:t>We agree that ungulate numbers would enhance the paper, but w</w:t>
      </w:r>
      <w:r w:rsidR="00350376" w:rsidRPr="002F5FA1">
        <w:rPr>
          <w:rFonts w:ascii="Times New Roman" w:hAnsi="Times New Roman" w:cs="Times New Roman"/>
          <w:i/>
          <w:sz w:val="24"/>
          <w:szCs w:val="24"/>
        </w:rPr>
        <w:t>e do not have ungulate densities</w:t>
      </w:r>
      <w:r w:rsidR="002C2B74" w:rsidRPr="002F5FA1">
        <w:rPr>
          <w:rFonts w:ascii="Times New Roman" w:hAnsi="Times New Roman" w:cs="Times New Roman"/>
          <w:i/>
          <w:sz w:val="24"/>
          <w:szCs w:val="24"/>
        </w:rPr>
        <w:t xml:space="preserve"> for sites in Guam</w:t>
      </w:r>
      <w:r w:rsidR="00350376" w:rsidRPr="002F5FA1">
        <w:rPr>
          <w:rFonts w:ascii="Times New Roman" w:hAnsi="Times New Roman" w:cs="Times New Roman"/>
          <w:i/>
          <w:sz w:val="24"/>
          <w:szCs w:val="24"/>
        </w:rPr>
        <w:t>, and no natural resource agencies or other researchers have attempted to estimate ungulate densities on a wide scale in Guam</w:t>
      </w:r>
      <w:r w:rsidR="00D66043" w:rsidRPr="002F5FA1">
        <w:rPr>
          <w:rFonts w:ascii="Times New Roman" w:hAnsi="Times New Roman" w:cs="Times New Roman"/>
          <w:i/>
          <w:sz w:val="24"/>
          <w:szCs w:val="24"/>
        </w:rPr>
        <w:t>. One unpublished study from 2002 estimated deer abundance along abandoned runways on the Air Forc</w:t>
      </w:r>
      <w:r w:rsidR="002C2B74" w:rsidRPr="002F5FA1">
        <w:rPr>
          <w:rFonts w:ascii="Times New Roman" w:hAnsi="Times New Roman" w:cs="Times New Roman"/>
          <w:i/>
          <w:sz w:val="24"/>
          <w:szCs w:val="24"/>
        </w:rPr>
        <w:t>e Bas</w:t>
      </w:r>
      <w:r w:rsidR="00E71305" w:rsidRPr="002F5FA1">
        <w:rPr>
          <w:rFonts w:ascii="Times New Roman" w:hAnsi="Times New Roman" w:cs="Times New Roman"/>
          <w:i/>
          <w:sz w:val="24"/>
          <w:szCs w:val="24"/>
        </w:rPr>
        <w:t>e using spotlight counts from multiple vehicles (Knutson and Vogt 2002 unpublished). They estimated</w:t>
      </w:r>
      <w:r w:rsidR="002C2B74" w:rsidRPr="002F5FA1">
        <w:rPr>
          <w:rFonts w:ascii="Times New Roman" w:hAnsi="Times New Roman" w:cs="Times New Roman"/>
          <w:i/>
          <w:sz w:val="24"/>
          <w:szCs w:val="24"/>
        </w:rPr>
        <w:t xml:space="preserve"> </w:t>
      </w:r>
      <w:r w:rsidR="00E71305" w:rsidRPr="002F5FA1">
        <w:rPr>
          <w:rFonts w:ascii="Times New Roman" w:hAnsi="Times New Roman" w:cs="Times New Roman"/>
          <w:i/>
          <w:color w:val="000000"/>
          <w:sz w:val="24"/>
          <w:szCs w:val="24"/>
        </w:rPr>
        <w:t>1.83 deer per hectare (95% confidence interval = 1.44-2.21) and feral pig densities of 0.38 pigs per hectare (95% confidence interval = 0.20-0.55)</w:t>
      </w:r>
      <w:r w:rsidR="00520F98">
        <w:rPr>
          <w:rFonts w:ascii="Times New Roman" w:hAnsi="Times New Roman" w:cs="Times New Roman"/>
          <w:i/>
          <w:color w:val="000000"/>
          <w:sz w:val="24"/>
          <w:szCs w:val="24"/>
        </w:rPr>
        <w:t>, indicating that they were very dense in this area of Guam.</w:t>
      </w:r>
      <w:r w:rsidR="002D46FC" w:rsidRPr="002F5FA1">
        <w:rPr>
          <w:rFonts w:ascii="Times New Roman" w:hAnsi="Times New Roman" w:cs="Times New Roman"/>
          <w:i/>
          <w:color w:val="000000"/>
          <w:sz w:val="24"/>
          <w:szCs w:val="24"/>
        </w:rPr>
        <w:t xml:space="preserve"> This effort required multiple vehicles spotlighting along open runways. Much of the habitat that we sampled in is closed canopy with distance-limited visibility and no roadsides or open trails. While three of our sites were located on the same Air Force base</w:t>
      </w:r>
      <w:r w:rsidR="00A06623" w:rsidRPr="002F5FA1">
        <w:rPr>
          <w:rFonts w:ascii="Times New Roman" w:hAnsi="Times New Roman" w:cs="Times New Roman"/>
          <w:i/>
          <w:color w:val="000000"/>
          <w:sz w:val="24"/>
          <w:szCs w:val="24"/>
        </w:rPr>
        <w:t>, we could not reliably use Knutson and Vogt’s numbers for such different habitat type</w:t>
      </w:r>
      <w:r w:rsidR="00520F98">
        <w:rPr>
          <w:rFonts w:ascii="Times New Roman" w:hAnsi="Times New Roman" w:cs="Times New Roman"/>
          <w:i/>
          <w:color w:val="000000"/>
          <w:sz w:val="24"/>
          <w:szCs w:val="24"/>
        </w:rPr>
        <w:t>s</w:t>
      </w:r>
      <w:r w:rsidR="00A06623" w:rsidRPr="002F5FA1">
        <w:rPr>
          <w:rFonts w:ascii="Times New Roman" w:hAnsi="Times New Roman" w:cs="Times New Roman"/>
          <w:i/>
          <w:color w:val="000000"/>
          <w:sz w:val="24"/>
          <w:szCs w:val="24"/>
        </w:rPr>
        <w:t>.</w:t>
      </w:r>
      <w:r w:rsidR="00E4036E" w:rsidRPr="002F5FA1">
        <w:rPr>
          <w:rFonts w:ascii="Times New Roman" w:hAnsi="Times New Roman" w:cs="Times New Roman"/>
          <w:i/>
          <w:color w:val="000000"/>
          <w:sz w:val="24"/>
          <w:szCs w:val="24"/>
        </w:rPr>
        <w:t xml:space="preserve"> Further, there are few reliable and feasible methods for estimating ungulate densities in tropical forests</w:t>
      </w:r>
      <w:r w:rsidR="009A4A3F" w:rsidRPr="002F5FA1">
        <w:rPr>
          <w:rFonts w:ascii="Times New Roman" w:hAnsi="Times New Roman" w:cs="Times New Roman"/>
          <w:i/>
          <w:color w:val="000000"/>
          <w:sz w:val="24"/>
          <w:szCs w:val="24"/>
        </w:rPr>
        <w:t xml:space="preserve"> without knowing </w:t>
      </w:r>
      <w:r w:rsidRPr="002F5FA1">
        <w:rPr>
          <w:rFonts w:ascii="Times New Roman" w:hAnsi="Times New Roman" w:cs="Times New Roman"/>
          <w:i/>
          <w:color w:val="000000"/>
          <w:sz w:val="24"/>
          <w:szCs w:val="24"/>
        </w:rPr>
        <w:t xml:space="preserve">more about </w:t>
      </w:r>
      <w:r w:rsidR="009A4A3F" w:rsidRPr="002F5FA1">
        <w:rPr>
          <w:rFonts w:ascii="Times New Roman" w:hAnsi="Times New Roman" w:cs="Times New Roman"/>
          <w:i/>
          <w:color w:val="000000"/>
          <w:sz w:val="24"/>
          <w:szCs w:val="24"/>
        </w:rPr>
        <w:t xml:space="preserve">the natural history of </w:t>
      </w:r>
      <w:r w:rsidRPr="002F5FA1">
        <w:rPr>
          <w:rFonts w:ascii="Times New Roman" w:hAnsi="Times New Roman" w:cs="Times New Roman"/>
          <w:i/>
          <w:color w:val="000000"/>
          <w:sz w:val="24"/>
          <w:szCs w:val="24"/>
        </w:rPr>
        <w:t xml:space="preserve">the </w:t>
      </w:r>
      <w:r w:rsidR="009A4A3F" w:rsidRPr="002F5FA1">
        <w:rPr>
          <w:rFonts w:ascii="Times New Roman" w:hAnsi="Times New Roman" w:cs="Times New Roman"/>
          <w:i/>
          <w:color w:val="000000"/>
          <w:sz w:val="24"/>
          <w:szCs w:val="24"/>
        </w:rPr>
        <w:t>animal</w:t>
      </w:r>
      <w:r w:rsidRPr="002F5FA1">
        <w:rPr>
          <w:rFonts w:ascii="Times New Roman" w:hAnsi="Times New Roman" w:cs="Times New Roman"/>
          <w:i/>
          <w:color w:val="000000"/>
          <w:sz w:val="24"/>
          <w:szCs w:val="24"/>
        </w:rPr>
        <w:t>s</w:t>
      </w:r>
      <w:r w:rsidR="009A4A3F" w:rsidRPr="002F5FA1">
        <w:rPr>
          <w:rFonts w:ascii="Times New Roman" w:hAnsi="Times New Roman" w:cs="Times New Roman"/>
          <w:i/>
          <w:color w:val="000000"/>
          <w:sz w:val="24"/>
          <w:szCs w:val="24"/>
        </w:rPr>
        <w:t xml:space="preserve"> in this setting – for example, home range or average distance travelled for foraging</w:t>
      </w:r>
      <w:r w:rsidR="00B62EA4" w:rsidRPr="002F5FA1">
        <w:rPr>
          <w:rFonts w:ascii="Times New Roman" w:hAnsi="Times New Roman" w:cs="Times New Roman"/>
          <w:i/>
          <w:color w:val="000000"/>
          <w:sz w:val="24"/>
          <w:szCs w:val="24"/>
        </w:rPr>
        <w:t xml:space="preserve"> (</w:t>
      </w:r>
      <w:proofErr w:type="spellStart"/>
      <w:r w:rsidR="00B62EA4" w:rsidRPr="002F5FA1">
        <w:rPr>
          <w:rFonts w:ascii="Times New Roman" w:hAnsi="Times New Roman" w:cs="Times New Roman"/>
          <w:i/>
          <w:color w:val="000000"/>
          <w:sz w:val="24"/>
          <w:szCs w:val="24"/>
        </w:rPr>
        <w:t>Koster</w:t>
      </w:r>
      <w:proofErr w:type="spellEnd"/>
      <w:r w:rsidR="00B62EA4" w:rsidRPr="002F5FA1">
        <w:rPr>
          <w:rFonts w:ascii="Times New Roman" w:hAnsi="Times New Roman" w:cs="Times New Roman"/>
          <w:i/>
          <w:color w:val="000000"/>
          <w:sz w:val="24"/>
          <w:szCs w:val="24"/>
        </w:rPr>
        <w:t xml:space="preserve"> and Hart 1988, </w:t>
      </w:r>
      <w:proofErr w:type="spellStart"/>
      <w:r w:rsidR="00B62EA4" w:rsidRPr="002F5FA1">
        <w:rPr>
          <w:rFonts w:ascii="Times New Roman" w:hAnsi="Times New Roman" w:cs="Times New Roman"/>
          <w:i/>
          <w:color w:val="000000"/>
          <w:sz w:val="24"/>
          <w:szCs w:val="24"/>
        </w:rPr>
        <w:t>Jathanna</w:t>
      </w:r>
      <w:proofErr w:type="spellEnd"/>
      <w:r w:rsidR="00B62EA4" w:rsidRPr="002F5FA1">
        <w:rPr>
          <w:rFonts w:ascii="Times New Roman" w:hAnsi="Times New Roman" w:cs="Times New Roman"/>
          <w:i/>
          <w:color w:val="000000"/>
          <w:sz w:val="24"/>
          <w:szCs w:val="24"/>
        </w:rPr>
        <w:t xml:space="preserve"> et al. 2003, </w:t>
      </w:r>
      <w:proofErr w:type="spellStart"/>
      <w:r w:rsidR="00B62EA4" w:rsidRPr="002F5FA1">
        <w:rPr>
          <w:rFonts w:ascii="Times New Roman" w:hAnsi="Times New Roman" w:cs="Times New Roman"/>
          <w:i/>
          <w:color w:val="000000"/>
          <w:sz w:val="24"/>
          <w:szCs w:val="24"/>
        </w:rPr>
        <w:t>Carillo</w:t>
      </w:r>
      <w:proofErr w:type="spellEnd"/>
      <w:r w:rsidR="00B62EA4" w:rsidRPr="002F5FA1">
        <w:rPr>
          <w:rFonts w:ascii="Times New Roman" w:hAnsi="Times New Roman" w:cs="Times New Roman"/>
          <w:i/>
          <w:color w:val="000000"/>
          <w:sz w:val="24"/>
          <w:szCs w:val="24"/>
        </w:rPr>
        <w:t xml:space="preserve"> et al. 2008)</w:t>
      </w:r>
      <w:r w:rsidR="009A4A3F" w:rsidRPr="002F5FA1">
        <w:rPr>
          <w:rFonts w:ascii="Times New Roman" w:hAnsi="Times New Roman" w:cs="Times New Roman"/>
          <w:i/>
          <w:color w:val="000000"/>
          <w:sz w:val="24"/>
          <w:szCs w:val="24"/>
        </w:rPr>
        <w:t xml:space="preserve">. Therefore, we </w:t>
      </w:r>
      <w:r w:rsidRPr="002F5FA1">
        <w:rPr>
          <w:rFonts w:ascii="Times New Roman" w:hAnsi="Times New Roman" w:cs="Times New Roman"/>
          <w:i/>
          <w:color w:val="000000"/>
          <w:sz w:val="24"/>
          <w:szCs w:val="24"/>
        </w:rPr>
        <w:t>chose to use relative abundances between sites using</w:t>
      </w:r>
      <w:r w:rsidR="009A4A3F" w:rsidRPr="002F5FA1">
        <w:rPr>
          <w:rFonts w:ascii="Times New Roman" w:hAnsi="Times New Roman" w:cs="Times New Roman"/>
          <w:i/>
          <w:color w:val="000000"/>
          <w:sz w:val="24"/>
          <w:szCs w:val="24"/>
        </w:rPr>
        <w:t xml:space="preserve"> scat counts (other sign such as tracks are impossible to see on karst substrate</w:t>
      </w:r>
      <w:r w:rsidR="00D57843">
        <w:rPr>
          <w:rFonts w:ascii="Times New Roman" w:hAnsi="Times New Roman" w:cs="Times New Roman"/>
          <w:i/>
          <w:color w:val="000000"/>
          <w:sz w:val="24"/>
          <w:szCs w:val="24"/>
        </w:rPr>
        <w:t>).</w:t>
      </w:r>
      <w:r w:rsidR="009A4A3F" w:rsidRPr="002F5FA1">
        <w:rPr>
          <w:rFonts w:ascii="Times New Roman" w:hAnsi="Times New Roman" w:cs="Times New Roman"/>
          <w:i/>
          <w:color w:val="000000"/>
          <w:sz w:val="24"/>
          <w:szCs w:val="24"/>
        </w:rPr>
        <w:t xml:space="preserve"> We added this text</w:t>
      </w:r>
      <w:r w:rsidR="00D93A45" w:rsidRPr="002F5FA1">
        <w:rPr>
          <w:rFonts w:ascii="Times New Roman" w:hAnsi="Times New Roman" w:cs="Times New Roman"/>
          <w:i/>
          <w:color w:val="000000"/>
          <w:sz w:val="24"/>
          <w:szCs w:val="24"/>
        </w:rPr>
        <w:t xml:space="preserve"> to our methods section:</w:t>
      </w:r>
    </w:p>
    <w:p w14:paraId="0B71944A" w14:textId="77777777" w:rsidR="009A4A3F" w:rsidRPr="002F5FA1" w:rsidRDefault="009A4A3F" w:rsidP="0051509E">
      <w:pPr>
        <w:autoSpaceDE w:val="0"/>
        <w:autoSpaceDN w:val="0"/>
        <w:adjustRightInd w:val="0"/>
        <w:rPr>
          <w:rFonts w:ascii="Times New Roman" w:hAnsi="Times New Roman" w:cs="Times New Roman"/>
          <w:color w:val="000000"/>
          <w:sz w:val="24"/>
          <w:szCs w:val="24"/>
        </w:rPr>
      </w:pPr>
    </w:p>
    <w:p w14:paraId="0BB0F77A" w14:textId="77777777" w:rsidR="00C25031" w:rsidRPr="002F5FA1" w:rsidRDefault="00FA5B3E" w:rsidP="0051509E">
      <w:pPr>
        <w:autoSpaceDE w:val="0"/>
        <w:autoSpaceDN w:val="0"/>
        <w:adjustRightInd w:val="0"/>
        <w:rPr>
          <w:rFonts w:ascii="Times New Roman" w:hAnsi="Times New Roman" w:cs="Times New Roman"/>
          <w:i/>
          <w:sz w:val="24"/>
          <w:szCs w:val="24"/>
        </w:rPr>
      </w:pPr>
      <w:bookmarkStart w:id="0" w:name="_Hlk484092141"/>
      <w:r w:rsidRPr="002F5FA1">
        <w:rPr>
          <w:rFonts w:ascii="Times New Roman" w:hAnsi="Times New Roman" w:cs="Times New Roman"/>
          <w:i/>
          <w:sz w:val="24"/>
          <w:szCs w:val="24"/>
        </w:rPr>
        <w:t>“</w:t>
      </w:r>
      <w:bookmarkStart w:id="1" w:name="_Hlk484693648"/>
      <w:r w:rsidR="00541E14" w:rsidRPr="002F5FA1">
        <w:rPr>
          <w:rFonts w:ascii="Times New Roman" w:hAnsi="Times New Roman" w:cs="Times New Roman"/>
          <w:i/>
          <w:sz w:val="24"/>
          <w:szCs w:val="24"/>
        </w:rPr>
        <w:t>Actual ungulate densities in any habitat in Guam are unknown</w:t>
      </w:r>
      <w:r w:rsidR="00300A27" w:rsidRPr="002F5FA1">
        <w:rPr>
          <w:rFonts w:ascii="Times New Roman" w:hAnsi="Times New Roman" w:cs="Times New Roman"/>
          <w:i/>
          <w:sz w:val="24"/>
          <w:szCs w:val="24"/>
        </w:rPr>
        <w:t xml:space="preserve">, but thought to be very high. </w:t>
      </w:r>
      <w:r w:rsidR="00541E14" w:rsidRPr="002F5FA1">
        <w:rPr>
          <w:rFonts w:ascii="Times New Roman" w:hAnsi="Times New Roman" w:cs="Times New Roman"/>
          <w:i/>
          <w:sz w:val="24"/>
          <w:szCs w:val="24"/>
        </w:rPr>
        <w:t xml:space="preserve">  </w:t>
      </w:r>
      <w:r w:rsidR="000E4BF6" w:rsidRPr="002F5FA1">
        <w:rPr>
          <w:rFonts w:ascii="Times New Roman" w:hAnsi="Times New Roman" w:cs="Times New Roman"/>
          <w:i/>
          <w:sz w:val="24"/>
          <w:szCs w:val="24"/>
        </w:rPr>
        <w:t>E</w:t>
      </w:r>
      <w:r w:rsidR="00541E14" w:rsidRPr="002F5FA1">
        <w:rPr>
          <w:rFonts w:ascii="Times New Roman" w:hAnsi="Times New Roman" w:cs="Times New Roman"/>
          <w:i/>
          <w:sz w:val="24"/>
          <w:szCs w:val="24"/>
        </w:rPr>
        <w:t>stimates have rarely ever been attempted because common methods such as spot</w:t>
      </w:r>
    </w:p>
    <w:p w14:paraId="1F529960" w14:textId="307A5DC3" w:rsidR="00E71305" w:rsidRPr="002F5FA1" w:rsidRDefault="00541E14"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lighting, visual counts on transects, and aerial counts are </w:t>
      </w:r>
      <w:r w:rsidR="00F24484" w:rsidRPr="002F5FA1">
        <w:rPr>
          <w:rFonts w:ascii="Times New Roman" w:hAnsi="Times New Roman" w:cs="Times New Roman"/>
          <w:i/>
          <w:sz w:val="24"/>
          <w:szCs w:val="24"/>
        </w:rPr>
        <w:t xml:space="preserve">unreliable </w:t>
      </w:r>
      <w:r w:rsidRPr="002F5FA1">
        <w:rPr>
          <w:rFonts w:ascii="Times New Roman" w:hAnsi="Times New Roman" w:cs="Times New Roman"/>
          <w:i/>
          <w:sz w:val="24"/>
          <w:szCs w:val="24"/>
        </w:rPr>
        <w:t>in dense tropical forests</w:t>
      </w:r>
      <w:bookmarkEnd w:id="0"/>
      <w:proofErr w:type="gramStart"/>
      <w:r w:rsidR="00FA5B3E" w:rsidRPr="002F5FA1">
        <w:rPr>
          <w:rFonts w:ascii="Times New Roman" w:hAnsi="Times New Roman" w:cs="Times New Roman"/>
          <w:i/>
          <w:sz w:val="24"/>
          <w:szCs w:val="24"/>
        </w:rPr>
        <w:t>.</w:t>
      </w:r>
      <w:bookmarkEnd w:id="1"/>
      <w:r w:rsidR="00FA5B3E" w:rsidRPr="002F5FA1">
        <w:rPr>
          <w:rFonts w:ascii="Times New Roman" w:hAnsi="Times New Roman" w:cs="Times New Roman"/>
          <w:i/>
          <w:sz w:val="24"/>
          <w:szCs w:val="24"/>
        </w:rPr>
        <w:t>”</w:t>
      </w:r>
      <w:r w:rsidR="00D21019" w:rsidRPr="002F5FA1">
        <w:rPr>
          <w:rFonts w:ascii="Times New Roman" w:hAnsi="Times New Roman" w:cs="Times New Roman"/>
          <w:i/>
          <w:sz w:val="24"/>
          <w:szCs w:val="24"/>
        </w:rPr>
        <w:t>(</w:t>
      </w:r>
      <w:proofErr w:type="gramEnd"/>
      <w:r w:rsidR="00D21019" w:rsidRPr="002F5FA1">
        <w:rPr>
          <w:rFonts w:ascii="Times New Roman" w:hAnsi="Times New Roman" w:cs="Times New Roman"/>
          <w:i/>
          <w:sz w:val="24"/>
          <w:szCs w:val="24"/>
        </w:rPr>
        <w:t>Lines 153-156)</w:t>
      </w:r>
    </w:p>
    <w:p w14:paraId="3ED2BE15"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35D30D09" w14:textId="778A9104" w:rsidR="00541E14" w:rsidRPr="002F5FA1" w:rsidRDefault="00541E1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added this text to the Dis</w:t>
      </w:r>
      <w:r w:rsidR="00D93A45" w:rsidRPr="002F5FA1">
        <w:rPr>
          <w:rFonts w:ascii="Times New Roman" w:hAnsi="Times New Roman" w:cs="Times New Roman"/>
          <w:i/>
          <w:sz w:val="24"/>
          <w:szCs w:val="24"/>
          <w:lang w:val="en-GB"/>
        </w:rPr>
        <w:t>cussion:</w:t>
      </w:r>
    </w:p>
    <w:p w14:paraId="7CA7F133" w14:textId="69737363" w:rsidR="00541E14" w:rsidRPr="002F5FA1" w:rsidRDefault="00FA5B3E"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lastRenderedPageBreak/>
        <w:t>“</w:t>
      </w:r>
      <w:bookmarkStart w:id="2" w:name="_Hlk485215374"/>
      <w:r w:rsidR="00870831" w:rsidRPr="002F5FA1">
        <w:rPr>
          <w:rFonts w:ascii="Times New Roman" w:hAnsi="Times New Roman" w:cs="Times New Roman"/>
          <w:i/>
          <w:sz w:val="24"/>
          <w:szCs w:val="24"/>
        </w:rPr>
        <w:t>We know that pigs are present in these forests, and their wallows are abundant in ravine forests. However,</w:t>
      </w:r>
      <w:r w:rsidR="00541E14" w:rsidRPr="002F5FA1">
        <w:rPr>
          <w:rFonts w:ascii="Times New Roman" w:hAnsi="Times New Roman" w:cs="Times New Roman"/>
          <w:i/>
          <w:sz w:val="24"/>
          <w:szCs w:val="24"/>
        </w:rPr>
        <w:t xml:space="preserve"> unlike </w:t>
      </w:r>
      <w:bookmarkEnd w:id="2"/>
      <w:r w:rsidR="00541E14" w:rsidRPr="002F5FA1">
        <w:rPr>
          <w:rFonts w:ascii="Times New Roman" w:hAnsi="Times New Roman" w:cs="Times New Roman"/>
          <w:i/>
          <w:sz w:val="24"/>
          <w:szCs w:val="24"/>
        </w:rPr>
        <w:t xml:space="preserve">other forest types, the forest floor in a limestone karst forest is rocky and rigid </w:t>
      </w:r>
      <w:r w:rsidR="00541E14" w:rsidRPr="002F5FA1">
        <w:rPr>
          <w:rFonts w:ascii="Times New Roman" w:hAnsi="Times New Roman" w:cs="Times New Roman"/>
          <w:i/>
          <w:sz w:val="24"/>
          <w:szCs w:val="24"/>
        </w:rPr>
        <w:fldChar w:fldCharType="begin" w:fldLock="1"/>
      </w:r>
      <w:r w:rsidR="00541E14" w:rsidRPr="002F5FA1">
        <w:rPr>
          <w:rFonts w:ascii="Times New Roman" w:hAnsi="Times New Roman" w:cs="Times New Roman"/>
          <w:i/>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541E14" w:rsidRPr="002F5FA1">
        <w:rPr>
          <w:rFonts w:ascii="Times New Roman" w:hAnsi="Times New Roman" w:cs="Times New Roman"/>
          <w:i/>
          <w:sz w:val="24"/>
          <w:szCs w:val="24"/>
        </w:rPr>
        <w:fldChar w:fldCharType="separate"/>
      </w:r>
      <w:r w:rsidR="00541E14" w:rsidRPr="002F5FA1">
        <w:rPr>
          <w:rFonts w:ascii="Times New Roman" w:hAnsi="Times New Roman" w:cs="Times New Roman"/>
          <w:i/>
          <w:sz w:val="24"/>
          <w:szCs w:val="24"/>
        </w:rPr>
        <w:t>[29,31]</w:t>
      </w:r>
      <w:r w:rsidR="00541E14" w:rsidRPr="002F5FA1">
        <w:rPr>
          <w:rFonts w:ascii="Times New Roman" w:hAnsi="Times New Roman" w:cs="Times New Roman"/>
          <w:i/>
          <w:sz w:val="24"/>
          <w:szCs w:val="24"/>
        </w:rPr>
        <w:fldChar w:fldCharType="end"/>
      </w:r>
      <w:r w:rsidR="00541E14" w:rsidRPr="002F5FA1">
        <w:rPr>
          <w:rFonts w:ascii="Times New Roman" w:hAnsi="Times New Roman" w:cs="Times New Roman"/>
          <w:i/>
          <w:sz w:val="24"/>
          <w:szCs w:val="24"/>
        </w:rPr>
        <w:t>, which would be difficult for pigs to root and wallow in, thereby limiting the extent of their damage to seedlings.</w:t>
      </w:r>
      <w:r w:rsidR="003861E1" w:rsidRPr="002F5FA1">
        <w:rPr>
          <w:rFonts w:ascii="Times New Roman" w:hAnsi="Times New Roman" w:cs="Times New Roman"/>
          <w:i/>
          <w:sz w:val="24"/>
          <w:szCs w:val="24"/>
        </w:rPr>
        <w:t xml:space="preserve"> </w:t>
      </w:r>
      <w:r w:rsidR="003861E1" w:rsidRPr="00D57843">
        <w:rPr>
          <w:rFonts w:ascii="Times New Roman" w:hAnsi="Times New Roman" w:cs="Times New Roman"/>
          <w:i/>
          <w:sz w:val="24"/>
          <w:szCs w:val="24"/>
        </w:rPr>
        <w:t xml:space="preserve">In contrast, feral pigs in Hawaii and Malaysia cause seedling mortality, increase erosion, affect biogeochemical cycling, and spread invasive plants </w:t>
      </w:r>
      <w:r w:rsidR="003861E1" w:rsidRPr="00D57843">
        <w:rPr>
          <w:rFonts w:ascii="Times New Roman" w:hAnsi="Times New Roman" w:cs="Times New Roman"/>
          <w:i/>
          <w:sz w:val="24"/>
          <w:szCs w:val="24"/>
        </w:rPr>
        <w:fldChar w:fldCharType="begin" w:fldLock="1"/>
      </w:r>
      <w:r w:rsidR="003861E1" w:rsidRPr="00D57843">
        <w:rPr>
          <w:rFonts w:ascii="Times New Roman" w:hAnsi="Times New Roman" w:cs="Times New Roman"/>
          <w:i/>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3861E1" w:rsidRPr="00D57843">
        <w:rPr>
          <w:rFonts w:ascii="Times New Roman" w:hAnsi="Times New Roman" w:cs="Times New Roman"/>
          <w:i/>
          <w:sz w:val="24"/>
          <w:szCs w:val="24"/>
        </w:rPr>
        <w:fldChar w:fldCharType="separate"/>
      </w:r>
      <w:r w:rsidR="003861E1" w:rsidRPr="00D57843">
        <w:rPr>
          <w:rFonts w:ascii="Times New Roman" w:hAnsi="Times New Roman" w:cs="Times New Roman"/>
          <w:i/>
          <w:sz w:val="24"/>
          <w:szCs w:val="24"/>
        </w:rPr>
        <w:t>[17,37-39]</w:t>
      </w:r>
      <w:r w:rsidR="003861E1" w:rsidRPr="00D57843">
        <w:rPr>
          <w:rFonts w:ascii="Times New Roman" w:hAnsi="Times New Roman" w:cs="Times New Roman"/>
          <w:i/>
          <w:sz w:val="24"/>
          <w:szCs w:val="24"/>
        </w:rPr>
        <w:fldChar w:fldCharType="end"/>
      </w:r>
      <w:r w:rsidR="003861E1" w:rsidRPr="00D57843">
        <w:rPr>
          <w:rFonts w:ascii="Times New Roman" w:hAnsi="Times New Roman" w:cs="Times New Roman"/>
          <w:i/>
          <w:sz w:val="24"/>
          <w:szCs w:val="24"/>
        </w:rPr>
        <w:t>. These damaging processes are unlikely to impact the rocky substrates in limestone karst forests. Removing pigs in Guam could have detrimental effects to plant species that have been limited by the lack of dispersers, especially in limestone karst forests</w:t>
      </w:r>
      <w:r w:rsidR="00270161" w:rsidRPr="00D57843">
        <w:rPr>
          <w:rFonts w:ascii="Times New Roman" w:hAnsi="Times New Roman" w:cs="Times New Roman"/>
          <w:i/>
          <w:sz w:val="24"/>
          <w:szCs w:val="24"/>
        </w:rPr>
        <w:t xml:space="preserve">, </w:t>
      </w:r>
      <w:bookmarkStart w:id="3" w:name="_Hlk485216069"/>
      <w:r w:rsidR="00270161" w:rsidRPr="00D57843">
        <w:rPr>
          <w:rFonts w:ascii="Times New Roman" w:hAnsi="Times New Roman" w:cs="Times New Roman"/>
          <w:i/>
          <w:sz w:val="24"/>
          <w:szCs w:val="24"/>
        </w:rPr>
        <w:t>where they are less likely to cause damage through rooting and wallowing</w:t>
      </w:r>
      <w:r w:rsidR="003861E1" w:rsidRPr="00D57843">
        <w:rPr>
          <w:rFonts w:ascii="Times New Roman" w:hAnsi="Times New Roman" w:cs="Times New Roman"/>
          <w:i/>
          <w:sz w:val="24"/>
          <w:szCs w:val="24"/>
        </w:rPr>
        <w:t>.</w:t>
      </w:r>
      <w:bookmarkEnd w:id="3"/>
      <w:r w:rsidRPr="00D57843">
        <w:rPr>
          <w:rFonts w:ascii="Times New Roman" w:hAnsi="Times New Roman" w:cs="Times New Roman"/>
          <w:i/>
          <w:sz w:val="24"/>
          <w:szCs w:val="24"/>
        </w:rPr>
        <w:t>”</w:t>
      </w:r>
      <w:r w:rsidR="00D93A45" w:rsidRPr="002F5FA1">
        <w:rPr>
          <w:rFonts w:ascii="Times New Roman" w:hAnsi="Times New Roman" w:cs="Times New Roman"/>
          <w:i/>
          <w:sz w:val="24"/>
          <w:szCs w:val="24"/>
        </w:rPr>
        <w:t xml:space="preserve"> (Lines 277-283)</w:t>
      </w:r>
    </w:p>
    <w:p w14:paraId="51DD370C"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2E95BB93" w14:textId="418135A6" w:rsidR="0006705A" w:rsidRPr="002F5FA1" w:rsidRDefault="0006705A"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As for origin of pigs and deer, we added th</w:t>
      </w:r>
      <w:r w:rsidR="00D93A45" w:rsidRPr="002F5FA1">
        <w:rPr>
          <w:rFonts w:ascii="Times New Roman" w:hAnsi="Times New Roman" w:cs="Times New Roman"/>
          <w:i/>
          <w:sz w:val="24"/>
          <w:szCs w:val="24"/>
          <w:lang w:val="en-GB"/>
        </w:rPr>
        <w:t>is sentence to the Introduction:</w:t>
      </w:r>
    </w:p>
    <w:p w14:paraId="4149C5AD" w14:textId="77777777" w:rsidR="0006705A" w:rsidRPr="002F5FA1" w:rsidRDefault="0006705A" w:rsidP="0051509E">
      <w:pPr>
        <w:autoSpaceDE w:val="0"/>
        <w:autoSpaceDN w:val="0"/>
        <w:adjustRightInd w:val="0"/>
        <w:rPr>
          <w:rFonts w:ascii="Times New Roman" w:hAnsi="Times New Roman" w:cs="Times New Roman"/>
          <w:i/>
          <w:sz w:val="24"/>
          <w:szCs w:val="24"/>
          <w:lang w:val="en-GB"/>
        </w:rPr>
      </w:pPr>
    </w:p>
    <w:p w14:paraId="46315E6E" w14:textId="5C64C91A" w:rsidR="0006705A" w:rsidRPr="002F5FA1" w:rsidRDefault="00D57843" w:rsidP="0051509E">
      <w:p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w:t>
      </w:r>
      <w:r w:rsidR="0006705A" w:rsidRPr="002F5FA1">
        <w:rPr>
          <w:rFonts w:ascii="Times New Roman" w:hAnsi="Times New Roman" w:cs="Times New Roman"/>
          <w:i/>
          <w:sz w:val="24"/>
          <w:szCs w:val="24"/>
        </w:rPr>
        <w:t>Deer were introduced by a colonial Spanish governor in 1772, and feral pigs are believed to be descended from livestock first brought on Spanish ships in the mid-1600’s [20,27].</w:t>
      </w:r>
      <w:r w:rsidR="00AD2D1D" w:rsidRPr="002F5FA1">
        <w:rPr>
          <w:rFonts w:ascii="Times New Roman" w:hAnsi="Times New Roman" w:cs="Times New Roman"/>
          <w:i/>
          <w:sz w:val="24"/>
          <w:szCs w:val="24"/>
        </w:rPr>
        <w:t xml:space="preserve"> </w:t>
      </w:r>
      <w:bookmarkStart w:id="4" w:name="_Hlk485372187"/>
      <w:r w:rsidR="00AD2D1D" w:rsidRPr="002F5FA1">
        <w:rPr>
          <w:rFonts w:ascii="Times New Roman" w:hAnsi="Times New Roman" w:cs="Times New Roman"/>
          <w:i/>
          <w:sz w:val="24"/>
          <w:szCs w:val="24"/>
        </w:rPr>
        <w:t xml:space="preserve">We have no evidence that wild boar </w:t>
      </w:r>
      <w:proofErr w:type="gramStart"/>
      <w:r w:rsidR="00AD2D1D" w:rsidRPr="002F5FA1">
        <w:rPr>
          <w:rFonts w:ascii="Times New Roman" w:hAnsi="Times New Roman" w:cs="Times New Roman"/>
          <w:i/>
          <w:sz w:val="24"/>
          <w:szCs w:val="24"/>
        </w:rPr>
        <w:t>have</w:t>
      </w:r>
      <w:proofErr w:type="gramEnd"/>
      <w:r w:rsidR="00AD2D1D" w:rsidRPr="002F5FA1">
        <w:rPr>
          <w:rFonts w:ascii="Times New Roman" w:hAnsi="Times New Roman" w:cs="Times New Roman"/>
          <w:i/>
          <w:sz w:val="24"/>
          <w:szCs w:val="24"/>
        </w:rPr>
        <w:t xml:space="preserve"> ever been introduced to Guam.</w:t>
      </w:r>
      <w:bookmarkEnd w:id="4"/>
      <w:r>
        <w:rPr>
          <w:rFonts w:ascii="Times New Roman" w:hAnsi="Times New Roman" w:cs="Times New Roman"/>
          <w:i/>
          <w:sz w:val="24"/>
          <w:szCs w:val="24"/>
        </w:rPr>
        <w:t>”</w:t>
      </w:r>
      <w:r w:rsidR="00D610B7" w:rsidRPr="002F5FA1">
        <w:rPr>
          <w:rFonts w:ascii="Times New Roman" w:hAnsi="Times New Roman" w:cs="Times New Roman"/>
          <w:i/>
          <w:sz w:val="24"/>
          <w:szCs w:val="24"/>
        </w:rPr>
        <w:t xml:space="preserve"> (Lines 55-59)</w:t>
      </w:r>
    </w:p>
    <w:p w14:paraId="19052E54" w14:textId="048DEAFA" w:rsidR="00D93A45" w:rsidRPr="002F5FA1" w:rsidRDefault="00D93A45"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6F0080F8" w14:textId="537C3762" w:rsidR="0006705A" w:rsidRPr="002F5FA1" w:rsidRDefault="0006705A" w:rsidP="0051509E">
      <w:pPr>
        <w:autoSpaceDE w:val="0"/>
        <w:autoSpaceDN w:val="0"/>
        <w:adjustRightInd w:val="0"/>
        <w:rPr>
          <w:rFonts w:ascii="Times New Roman" w:hAnsi="Times New Roman" w:cs="Times New Roman"/>
          <w:i/>
          <w:sz w:val="24"/>
          <w:szCs w:val="24"/>
          <w:lang w:val="en-GB"/>
        </w:rPr>
      </w:pPr>
    </w:p>
    <w:p w14:paraId="5F659E24" w14:textId="5A851CF7" w:rsidR="00D93A45" w:rsidRPr="00D57843" w:rsidRDefault="00D93A45" w:rsidP="0051509E">
      <w:pPr>
        <w:autoSpaceDE w:val="0"/>
        <w:autoSpaceDN w:val="0"/>
        <w:adjustRightInd w:val="0"/>
        <w:rPr>
          <w:rFonts w:ascii="Times New Roman" w:hAnsi="Times New Roman" w:cs="Times New Roman"/>
          <w:sz w:val="24"/>
          <w:szCs w:val="24"/>
          <w:lang w:val="en-GB"/>
        </w:rPr>
      </w:pPr>
      <w:r w:rsidRPr="00D57843">
        <w:rPr>
          <w:rFonts w:ascii="Times New Roman" w:hAnsi="Times New Roman" w:cs="Times New Roman"/>
          <w:sz w:val="24"/>
          <w:szCs w:val="24"/>
          <w:lang w:val="en-GB"/>
        </w:rPr>
        <w:t>Reviewer 1</w:t>
      </w:r>
      <w:r w:rsidR="006A4D77" w:rsidRPr="00D57843">
        <w:rPr>
          <w:rFonts w:ascii="Times New Roman" w:hAnsi="Times New Roman" w:cs="Times New Roman"/>
          <w:sz w:val="24"/>
          <w:szCs w:val="24"/>
          <w:lang w:val="en-GB"/>
        </w:rPr>
        <w:t>:</w:t>
      </w:r>
    </w:p>
    <w:p w14:paraId="0160903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2) </w:t>
      </w:r>
      <w:r w:rsidRPr="002F5FA1">
        <w:rPr>
          <w:rFonts w:ascii="Times New Roman" w:hAnsi="Times New Roman" w:cs="Times New Roman"/>
          <w:b/>
          <w:bCs/>
          <w:sz w:val="24"/>
          <w:szCs w:val="24"/>
          <w:lang w:val="en-GB"/>
        </w:rPr>
        <w:t>Interpretation of results</w:t>
      </w:r>
      <w:r w:rsidRPr="002F5FA1">
        <w:rPr>
          <w:rFonts w:ascii="Times New Roman" w:hAnsi="Times New Roman" w:cs="Times New Roman"/>
          <w:sz w:val="24"/>
          <w:szCs w:val="24"/>
          <w:lang w:val="en-GB"/>
        </w:rPr>
        <w:t>: I feel like the authors did a pretty good job of framing this study</w:t>
      </w:r>
    </w:p>
    <w:p w14:paraId="7089A45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as a novel ecosystem consisting of a mixture of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trees, and two</w:t>
      </w:r>
    </w:p>
    <w:p w14:paraId="6B734C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However, they go on to interpret almost all of their results based on</w:t>
      </w:r>
    </w:p>
    <w:p w14:paraId="41495DF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native vs. non-native plants, and in doing so I feel like they get away from the novel</w:t>
      </w:r>
    </w:p>
    <w:p w14:paraId="36A622B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story and muddy the water. For example, a lot of attention is given to seed</w:t>
      </w:r>
    </w:p>
    <w:p w14:paraId="1E8DE45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dispersal of native species over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species in Results. Table 2 and Fig. 2 tell me a</w:t>
      </w:r>
    </w:p>
    <w:p w14:paraId="447D1F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different story: that pigs disperse a lot of a single native species (</w:t>
      </w:r>
      <w:proofErr w:type="spellStart"/>
      <w:r w:rsidRPr="002F5FA1">
        <w:rPr>
          <w:rFonts w:ascii="Times New Roman" w:hAnsi="Times New Roman" w:cs="Times New Roman"/>
          <w:i/>
          <w:iCs/>
          <w:sz w:val="24"/>
          <w:szCs w:val="24"/>
          <w:lang w:val="en-GB"/>
        </w:rPr>
        <w:t>Morinda</w:t>
      </w:r>
      <w:proofErr w:type="spellEnd"/>
      <w:r w:rsidRPr="002F5FA1">
        <w:rPr>
          <w:rFonts w:ascii="Times New Roman" w:hAnsi="Times New Roman" w:cs="Times New Roman"/>
          <w:i/>
          <w:iCs/>
          <w:sz w:val="24"/>
          <w:szCs w:val="24"/>
          <w:lang w:val="en-GB"/>
        </w:rPr>
        <w:t xml:space="preserve"> </w:t>
      </w:r>
      <w:proofErr w:type="spellStart"/>
      <w:r w:rsidRPr="002F5FA1">
        <w:rPr>
          <w:rFonts w:ascii="Times New Roman" w:hAnsi="Times New Roman" w:cs="Times New Roman"/>
          <w:i/>
          <w:iCs/>
          <w:sz w:val="24"/>
          <w:szCs w:val="24"/>
          <w:lang w:val="en-GB"/>
        </w:rPr>
        <w:t>citrifolia</w:t>
      </w:r>
      <w:proofErr w:type="spellEnd"/>
      <w:r w:rsidRPr="002F5FA1">
        <w:rPr>
          <w:rFonts w:ascii="Times New Roman" w:hAnsi="Times New Roman" w:cs="Times New Roman"/>
          <w:sz w:val="24"/>
          <w:szCs w:val="24"/>
          <w:lang w:val="en-GB"/>
        </w:rPr>
        <w:t>), but</w:t>
      </w:r>
    </w:p>
    <w:p w14:paraId="0F3F279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primarily disperse non-native species. In the context of a novel ecosystem I think this is fine,</w:t>
      </w:r>
    </w:p>
    <w:p w14:paraId="04DE60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but as presented it comes across as a hold-over from a prior version of the manuscript where</w:t>
      </w:r>
    </w:p>
    <w:p w14:paraId="622766D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the focus was on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and not novel ecosystems? I feel like the authors miss</w:t>
      </w:r>
    </w:p>
    <w:p w14:paraId="1CA0DCA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 really nice opportunity to consider seed dispersal from the viewpoint of life history</w:t>
      </w:r>
    </w:p>
    <w:p w14:paraId="623E0C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characteristics instead of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which would fit well into the novel ecosystem</w:t>
      </w:r>
    </w:p>
    <w:p w14:paraId="017ADA1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context. For example, it appears that all of the seed dispersed by pigs are from trees with</w:t>
      </w:r>
    </w:p>
    <w:p w14:paraId="610C953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fleshy fruits (which makes sense for pigs to disperse). Why not present the results then </w:t>
      </w:r>
      <w:proofErr w:type="gramStart"/>
      <w:r w:rsidRPr="002F5FA1">
        <w:rPr>
          <w:rFonts w:ascii="Times New Roman" w:hAnsi="Times New Roman" w:cs="Times New Roman"/>
          <w:sz w:val="24"/>
          <w:szCs w:val="24"/>
          <w:lang w:val="en-GB"/>
        </w:rPr>
        <w:t>based</w:t>
      </w:r>
      <w:proofErr w:type="gramEnd"/>
    </w:p>
    <w:p w14:paraId="3AC647E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the life history characteristics of the tree species, and not the simply dichotomy of native</w:t>
      </w:r>
    </w:p>
    <w:p w14:paraId="63C1998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You do a good job of setting this up as an important question to ask in a novel</w:t>
      </w:r>
    </w:p>
    <w:p w14:paraId="152B88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in the Introduction, but then get away from that context in the interpretation of</w:t>
      </w:r>
    </w:p>
    <w:p w14:paraId="421C2E95" w14:textId="76886152"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results.</w:t>
      </w:r>
    </w:p>
    <w:p w14:paraId="690A73A9" w14:textId="77777777" w:rsidR="000550C2" w:rsidRPr="002F5FA1" w:rsidRDefault="000550C2" w:rsidP="0051509E">
      <w:pPr>
        <w:autoSpaceDE w:val="0"/>
        <w:autoSpaceDN w:val="0"/>
        <w:adjustRightInd w:val="0"/>
        <w:rPr>
          <w:rFonts w:ascii="Times New Roman" w:hAnsi="Times New Roman" w:cs="Times New Roman"/>
          <w:sz w:val="24"/>
          <w:szCs w:val="24"/>
          <w:lang w:val="en-GB"/>
        </w:rPr>
      </w:pPr>
    </w:p>
    <w:p w14:paraId="4E33E431" w14:textId="060AC1B9" w:rsidR="00F07E1E" w:rsidRPr="002F5FA1" w:rsidRDefault="000550C2"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544CCDE1" w14:textId="4B6E1B65" w:rsidR="00040B16"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these suggestions about how to frame the results in a more compelling manner</w:t>
      </w:r>
      <w:r w:rsidR="00040B16" w:rsidRPr="002F5FA1">
        <w:rPr>
          <w:rFonts w:ascii="Times New Roman" w:hAnsi="Times New Roman" w:cs="Times New Roman"/>
          <w:i/>
          <w:sz w:val="24"/>
          <w:szCs w:val="24"/>
          <w:lang w:val="en-GB"/>
        </w:rPr>
        <w:t xml:space="preserve"> consistent with our novel ecosystem approach of viewing the ecosystem</w:t>
      </w:r>
      <w:r w:rsidRPr="002F5FA1">
        <w:rPr>
          <w:rFonts w:ascii="Times New Roman" w:hAnsi="Times New Roman" w:cs="Times New Roman"/>
          <w:i/>
          <w:sz w:val="24"/>
          <w:szCs w:val="24"/>
          <w:lang w:val="en-GB"/>
        </w:rPr>
        <w:t>.</w:t>
      </w:r>
      <w:r w:rsidR="00040B16" w:rsidRPr="002F5FA1">
        <w:rPr>
          <w:rFonts w:ascii="Times New Roman" w:hAnsi="Times New Roman" w:cs="Times New Roman"/>
          <w:i/>
          <w:sz w:val="24"/>
          <w:szCs w:val="24"/>
          <w:lang w:val="en-GB"/>
        </w:rPr>
        <w:t xml:space="preserve"> We focused on the native/non-native distinction in part because one of the major impacts of pigs in Hawaii is their role in dispersing invasive plants, and therefore we have retained some discussion of the native/non-native distinction. However, we </w:t>
      </w:r>
      <w:r w:rsidR="00F53D10" w:rsidRPr="002F5FA1">
        <w:rPr>
          <w:rFonts w:ascii="Times New Roman" w:hAnsi="Times New Roman" w:cs="Times New Roman"/>
          <w:i/>
          <w:sz w:val="24"/>
          <w:szCs w:val="24"/>
          <w:lang w:val="en-GB"/>
        </w:rPr>
        <w:t>added some information on the properties of these species as well as what we know of s</w:t>
      </w:r>
      <w:r w:rsidR="00D57843">
        <w:rPr>
          <w:rFonts w:ascii="Times New Roman" w:hAnsi="Times New Roman" w:cs="Times New Roman"/>
          <w:i/>
          <w:sz w:val="24"/>
          <w:szCs w:val="24"/>
          <w:lang w:val="en-GB"/>
        </w:rPr>
        <w:t>pecies traits to the Discussion.</w:t>
      </w:r>
      <w:r w:rsidR="00D57843" w:rsidRPr="002F5FA1">
        <w:rPr>
          <w:rFonts w:ascii="Times New Roman" w:hAnsi="Times New Roman" w:cs="Times New Roman"/>
          <w:i/>
          <w:sz w:val="24"/>
          <w:szCs w:val="24"/>
          <w:lang w:val="en-GB"/>
        </w:rPr>
        <w:t xml:space="preserve"> </w:t>
      </w:r>
    </w:p>
    <w:p w14:paraId="07D5721E" w14:textId="14AB4ECB" w:rsidR="000550C2"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Although no studies that we know of have addressed the questions of natural defences directly</w:t>
      </w:r>
      <w:r w:rsidR="00F07E1E" w:rsidRPr="002F5FA1">
        <w:rPr>
          <w:rFonts w:ascii="Times New Roman" w:hAnsi="Times New Roman" w:cs="Times New Roman"/>
          <w:i/>
          <w:sz w:val="24"/>
          <w:szCs w:val="24"/>
          <w:lang w:val="en-GB"/>
        </w:rPr>
        <w:t>,</w:t>
      </w:r>
      <w:r w:rsidR="00065874" w:rsidRPr="002F5FA1">
        <w:rPr>
          <w:rFonts w:ascii="Times New Roman" w:hAnsi="Times New Roman" w:cs="Times New Roman"/>
          <w:i/>
          <w:sz w:val="24"/>
          <w:szCs w:val="24"/>
          <w:lang w:val="en-GB"/>
        </w:rPr>
        <w:t xml:space="preserve"> we know that Guam’s native flora have</w:t>
      </w:r>
      <w:r w:rsidR="00F07E1E"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 xml:space="preserve">that have evolved in the absence of large herbivores </w:t>
      </w:r>
      <w:r w:rsidR="00065874" w:rsidRPr="002F5FA1">
        <w:rPr>
          <w:rFonts w:ascii="Times New Roman" w:hAnsi="Times New Roman" w:cs="Times New Roman"/>
          <w:i/>
          <w:sz w:val="24"/>
          <w:szCs w:val="24"/>
          <w:lang w:val="en-GB"/>
        </w:rPr>
        <w:lastRenderedPageBreak/>
        <w:t>common to continental systems consistent with the native flora</w:t>
      </w:r>
      <w:r w:rsidR="000550C2" w:rsidRPr="002F5FA1">
        <w:rPr>
          <w:rFonts w:ascii="Times New Roman" w:hAnsi="Times New Roman" w:cs="Times New Roman"/>
          <w:i/>
          <w:sz w:val="24"/>
          <w:szCs w:val="24"/>
          <w:lang w:val="en-GB"/>
        </w:rPr>
        <w:t xml:space="preserve"> of many remote oceanic islands </w:t>
      </w:r>
      <w:r w:rsidR="00065874" w:rsidRPr="002F5FA1">
        <w:rPr>
          <w:rFonts w:ascii="Times New Roman" w:hAnsi="Times New Roman" w:cs="Times New Roman"/>
          <w:i/>
          <w:sz w:val="24"/>
          <w:szCs w:val="24"/>
          <w:lang w:val="en-GB"/>
        </w:rPr>
        <w:t>(</w:t>
      </w:r>
      <w:proofErr w:type="spellStart"/>
      <w:r w:rsidR="00065874" w:rsidRPr="002F5FA1">
        <w:rPr>
          <w:rFonts w:ascii="Times New Roman" w:hAnsi="Times New Roman" w:cs="Times New Roman"/>
          <w:i/>
          <w:sz w:val="24"/>
          <w:szCs w:val="24"/>
          <w:lang w:val="en-GB"/>
        </w:rPr>
        <w:t>Courchamp</w:t>
      </w:r>
      <w:proofErr w:type="spellEnd"/>
      <w:r w:rsidR="00D4004F" w:rsidRPr="002F5FA1">
        <w:rPr>
          <w:rFonts w:ascii="Times New Roman" w:hAnsi="Times New Roman" w:cs="Times New Roman"/>
          <w:i/>
          <w:sz w:val="24"/>
          <w:szCs w:val="24"/>
          <w:lang w:val="en-GB"/>
        </w:rPr>
        <w:t xml:space="preserve"> 2003)</w:t>
      </w:r>
      <w:r w:rsidR="0075671C" w:rsidRPr="002F5FA1">
        <w:rPr>
          <w:rFonts w:ascii="Times New Roman" w:hAnsi="Times New Roman" w:cs="Times New Roman"/>
          <w:i/>
          <w:sz w:val="24"/>
          <w:szCs w:val="24"/>
          <w:lang w:val="en-GB"/>
        </w:rPr>
        <w:t xml:space="preserve">. </w:t>
      </w:r>
      <w:r w:rsidR="00D4004F" w:rsidRPr="002F5FA1">
        <w:rPr>
          <w:rFonts w:ascii="Times New Roman" w:hAnsi="Times New Roman" w:cs="Times New Roman"/>
          <w:i/>
          <w:sz w:val="24"/>
          <w:szCs w:val="24"/>
          <w:lang w:val="en-GB"/>
        </w:rPr>
        <w:t>They have no evident physical defences. We have no definitive answer for why deer avoided thes</w:t>
      </w:r>
      <w:r w:rsidR="00EE564A" w:rsidRPr="002F5FA1">
        <w:rPr>
          <w:rFonts w:ascii="Times New Roman" w:hAnsi="Times New Roman" w:cs="Times New Roman"/>
          <w:i/>
          <w:sz w:val="24"/>
          <w:szCs w:val="24"/>
          <w:lang w:val="en-GB"/>
        </w:rPr>
        <w:t xml:space="preserve">e species in our seedling plots and, therefore, </w:t>
      </w:r>
      <w:r w:rsidR="000550C2" w:rsidRPr="002F5FA1">
        <w:rPr>
          <w:rFonts w:ascii="Times New Roman" w:hAnsi="Times New Roman" w:cs="Times New Roman"/>
          <w:i/>
          <w:sz w:val="24"/>
          <w:szCs w:val="24"/>
          <w:lang w:val="en-GB"/>
        </w:rPr>
        <w:t>do not detail conclusions concerning</w:t>
      </w:r>
      <w:r w:rsidR="00EE564A" w:rsidRPr="002F5FA1">
        <w:rPr>
          <w:rFonts w:ascii="Times New Roman" w:hAnsi="Times New Roman" w:cs="Times New Roman"/>
          <w:i/>
          <w:sz w:val="24"/>
          <w:szCs w:val="24"/>
          <w:lang w:val="en-GB"/>
        </w:rPr>
        <w:t xml:space="preserve"> their chemical composition.</w:t>
      </w:r>
      <w:r w:rsidR="00C20232" w:rsidRPr="002F5FA1">
        <w:rPr>
          <w:rFonts w:ascii="Times New Roman" w:hAnsi="Times New Roman" w:cs="Times New Roman"/>
          <w:i/>
          <w:sz w:val="24"/>
          <w:szCs w:val="24"/>
          <w:lang w:val="en-GB"/>
        </w:rPr>
        <w:t xml:space="preserve"> </w:t>
      </w:r>
      <w:r w:rsidR="000550C2" w:rsidRPr="002F5FA1">
        <w:rPr>
          <w:rFonts w:ascii="Times New Roman" w:hAnsi="Times New Roman" w:cs="Times New Roman"/>
          <w:i/>
          <w:sz w:val="24"/>
          <w:szCs w:val="24"/>
          <w:lang w:val="en-GB"/>
        </w:rPr>
        <w:t>However, we included some new citations on species’ traits and chemical composition in a new paragraph of the Discussion:</w:t>
      </w:r>
    </w:p>
    <w:p w14:paraId="0AFA7B25" w14:textId="4652F329" w:rsidR="000550C2" w:rsidRPr="002F5FA1" w:rsidRDefault="000550C2" w:rsidP="0051509E">
      <w:pPr>
        <w:autoSpaceDE w:val="0"/>
        <w:autoSpaceDN w:val="0"/>
        <w:adjustRightInd w:val="0"/>
        <w:rPr>
          <w:rFonts w:ascii="Times New Roman" w:hAnsi="Times New Roman" w:cs="Times New Roman"/>
          <w:i/>
          <w:sz w:val="24"/>
          <w:szCs w:val="24"/>
          <w:lang w:val="en-GB"/>
        </w:rPr>
      </w:pPr>
    </w:p>
    <w:p w14:paraId="774758FD" w14:textId="016ACF00"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“Beyond ecology or status as native or non-native, traits of the plant species themselves turned out to be predictive of how they were affected by either deer or pigs. As mentioned above, </w:t>
      </w:r>
      <w:r w:rsidRPr="00D57843">
        <w:rPr>
          <w:rFonts w:ascii="Times New Roman" w:hAnsi="Times New Roman" w:cs="Times New Roman"/>
          <w:sz w:val="24"/>
          <w:szCs w:val="24"/>
          <w:lang w:val="en-GB"/>
        </w:rPr>
        <w:t xml:space="preserve">M. </w:t>
      </w:r>
      <w:proofErr w:type="spellStart"/>
      <w:r w:rsidRPr="00D57843">
        <w:rPr>
          <w:rFonts w:ascii="Times New Roman" w:hAnsi="Times New Roman" w:cs="Times New Roman"/>
          <w:sz w:val="24"/>
          <w:szCs w:val="24"/>
          <w:lang w:val="en-GB"/>
        </w:rPr>
        <w:t>citrifolia</w:t>
      </w:r>
      <w:proofErr w:type="spellEnd"/>
      <w:r w:rsidRPr="002F5FA1">
        <w:rPr>
          <w:rFonts w:ascii="Times New Roman" w:hAnsi="Times New Roman" w:cs="Times New Roman"/>
          <w:i/>
          <w:sz w:val="24"/>
          <w:szCs w:val="24"/>
          <w:lang w:val="en-GB"/>
        </w:rPr>
        <w:t xml:space="preserve">, </w:t>
      </w:r>
      <w:proofErr w:type="spellStart"/>
      <w:r w:rsidRPr="00D57843">
        <w:rPr>
          <w:rFonts w:ascii="Times New Roman" w:hAnsi="Times New Roman" w:cs="Times New Roman"/>
          <w:sz w:val="24"/>
          <w:szCs w:val="24"/>
          <w:lang w:val="en-GB"/>
        </w:rPr>
        <w:t>Ficus</w:t>
      </w:r>
      <w:proofErr w:type="spellEnd"/>
      <w:r w:rsidRPr="00D57843">
        <w:rPr>
          <w:rFonts w:ascii="Times New Roman" w:hAnsi="Times New Roman" w:cs="Times New Roman"/>
          <w:sz w:val="24"/>
          <w:szCs w:val="24"/>
          <w:lang w:val="en-GB"/>
        </w:rPr>
        <w:t xml:space="preserve"> </w:t>
      </w:r>
      <w:r w:rsidRPr="002F5FA1">
        <w:rPr>
          <w:rFonts w:ascii="Times New Roman" w:hAnsi="Times New Roman" w:cs="Times New Roman"/>
          <w:i/>
          <w:sz w:val="24"/>
          <w:szCs w:val="24"/>
          <w:lang w:val="en-GB"/>
        </w:rPr>
        <w:t xml:space="preserve">sp., and </w:t>
      </w:r>
      <w:r w:rsidRPr="00D57843">
        <w:rPr>
          <w:rFonts w:ascii="Times New Roman" w:hAnsi="Times New Roman" w:cs="Times New Roman"/>
          <w:sz w:val="24"/>
          <w:szCs w:val="24"/>
          <w:lang w:val="en-GB"/>
        </w:rPr>
        <w:t>C. papaya</w:t>
      </w:r>
      <w:r w:rsidRPr="002F5FA1">
        <w:rPr>
          <w:rFonts w:ascii="Times New Roman" w:hAnsi="Times New Roman" w:cs="Times New Roman"/>
          <w:i/>
          <w:sz w:val="24"/>
          <w:szCs w:val="24"/>
          <w:lang w:val="en-GB"/>
        </w:rPr>
        <w:t xml:space="preserve"> all contain a large number of small seeds per fruit, contributing to the numbers we recorded germinating from pig scats. They are also fleshy-fruited and sweet or pungent when ripe, all suggesting appeal to pigs when encountered in the forest. Evidence also points to small seed size being advantageous to dispersal [37].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w:t>
      </w:r>
      <w:proofErr w:type="spellStart"/>
      <w:r w:rsidRPr="002F5FA1">
        <w:rPr>
          <w:rFonts w:ascii="Times New Roman" w:hAnsi="Times New Roman" w:cs="Times New Roman"/>
          <w:i/>
          <w:sz w:val="24"/>
          <w:szCs w:val="24"/>
          <w:lang w:val="en-GB"/>
        </w:rPr>
        <w:t>exclosures</w:t>
      </w:r>
      <w:proofErr w:type="spellEnd"/>
      <w:r w:rsidRPr="002F5FA1">
        <w:rPr>
          <w:rFonts w:ascii="Times New Roman" w:hAnsi="Times New Roman" w:cs="Times New Roman"/>
          <w:i/>
          <w:sz w:val="24"/>
          <w:szCs w:val="24"/>
          <w:lang w:val="en-GB"/>
        </w:rPr>
        <w:t xml:space="preserve"> (</w:t>
      </w:r>
      <w:r w:rsidRPr="00D57843">
        <w:rPr>
          <w:rFonts w:ascii="Times New Roman" w:hAnsi="Times New Roman" w:cs="Times New Roman"/>
          <w:sz w:val="24"/>
          <w:szCs w:val="24"/>
          <w:lang w:val="en-GB"/>
        </w:rPr>
        <w:t xml:space="preserve">O. </w:t>
      </w:r>
      <w:proofErr w:type="spellStart"/>
      <w:r w:rsidRPr="00D57843">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and </w:t>
      </w:r>
      <w:r w:rsidRPr="00D57843">
        <w:rPr>
          <w:rFonts w:ascii="Times New Roman" w:hAnsi="Times New Roman" w:cs="Times New Roman"/>
          <w:sz w:val="24"/>
          <w:szCs w:val="24"/>
          <w:lang w:val="en-GB"/>
        </w:rPr>
        <w:t xml:space="preserve">A. </w:t>
      </w:r>
      <w:proofErr w:type="spellStart"/>
      <w:r w:rsidRPr="00D57843">
        <w:rPr>
          <w:rFonts w:ascii="Times New Roman" w:hAnsi="Times New Roman" w:cs="Times New Roman"/>
          <w:sz w:val="24"/>
          <w:szCs w:val="24"/>
          <w:lang w:val="en-GB"/>
        </w:rPr>
        <w:t>mariannensis</w:t>
      </w:r>
      <w:proofErr w:type="spellEnd"/>
      <w:r w:rsidRPr="002F5FA1">
        <w:rPr>
          <w:rFonts w:ascii="Times New Roman" w:hAnsi="Times New Roman" w:cs="Times New Roman"/>
          <w:i/>
          <w:sz w:val="24"/>
          <w:szCs w:val="24"/>
          <w:lang w:val="en-GB"/>
        </w:rPr>
        <w:t xml:space="preserve">). However, </w:t>
      </w:r>
      <w:r w:rsidRPr="00D57843">
        <w:rPr>
          <w:rFonts w:ascii="Times New Roman" w:hAnsi="Times New Roman" w:cs="Times New Roman"/>
          <w:sz w:val="24"/>
          <w:szCs w:val="24"/>
          <w:lang w:val="en-GB"/>
        </w:rPr>
        <w:t xml:space="preserve">O. </w:t>
      </w:r>
      <w:proofErr w:type="spellStart"/>
      <w:r w:rsidRPr="00D57843">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has a thick, milky sap like other </w:t>
      </w:r>
      <w:proofErr w:type="spellStart"/>
      <w:r w:rsidRPr="002F5FA1">
        <w:rPr>
          <w:rFonts w:ascii="Times New Roman" w:hAnsi="Times New Roman" w:cs="Times New Roman"/>
          <w:i/>
          <w:sz w:val="24"/>
          <w:szCs w:val="24"/>
          <w:lang w:val="en-GB"/>
        </w:rPr>
        <w:t>Apocynaceae</w:t>
      </w:r>
      <w:proofErr w:type="spellEnd"/>
      <w:r w:rsidRPr="002F5FA1">
        <w:rPr>
          <w:rFonts w:ascii="Times New Roman" w:hAnsi="Times New Roman" w:cs="Times New Roman"/>
          <w:i/>
          <w:sz w:val="24"/>
          <w:szCs w:val="24"/>
          <w:lang w:val="en-GB"/>
        </w:rPr>
        <w:t xml:space="preserve">, and other members of the </w:t>
      </w:r>
      <w:r w:rsidRPr="00D57843">
        <w:rPr>
          <w:rFonts w:ascii="Times New Roman" w:hAnsi="Times New Roman" w:cs="Times New Roman"/>
          <w:sz w:val="24"/>
          <w:szCs w:val="24"/>
          <w:lang w:val="en-GB"/>
        </w:rPr>
        <w:t>Aglaia</w:t>
      </w:r>
      <w:r w:rsidRPr="002F5FA1">
        <w:rPr>
          <w:rFonts w:ascii="Times New Roman" w:hAnsi="Times New Roman" w:cs="Times New Roman"/>
          <w:i/>
          <w:sz w:val="24"/>
          <w:szCs w:val="24"/>
          <w:lang w:val="en-GB"/>
        </w:rPr>
        <w:t xml:space="preserve"> genus are known to have high tannin content [41,42], potentially contributing to lower palatability by deer. </w:t>
      </w:r>
      <w:r w:rsidRPr="00D57843">
        <w:rPr>
          <w:rFonts w:ascii="Times New Roman" w:hAnsi="Times New Roman" w:cs="Times New Roman"/>
          <w:sz w:val="24"/>
          <w:szCs w:val="24"/>
          <w:lang w:val="en-GB"/>
        </w:rPr>
        <w:t xml:space="preserve">M. </w:t>
      </w:r>
      <w:proofErr w:type="spellStart"/>
      <w:r w:rsidRPr="00D57843">
        <w:rPr>
          <w:rFonts w:ascii="Times New Roman" w:hAnsi="Times New Roman" w:cs="Times New Roman"/>
          <w:sz w:val="24"/>
          <w:szCs w:val="24"/>
          <w:lang w:val="en-GB"/>
        </w:rPr>
        <w:t>citrifolia</w:t>
      </w:r>
      <w:proofErr w:type="spellEnd"/>
      <w:r w:rsidR="00D57843">
        <w:rPr>
          <w:rFonts w:ascii="Times New Roman" w:hAnsi="Times New Roman" w:cs="Times New Roman"/>
          <w:i/>
          <w:sz w:val="24"/>
          <w:szCs w:val="24"/>
          <w:lang w:val="en-GB"/>
        </w:rPr>
        <w:t>,</w:t>
      </w:r>
      <w:r w:rsidRPr="002F5FA1">
        <w:rPr>
          <w:rFonts w:ascii="Times New Roman" w:hAnsi="Times New Roman" w:cs="Times New Roman"/>
          <w:i/>
          <w:sz w:val="24"/>
          <w:szCs w:val="24"/>
          <w:lang w:val="en-GB"/>
        </w:rPr>
        <w:t xml:space="preserve"> </w:t>
      </w:r>
      <w:r w:rsidRPr="00D57843">
        <w:rPr>
          <w:rFonts w:ascii="Times New Roman" w:hAnsi="Times New Roman" w:cs="Times New Roman"/>
          <w:sz w:val="24"/>
          <w:szCs w:val="24"/>
          <w:lang w:val="en-GB"/>
        </w:rPr>
        <w:t xml:space="preserve">P. </w:t>
      </w:r>
      <w:proofErr w:type="spellStart"/>
      <w:r w:rsidRPr="00D57843">
        <w:rPr>
          <w:rFonts w:ascii="Times New Roman" w:hAnsi="Times New Roman" w:cs="Times New Roman"/>
          <w:sz w:val="24"/>
          <w:szCs w:val="24"/>
          <w:lang w:val="en-GB"/>
        </w:rPr>
        <w:t>serratifolia</w:t>
      </w:r>
      <w:proofErr w:type="spellEnd"/>
      <w:r w:rsidRPr="002F5FA1">
        <w:rPr>
          <w:rFonts w:ascii="Times New Roman" w:hAnsi="Times New Roman" w:cs="Times New Roman"/>
          <w:i/>
          <w:sz w:val="24"/>
          <w:szCs w:val="24"/>
          <w:lang w:val="en-GB"/>
        </w:rPr>
        <w:t xml:space="preserve">, </w:t>
      </w:r>
      <w:r w:rsidR="00D57843">
        <w:rPr>
          <w:rFonts w:ascii="Times New Roman" w:hAnsi="Times New Roman" w:cs="Times New Roman"/>
          <w:sz w:val="24"/>
          <w:szCs w:val="24"/>
          <w:lang w:val="en-GB"/>
        </w:rPr>
        <w:t xml:space="preserve">C. papaya, </w:t>
      </w:r>
      <w:r w:rsidRPr="002F5FA1">
        <w:rPr>
          <w:rFonts w:ascii="Times New Roman" w:hAnsi="Times New Roman" w:cs="Times New Roman"/>
          <w:i/>
          <w:sz w:val="24"/>
          <w:szCs w:val="24"/>
          <w:lang w:val="en-GB"/>
        </w:rPr>
        <w:t xml:space="preserve">and other species of </w:t>
      </w:r>
      <w:proofErr w:type="spellStart"/>
      <w:r w:rsidRPr="00D57843">
        <w:rPr>
          <w:rFonts w:ascii="Times New Roman" w:hAnsi="Times New Roman" w:cs="Times New Roman"/>
          <w:sz w:val="24"/>
          <w:szCs w:val="24"/>
          <w:lang w:val="en-GB"/>
        </w:rPr>
        <w:t>Psychotria</w:t>
      </w:r>
      <w:proofErr w:type="spellEnd"/>
      <w:r w:rsidRPr="002F5FA1">
        <w:rPr>
          <w:rFonts w:ascii="Times New Roman" w:hAnsi="Times New Roman" w:cs="Times New Roman"/>
          <w:i/>
          <w:sz w:val="24"/>
          <w:szCs w:val="24"/>
          <w:lang w:val="en-GB"/>
        </w:rPr>
        <w:t xml:space="preserve"> have documented medicinal uses [27,43,44,45], suggestive of potent chemical properties, but, in contrast, were all consumed by deer in our open seedling plots instead of avoided. Since they have no visible physical defences, the chemical composition of the avoided species surely contributes to their defence against herbivory. The other species that were consumed, although medicinal, were more palatable to deer, suggesting that deer have some tolerance of plants with antimicrobial and other medicinal uses. This, rather than just origin or status as native, contributed to their susceptibility in Guam.” (Lines </w:t>
      </w:r>
      <w:r w:rsidR="00F375E1" w:rsidRPr="002F5FA1">
        <w:rPr>
          <w:rFonts w:ascii="Times New Roman" w:hAnsi="Times New Roman" w:cs="Times New Roman"/>
          <w:i/>
          <w:sz w:val="24"/>
          <w:szCs w:val="24"/>
          <w:lang w:val="en-GB"/>
        </w:rPr>
        <w:t>267-288</w:t>
      </w:r>
      <w:r w:rsidRPr="002F5FA1">
        <w:rPr>
          <w:rFonts w:ascii="Times New Roman" w:hAnsi="Times New Roman" w:cs="Times New Roman"/>
          <w:i/>
          <w:sz w:val="24"/>
          <w:szCs w:val="24"/>
          <w:lang w:val="en-GB"/>
        </w:rPr>
        <w:t>)</w:t>
      </w:r>
    </w:p>
    <w:p w14:paraId="2BC7E156" w14:textId="01C17A95"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697600D" w14:textId="5B84BAC3" w:rsidR="008443F9" w:rsidRPr="002F5FA1" w:rsidRDefault="008443F9" w:rsidP="0051509E">
      <w:pPr>
        <w:autoSpaceDE w:val="0"/>
        <w:autoSpaceDN w:val="0"/>
        <w:adjustRightInd w:val="0"/>
        <w:rPr>
          <w:rFonts w:ascii="Times New Roman" w:hAnsi="Times New Roman" w:cs="Times New Roman"/>
          <w:i/>
          <w:sz w:val="24"/>
          <w:szCs w:val="24"/>
          <w:lang w:val="en-GB"/>
        </w:rPr>
      </w:pPr>
    </w:p>
    <w:p w14:paraId="0DFDB76A" w14:textId="3A22E821"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7939CBA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w:t>
      </w:r>
      <w:r w:rsidRPr="002F5FA1">
        <w:rPr>
          <w:rFonts w:ascii="Times New Roman" w:hAnsi="Times New Roman" w:cs="Times New Roman"/>
          <w:b/>
          <w:bCs/>
          <w:sz w:val="24"/>
          <w:szCs w:val="24"/>
          <w:lang w:val="en-GB"/>
        </w:rPr>
        <w:t xml:space="preserve">Over-interpretation of </w:t>
      </w:r>
      <w:proofErr w:type="gramStart"/>
      <w:r w:rsidRPr="002F5FA1">
        <w:rPr>
          <w:rFonts w:ascii="Times New Roman" w:hAnsi="Times New Roman" w:cs="Times New Roman"/>
          <w:b/>
          <w:bCs/>
          <w:sz w:val="24"/>
          <w:szCs w:val="24"/>
          <w:lang w:val="en-GB"/>
        </w:rPr>
        <w:t>results?:</w:t>
      </w:r>
      <w:proofErr w:type="gramEnd"/>
      <w:r w:rsidRPr="002F5FA1">
        <w:rPr>
          <w:rFonts w:ascii="Times New Roman" w:hAnsi="Times New Roman" w:cs="Times New Roman"/>
          <w:b/>
          <w:bCs/>
          <w:sz w:val="24"/>
          <w:szCs w:val="24"/>
          <w:lang w:val="en-GB"/>
        </w:rPr>
        <w:t xml:space="preserve"> </w:t>
      </w:r>
      <w:r w:rsidRPr="002F5FA1">
        <w:rPr>
          <w:rFonts w:ascii="Times New Roman" w:hAnsi="Times New Roman" w:cs="Times New Roman"/>
          <w:sz w:val="24"/>
          <w:szCs w:val="24"/>
          <w:lang w:val="en-GB"/>
        </w:rPr>
        <w:t>One of the primary take-home points from the article is</w:t>
      </w:r>
    </w:p>
    <w:p w14:paraId="3947434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feral pigs play an important role as seed dispersers in this novel ecosystem. However, I</w:t>
      </w:r>
    </w:p>
    <w:p w14:paraId="7DEDB54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found this point to be at least somewhat contradictory to other statements in the paper. For</w:t>
      </w:r>
    </w:p>
    <w:p w14:paraId="234FD8C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example, the authors state on lines 199-201 that “While the benefits of pigs as seed dispersers</w:t>
      </w:r>
    </w:p>
    <w:p w14:paraId="493D2E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proofErr w:type="spellStart"/>
      <w:r w:rsidRPr="002F5FA1">
        <w:rPr>
          <w:rFonts w:ascii="Times New Roman" w:hAnsi="Times New Roman" w:cs="Times New Roman"/>
          <w:sz w:val="24"/>
          <w:szCs w:val="24"/>
          <w:lang w:val="en-GB"/>
        </w:rPr>
        <w:t>were</w:t>
      </w:r>
      <w:proofErr w:type="spellEnd"/>
      <w:r w:rsidRPr="002F5FA1">
        <w:rPr>
          <w:rFonts w:ascii="Times New Roman" w:hAnsi="Times New Roman" w:cs="Times New Roman"/>
          <w:sz w:val="24"/>
          <w:szCs w:val="24"/>
          <w:lang w:val="en-GB"/>
        </w:rPr>
        <w:t xml:space="preserve"> not evident in the seedling community, neither was a negative role for pigs”. I have a</w:t>
      </w:r>
    </w:p>
    <w:p w14:paraId="4B2532A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hard time reconciling that statement with others, for example lines 12-13 in the abstract</w:t>
      </w:r>
    </w:p>
    <w:p w14:paraId="6D15413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stating “…suggesting that pigs provide an ecosystem function – seed dispersal – that has</w:t>
      </w:r>
    </w:p>
    <w:p w14:paraId="637350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been lost from Guam”; and lines 213-214 stating “…pigs may be one of the few vertebrate</w:t>
      </w:r>
    </w:p>
    <w:p w14:paraId="59E3BB2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species moving successional species into edges and gaps”. How is it possible that pigs </w:t>
      </w:r>
      <w:proofErr w:type="gramStart"/>
      <w:r w:rsidRPr="002F5FA1">
        <w:rPr>
          <w:rFonts w:ascii="Times New Roman" w:hAnsi="Times New Roman" w:cs="Times New Roman"/>
          <w:sz w:val="24"/>
          <w:szCs w:val="24"/>
          <w:lang w:val="en-GB"/>
        </w:rPr>
        <w:t>are</w:t>
      </w:r>
      <w:proofErr w:type="gramEnd"/>
    </w:p>
    <w:p w14:paraId="108EB4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playing an important role as a seed disperser if they have no impact on the plant community?</w:t>
      </w:r>
    </w:p>
    <w:p w14:paraId="4DA2543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 find there to be a pretty big difference between lack of a negative role vs. presence of a</w:t>
      </w:r>
    </w:p>
    <w:p w14:paraId="6784F1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positive role. Your evidence seems to point to the former, but most of the attention is on the</w:t>
      </w:r>
    </w:p>
    <w:p w14:paraId="72209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latter.</w:t>
      </w:r>
    </w:p>
    <w:p w14:paraId="689B41EF" w14:textId="3CD0E323" w:rsidR="00C20232" w:rsidRPr="002F5FA1" w:rsidRDefault="00C20232" w:rsidP="0051509E">
      <w:pPr>
        <w:autoSpaceDE w:val="0"/>
        <w:autoSpaceDN w:val="0"/>
        <w:adjustRightInd w:val="0"/>
        <w:rPr>
          <w:rFonts w:ascii="Times New Roman" w:hAnsi="Times New Roman" w:cs="Times New Roman"/>
          <w:sz w:val="24"/>
          <w:szCs w:val="24"/>
          <w:lang w:val="en-GB"/>
        </w:rPr>
      </w:pPr>
    </w:p>
    <w:p w14:paraId="34A69852" w14:textId="6B779BF5"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273D58C0" w14:textId="66A70754" w:rsidR="00C20232" w:rsidRPr="002F5FA1" w:rsidRDefault="0062783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 xml:space="preserve">We appreciate the feedback from this reviewer that the lack of negative role should be emphasised instead of giving the impression that pigs play a positive role. </w:t>
      </w:r>
      <w:r w:rsidR="00C20232" w:rsidRPr="002F5FA1">
        <w:rPr>
          <w:rFonts w:ascii="Times New Roman" w:hAnsi="Times New Roman" w:cs="Times New Roman"/>
          <w:i/>
          <w:sz w:val="24"/>
          <w:szCs w:val="24"/>
          <w:lang w:val="en-GB"/>
        </w:rPr>
        <w:t xml:space="preserve">We soften our language about the role of pigs as dispersers. Instead, we suggest that they are capable of dispersing seeds, but that further studies are needed to truly discern their roles. </w:t>
      </w:r>
    </w:p>
    <w:p w14:paraId="30D10F23" w14:textId="3322DCFE"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78278F1" w14:textId="6CB1A95C" w:rsidR="00C20232" w:rsidRPr="002F5FA1" w:rsidRDefault="00C20232" w:rsidP="0051509E">
      <w:pPr>
        <w:autoSpaceDE w:val="0"/>
        <w:autoSpaceDN w:val="0"/>
        <w:adjustRightInd w:val="0"/>
        <w:rPr>
          <w:rFonts w:ascii="Times New Roman" w:hAnsi="Times New Roman" w:cs="Times New Roman"/>
          <w:sz w:val="24"/>
          <w:szCs w:val="24"/>
          <w:lang w:val="en-GB"/>
        </w:rPr>
      </w:pPr>
    </w:p>
    <w:p w14:paraId="76BB18BE" w14:textId="677634B5"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7371E039" w14:textId="09A8BBD0" w:rsidR="0051509E" w:rsidRPr="002F5FA1" w:rsidRDefault="0051509E" w:rsidP="006A4D77">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More minor items:</w:t>
      </w:r>
    </w:p>
    <w:p w14:paraId="2939CAF8" w14:textId="77777777" w:rsidR="006A4D77" w:rsidRPr="002F5FA1" w:rsidRDefault="006A4D77" w:rsidP="006A4D77">
      <w:pPr>
        <w:autoSpaceDE w:val="0"/>
        <w:autoSpaceDN w:val="0"/>
        <w:adjustRightInd w:val="0"/>
        <w:outlineLvl w:val="0"/>
        <w:rPr>
          <w:rFonts w:ascii="Times New Roman" w:hAnsi="Times New Roman" w:cs="Times New Roman"/>
          <w:b/>
          <w:bCs/>
          <w:sz w:val="24"/>
          <w:szCs w:val="24"/>
          <w:lang w:val="en-GB"/>
        </w:rPr>
      </w:pPr>
    </w:p>
    <w:p w14:paraId="72B3E67C"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 I feel like it is important to highlight that you have no true control in this study (i.e., forests</w:t>
      </w:r>
    </w:p>
    <w:p w14:paraId="7A9E25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never impacted by deer and feral pigs on Guam).</w:t>
      </w:r>
    </w:p>
    <w:p w14:paraId="20229B58" w14:textId="09ED92FC" w:rsidR="00C20232" w:rsidRPr="002F5FA1" w:rsidRDefault="00C20232" w:rsidP="0051509E">
      <w:pPr>
        <w:autoSpaceDE w:val="0"/>
        <w:autoSpaceDN w:val="0"/>
        <w:adjustRightInd w:val="0"/>
        <w:rPr>
          <w:rFonts w:ascii="Times New Roman" w:hAnsi="Times New Roman" w:cs="Times New Roman"/>
          <w:sz w:val="24"/>
          <w:szCs w:val="24"/>
          <w:lang w:val="en-GB"/>
        </w:rPr>
      </w:pPr>
    </w:p>
    <w:p w14:paraId="7A2C7AA7" w14:textId="4A376C89"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4DFE5327" w14:textId="77777777" w:rsidR="00760E2D" w:rsidRPr="002F5FA1" w:rsidRDefault="00775865"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an important point relevant to many systems dealing with invasive species - </w:t>
      </w:r>
      <w:bookmarkStart w:id="5" w:name="_Hlk485387314"/>
      <w:r w:rsidRPr="002F5FA1">
        <w:rPr>
          <w:rFonts w:ascii="Times New Roman" w:hAnsi="Times New Roman" w:cs="Times New Roman"/>
          <w:i/>
          <w:sz w:val="24"/>
          <w:szCs w:val="24"/>
          <w:lang w:val="en-GB"/>
        </w:rPr>
        <w:t xml:space="preserve">when the invader has been present for decades, they have likely impacted the composition of all forests, so we will never know what an invader-free forest would look like. </w:t>
      </w:r>
      <w:r w:rsidR="003D666C" w:rsidRPr="002F5FA1">
        <w:rPr>
          <w:rFonts w:ascii="Times New Roman" w:hAnsi="Times New Roman" w:cs="Times New Roman"/>
          <w:i/>
          <w:sz w:val="24"/>
          <w:szCs w:val="24"/>
          <w:lang w:val="en-GB"/>
        </w:rPr>
        <w:t xml:space="preserve">However, using </w:t>
      </w:r>
      <w:proofErr w:type="spellStart"/>
      <w:r w:rsidR="003D666C" w:rsidRPr="002F5FA1">
        <w:rPr>
          <w:rFonts w:ascii="Times New Roman" w:hAnsi="Times New Roman" w:cs="Times New Roman"/>
          <w:i/>
          <w:sz w:val="24"/>
          <w:szCs w:val="24"/>
          <w:lang w:val="en-GB"/>
        </w:rPr>
        <w:t>exclosures</w:t>
      </w:r>
      <w:proofErr w:type="spellEnd"/>
      <w:r w:rsidR="003D666C" w:rsidRPr="002F5FA1">
        <w:rPr>
          <w:rFonts w:ascii="Times New Roman" w:hAnsi="Times New Roman" w:cs="Times New Roman"/>
          <w:i/>
          <w:sz w:val="24"/>
          <w:szCs w:val="24"/>
          <w:lang w:val="en-GB"/>
        </w:rPr>
        <w:t xml:space="preserve"> and gradients, we can study the effects of pig and deer presence &amp; abundance on the current plant community</w:t>
      </w:r>
      <w:bookmarkEnd w:id="5"/>
      <w:r w:rsidR="003D666C" w:rsidRPr="002F5FA1">
        <w:rPr>
          <w:rFonts w:ascii="Times New Roman" w:hAnsi="Times New Roman" w:cs="Times New Roman"/>
          <w:i/>
          <w:sz w:val="24"/>
          <w:szCs w:val="24"/>
          <w:lang w:val="en-GB"/>
        </w:rPr>
        <w:t xml:space="preserve">. </w:t>
      </w:r>
      <w:r w:rsidRPr="002F5FA1">
        <w:rPr>
          <w:rFonts w:ascii="Times New Roman" w:hAnsi="Times New Roman" w:cs="Times New Roman"/>
          <w:i/>
          <w:sz w:val="24"/>
          <w:szCs w:val="24"/>
          <w:lang w:val="en-GB"/>
        </w:rPr>
        <w:t xml:space="preserve">We have acknowledged this in the paper by </w:t>
      </w:r>
      <w:proofErr w:type="gramStart"/>
      <w:r w:rsidRPr="002F5FA1">
        <w:rPr>
          <w:rFonts w:ascii="Times New Roman" w:hAnsi="Times New Roman" w:cs="Times New Roman"/>
          <w:i/>
          <w:sz w:val="24"/>
          <w:szCs w:val="24"/>
          <w:lang w:val="en-GB"/>
        </w:rPr>
        <w:t>saying :</w:t>
      </w:r>
      <w:proofErr w:type="gramEnd"/>
      <w:r w:rsidRPr="002F5FA1">
        <w:rPr>
          <w:rFonts w:ascii="Times New Roman" w:hAnsi="Times New Roman" w:cs="Times New Roman"/>
          <w:i/>
          <w:sz w:val="24"/>
          <w:szCs w:val="24"/>
          <w:lang w:val="en-GB"/>
        </w:rPr>
        <w:t xml:space="preserve"> </w:t>
      </w:r>
    </w:p>
    <w:p w14:paraId="43CED953" w14:textId="173BC652" w:rsidR="00B42944" w:rsidRPr="00F55284" w:rsidRDefault="00775865"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rPr>
        <w:t xml:space="preserve">Unfortunately, since both deer and pigs have been present for centuries, we had no true “ungulate-free” control. To remedy this, we used </w:t>
      </w:r>
      <w:proofErr w:type="spellStart"/>
      <w:r w:rsidR="00760E2D" w:rsidRPr="00F55284">
        <w:rPr>
          <w:rFonts w:ascii="Times New Roman" w:hAnsi="Times New Roman" w:cs="Times New Roman"/>
          <w:i/>
          <w:sz w:val="24"/>
          <w:szCs w:val="24"/>
        </w:rPr>
        <w:t>exclosures</w:t>
      </w:r>
      <w:proofErr w:type="spellEnd"/>
      <w:r w:rsidR="00760E2D" w:rsidRPr="00F55284">
        <w:rPr>
          <w:rFonts w:ascii="Times New Roman" w:hAnsi="Times New Roman" w:cs="Times New Roman"/>
          <w:i/>
          <w:sz w:val="24"/>
          <w:szCs w:val="24"/>
        </w:rPr>
        <w:t xml:space="preserve"> and gradients of abundance to tease apart what their effects are to plant communities.</w:t>
      </w: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lang w:val="en-GB"/>
        </w:rPr>
        <w:t xml:space="preserve"> (Lines 294-296)</w:t>
      </w:r>
    </w:p>
    <w:p w14:paraId="11CB5A42" w14:textId="31E8C032"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3C7150D" w14:textId="492201C0" w:rsidR="00760E2D" w:rsidRPr="002F5FA1" w:rsidRDefault="00760E2D" w:rsidP="0051509E">
      <w:pPr>
        <w:autoSpaceDE w:val="0"/>
        <w:autoSpaceDN w:val="0"/>
        <w:adjustRightInd w:val="0"/>
        <w:rPr>
          <w:rFonts w:ascii="Times New Roman" w:hAnsi="Times New Roman" w:cs="Times New Roman"/>
          <w:i/>
          <w:sz w:val="24"/>
          <w:szCs w:val="24"/>
          <w:lang w:val="en-GB"/>
        </w:rPr>
      </w:pPr>
    </w:p>
    <w:p w14:paraId="38A9F672" w14:textId="7DB112FF"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7174277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2) Lines 88-89: Seeds came from multiple islands???</w:t>
      </w:r>
    </w:p>
    <w:p w14:paraId="36F9129E" w14:textId="5952EFF7" w:rsidR="00760E2D" w:rsidRPr="002F5FA1" w:rsidRDefault="00760E2D" w:rsidP="0051509E">
      <w:pPr>
        <w:autoSpaceDE w:val="0"/>
        <w:autoSpaceDN w:val="0"/>
        <w:adjustRightInd w:val="0"/>
        <w:rPr>
          <w:rFonts w:ascii="Times New Roman" w:hAnsi="Times New Roman" w:cs="Times New Roman"/>
          <w:sz w:val="24"/>
          <w:szCs w:val="24"/>
          <w:lang w:val="en-GB"/>
        </w:rPr>
      </w:pPr>
    </w:p>
    <w:p w14:paraId="5DCCC2ED" w14:textId="70B1569A"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67792605" w14:textId="5E5453A5" w:rsidR="00B42944" w:rsidRPr="00F55284" w:rsidRDefault="00B42944"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Seedlings were only from Guam. Line was corrected.</w:t>
      </w:r>
    </w:p>
    <w:p w14:paraId="6419CAF7" w14:textId="5C97A4DD" w:rsidR="00760E2D" w:rsidRPr="00F55284" w:rsidRDefault="00760E2D"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2DB48D59" w14:textId="409C9FE8" w:rsidR="00B42944" w:rsidRPr="002F5FA1" w:rsidRDefault="00B42944" w:rsidP="0051509E">
      <w:pPr>
        <w:autoSpaceDE w:val="0"/>
        <w:autoSpaceDN w:val="0"/>
        <w:adjustRightInd w:val="0"/>
        <w:rPr>
          <w:rFonts w:ascii="Times New Roman" w:hAnsi="Times New Roman" w:cs="Times New Roman"/>
          <w:i/>
          <w:sz w:val="24"/>
          <w:szCs w:val="24"/>
          <w:lang w:val="en-GB"/>
        </w:rPr>
      </w:pPr>
    </w:p>
    <w:p w14:paraId="53AF5727" w14:textId="2CE96B6C"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029F48A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Line 100: sounds like some of the </w:t>
      </w:r>
      <w:proofErr w:type="spellStart"/>
      <w:r w:rsidRPr="002F5FA1">
        <w:rPr>
          <w:rFonts w:ascii="Times New Roman" w:hAnsi="Times New Roman" w:cs="Times New Roman"/>
          <w:sz w:val="24"/>
          <w:szCs w:val="24"/>
          <w:lang w:val="en-GB"/>
        </w:rPr>
        <w:t>outplanted</w:t>
      </w:r>
      <w:proofErr w:type="spellEnd"/>
      <w:r w:rsidRPr="002F5FA1">
        <w:rPr>
          <w:rFonts w:ascii="Times New Roman" w:hAnsi="Times New Roman" w:cs="Times New Roman"/>
          <w:sz w:val="24"/>
          <w:szCs w:val="24"/>
          <w:lang w:val="en-GB"/>
        </w:rPr>
        <w:t xml:space="preserve"> seedlings were in the ground for 15 months,</w:t>
      </w:r>
    </w:p>
    <w:p w14:paraId="33B306C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others only 4. This should be expanded upon in the Results and their interpretation.</w:t>
      </w:r>
    </w:p>
    <w:p w14:paraId="761817DF" w14:textId="2490C9D2" w:rsidR="00B42944" w:rsidRPr="002F5FA1" w:rsidRDefault="00B42944" w:rsidP="0051509E">
      <w:pPr>
        <w:autoSpaceDE w:val="0"/>
        <w:autoSpaceDN w:val="0"/>
        <w:adjustRightInd w:val="0"/>
        <w:rPr>
          <w:rFonts w:ascii="Times New Roman" w:hAnsi="Times New Roman" w:cs="Times New Roman"/>
          <w:sz w:val="24"/>
          <w:szCs w:val="24"/>
          <w:lang w:val="en-GB"/>
        </w:rPr>
      </w:pPr>
    </w:p>
    <w:p w14:paraId="619B3F13" w14:textId="1F3D4314"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0A0F39DA" w14:textId="133D3650" w:rsidR="00627366" w:rsidRPr="00F55284" w:rsidRDefault="00627834" w:rsidP="003D666C">
      <w:pPr>
        <w:autoSpaceDE w:val="0"/>
        <w:autoSpaceDN w:val="0"/>
        <w:adjustRightInd w:val="0"/>
        <w:rPr>
          <w:rFonts w:ascii="Times New Roman" w:hAnsi="Times New Roman" w:cs="Times New Roman"/>
          <w:i/>
          <w:sz w:val="24"/>
          <w:szCs w:val="24"/>
        </w:rPr>
      </w:pPr>
      <w:r w:rsidRPr="00F55284">
        <w:rPr>
          <w:rFonts w:ascii="Times New Roman" w:hAnsi="Times New Roman" w:cs="Times New Roman"/>
          <w:i/>
          <w:sz w:val="24"/>
          <w:szCs w:val="24"/>
          <w:lang w:val="en-GB"/>
        </w:rPr>
        <w:t xml:space="preserve">Some seedlings were in the field for longer than others for logistical reasons (fruiting seasons varied, so we staggered seedling planting accordingly. To test whether the effect of ungulates varied by the duration of time seedlings were </w:t>
      </w:r>
      <w:proofErr w:type="spellStart"/>
      <w:r w:rsidRPr="00F55284">
        <w:rPr>
          <w:rFonts w:ascii="Times New Roman" w:hAnsi="Times New Roman" w:cs="Times New Roman"/>
          <w:i/>
          <w:sz w:val="24"/>
          <w:szCs w:val="24"/>
          <w:lang w:val="en-GB"/>
        </w:rPr>
        <w:t>outplanted</w:t>
      </w:r>
      <w:proofErr w:type="spellEnd"/>
      <w:r w:rsidRPr="00F55284">
        <w:rPr>
          <w:rFonts w:ascii="Times New Roman" w:hAnsi="Times New Roman" w:cs="Times New Roman"/>
          <w:i/>
          <w:sz w:val="24"/>
          <w:szCs w:val="24"/>
          <w:lang w:val="en-GB"/>
        </w:rPr>
        <w:t>, w</w:t>
      </w:r>
      <w:r w:rsidR="00B42944" w:rsidRPr="00F55284">
        <w:rPr>
          <w:rFonts w:ascii="Times New Roman" w:hAnsi="Times New Roman" w:cs="Times New Roman"/>
          <w:i/>
          <w:sz w:val="24"/>
          <w:szCs w:val="24"/>
          <w:lang w:val="en-GB"/>
        </w:rPr>
        <w:t>e included length of time in our GLM full model, but it did not improve model fit</w:t>
      </w:r>
      <w:r w:rsidR="003D666C" w:rsidRPr="00F55284">
        <w:rPr>
          <w:rFonts w:ascii="Times New Roman" w:hAnsi="Times New Roman" w:cs="Times New Roman"/>
          <w:i/>
          <w:sz w:val="24"/>
          <w:szCs w:val="24"/>
          <w:lang w:val="en-GB"/>
        </w:rPr>
        <w:t xml:space="preserve">, so was not included in the best-fit model. </w:t>
      </w:r>
    </w:p>
    <w:p w14:paraId="052B11A7" w14:textId="0DA0BA58" w:rsidR="00627366" w:rsidRPr="002F5FA1"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6A196AA7" w14:textId="167679B5" w:rsidR="00760E2D" w:rsidRPr="002F5FA1" w:rsidRDefault="00760E2D" w:rsidP="0051509E">
      <w:pPr>
        <w:autoSpaceDE w:val="0"/>
        <w:autoSpaceDN w:val="0"/>
        <w:adjustRightInd w:val="0"/>
        <w:rPr>
          <w:rFonts w:ascii="Times New Roman" w:hAnsi="Times New Roman" w:cs="Times New Roman"/>
          <w:i/>
          <w:sz w:val="24"/>
          <w:szCs w:val="24"/>
          <w:lang w:val="en-GB"/>
        </w:rPr>
      </w:pPr>
    </w:p>
    <w:p w14:paraId="5A27C981" w14:textId="045FF46A"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6050E2A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4) Lines 114-116: I found it odd that the authors appear to have removed all wind-borne seeds</w:t>
      </w:r>
    </w:p>
    <w:p w14:paraId="1A13CFE0" w14:textId="707675C5"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from the seedling/scat greenhouse trial, yet in lines 164-165 refer to a windborne </w:t>
      </w:r>
      <w:proofErr w:type="spellStart"/>
      <w:r w:rsidRPr="002F5FA1">
        <w:rPr>
          <w:rFonts w:ascii="Times New Roman" w:hAnsi="Times New Roman" w:cs="Times New Roman"/>
          <w:sz w:val="24"/>
          <w:szCs w:val="24"/>
          <w:lang w:val="en-GB"/>
        </w:rPr>
        <w:t>seedderived</w:t>
      </w:r>
      <w:proofErr w:type="spellEnd"/>
    </w:p>
    <w:p w14:paraId="051A88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seedling in deer scat as being accidentally ingested. How do you reconcile </w:t>
      </w:r>
      <w:proofErr w:type="gramStart"/>
      <w:r w:rsidRPr="002F5FA1">
        <w:rPr>
          <w:rFonts w:ascii="Times New Roman" w:hAnsi="Times New Roman" w:cs="Times New Roman"/>
          <w:sz w:val="24"/>
          <w:szCs w:val="24"/>
          <w:lang w:val="en-GB"/>
        </w:rPr>
        <w:t>that</w:t>
      </w:r>
      <w:proofErr w:type="gramEnd"/>
    </w:p>
    <w:p w14:paraId="65F2DB2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apparent discrepancy? Were windborne seeds removed from that experiment or not? This</w:t>
      </w:r>
    </w:p>
    <w:p w14:paraId="30CE6CC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lastRenderedPageBreak/>
        <w:t>also goes back to my comment about presenting and interpreting results based on life history</w:t>
      </w:r>
    </w:p>
    <w:p w14:paraId="7A2F6FD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characteristics of the studied species, and not just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w:t>
      </w:r>
    </w:p>
    <w:p w14:paraId="08E3A198" w14:textId="6C1D7AB5" w:rsidR="00627366" w:rsidRPr="002F5FA1" w:rsidRDefault="00627366" w:rsidP="0051509E">
      <w:pPr>
        <w:autoSpaceDE w:val="0"/>
        <w:autoSpaceDN w:val="0"/>
        <w:adjustRightInd w:val="0"/>
        <w:rPr>
          <w:rFonts w:ascii="Times New Roman" w:hAnsi="Times New Roman" w:cs="Times New Roman"/>
          <w:sz w:val="24"/>
          <w:szCs w:val="24"/>
          <w:lang w:val="en-GB"/>
        </w:rPr>
      </w:pPr>
    </w:p>
    <w:p w14:paraId="41F95D20" w14:textId="49845315"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1FBB0722" w14:textId="77777777" w:rsidR="00627366" w:rsidRPr="002F5FA1" w:rsidRDefault="00627366"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Only one wind-dispersed seed was included in our counts, it was from deer scats. We added this text to lines 198-199:</w:t>
      </w:r>
    </w:p>
    <w:p w14:paraId="650D5EB1" w14:textId="77777777" w:rsidR="00627366" w:rsidRPr="002F5FA1" w:rsidRDefault="00627366" w:rsidP="0051509E">
      <w:pPr>
        <w:autoSpaceDE w:val="0"/>
        <w:autoSpaceDN w:val="0"/>
        <w:adjustRightInd w:val="0"/>
        <w:rPr>
          <w:rFonts w:ascii="Times New Roman" w:hAnsi="Times New Roman" w:cs="Times New Roman"/>
          <w:i/>
          <w:sz w:val="24"/>
          <w:szCs w:val="24"/>
          <w:lang w:val="en-GB"/>
        </w:rPr>
      </w:pPr>
    </w:p>
    <w:p w14:paraId="4CF6A71C" w14:textId="7474378C" w:rsidR="00627366" w:rsidRPr="002F5FA1" w:rsidRDefault="00627366"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The </w:t>
      </w:r>
      <w:r w:rsidRPr="002F5FA1">
        <w:rPr>
          <w:rFonts w:ascii="Times New Roman" w:hAnsi="Times New Roman" w:cs="Times New Roman"/>
          <w:sz w:val="24"/>
          <w:szCs w:val="24"/>
        </w:rPr>
        <w:t xml:space="preserve">M. </w:t>
      </w:r>
      <w:proofErr w:type="spellStart"/>
      <w:r w:rsidRPr="002F5FA1">
        <w:rPr>
          <w:rFonts w:ascii="Times New Roman" w:hAnsi="Times New Roman" w:cs="Times New Roman"/>
          <w:sz w:val="24"/>
          <w:szCs w:val="24"/>
        </w:rPr>
        <w:t>micrantha</w:t>
      </w:r>
      <w:proofErr w:type="spellEnd"/>
      <w:r w:rsidRPr="002F5FA1">
        <w:rPr>
          <w:rFonts w:ascii="Times New Roman" w:hAnsi="Times New Roman" w:cs="Times New Roman"/>
          <w:i/>
          <w:sz w:val="24"/>
          <w:szCs w:val="24"/>
        </w:rPr>
        <w:t xml:space="preserve"> seedling, however, was only found in one tray and sprouting directly </w:t>
      </w:r>
      <w:r w:rsidR="00B53115" w:rsidRPr="002F5FA1">
        <w:rPr>
          <w:rFonts w:ascii="Times New Roman" w:hAnsi="Times New Roman" w:cs="Times New Roman"/>
          <w:i/>
          <w:sz w:val="24"/>
          <w:szCs w:val="24"/>
        </w:rPr>
        <w:t>from one of the deer pellets</w:t>
      </w:r>
      <w:r w:rsidRPr="002F5FA1">
        <w:rPr>
          <w:rFonts w:ascii="Times New Roman" w:hAnsi="Times New Roman" w:cs="Times New Roman"/>
          <w:i/>
          <w:sz w:val="24"/>
          <w:szCs w:val="24"/>
        </w:rPr>
        <w:t xml:space="preserve"> and so was included.”</w:t>
      </w:r>
    </w:p>
    <w:p w14:paraId="2983FDC8" w14:textId="593E9C4F" w:rsidR="00760E2D" w:rsidRPr="002F5FA1" w:rsidRDefault="00760E2D"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2D75ABD9" w14:textId="197C6EB8" w:rsidR="00627366"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164E73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5) Lines 155-158: What is it based on life history characteristics that would make these two</w:t>
      </w:r>
    </w:p>
    <w:p w14:paraId="5A9FD3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species unaffected by fencing? Thorns? </w:t>
      </w:r>
      <w:proofErr w:type="spellStart"/>
      <w:r w:rsidRPr="002F5FA1">
        <w:rPr>
          <w:rFonts w:ascii="Times New Roman" w:hAnsi="Times New Roman" w:cs="Times New Roman"/>
          <w:sz w:val="24"/>
          <w:szCs w:val="24"/>
          <w:lang w:val="en-GB"/>
        </w:rPr>
        <w:t>Defense</w:t>
      </w:r>
      <w:proofErr w:type="spellEnd"/>
      <w:r w:rsidRPr="002F5FA1">
        <w:rPr>
          <w:rFonts w:ascii="Times New Roman" w:hAnsi="Times New Roman" w:cs="Times New Roman"/>
          <w:sz w:val="24"/>
          <w:szCs w:val="24"/>
          <w:lang w:val="en-GB"/>
        </w:rPr>
        <w:t xml:space="preserve"> compounds? I feel like you miss an</w:t>
      </w:r>
    </w:p>
    <w:p w14:paraId="4082787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important opportunity by not looking at the life history characteristics of both those species</w:t>
      </w:r>
    </w:p>
    <w:p w14:paraId="6853932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impacted and those not impacted by deer browsing. This is particularly important given your</w:t>
      </w:r>
    </w:p>
    <w:p w14:paraId="6941A5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contention that deer are selecting for these species by not browsing on them, and more</w:t>
      </w:r>
    </w:p>
    <w:p w14:paraId="167F808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information would help bolster that claim.</w:t>
      </w:r>
    </w:p>
    <w:p w14:paraId="3472781C" w14:textId="639468A0" w:rsidR="006B5938" w:rsidRPr="002F5FA1" w:rsidRDefault="006B5938" w:rsidP="0051509E">
      <w:pPr>
        <w:autoSpaceDE w:val="0"/>
        <w:autoSpaceDN w:val="0"/>
        <w:adjustRightInd w:val="0"/>
        <w:rPr>
          <w:rFonts w:ascii="Times New Roman" w:hAnsi="Times New Roman" w:cs="Times New Roman"/>
          <w:sz w:val="24"/>
          <w:szCs w:val="24"/>
          <w:lang w:val="en-GB"/>
        </w:rPr>
      </w:pPr>
    </w:p>
    <w:p w14:paraId="4F7EB49D" w14:textId="31859640"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2676A570" w14:textId="6CE1ECB0" w:rsidR="006B5938" w:rsidRPr="002F5FA1" w:rsidRDefault="006B593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See response above about natural history of </w:t>
      </w:r>
      <w:r w:rsidRPr="002F5FA1">
        <w:rPr>
          <w:rFonts w:ascii="Times New Roman" w:hAnsi="Times New Roman" w:cs="Times New Roman"/>
          <w:sz w:val="24"/>
          <w:szCs w:val="24"/>
          <w:lang w:val="en-GB"/>
        </w:rPr>
        <w:t xml:space="preserve">O. </w:t>
      </w:r>
      <w:proofErr w:type="spellStart"/>
      <w:r w:rsidRPr="002F5FA1">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and </w:t>
      </w:r>
      <w:r w:rsidRPr="002F5FA1">
        <w:rPr>
          <w:rFonts w:ascii="Times New Roman" w:hAnsi="Times New Roman" w:cs="Times New Roman"/>
          <w:sz w:val="24"/>
          <w:szCs w:val="24"/>
          <w:lang w:val="en-GB"/>
        </w:rPr>
        <w:t xml:space="preserve">A. </w:t>
      </w:r>
      <w:proofErr w:type="spellStart"/>
      <w:r w:rsidRPr="002F5FA1">
        <w:rPr>
          <w:rFonts w:ascii="Times New Roman" w:hAnsi="Times New Roman" w:cs="Times New Roman"/>
          <w:sz w:val="24"/>
          <w:szCs w:val="24"/>
          <w:lang w:val="en-GB"/>
        </w:rPr>
        <w:t>mariannensis</w:t>
      </w:r>
      <w:proofErr w:type="spellEnd"/>
      <w:r w:rsidRPr="002F5FA1">
        <w:rPr>
          <w:rFonts w:ascii="Times New Roman" w:hAnsi="Times New Roman" w:cs="Times New Roman"/>
          <w:i/>
          <w:sz w:val="24"/>
          <w:szCs w:val="24"/>
          <w:lang w:val="en-GB"/>
        </w:rPr>
        <w:t>.</w:t>
      </w:r>
    </w:p>
    <w:p w14:paraId="32421B2B" w14:textId="4CBD47D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6468FBC1" w14:textId="4B5D6F09" w:rsidR="00760E2D" w:rsidRPr="002F5FA1" w:rsidRDefault="00760E2D" w:rsidP="0075671C">
      <w:pPr>
        <w:autoSpaceDE w:val="0"/>
        <w:autoSpaceDN w:val="0"/>
        <w:adjustRightInd w:val="0"/>
        <w:outlineLvl w:val="0"/>
        <w:rPr>
          <w:rFonts w:ascii="Times New Roman" w:hAnsi="Times New Roman" w:cs="Times New Roman"/>
          <w:sz w:val="24"/>
          <w:szCs w:val="24"/>
          <w:lang w:val="en-GB"/>
        </w:rPr>
      </w:pPr>
    </w:p>
    <w:p w14:paraId="67699E43" w14:textId="77777777" w:rsidR="00654F9E" w:rsidRPr="002F5FA1" w:rsidRDefault="00654F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760E2D" w:rsidRPr="002F5FA1">
        <w:rPr>
          <w:rFonts w:ascii="Times New Roman" w:hAnsi="Times New Roman" w:cs="Times New Roman"/>
          <w:sz w:val="24"/>
          <w:szCs w:val="24"/>
          <w:lang w:val="en-GB"/>
        </w:rPr>
        <w:t>:</w:t>
      </w:r>
    </w:p>
    <w:p w14:paraId="3C886627" w14:textId="59E96E71"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6) Line 176: Cause and effect? Why not “Effect of community compos</w:t>
      </w:r>
      <w:r w:rsidR="003D666C" w:rsidRPr="002F5FA1">
        <w:rPr>
          <w:rFonts w:ascii="Times New Roman" w:hAnsi="Times New Roman" w:cs="Times New Roman"/>
          <w:sz w:val="24"/>
          <w:szCs w:val="24"/>
          <w:lang w:val="en-GB"/>
        </w:rPr>
        <w:t>i</w:t>
      </w:r>
      <w:r w:rsidRPr="002F5FA1">
        <w:rPr>
          <w:rFonts w:ascii="Times New Roman" w:hAnsi="Times New Roman" w:cs="Times New Roman"/>
          <w:sz w:val="24"/>
          <w:szCs w:val="24"/>
          <w:lang w:val="en-GB"/>
        </w:rPr>
        <w:t>tion on ungulate</w:t>
      </w:r>
    </w:p>
    <w:p w14:paraId="57C3BB8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abundance”? This seems like a circular argument to me, and without more information it is</w:t>
      </w:r>
    </w:p>
    <w:p w14:paraId="0AFD66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impossible to tell if deer activity is driving seedling dynamics, or seedling dynamics are</w:t>
      </w:r>
    </w:p>
    <w:p w14:paraId="3644F70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driving deer activity (you should be able to tease this apart with the </w:t>
      </w:r>
      <w:proofErr w:type="spellStart"/>
      <w:r w:rsidRPr="002F5FA1">
        <w:rPr>
          <w:rFonts w:ascii="Times New Roman" w:hAnsi="Times New Roman" w:cs="Times New Roman"/>
          <w:sz w:val="24"/>
          <w:szCs w:val="24"/>
          <w:lang w:val="en-GB"/>
        </w:rPr>
        <w:t>exclosure</w:t>
      </w:r>
      <w:proofErr w:type="spellEnd"/>
      <w:r w:rsidRPr="002F5FA1">
        <w:rPr>
          <w:rFonts w:ascii="Times New Roman" w:hAnsi="Times New Roman" w:cs="Times New Roman"/>
          <w:sz w:val="24"/>
          <w:szCs w:val="24"/>
          <w:lang w:val="en-GB"/>
        </w:rPr>
        <w:t xml:space="preserve"> portion of the</w:t>
      </w:r>
    </w:p>
    <w:p w14:paraId="0EC4BF7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study).</w:t>
      </w:r>
    </w:p>
    <w:p w14:paraId="2CF26431" w14:textId="1AE436D5" w:rsidR="00BD6FD2" w:rsidRPr="002F5FA1" w:rsidRDefault="00BD6FD2" w:rsidP="0051509E">
      <w:pPr>
        <w:autoSpaceDE w:val="0"/>
        <w:autoSpaceDN w:val="0"/>
        <w:adjustRightInd w:val="0"/>
        <w:rPr>
          <w:rFonts w:ascii="Times New Roman" w:hAnsi="Times New Roman" w:cs="Times New Roman"/>
          <w:sz w:val="24"/>
          <w:szCs w:val="24"/>
          <w:lang w:val="en-GB"/>
        </w:rPr>
      </w:pPr>
    </w:p>
    <w:p w14:paraId="40185967" w14:textId="16278A96"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69FA8078" w14:textId="7C8DBBEB" w:rsidR="00BD6FD2"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There is an extensive body of literature (cited throughout the manuscript) on the severe impacts that deer can have on plant communities from species composition to structure and abu</w:t>
      </w:r>
      <w:r w:rsidR="00F55284">
        <w:rPr>
          <w:rFonts w:ascii="Times New Roman" w:hAnsi="Times New Roman" w:cs="Times New Roman"/>
          <w:i/>
          <w:sz w:val="24"/>
          <w:szCs w:val="24"/>
          <w:lang w:val="en-GB"/>
        </w:rPr>
        <w:t>n</w:t>
      </w:r>
      <w:r w:rsidRPr="002F5FA1">
        <w:rPr>
          <w:rFonts w:ascii="Times New Roman" w:hAnsi="Times New Roman" w:cs="Times New Roman"/>
          <w:i/>
          <w:sz w:val="24"/>
          <w:szCs w:val="24"/>
          <w:lang w:val="en-GB"/>
        </w:rPr>
        <w:t xml:space="preserve">dances. </w:t>
      </w:r>
      <w:r w:rsidR="00BD6FD2" w:rsidRPr="002F5FA1">
        <w:rPr>
          <w:rFonts w:ascii="Times New Roman" w:hAnsi="Times New Roman" w:cs="Times New Roman"/>
          <w:i/>
          <w:sz w:val="24"/>
          <w:szCs w:val="24"/>
          <w:lang w:val="en-GB"/>
        </w:rPr>
        <w:t xml:space="preserve">We find it highly unlikely that seedling abundance is driving deer abundance instead of vice versa. </w:t>
      </w:r>
    </w:p>
    <w:p w14:paraId="3E3270A2" w14:textId="4EE80A61"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6E30DB2" w14:textId="77777777" w:rsidR="00760E2D" w:rsidRPr="002F5FA1" w:rsidRDefault="00760E2D" w:rsidP="0051509E">
      <w:pPr>
        <w:autoSpaceDE w:val="0"/>
        <w:autoSpaceDN w:val="0"/>
        <w:adjustRightInd w:val="0"/>
        <w:rPr>
          <w:rFonts w:ascii="Times New Roman" w:hAnsi="Times New Roman" w:cs="Times New Roman"/>
          <w:i/>
          <w:sz w:val="24"/>
          <w:szCs w:val="24"/>
          <w:lang w:val="en-GB"/>
        </w:rPr>
      </w:pPr>
    </w:p>
    <w:p w14:paraId="4A1F5F2C" w14:textId="625E7948" w:rsidR="00BD6FD2"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3093042F"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7) Lines 190-191: Be specific that “ungulates” refers to deer. You just made the distinction</w:t>
      </w:r>
    </w:p>
    <w:p w14:paraId="131459D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between deer and pigs, and now go back to referring to ungulates in general (and the main</w:t>
      </w:r>
    </w:p>
    <w:p w14:paraId="0EC659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of your paper is that they need to be considered separately).</w:t>
      </w:r>
    </w:p>
    <w:p w14:paraId="6A561549" w14:textId="393D4954" w:rsidR="00BD6FD2" w:rsidRPr="002F5FA1" w:rsidRDefault="00BD6FD2" w:rsidP="0051509E">
      <w:pPr>
        <w:autoSpaceDE w:val="0"/>
        <w:autoSpaceDN w:val="0"/>
        <w:adjustRightInd w:val="0"/>
        <w:rPr>
          <w:rFonts w:ascii="Times New Roman" w:hAnsi="Times New Roman" w:cs="Times New Roman"/>
          <w:sz w:val="24"/>
          <w:szCs w:val="24"/>
          <w:lang w:val="en-GB"/>
        </w:rPr>
      </w:pPr>
    </w:p>
    <w:p w14:paraId="7F32FA99" w14:textId="6725B080" w:rsidR="00760E2D" w:rsidRPr="002F5FA1" w:rsidRDefault="00760E2D"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037B8A9C" w14:textId="2BF11364" w:rsidR="00BD6FD2" w:rsidRPr="002F5FA1" w:rsidRDefault="00BD6FD2"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Line changed to state “deer” instead of “ungulates.”</w:t>
      </w:r>
    </w:p>
    <w:p w14:paraId="5A81A497" w14:textId="1D96465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581242A" w14:textId="3459DFAC" w:rsidR="00BD6FD2" w:rsidRPr="002F5FA1" w:rsidRDefault="00BD6FD2" w:rsidP="0051509E">
      <w:pPr>
        <w:autoSpaceDE w:val="0"/>
        <w:autoSpaceDN w:val="0"/>
        <w:adjustRightInd w:val="0"/>
        <w:rPr>
          <w:rFonts w:ascii="Times New Roman" w:hAnsi="Times New Roman" w:cs="Times New Roman"/>
          <w:sz w:val="24"/>
          <w:szCs w:val="24"/>
          <w:lang w:val="en-GB"/>
        </w:rPr>
      </w:pPr>
    </w:p>
    <w:p w14:paraId="76E69F6D" w14:textId="2905080D"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36554084"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lastRenderedPageBreak/>
        <w:t>8) Lines 197-199: “appeared to come from browsing rather than rooting”? Evidence to support</w:t>
      </w:r>
    </w:p>
    <w:p w14:paraId="7F98D8F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claim?</w:t>
      </w:r>
    </w:p>
    <w:p w14:paraId="25C7C9AE" w14:textId="677EED06" w:rsidR="006158B8" w:rsidRPr="002F5FA1" w:rsidRDefault="006158B8" w:rsidP="0051509E">
      <w:pPr>
        <w:autoSpaceDE w:val="0"/>
        <w:autoSpaceDN w:val="0"/>
        <w:adjustRightInd w:val="0"/>
        <w:rPr>
          <w:rFonts w:ascii="Times New Roman" w:hAnsi="Times New Roman" w:cs="Times New Roman"/>
          <w:sz w:val="24"/>
          <w:szCs w:val="24"/>
          <w:lang w:val="en-GB"/>
        </w:rPr>
      </w:pPr>
    </w:p>
    <w:p w14:paraId="0B57F5DF" w14:textId="6779E840"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7C90E529" w14:textId="58054319" w:rsidR="006158B8" w:rsidRPr="002F5FA1" w:rsidRDefault="006158B8"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Rooting by pigs is very obvious because the rocks and soil are disturbed. </w:t>
      </w:r>
      <w:r w:rsidR="00665560" w:rsidRPr="002F5FA1">
        <w:rPr>
          <w:rFonts w:ascii="Times New Roman" w:hAnsi="Times New Roman" w:cs="Times New Roman"/>
          <w:i/>
          <w:sz w:val="24"/>
          <w:szCs w:val="24"/>
          <w:lang w:val="en-GB"/>
        </w:rPr>
        <w:t>Seedlings that have been eaten by deer usually still have the stem present, but leaves have been removed and there is no sign of disturbance to the soil or substrate around the seedlings.</w:t>
      </w:r>
      <w:r w:rsidR="00654F9E" w:rsidRPr="002F5FA1">
        <w:rPr>
          <w:rFonts w:ascii="Times New Roman" w:hAnsi="Times New Roman" w:cs="Times New Roman"/>
          <w:i/>
          <w:sz w:val="24"/>
          <w:szCs w:val="24"/>
          <w:lang w:val="en-GB"/>
        </w:rPr>
        <w:t xml:space="preserve"> We have added this clarification to the Results:</w:t>
      </w:r>
    </w:p>
    <w:p w14:paraId="5CEBF205" w14:textId="62B07EC9" w:rsidR="00654F9E" w:rsidRPr="002F5FA1" w:rsidRDefault="00654F9E" w:rsidP="0051509E">
      <w:pPr>
        <w:autoSpaceDE w:val="0"/>
        <w:autoSpaceDN w:val="0"/>
        <w:adjustRightInd w:val="0"/>
        <w:rPr>
          <w:rFonts w:ascii="Times New Roman" w:hAnsi="Times New Roman" w:cs="Times New Roman"/>
          <w:i/>
          <w:sz w:val="24"/>
          <w:szCs w:val="24"/>
          <w:lang w:val="en-GB"/>
        </w:rPr>
      </w:pPr>
    </w:p>
    <w:p w14:paraId="27FCBE1C" w14:textId="25C5E2D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“Almost all mortality observed in seedling plots was in the form of deer herbivory – evident by leaves and stems being cut from the seedlings – instead of disturbed by uprooting by pigs.” (Lines 192-194)</w:t>
      </w:r>
    </w:p>
    <w:p w14:paraId="339CD9C7" w14:textId="6D8B15A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B46B1C0" w14:textId="621E1CFE" w:rsidR="00654F9E" w:rsidRPr="002F5FA1" w:rsidRDefault="00654F9E" w:rsidP="0051509E">
      <w:pPr>
        <w:autoSpaceDE w:val="0"/>
        <w:autoSpaceDN w:val="0"/>
        <w:adjustRightInd w:val="0"/>
        <w:rPr>
          <w:rFonts w:ascii="Times New Roman" w:hAnsi="Times New Roman" w:cs="Times New Roman"/>
          <w:i/>
          <w:sz w:val="24"/>
          <w:szCs w:val="24"/>
          <w:lang w:val="en-GB"/>
        </w:rPr>
      </w:pPr>
    </w:p>
    <w:p w14:paraId="5DB444A3" w14:textId="3EB4BC9E" w:rsidR="006158B8"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i/>
          <w:sz w:val="24"/>
          <w:szCs w:val="24"/>
          <w:lang w:val="en-GB"/>
        </w:rPr>
        <w:t>Reviewer 1:</w:t>
      </w:r>
    </w:p>
    <w:p w14:paraId="67BA0D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9) Line 226: Looks like you missed a tracked change?</w:t>
      </w:r>
    </w:p>
    <w:p w14:paraId="6792FAB8" w14:textId="1B46E117" w:rsidR="006158B8" w:rsidRPr="002F5FA1" w:rsidRDefault="006158B8" w:rsidP="0051509E">
      <w:pPr>
        <w:autoSpaceDE w:val="0"/>
        <w:autoSpaceDN w:val="0"/>
        <w:adjustRightInd w:val="0"/>
        <w:rPr>
          <w:rFonts w:ascii="Times New Roman" w:hAnsi="Times New Roman" w:cs="Times New Roman"/>
          <w:sz w:val="24"/>
          <w:szCs w:val="24"/>
          <w:lang w:val="en-GB"/>
        </w:rPr>
      </w:pPr>
    </w:p>
    <w:p w14:paraId="093600E2" w14:textId="5E7D46F5" w:rsidR="00A077FB"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0CA946A1" w14:textId="1D429B08"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Adjusted.</w:t>
      </w:r>
      <w:r w:rsidR="00A077FB" w:rsidRPr="002F5FA1">
        <w:rPr>
          <w:rFonts w:ascii="Times New Roman" w:hAnsi="Times New Roman" w:cs="Times New Roman"/>
          <w:i/>
          <w:sz w:val="24"/>
          <w:szCs w:val="24"/>
          <w:lang w:val="en-GB"/>
        </w:rPr>
        <w:t xml:space="preserve"> </w:t>
      </w:r>
    </w:p>
    <w:p w14:paraId="55074389" w14:textId="607E2D18" w:rsidR="006158B8"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END RESPONSE</w:t>
      </w:r>
    </w:p>
    <w:p w14:paraId="6394EBED"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62B0EDFD" w14:textId="5E45ABEF"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2B6C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10)Many of your citations are lacking important information on volume, page number,</w:t>
      </w:r>
    </w:p>
    <w:p w14:paraId="0A4A6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publication venue, etc. (e.g., citations #17 and 21).</w:t>
      </w:r>
    </w:p>
    <w:p w14:paraId="62B211AE" w14:textId="632BC6C0" w:rsidR="006158B8" w:rsidRPr="002F5FA1" w:rsidRDefault="006158B8" w:rsidP="0051509E">
      <w:pPr>
        <w:autoSpaceDE w:val="0"/>
        <w:autoSpaceDN w:val="0"/>
        <w:adjustRightInd w:val="0"/>
        <w:rPr>
          <w:rFonts w:ascii="Times New Roman" w:hAnsi="Times New Roman" w:cs="Times New Roman"/>
          <w:sz w:val="24"/>
          <w:szCs w:val="24"/>
          <w:lang w:val="en-GB"/>
        </w:rPr>
      </w:pPr>
    </w:p>
    <w:p w14:paraId="2174A3EB" w14:textId="2E71B825" w:rsidR="00A077FB"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645D3519" w14:textId="77777777"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Edited so now Literature Cited is complete.</w:t>
      </w:r>
    </w:p>
    <w:p w14:paraId="66CAE7B5" w14:textId="5220C22E" w:rsidR="006158B8" w:rsidRPr="002F5FA1" w:rsidRDefault="00A077FB"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END RESPONSE</w:t>
      </w:r>
    </w:p>
    <w:p w14:paraId="4DC64D4E"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3DE6AF40" w14:textId="0A496471"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127EC9D"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11) Figure 3: It is misleading to put regression lines on non-significant results. At a minimum,</w:t>
      </w:r>
    </w:p>
    <w:p w14:paraId="43ACFF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use dotted lines for non-significance (and indicate this in the heading), or simply remove the</w:t>
      </w:r>
    </w:p>
    <w:p w14:paraId="5EC18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regression lines (my recommendation). Also, I would contend that 2 decimal places </w:t>
      </w:r>
      <w:proofErr w:type="gramStart"/>
      <w:r w:rsidRPr="002F5FA1">
        <w:rPr>
          <w:rFonts w:ascii="Times New Roman" w:hAnsi="Times New Roman" w:cs="Times New Roman"/>
          <w:sz w:val="24"/>
          <w:szCs w:val="24"/>
          <w:lang w:val="en-GB"/>
        </w:rPr>
        <w:t>is</w:t>
      </w:r>
      <w:proofErr w:type="gramEnd"/>
    </w:p>
    <w:p w14:paraId="40B8F84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sufficient for r2 values. Finally, for all of the pig scat figures on the left it appears that the</w:t>
      </w:r>
    </w:p>
    <w:p w14:paraId="13191B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lack of significance is being driven by a single point (far R d</w:t>
      </w:r>
      <w:r w:rsidR="006158B8" w:rsidRPr="002F5FA1">
        <w:rPr>
          <w:rFonts w:ascii="Times New Roman" w:hAnsi="Times New Roman" w:cs="Times New Roman"/>
          <w:sz w:val="24"/>
          <w:szCs w:val="24"/>
          <w:lang w:val="en-GB"/>
        </w:rPr>
        <w:t>ata point). If you removed that</w:t>
      </w:r>
      <w:r w:rsidRPr="002F5FA1">
        <w:rPr>
          <w:rFonts w:ascii="Times New Roman" w:hAnsi="Times New Roman" w:cs="Times New Roman"/>
          <w:sz w:val="24"/>
          <w:szCs w:val="24"/>
          <w:lang w:val="en-GB"/>
        </w:rPr>
        <w:t>4</w:t>
      </w:r>
    </w:p>
    <w:p w14:paraId="45382CB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would you not have the exact same patterns (and significance) as for the deer scat</w:t>
      </w:r>
    </w:p>
    <w:p w14:paraId="17182B9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figures on the R? Is there anything compelling about that data point to warrant </w:t>
      </w:r>
      <w:proofErr w:type="gramStart"/>
      <w:r w:rsidRPr="002F5FA1">
        <w:rPr>
          <w:rFonts w:ascii="Times New Roman" w:hAnsi="Times New Roman" w:cs="Times New Roman"/>
          <w:sz w:val="24"/>
          <w:szCs w:val="24"/>
          <w:lang w:val="en-GB"/>
        </w:rPr>
        <w:t>it’s</w:t>
      </w:r>
      <w:proofErr w:type="gramEnd"/>
      <w:r w:rsidRPr="002F5FA1">
        <w:rPr>
          <w:rFonts w:ascii="Times New Roman" w:hAnsi="Times New Roman" w:cs="Times New Roman"/>
          <w:sz w:val="24"/>
          <w:szCs w:val="24"/>
          <w:lang w:val="en-GB"/>
        </w:rPr>
        <w:t xml:space="preserve"> inclusion</w:t>
      </w:r>
    </w:p>
    <w:p w14:paraId="154E1CA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or exclusion from the analysis? A lot of your interpretation of results relies on this set of</w:t>
      </w:r>
    </w:p>
    <w:p w14:paraId="70ADD462" w14:textId="77777777" w:rsidR="00035513" w:rsidRPr="002F5FA1" w:rsidRDefault="0051509E" w:rsidP="0051509E">
      <w:pPr>
        <w:rPr>
          <w:rFonts w:ascii="Times New Roman" w:hAnsi="Times New Roman" w:cs="Times New Roman"/>
          <w:sz w:val="24"/>
          <w:szCs w:val="24"/>
          <w:lang w:val="en-GB"/>
        </w:rPr>
      </w:pPr>
      <w:r w:rsidRPr="002F5FA1">
        <w:rPr>
          <w:rFonts w:ascii="Times New Roman" w:hAnsi="Times New Roman" w:cs="Times New Roman"/>
          <w:sz w:val="24"/>
          <w:szCs w:val="24"/>
          <w:lang w:val="en-GB"/>
        </w:rPr>
        <w:t>figures, so a bit concerning that a single data point may be driving most of your results.</w:t>
      </w:r>
    </w:p>
    <w:p w14:paraId="57B9A9C3" w14:textId="5CEF9796" w:rsidR="00447224" w:rsidRPr="002F5FA1" w:rsidRDefault="00447224" w:rsidP="0051509E">
      <w:pPr>
        <w:rPr>
          <w:rFonts w:ascii="Times New Roman" w:hAnsi="Times New Roman" w:cs="Times New Roman"/>
          <w:sz w:val="24"/>
          <w:szCs w:val="24"/>
          <w:lang w:val="en-GB"/>
        </w:rPr>
      </w:pPr>
    </w:p>
    <w:p w14:paraId="6E974DF9" w14:textId="3F5DD316" w:rsidR="00654F9E" w:rsidRPr="002F5FA1" w:rsidRDefault="00654F9E" w:rsidP="0051509E">
      <w:pPr>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08B288EB" w14:textId="77777777" w:rsidR="00447224" w:rsidRPr="002F5FA1" w:rsidRDefault="00272119"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While that point may contribute </w:t>
      </w:r>
      <w:r w:rsidR="005D5BC5" w:rsidRPr="002F5FA1">
        <w:rPr>
          <w:rFonts w:ascii="Times New Roman" w:hAnsi="Times New Roman" w:cs="Times New Roman"/>
          <w:i/>
          <w:sz w:val="24"/>
          <w:szCs w:val="24"/>
          <w:lang w:val="en-GB"/>
        </w:rPr>
        <w:t>somewhat</w:t>
      </w:r>
      <w:r w:rsidRPr="002F5FA1">
        <w:rPr>
          <w:rFonts w:ascii="Times New Roman" w:hAnsi="Times New Roman" w:cs="Times New Roman"/>
          <w:i/>
          <w:sz w:val="24"/>
          <w:szCs w:val="24"/>
          <w:lang w:val="en-GB"/>
        </w:rPr>
        <w:t xml:space="preserve"> </w:t>
      </w:r>
      <w:r w:rsidR="005D5BC5" w:rsidRPr="002F5FA1">
        <w:rPr>
          <w:rFonts w:ascii="Times New Roman" w:hAnsi="Times New Roman" w:cs="Times New Roman"/>
          <w:i/>
          <w:sz w:val="24"/>
          <w:szCs w:val="24"/>
          <w:lang w:val="en-GB"/>
        </w:rPr>
        <w:t xml:space="preserve">more </w:t>
      </w:r>
      <w:r w:rsidRPr="002F5FA1">
        <w:rPr>
          <w:rFonts w:ascii="Times New Roman" w:hAnsi="Times New Roman" w:cs="Times New Roman"/>
          <w:i/>
          <w:sz w:val="24"/>
          <w:szCs w:val="24"/>
          <w:lang w:val="en-GB"/>
        </w:rPr>
        <w:t xml:space="preserve">than the other points to the shape of the graph, the results would still be significant with </w:t>
      </w:r>
      <w:r w:rsidR="00903E03" w:rsidRPr="002F5FA1">
        <w:rPr>
          <w:rFonts w:ascii="Times New Roman" w:hAnsi="Times New Roman" w:cs="Times New Roman"/>
          <w:i/>
          <w:sz w:val="24"/>
          <w:szCs w:val="24"/>
          <w:lang w:val="en-GB"/>
        </w:rPr>
        <w:t>a similar curve shape for the parameters we measured:</w:t>
      </w:r>
    </w:p>
    <w:p w14:paraId="443B4223" w14:textId="77777777" w:rsidR="00903E03" w:rsidRPr="002F5FA1" w:rsidRDefault="00903E03" w:rsidP="0051509E">
      <w:pPr>
        <w:rPr>
          <w:rFonts w:ascii="Times New Roman" w:hAnsi="Times New Roman" w:cs="Times New Roman"/>
          <w:i/>
          <w:sz w:val="24"/>
          <w:szCs w:val="24"/>
          <w:lang w:val="en-GB"/>
        </w:rPr>
      </w:pPr>
    </w:p>
    <w:p w14:paraId="30651D58" w14:textId="77777777" w:rsidR="00903E03" w:rsidRPr="002F5FA1" w:rsidRDefault="00903E03"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Total seedlings vs deer scat count: r2 = 0.69</w:t>
      </w:r>
    </w:p>
    <w:p w14:paraId="322390A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Native seedlings vs deer scat count: r2 = 0.62</w:t>
      </w:r>
    </w:p>
    <w:p w14:paraId="197084A0"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Non-native seedlings vs deer scat count: r2 = 0.78</w:t>
      </w:r>
    </w:p>
    <w:p w14:paraId="0C9CA59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Vines vs deer scat count: r2 = 0.78</w:t>
      </w:r>
    </w:p>
    <w:p w14:paraId="7088BBC3" w14:textId="77777777" w:rsidR="00514CB7" w:rsidRPr="002F5FA1" w:rsidRDefault="00514CB7" w:rsidP="0051509E">
      <w:pPr>
        <w:rPr>
          <w:rFonts w:ascii="Times New Roman" w:hAnsi="Times New Roman" w:cs="Times New Roman"/>
          <w:i/>
          <w:sz w:val="24"/>
          <w:szCs w:val="24"/>
          <w:lang w:val="en-GB"/>
        </w:rPr>
      </w:pPr>
    </w:p>
    <w:p w14:paraId="48980CFE" w14:textId="77777777" w:rsidR="00514CB7" w:rsidRPr="002F5FA1" w:rsidRDefault="00514CB7"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We have included a redrawn figure with the regression lines without that site to includ</w:t>
      </w:r>
      <w:r w:rsidR="007F7035" w:rsidRPr="002F5FA1">
        <w:rPr>
          <w:rFonts w:ascii="Times New Roman" w:hAnsi="Times New Roman" w:cs="Times New Roman"/>
          <w:i/>
          <w:sz w:val="24"/>
          <w:szCs w:val="24"/>
          <w:lang w:val="en-GB"/>
        </w:rPr>
        <w:t>e in the supplementary material for reference. Because there is not much difference between results with and without that site, and because we think that the scat count fairly represents the high deer abundance at that site (site is in a restricted access area of a military base with no hunting), we included our complete dataset.</w:t>
      </w:r>
    </w:p>
    <w:p w14:paraId="0C374E82" w14:textId="77777777" w:rsidR="00E41137" w:rsidRPr="002F5FA1" w:rsidRDefault="00E41137" w:rsidP="0051509E">
      <w:pPr>
        <w:rPr>
          <w:rFonts w:ascii="Times New Roman" w:hAnsi="Times New Roman" w:cs="Times New Roman"/>
          <w:sz w:val="24"/>
          <w:szCs w:val="24"/>
          <w:lang w:val="en-GB"/>
        </w:rPr>
      </w:pPr>
    </w:p>
    <w:p w14:paraId="40CB89B9" w14:textId="77777777" w:rsidR="00514CB7" w:rsidRPr="002F5FA1" w:rsidRDefault="00514CB7"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revised the figure included with the manuscript to only have 2 decimal places.</w:t>
      </w:r>
    </w:p>
    <w:p w14:paraId="5B6F5665" w14:textId="0BDEF390" w:rsidR="00514CB7" w:rsidRPr="002F5FA1" w:rsidRDefault="00654F9E"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03328BCC" w14:textId="77777777" w:rsidR="00654F9E" w:rsidRPr="002F5FA1" w:rsidRDefault="00654F9E" w:rsidP="0051509E">
      <w:pPr>
        <w:rPr>
          <w:rFonts w:ascii="Times New Roman" w:hAnsi="Times New Roman" w:cs="Times New Roman"/>
          <w:i/>
          <w:sz w:val="24"/>
          <w:szCs w:val="24"/>
          <w:lang w:val="en-GB"/>
        </w:rPr>
      </w:pPr>
    </w:p>
    <w:p w14:paraId="2F380253" w14:textId="780E7C76"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Comments to the Author(s)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RSOS-170151</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Review « Contrasting ecological roles of non-native ungulates in a novel ecosystem » by Gawel et al.</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General comments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Interesting paper that tries to disentangle deer and pig effects on vegetation though different interactions (</w:t>
      </w:r>
      <w:proofErr w:type="spellStart"/>
      <w:r w:rsidRPr="002F5FA1">
        <w:rPr>
          <w:rFonts w:ascii="Times New Roman" w:hAnsi="Times New Roman" w:cs="Times New Roman"/>
          <w:color w:val="222222"/>
          <w:sz w:val="24"/>
          <w:szCs w:val="24"/>
          <w:shd w:val="clear" w:color="auto" w:fill="FFFFFF"/>
        </w:rPr>
        <w:t>endozoochory</w:t>
      </w:r>
      <w:proofErr w:type="spellEnd"/>
      <w:r w:rsidRPr="002F5FA1">
        <w:rPr>
          <w:rFonts w:ascii="Times New Roman" w:hAnsi="Times New Roman" w:cs="Times New Roman"/>
          <w:color w:val="222222"/>
          <w:sz w:val="24"/>
          <w:szCs w:val="24"/>
          <w:shd w:val="clear" w:color="auto" w:fill="FFFFFF"/>
        </w:rPr>
        <w:t xml:space="preserve">, herbivory at the species and the community level). </w:t>
      </w:r>
      <w:proofErr w:type="gramStart"/>
      <w:r w:rsidRPr="002F5FA1">
        <w:rPr>
          <w:rFonts w:ascii="Times New Roman" w:hAnsi="Times New Roman" w:cs="Times New Roman"/>
          <w:color w:val="222222"/>
          <w:sz w:val="24"/>
          <w:szCs w:val="24"/>
          <w:shd w:val="clear" w:color="auto" w:fill="FFFFFF"/>
        </w:rPr>
        <w:t>However</w:t>
      </w:r>
      <w:proofErr w:type="gramEnd"/>
      <w:r w:rsidRPr="002F5FA1">
        <w:rPr>
          <w:rFonts w:ascii="Times New Roman" w:hAnsi="Times New Roman" w:cs="Times New Roman"/>
          <w:color w:val="222222"/>
          <w:sz w:val="24"/>
          <w:szCs w:val="24"/>
          <w:shd w:val="clear" w:color="auto" w:fill="FFFFFF"/>
        </w:rPr>
        <w:t xml:space="preserve">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p>
    <w:p w14:paraId="37768057" w14:textId="77777777" w:rsidR="00A077FB" w:rsidRPr="002F5FA1" w:rsidRDefault="00A077FB" w:rsidP="0051509E">
      <w:pPr>
        <w:rPr>
          <w:rFonts w:ascii="Times New Roman" w:hAnsi="Times New Roman" w:cs="Times New Roman"/>
          <w:color w:val="222222"/>
          <w:sz w:val="24"/>
          <w:szCs w:val="24"/>
          <w:shd w:val="clear" w:color="auto" w:fill="FFFFFF"/>
        </w:rPr>
      </w:pPr>
    </w:p>
    <w:p w14:paraId="7227594B" w14:textId="3DCB3329" w:rsidR="006A4D77" w:rsidRPr="002F5FA1" w:rsidRDefault="006A4D7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3F065B9" w14:textId="4E505AA2"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your suggestions. We soften our language about the role of pigs as dispersers. We agree that the lack of negative role should be emphasised instead of giving the impression that pigs play a positive role. Since both deer and pigs have been established for a long time, we resorted to using a gradient of abundances without the presence of a true control (areas of similar forest with no deer or no pigs)</w:t>
      </w:r>
    </w:p>
    <w:p w14:paraId="7BB1CAD2" w14:textId="31EE26B9"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DAAE669" w14:textId="77777777" w:rsidR="006A4D77" w:rsidRPr="002F5FA1" w:rsidRDefault="006A4D77" w:rsidP="0051509E">
      <w:pPr>
        <w:rPr>
          <w:rFonts w:ascii="Times New Roman" w:hAnsi="Times New Roman" w:cs="Times New Roman"/>
          <w:color w:val="222222"/>
          <w:sz w:val="24"/>
          <w:szCs w:val="24"/>
        </w:rPr>
      </w:pPr>
    </w:p>
    <w:p w14:paraId="595258E0" w14:textId="133549F3" w:rsidR="00665560" w:rsidRPr="002F5FA1" w:rsidRDefault="006A4D77" w:rsidP="0051509E">
      <w:pPr>
        <w:rPr>
          <w:rFonts w:ascii="Times New Roman" w:hAnsi="Times New Roman" w:cs="Times New Roman"/>
          <w:color w:val="222222"/>
          <w:sz w:val="24"/>
          <w:szCs w:val="24"/>
          <w:shd w:val="clear" w:color="auto" w:fill="FFFFFF"/>
        </w:rPr>
      </w:pPr>
      <w:proofErr w:type="spellStart"/>
      <w:r w:rsidRPr="002F5FA1">
        <w:rPr>
          <w:rFonts w:ascii="Times New Roman" w:hAnsi="Times New Roman" w:cs="Times New Roman"/>
          <w:color w:val="222222"/>
          <w:sz w:val="24"/>
          <w:szCs w:val="24"/>
        </w:rPr>
        <w:t>Reviwer</w:t>
      </w:r>
      <w:proofErr w:type="spellEnd"/>
      <w:r w:rsidRPr="002F5FA1">
        <w:rPr>
          <w:rFonts w:ascii="Times New Roman" w:hAnsi="Times New Roman" w:cs="Times New Roman"/>
          <w:color w:val="222222"/>
          <w:sz w:val="24"/>
          <w:szCs w:val="24"/>
        </w:rPr>
        <w:t xml:space="preserve">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I have tried to access the dryad deposit as the origin of some data (vegetation surveys, number of sites not precisely indicated) is unclear and so it is difficult to interpret the data. </w:t>
      </w:r>
      <w:proofErr w:type="gramStart"/>
      <w:r w:rsidR="00E41137" w:rsidRPr="002F5FA1">
        <w:rPr>
          <w:rFonts w:ascii="Times New Roman" w:hAnsi="Times New Roman" w:cs="Times New Roman"/>
          <w:color w:val="222222"/>
          <w:sz w:val="24"/>
          <w:szCs w:val="24"/>
          <w:shd w:val="clear" w:color="auto" w:fill="FFFFFF"/>
        </w:rPr>
        <w:t>However</w:t>
      </w:r>
      <w:proofErr w:type="gramEnd"/>
      <w:r w:rsidR="00E41137" w:rsidRPr="002F5FA1">
        <w:rPr>
          <w:rFonts w:ascii="Times New Roman" w:hAnsi="Times New Roman" w:cs="Times New Roman"/>
          <w:color w:val="222222"/>
          <w:sz w:val="24"/>
          <w:szCs w:val="24"/>
          <w:shd w:val="clear" w:color="auto" w:fill="FFFFFF"/>
        </w:rPr>
        <w:t xml:space="preserve"> the data are not yet accessible.</w:t>
      </w:r>
    </w:p>
    <w:p w14:paraId="7E629CD5" w14:textId="28278201" w:rsidR="006A4D77" w:rsidRPr="002F5FA1" w:rsidRDefault="006A4D77" w:rsidP="0051509E">
      <w:pPr>
        <w:rPr>
          <w:rFonts w:ascii="Times New Roman" w:hAnsi="Times New Roman" w:cs="Times New Roman"/>
          <w:color w:val="222222"/>
          <w:sz w:val="24"/>
          <w:szCs w:val="24"/>
          <w:shd w:val="clear" w:color="auto" w:fill="FFFFFF"/>
        </w:rPr>
      </w:pPr>
    </w:p>
    <w:p w14:paraId="0EB32620" w14:textId="358458AB" w:rsidR="006A4D77" w:rsidRPr="002F5FA1" w:rsidRDefault="006A4D7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314A77A8" w14:textId="60BA5DBC" w:rsidR="006A4D77" w:rsidRPr="002F5FA1" w:rsidRDefault="000851A4"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We will contact RSOS and Dryad to ensure the data is accessible. It is possible it has not been uploaded pending review of the paper. See text from email below:</w:t>
      </w:r>
    </w:p>
    <w:p w14:paraId="013CA038" w14:textId="77777777"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“Thank you for submitting your data package to Dryad for journal review. Please read the following information carefully, so you will know what to expect during the rest of the data archiving process.</w:t>
      </w:r>
    </w:p>
    <w:p w14:paraId="2C109AF3" w14:textId="23ACC36F"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YOUR DRYAD DOI</w:t>
      </w:r>
    </w:p>
    <w:p w14:paraId="0A335C62" w14:textId="35D236FE"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lastRenderedPageBreak/>
        <w:t>Your data package has been assigned a unique identifier, called a DOI. This DOI is provisional for now, but may be included in the article manuscript. It will be fully registered with the DOI system when your submission has been approved by Dryad curation staff.</w:t>
      </w:r>
    </w:p>
    <w:p w14:paraId="17628374" w14:textId="5C94748E"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doi:10.5061/</w:t>
      </w:r>
      <w:proofErr w:type="gramStart"/>
      <w:r w:rsidRPr="002F5FA1">
        <w:rPr>
          <w:rFonts w:ascii="Times New Roman" w:hAnsi="Times New Roman" w:cs="Times New Roman"/>
          <w:color w:val="222222"/>
          <w:sz w:val="24"/>
          <w:szCs w:val="24"/>
          <w:shd w:val="clear" w:color="auto" w:fill="FFFFFF"/>
        </w:rPr>
        <w:t>dryad.sp</w:t>
      </w:r>
      <w:proofErr w:type="gramEnd"/>
      <w:r w:rsidRPr="002F5FA1">
        <w:rPr>
          <w:rFonts w:ascii="Times New Roman" w:hAnsi="Times New Roman" w:cs="Times New Roman"/>
          <w:color w:val="222222"/>
          <w:sz w:val="24"/>
          <w:szCs w:val="24"/>
          <w:shd w:val="clear" w:color="auto" w:fill="FFFFFF"/>
        </w:rPr>
        <w:t>5ff</w:t>
      </w:r>
    </w:p>
    <w:p w14:paraId="4867E285" w14:textId="5FC9DF2E"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CITING YOUR DRYAD DATA</w:t>
      </w:r>
    </w:p>
    <w:p w14:paraId="7B24A093" w14:textId="5E83C73E"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Ensure that readers can find your data!</w:t>
      </w:r>
    </w:p>
    <w:p w14:paraId="68AAE2FD" w14:textId="74AD70A8" w:rsidR="000851A4" w:rsidRPr="002F5FA1" w:rsidRDefault="000851A4" w:rsidP="000851A4">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We recommend that the article include a link to the Dryad data as </w:t>
      </w:r>
      <w:proofErr w:type="spellStart"/>
      <w:proofErr w:type="gramStart"/>
      <w:r w:rsidRPr="002F5FA1">
        <w:rPr>
          <w:rFonts w:ascii="Times New Roman" w:hAnsi="Times New Roman" w:cs="Times New Roman"/>
          <w:color w:val="222222"/>
          <w:sz w:val="24"/>
          <w:szCs w:val="24"/>
          <w:shd w:val="clear" w:color="auto" w:fill="FFFFFF"/>
        </w:rPr>
        <w:t>follows:Data</w:t>
      </w:r>
      <w:proofErr w:type="spellEnd"/>
      <w:proofErr w:type="gramEnd"/>
      <w:r w:rsidRPr="002F5FA1">
        <w:rPr>
          <w:rFonts w:ascii="Times New Roman" w:hAnsi="Times New Roman" w:cs="Times New Roman"/>
          <w:color w:val="222222"/>
          <w:sz w:val="24"/>
          <w:szCs w:val="24"/>
          <w:shd w:val="clear" w:color="auto" w:fill="FFFFFF"/>
        </w:rPr>
        <w:t xml:space="preserve"> available from the Dryad Digital Repository: </w:t>
      </w:r>
      <w:hyperlink r:id="rId6" w:history="1">
        <w:r w:rsidRPr="002F5FA1">
          <w:rPr>
            <w:rStyle w:val="Hyperlink"/>
            <w:rFonts w:ascii="Times New Roman" w:hAnsi="Times New Roman" w:cs="Times New Roman"/>
            <w:sz w:val="24"/>
            <w:szCs w:val="24"/>
            <w:shd w:val="clear" w:color="auto" w:fill="FFFFFF"/>
          </w:rPr>
          <w:t>http://dx.doi.org/10.5061/dryad.sp5ff</w:t>
        </w:r>
      </w:hyperlink>
      <w:r w:rsidRPr="002F5FA1">
        <w:rPr>
          <w:rFonts w:ascii="Times New Roman" w:hAnsi="Times New Roman" w:cs="Times New Roman"/>
          <w:color w:val="222222"/>
          <w:sz w:val="24"/>
          <w:szCs w:val="24"/>
          <w:shd w:val="clear" w:color="auto" w:fill="FFFFFF"/>
        </w:rPr>
        <w:t>”</w:t>
      </w:r>
    </w:p>
    <w:p w14:paraId="4B1FF96F" w14:textId="77777777" w:rsidR="000851A4" w:rsidRPr="002F5FA1" w:rsidRDefault="000851A4" w:rsidP="000851A4">
      <w:pPr>
        <w:rPr>
          <w:rFonts w:ascii="Times New Roman" w:hAnsi="Times New Roman" w:cs="Times New Roman"/>
          <w:color w:val="222222"/>
          <w:sz w:val="24"/>
          <w:szCs w:val="24"/>
          <w:shd w:val="clear" w:color="auto" w:fill="FFFFFF"/>
        </w:rPr>
      </w:pPr>
    </w:p>
    <w:p w14:paraId="472870B3" w14:textId="029AA04C" w:rsidR="00665560" w:rsidRPr="002F5FA1" w:rsidRDefault="000851A4"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The link does not seem to be up and working yet. However, we will gladly supply you with the raw</w:t>
      </w:r>
      <w:r w:rsidR="00A077FB" w:rsidRPr="002F5FA1">
        <w:rPr>
          <w:rFonts w:ascii="Times New Roman" w:hAnsi="Times New Roman" w:cs="Times New Roman"/>
          <w:color w:val="222222"/>
          <w:sz w:val="24"/>
          <w:szCs w:val="24"/>
          <w:shd w:val="clear" w:color="auto" w:fill="FFFFFF"/>
        </w:rPr>
        <w:t xml:space="preserve"> csv and R files</w:t>
      </w:r>
      <w:r w:rsidRPr="002F5FA1">
        <w:rPr>
          <w:rFonts w:ascii="Times New Roman" w:hAnsi="Times New Roman" w:cs="Times New Roman"/>
          <w:color w:val="222222"/>
          <w:sz w:val="24"/>
          <w:szCs w:val="24"/>
          <w:shd w:val="clear" w:color="auto" w:fill="FFFFFF"/>
        </w:rPr>
        <w:t xml:space="preserve"> upon request in the meantime. We also plan to have an open repository on </w:t>
      </w:r>
      <w:proofErr w:type="spellStart"/>
      <w:r w:rsidRPr="002F5FA1">
        <w:rPr>
          <w:rFonts w:ascii="Times New Roman" w:hAnsi="Times New Roman" w:cs="Times New Roman"/>
          <w:color w:val="222222"/>
          <w:sz w:val="24"/>
          <w:szCs w:val="24"/>
          <w:shd w:val="clear" w:color="auto" w:fill="FFFFFF"/>
        </w:rPr>
        <w:t>github</w:t>
      </w:r>
      <w:proofErr w:type="spellEnd"/>
      <w:r w:rsidRPr="002F5FA1">
        <w:rPr>
          <w:rFonts w:ascii="Times New Roman" w:hAnsi="Times New Roman" w:cs="Times New Roman"/>
          <w:color w:val="222222"/>
          <w:sz w:val="24"/>
          <w:szCs w:val="24"/>
          <w:shd w:val="clear" w:color="auto" w:fill="FFFFFF"/>
        </w:rPr>
        <w:t>.</w:t>
      </w:r>
    </w:p>
    <w:p w14:paraId="33C04D91" w14:textId="1A72C0D1" w:rsidR="000851A4" w:rsidRPr="002F5FA1" w:rsidRDefault="000851A4"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END RESPONSE</w:t>
      </w:r>
    </w:p>
    <w:p w14:paraId="355969BB" w14:textId="01044686" w:rsidR="00B047EA" w:rsidRPr="002F5FA1" w:rsidRDefault="00B047EA" w:rsidP="0051509E">
      <w:pPr>
        <w:rPr>
          <w:rFonts w:ascii="Times New Roman" w:hAnsi="Times New Roman" w:cs="Times New Roman"/>
          <w:color w:val="222222"/>
          <w:sz w:val="24"/>
          <w:szCs w:val="24"/>
        </w:rPr>
      </w:pPr>
    </w:p>
    <w:p w14:paraId="1C123E07" w14:textId="5E927D74" w:rsidR="00A077FB" w:rsidRPr="002F5FA1" w:rsidRDefault="00A077FB"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w:t>
      </w:r>
    </w:p>
    <w:p w14:paraId="28558261" w14:textId="1E159C50" w:rsidR="001810CA" w:rsidRPr="002F5FA1" w:rsidRDefault="00B047E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Specific comments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First of all, you have to give more details about the protocols: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p>
    <w:p w14:paraId="7377883F" w14:textId="3E1A6348" w:rsidR="001810CA" w:rsidRPr="002F5FA1" w:rsidRDefault="001810CA" w:rsidP="0051509E">
      <w:pPr>
        <w:rPr>
          <w:rFonts w:ascii="Times New Roman" w:hAnsi="Times New Roman" w:cs="Times New Roman"/>
          <w:color w:val="222222"/>
          <w:sz w:val="24"/>
          <w:szCs w:val="24"/>
          <w:shd w:val="clear" w:color="auto" w:fill="FFFFFF"/>
        </w:rPr>
      </w:pPr>
    </w:p>
    <w:p w14:paraId="155FA02B" w14:textId="5EA91696" w:rsidR="00B047EA" w:rsidRPr="002F5FA1" w:rsidRDefault="00B047E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BB2BDE4" w14:textId="77777777" w:rsidR="001810CA" w:rsidRPr="002F5FA1" w:rsidRDefault="001810C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More detail has been added to both the Methods and Results sections:</w:t>
      </w:r>
    </w:p>
    <w:p w14:paraId="232BA7FA" w14:textId="17D45BC6" w:rsidR="002D3775" w:rsidRPr="002F5FA1" w:rsidRDefault="002D3775" w:rsidP="0051509E">
      <w:pPr>
        <w:rPr>
          <w:rFonts w:ascii="Times New Roman" w:hAnsi="Times New Roman" w:cs="Times New Roman"/>
          <w:i/>
          <w:sz w:val="24"/>
          <w:szCs w:val="24"/>
        </w:rPr>
      </w:pP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w:t>
      </w:r>
    </w:p>
    <w:p w14:paraId="48D18841" w14:textId="62860057" w:rsidR="00B047EA" w:rsidRPr="002F5FA1" w:rsidRDefault="00B047EA" w:rsidP="0051509E">
      <w:pPr>
        <w:rPr>
          <w:rFonts w:ascii="Times New Roman" w:hAnsi="Times New Roman" w:cs="Times New Roman"/>
          <w:i/>
          <w:sz w:val="24"/>
          <w:szCs w:val="24"/>
        </w:rPr>
      </w:pPr>
      <w:r w:rsidRPr="002F5FA1">
        <w:rPr>
          <w:rFonts w:ascii="Times New Roman" w:hAnsi="Times New Roman" w:cs="Times New Roman"/>
          <w:i/>
          <w:sz w:val="24"/>
          <w:szCs w:val="24"/>
        </w:rPr>
        <w:t>(Lines 213-218)</w:t>
      </w:r>
    </w:p>
    <w:p w14:paraId="7E9D0901" w14:textId="77777777" w:rsidR="0002285E" w:rsidRPr="002F5FA1" w:rsidRDefault="0002285E" w:rsidP="0051509E">
      <w:pPr>
        <w:rPr>
          <w:rFonts w:ascii="Times New Roman" w:hAnsi="Times New Roman" w:cs="Times New Roman"/>
          <w:color w:val="222222"/>
          <w:sz w:val="24"/>
          <w:szCs w:val="24"/>
        </w:rPr>
      </w:pPr>
    </w:p>
    <w:p w14:paraId="5CD7D49F" w14:textId="0F496484" w:rsidR="002D3775" w:rsidRPr="002F5FA1" w:rsidRDefault="0002285E"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It is not mentioned how many sites have been sampled for vegetation surveys, looking at figure 3, it seems that there are </w:t>
      </w:r>
      <w:proofErr w:type="gramStart"/>
      <w:r w:rsidR="00E41137" w:rsidRPr="002F5FA1">
        <w:rPr>
          <w:rFonts w:ascii="Times New Roman" w:hAnsi="Times New Roman" w:cs="Times New Roman"/>
          <w:color w:val="222222"/>
          <w:sz w:val="24"/>
          <w:szCs w:val="24"/>
          <w:shd w:val="clear" w:color="auto" w:fill="FFFFFF"/>
        </w:rPr>
        <w:t>14 ?</w:t>
      </w:r>
      <w:proofErr w:type="gramEnd"/>
      <w:r w:rsidR="00E41137" w:rsidRPr="002F5FA1">
        <w:rPr>
          <w:rFonts w:ascii="Times New Roman" w:hAnsi="Times New Roman" w:cs="Times New Roman"/>
          <w:color w:val="222222"/>
          <w:sz w:val="24"/>
          <w:szCs w:val="24"/>
          <w:shd w:val="clear" w:color="auto" w:fill="FFFFFF"/>
        </w:rPr>
        <w:t xml:space="preserve"> Please clarify</w:t>
      </w:r>
    </w:p>
    <w:p w14:paraId="5F04B772" w14:textId="0DA1CD56" w:rsidR="002D3775" w:rsidRPr="002F5FA1" w:rsidRDefault="002D3775" w:rsidP="0051509E">
      <w:pPr>
        <w:rPr>
          <w:rFonts w:ascii="Times New Roman" w:hAnsi="Times New Roman" w:cs="Times New Roman"/>
          <w:color w:val="222222"/>
          <w:sz w:val="24"/>
          <w:szCs w:val="24"/>
          <w:shd w:val="clear" w:color="auto" w:fill="FFFFFF"/>
        </w:rPr>
      </w:pPr>
    </w:p>
    <w:p w14:paraId="134F0442" w14:textId="77799012" w:rsidR="0002285E" w:rsidRPr="002F5FA1" w:rsidRDefault="0002285E"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2FE6887" w14:textId="4C02C84C" w:rsidR="002D3775" w:rsidRPr="002F5FA1" w:rsidRDefault="00BD713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Thank you, t</w:t>
      </w:r>
      <w:r w:rsidR="0002285E" w:rsidRPr="002F5FA1">
        <w:rPr>
          <w:rFonts w:ascii="Times New Roman" w:hAnsi="Times New Roman" w:cs="Times New Roman"/>
          <w:i/>
          <w:color w:val="222222"/>
          <w:sz w:val="24"/>
          <w:szCs w:val="24"/>
          <w:shd w:val="clear" w:color="auto" w:fill="FFFFFF"/>
        </w:rPr>
        <w:t xml:space="preserve">hat was a very important detail </w:t>
      </w:r>
      <w:r w:rsidRPr="002F5FA1">
        <w:rPr>
          <w:rFonts w:ascii="Times New Roman" w:hAnsi="Times New Roman" w:cs="Times New Roman"/>
          <w:i/>
          <w:color w:val="222222"/>
          <w:sz w:val="24"/>
          <w:szCs w:val="24"/>
          <w:shd w:val="clear" w:color="auto" w:fill="FFFFFF"/>
        </w:rPr>
        <w:t>that we omitted.</w:t>
      </w:r>
      <w:r w:rsidR="0002285E" w:rsidRPr="002F5FA1">
        <w:rPr>
          <w:rFonts w:ascii="Times New Roman" w:hAnsi="Times New Roman" w:cs="Times New Roman"/>
          <w:i/>
          <w:color w:val="222222"/>
          <w:sz w:val="24"/>
          <w:szCs w:val="24"/>
          <w:shd w:val="clear" w:color="auto" w:fill="FFFFFF"/>
        </w:rPr>
        <w:t xml:space="preserve"> </w:t>
      </w:r>
      <w:r w:rsidR="002D3775" w:rsidRPr="002F5FA1">
        <w:rPr>
          <w:rFonts w:ascii="Times New Roman" w:hAnsi="Times New Roman" w:cs="Times New Roman"/>
          <w:i/>
          <w:color w:val="222222"/>
          <w:sz w:val="24"/>
          <w:szCs w:val="24"/>
          <w:shd w:val="clear" w:color="auto" w:fill="FFFFFF"/>
        </w:rPr>
        <w:t>Number of sites (14) was added to methods and throughout text where appropriate.</w:t>
      </w:r>
    </w:p>
    <w:p w14:paraId="438C3371" w14:textId="461A7A12" w:rsidR="0002285E" w:rsidRPr="002F5FA1" w:rsidRDefault="0002285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288446D0" w14:textId="77777777" w:rsidR="00262983" w:rsidRPr="002F5FA1" w:rsidRDefault="00262983" w:rsidP="0051509E">
      <w:pPr>
        <w:rPr>
          <w:rFonts w:ascii="Times New Roman" w:hAnsi="Times New Roman" w:cs="Times New Roman"/>
          <w:color w:val="222222"/>
          <w:sz w:val="24"/>
          <w:szCs w:val="24"/>
        </w:rPr>
      </w:pPr>
    </w:p>
    <w:p w14:paraId="7733736C" w14:textId="7F94E129" w:rsidR="002D3775" w:rsidRPr="002F5FA1" w:rsidRDefault="00262983"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Concerning deer dung and pig scat counts, they are measured on each site in a square transect of 800m², it is not really clear the way it is described in the material and methods. May be a scheme would help, that present both vegetation and ungulates </w:t>
      </w:r>
      <w:proofErr w:type="spellStart"/>
      <w:r w:rsidR="00E41137" w:rsidRPr="002F5FA1">
        <w:rPr>
          <w:rFonts w:ascii="Times New Roman" w:hAnsi="Times New Roman" w:cs="Times New Roman"/>
          <w:color w:val="222222"/>
          <w:sz w:val="24"/>
          <w:szCs w:val="24"/>
          <w:shd w:val="clear" w:color="auto" w:fill="FFFFFF"/>
        </w:rPr>
        <w:t>faeces</w:t>
      </w:r>
      <w:proofErr w:type="spellEnd"/>
      <w:r w:rsidR="00E41137" w:rsidRPr="002F5FA1">
        <w:rPr>
          <w:rFonts w:ascii="Times New Roman" w:hAnsi="Times New Roman" w:cs="Times New Roman"/>
          <w:color w:val="222222"/>
          <w:sz w:val="24"/>
          <w:szCs w:val="24"/>
          <w:shd w:val="clear" w:color="auto" w:fill="FFFFFF"/>
        </w:rPr>
        <w:t xml:space="preserve"> surveys.</w:t>
      </w:r>
    </w:p>
    <w:p w14:paraId="392430C9" w14:textId="0ACEA90B" w:rsidR="00262983" w:rsidRPr="002F5FA1" w:rsidRDefault="00262983" w:rsidP="0051509E">
      <w:pPr>
        <w:rPr>
          <w:rFonts w:ascii="Times New Roman" w:hAnsi="Times New Roman" w:cs="Times New Roman"/>
          <w:color w:val="222222"/>
          <w:sz w:val="24"/>
          <w:szCs w:val="24"/>
          <w:shd w:val="clear" w:color="auto" w:fill="FFFFFF"/>
        </w:rPr>
      </w:pPr>
    </w:p>
    <w:p w14:paraId="3537C3F1" w14:textId="405E2DC4" w:rsidR="00A077FB"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lastRenderedPageBreak/>
        <w:t>RESPONSE</w:t>
      </w:r>
    </w:p>
    <w:p w14:paraId="0BDFE236" w14:textId="0CE11692" w:rsidR="002D3775" w:rsidRPr="002F5FA1" w:rsidRDefault="002D377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More detail has been added to the methods section</w:t>
      </w:r>
      <w:r w:rsidR="00BD713A" w:rsidRPr="002F5FA1">
        <w:rPr>
          <w:rFonts w:ascii="Times New Roman" w:hAnsi="Times New Roman" w:cs="Times New Roman"/>
          <w:i/>
          <w:color w:val="222222"/>
          <w:sz w:val="24"/>
          <w:szCs w:val="24"/>
          <w:shd w:val="clear" w:color="auto" w:fill="FFFFFF"/>
        </w:rPr>
        <w:t>, and we have added an additional figure to clarify methods for both our paired seedling plots and our vegetation and scat transects:</w:t>
      </w:r>
    </w:p>
    <w:p w14:paraId="322B8DCC" w14:textId="4BEB8BC6" w:rsidR="00BD713A" w:rsidRPr="002F5FA1" w:rsidRDefault="00BD713A" w:rsidP="0051509E">
      <w:pPr>
        <w:rPr>
          <w:rFonts w:ascii="Times New Roman" w:hAnsi="Times New Roman" w:cs="Times New Roman"/>
          <w:i/>
          <w:color w:val="222222"/>
          <w:sz w:val="24"/>
          <w:szCs w:val="24"/>
          <w:shd w:val="clear" w:color="auto" w:fill="FFFFFF"/>
        </w:rPr>
      </w:pPr>
    </w:p>
    <w:p w14:paraId="265DFB68" w14:textId="68EB4D35" w:rsidR="00BD713A" w:rsidRPr="002F5FA1" w:rsidRDefault="00BD713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sz w:val="24"/>
          <w:szCs w:val="24"/>
        </w:rPr>
        <w:t>“To detect a range of scat abundances, we also surveyed a greater area at each site by including 2-m-wide belt transects encircling the vegetation transects (see Figure 1). These were walked and length estimated using GPS, with total area surveyed amounting to approximately 800 m</w:t>
      </w:r>
      <w:r w:rsidRPr="002F5FA1">
        <w:rPr>
          <w:rFonts w:ascii="Times New Roman" w:hAnsi="Times New Roman" w:cs="Times New Roman"/>
          <w:sz w:val="24"/>
          <w:szCs w:val="24"/>
          <w:vertAlign w:val="superscript"/>
        </w:rPr>
        <w:t>2</w:t>
      </w:r>
      <w:r w:rsidRPr="002F5FA1">
        <w:rPr>
          <w:rFonts w:ascii="Times New Roman" w:hAnsi="Times New Roman" w:cs="Times New Roman"/>
          <w:sz w:val="24"/>
          <w:szCs w:val="24"/>
        </w:rPr>
        <w:t>. However, since transect lengths used to count scats differed slightly from site to site, scat abundances used in analysis were number of scats per 100 m</w:t>
      </w:r>
      <w:r w:rsidRPr="002F5FA1">
        <w:rPr>
          <w:rFonts w:ascii="Times New Roman" w:hAnsi="Times New Roman" w:cs="Times New Roman"/>
          <w:sz w:val="24"/>
          <w:szCs w:val="24"/>
          <w:vertAlign w:val="superscript"/>
        </w:rPr>
        <w:t>2</w:t>
      </w:r>
      <w:r w:rsidRPr="002F5FA1">
        <w:rPr>
          <w:rFonts w:ascii="Times New Roman" w:hAnsi="Times New Roman" w:cs="Times New Roman"/>
          <w:sz w:val="24"/>
          <w:szCs w:val="24"/>
        </w:rPr>
        <w:t>.” (Lines 149 – 154)</w:t>
      </w:r>
    </w:p>
    <w:p w14:paraId="170B712A" w14:textId="77777777" w:rsidR="00BD713A" w:rsidRPr="002F5FA1" w:rsidRDefault="00BD713A"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26F5DB5B" w14:textId="7AE607DB" w:rsidR="002D3775" w:rsidRPr="002F5FA1" w:rsidRDefault="00BD713A" w:rsidP="0051509E">
      <w:pPr>
        <w:rPr>
          <w:rFonts w:ascii="Times New Roman" w:hAnsi="Times New Roman" w:cs="Times New Roman"/>
          <w:color w:val="222222"/>
          <w:sz w:val="24"/>
          <w:szCs w:val="24"/>
          <w:shd w:val="clear" w:color="auto" w:fill="FFFFFF"/>
        </w:rPr>
      </w:pPr>
      <w:proofErr w:type="spellStart"/>
      <w:r w:rsidRPr="002F5FA1">
        <w:rPr>
          <w:rFonts w:ascii="Times New Roman" w:hAnsi="Times New Roman" w:cs="Times New Roman"/>
          <w:color w:val="222222"/>
          <w:sz w:val="24"/>
          <w:szCs w:val="24"/>
        </w:rPr>
        <w:t>Reviwer</w:t>
      </w:r>
      <w:proofErr w:type="spellEnd"/>
      <w:r w:rsidRPr="002F5FA1">
        <w:rPr>
          <w:rFonts w:ascii="Times New Roman" w:hAnsi="Times New Roman" w:cs="Times New Roman"/>
          <w:color w:val="222222"/>
          <w:sz w:val="24"/>
          <w:szCs w:val="24"/>
        </w:rPr>
        <w:t xml:space="preserve">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We need a map for Guam highlighting the karst forests in global and the eight (14 vegetation </w:t>
      </w:r>
      <w:proofErr w:type="gramStart"/>
      <w:r w:rsidR="00E41137" w:rsidRPr="002F5FA1">
        <w:rPr>
          <w:rFonts w:ascii="Times New Roman" w:hAnsi="Times New Roman" w:cs="Times New Roman"/>
          <w:color w:val="222222"/>
          <w:sz w:val="24"/>
          <w:szCs w:val="24"/>
          <w:shd w:val="clear" w:color="auto" w:fill="FFFFFF"/>
        </w:rPr>
        <w:t>surveys ?</w:t>
      </w:r>
      <w:proofErr w:type="gramEnd"/>
      <w:r w:rsidR="00E41137" w:rsidRPr="002F5FA1">
        <w:rPr>
          <w:rFonts w:ascii="Times New Roman" w:hAnsi="Times New Roman" w:cs="Times New Roman"/>
          <w:color w:val="222222"/>
          <w:sz w:val="24"/>
          <w:szCs w:val="24"/>
          <w:shd w:val="clear" w:color="auto" w:fill="FFFFFF"/>
        </w:rPr>
        <w:t xml:space="preserve">) ones that have been sampled. That would allow to see how the different samples are spatially </w:t>
      </w:r>
      <w:proofErr w:type="spellStart"/>
      <w:r w:rsidR="00E41137" w:rsidRPr="002F5FA1">
        <w:rPr>
          <w:rFonts w:ascii="Times New Roman" w:hAnsi="Times New Roman" w:cs="Times New Roman"/>
          <w:color w:val="222222"/>
          <w:sz w:val="24"/>
          <w:szCs w:val="24"/>
          <w:shd w:val="clear" w:color="auto" w:fill="FFFFFF"/>
        </w:rPr>
        <w:t>organised</w:t>
      </w:r>
      <w:proofErr w:type="spellEnd"/>
      <w:r w:rsidR="00E41137" w:rsidRPr="002F5FA1">
        <w:rPr>
          <w:rFonts w:ascii="Times New Roman" w:hAnsi="Times New Roman" w:cs="Times New Roman"/>
          <w:color w:val="222222"/>
          <w:sz w:val="24"/>
          <w:szCs w:val="24"/>
          <w:shd w:val="clear" w:color="auto" w:fill="FFFFFF"/>
        </w:rPr>
        <w:t>.</w:t>
      </w:r>
    </w:p>
    <w:p w14:paraId="40ECEC34" w14:textId="65C84F59" w:rsidR="002D3775" w:rsidRPr="002F5FA1" w:rsidRDefault="002D3775" w:rsidP="0051509E">
      <w:pPr>
        <w:rPr>
          <w:rFonts w:ascii="Times New Roman" w:hAnsi="Times New Roman" w:cs="Times New Roman"/>
          <w:color w:val="222222"/>
          <w:sz w:val="24"/>
          <w:szCs w:val="24"/>
          <w:shd w:val="clear" w:color="auto" w:fill="FFFFFF"/>
        </w:rPr>
      </w:pPr>
    </w:p>
    <w:p w14:paraId="5098EDA9" w14:textId="3EECDEDE" w:rsidR="00BD713A"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C2E5EEE" w14:textId="1FFD17AA" w:rsidR="002D3775" w:rsidRPr="002F5FA1" w:rsidRDefault="002D377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All sites were at least half a kilometer away from each other, and a map was added to supplementary material. We do not believe it </w:t>
      </w:r>
      <w:r w:rsidR="003D666C" w:rsidRPr="002F5FA1">
        <w:rPr>
          <w:rFonts w:ascii="Times New Roman" w:hAnsi="Times New Roman" w:cs="Times New Roman"/>
          <w:i/>
          <w:color w:val="222222"/>
          <w:sz w:val="24"/>
          <w:szCs w:val="24"/>
          <w:shd w:val="clear" w:color="auto" w:fill="FFFFFF"/>
        </w:rPr>
        <w:t>contains enough information to justify adding it to</w:t>
      </w:r>
      <w:r w:rsidRPr="002F5FA1">
        <w:rPr>
          <w:rFonts w:ascii="Times New Roman" w:hAnsi="Times New Roman" w:cs="Times New Roman"/>
          <w:i/>
          <w:color w:val="222222"/>
          <w:sz w:val="24"/>
          <w:szCs w:val="24"/>
          <w:shd w:val="clear" w:color="auto" w:fill="FFFFFF"/>
        </w:rPr>
        <w:t xml:space="preserve"> the main published figures, but will be in supplementary material for reference.</w:t>
      </w:r>
    </w:p>
    <w:p w14:paraId="3E571405" w14:textId="3D29D5CF" w:rsidR="00BD713A" w:rsidRPr="002F5FA1" w:rsidRDefault="00BD713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23CC53B" w14:textId="77777777" w:rsidR="00BD713A" w:rsidRPr="002F5FA1" w:rsidRDefault="00BD713A" w:rsidP="0051509E">
      <w:pPr>
        <w:rPr>
          <w:rFonts w:ascii="Times New Roman" w:hAnsi="Times New Roman" w:cs="Times New Roman"/>
          <w:color w:val="222222"/>
          <w:sz w:val="24"/>
          <w:szCs w:val="24"/>
        </w:rPr>
      </w:pPr>
    </w:p>
    <w:p w14:paraId="79FCBAB5" w14:textId="3C752AE0" w:rsidR="002D3775"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Analysis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w:t>
      </w:r>
      <w:proofErr w:type="gramStart"/>
      <w:r w:rsidR="00E41137" w:rsidRPr="002F5FA1">
        <w:rPr>
          <w:rFonts w:ascii="Times New Roman" w:hAnsi="Times New Roman" w:cs="Times New Roman"/>
          <w:color w:val="222222"/>
          <w:sz w:val="24"/>
          <w:szCs w:val="24"/>
          <w:shd w:val="clear" w:color="auto" w:fill="FFFFFF"/>
        </w:rPr>
        <w:t>more clearer</w:t>
      </w:r>
      <w:proofErr w:type="gramEnd"/>
      <w:r w:rsidR="00E41137" w:rsidRPr="002F5FA1">
        <w:rPr>
          <w:rFonts w:ascii="Times New Roman" w:hAnsi="Times New Roman" w:cs="Times New Roman"/>
          <w:color w:val="222222"/>
          <w:sz w:val="24"/>
          <w:szCs w:val="24"/>
          <w:shd w:val="clear" w:color="auto" w:fill="FFFFFF"/>
        </w:rPr>
        <w:t xml:space="preserve"> than now, when you are discussing differences among species but without testing for them.</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p>
    <w:p w14:paraId="75FAAAD0" w14:textId="2C77ECCB" w:rsidR="00A077FB" w:rsidRPr="002F5FA1" w:rsidRDefault="00A077FB" w:rsidP="0051509E">
      <w:pPr>
        <w:rPr>
          <w:rFonts w:ascii="Times New Roman" w:hAnsi="Times New Roman" w:cs="Times New Roman"/>
          <w:color w:val="222222"/>
          <w:sz w:val="24"/>
          <w:szCs w:val="24"/>
          <w:shd w:val="clear" w:color="auto" w:fill="FFFFFF"/>
        </w:rPr>
      </w:pPr>
    </w:p>
    <w:p w14:paraId="0FC3EBB6" w14:textId="26D916BE" w:rsidR="00A077FB"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91C0173" w14:textId="521B1B56" w:rsidR="00BD713A" w:rsidRPr="002F5FA1" w:rsidRDefault="00A077FB" w:rsidP="00BD713A">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 good point. </w:t>
      </w:r>
      <w:r w:rsidR="00BD713A" w:rsidRPr="002F5FA1">
        <w:rPr>
          <w:rFonts w:ascii="Times New Roman" w:hAnsi="Times New Roman" w:cs="Times New Roman"/>
          <w:i/>
          <w:sz w:val="24"/>
          <w:szCs w:val="24"/>
          <w:lang w:val="en-GB"/>
        </w:rPr>
        <w:t>We included length of time in our GLM full model, but it did not improve mode</w:t>
      </w:r>
      <w:r w:rsidRPr="002F5FA1">
        <w:rPr>
          <w:rFonts w:ascii="Times New Roman" w:hAnsi="Times New Roman" w:cs="Times New Roman"/>
          <w:i/>
          <w:sz w:val="24"/>
          <w:szCs w:val="24"/>
          <w:lang w:val="en-GB"/>
        </w:rPr>
        <w:t xml:space="preserve">l fit. We report </w:t>
      </w:r>
      <w:proofErr w:type="spellStart"/>
      <w:r w:rsidRPr="002F5FA1">
        <w:rPr>
          <w:rFonts w:ascii="Times New Roman" w:hAnsi="Times New Roman" w:cs="Times New Roman"/>
          <w:i/>
          <w:sz w:val="24"/>
          <w:szCs w:val="24"/>
          <w:lang w:val="en-GB"/>
        </w:rPr>
        <w:t>AICc</w:t>
      </w:r>
      <w:proofErr w:type="spellEnd"/>
      <w:r w:rsidRPr="002F5FA1">
        <w:rPr>
          <w:rFonts w:ascii="Times New Roman" w:hAnsi="Times New Roman" w:cs="Times New Roman"/>
          <w:i/>
          <w:sz w:val="24"/>
          <w:szCs w:val="24"/>
          <w:lang w:val="en-GB"/>
        </w:rPr>
        <w:t xml:space="preserve"> values in our results:</w:t>
      </w:r>
    </w:p>
    <w:p w14:paraId="74F48CD4" w14:textId="77777777" w:rsidR="00A077FB" w:rsidRPr="002F5FA1" w:rsidRDefault="00A077FB" w:rsidP="00BD713A">
      <w:pPr>
        <w:autoSpaceDE w:val="0"/>
        <w:autoSpaceDN w:val="0"/>
        <w:adjustRightInd w:val="0"/>
        <w:rPr>
          <w:rFonts w:ascii="Times New Roman" w:hAnsi="Times New Roman" w:cs="Times New Roman"/>
          <w:i/>
          <w:sz w:val="24"/>
          <w:szCs w:val="24"/>
          <w:lang w:val="en-GB"/>
        </w:rPr>
      </w:pPr>
    </w:p>
    <w:p w14:paraId="32705BEA" w14:textId="453E63C9" w:rsidR="00BD713A" w:rsidRPr="002F5FA1" w:rsidRDefault="00BD713A"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for the model with the three-way interaction was 672.12, higher than </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of 612.89 for just the species and treatment interaction.”</w:t>
      </w:r>
      <w:r w:rsidR="00A077FB" w:rsidRPr="002F5FA1">
        <w:rPr>
          <w:rFonts w:ascii="Times New Roman" w:hAnsi="Times New Roman" w:cs="Times New Roman"/>
          <w:i/>
          <w:sz w:val="24"/>
          <w:szCs w:val="24"/>
        </w:rPr>
        <w:t xml:space="preserve"> (Lines 184 – 186)</w:t>
      </w:r>
    </w:p>
    <w:p w14:paraId="479A87A9" w14:textId="3F0F52B0"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4B99F927" w14:textId="77777777" w:rsidR="00A077FB" w:rsidRPr="002F5FA1" w:rsidRDefault="00A077FB" w:rsidP="0051509E">
      <w:pPr>
        <w:rPr>
          <w:rFonts w:ascii="Times New Roman" w:hAnsi="Times New Roman" w:cs="Times New Roman"/>
          <w:color w:val="222222"/>
          <w:sz w:val="24"/>
          <w:szCs w:val="24"/>
        </w:rPr>
      </w:pPr>
    </w:p>
    <w:p w14:paraId="6F93A152" w14:textId="3C8F328C" w:rsidR="002D3775"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Figure 1. Put a star for the significant differences for treatment, and ns for the two last ones. Effect of length of </w:t>
      </w:r>
      <w:proofErr w:type="gramStart"/>
      <w:r w:rsidR="00E41137" w:rsidRPr="002F5FA1">
        <w:rPr>
          <w:rFonts w:ascii="Times New Roman" w:hAnsi="Times New Roman" w:cs="Times New Roman"/>
          <w:color w:val="222222"/>
          <w:sz w:val="24"/>
          <w:szCs w:val="24"/>
          <w:shd w:val="clear" w:color="auto" w:fill="FFFFFF"/>
        </w:rPr>
        <w:t>monitoring  to</w:t>
      </w:r>
      <w:proofErr w:type="gramEnd"/>
      <w:r w:rsidR="00E41137" w:rsidRPr="002F5FA1">
        <w:rPr>
          <w:rFonts w:ascii="Times New Roman" w:hAnsi="Times New Roman" w:cs="Times New Roman"/>
          <w:color w:val="222222"/>
          <w:sz w:val="24"/>
          <w:szCs w:val="24"/>
          <w:shd w:val="clear" w:color="auto" w:fill="FFFFFF"/>
        </w:rPr>
        <w:t xml:space="preserve"> be tested ? Order the species according to length of exposures to ungulates. We might expect lo</w:t>
      </w:r>
      <w:r w:rsidR="002D3775" w:rsidRPr="002F5FA1">
        <w:rPr>
          <w:rFonts w:ascii="Times New Roman" w:hAnsi="Times New Roman" w:cs="Times New Roman"/>
          <w:color w:val="222222"/>
          <w:sz w:val="24"/>
          <w:szCs w:val="24"/>
          <w:shd w:val="clear" w:color="auto" w:fill="FFFFFF"/>
        </w:rPr>
        <w:t>nger times of exposure to lead </w:t>
      </w:r>
      <w:r w:rsidR="00E41137" w:rsidRPr="002F5FA1">
        <w:rPr>
          <w:rFonts w:ascii="Times New Roman" w:hAnsi="Times New Roman" w:cs="Times New Roman"/>
          <w:color w:val="222222"/>
          <w:sz w:val="24"/>
          <w:szCs w:val="24"/>
          <w:shd w:val="clear" w:color="auto" w:fill="FFFFFF"/>
        </w:rPr>
        <w:t>to higher differences between treatments for the species concerned.</w:t>
      </w:r>
    </w:p>
    <w:p w14:paraId="0DA0B277" w14:textId="5C930B96" w:rsidR="002D3775" w:rsidRPr="002F5FA1" w:rsidRDefault="002D3775" w:rsidP="0051509E">
      <w:pPr>
        <w:rPr>
          <w:rFonts w:ascii="Times New Roman" w:hAnsi="Times New Roman" w:cs="Times New Roman"/>
          <w:color w:val="222222"/>
          <w:sz w:val="24"/>
          <w:szCs w:val="24"/>
          <w:shd w:val="clear" w:color="auto" w:fill="FFFFFF"/>
        </w:rPr>
      </w:pPr>
    </w:p>
    <w:p w14:paraId="10305475" w14:textId="69533CC0" w:rsidR="00A077FB"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221DA22" w14:textId="0586F662" w:rsidR="00BE1DD6" w:rsidRPr="002F5FA1" w:rsidRDefault="002D3775" w:rsidP="00BD713A">
      <w:pPr>
        <w:autoSpaceDE w:val="0"/>
        <w:autoSpaceDN w:val="0"/>
        <w:adjustRightInd w:val="0"/>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lastRenderedPageBreak/>
        <w:t xml:space="preserve">There is an asterisk next to each of the species names that had a significant difference along the x axis in Figure 2. Since </w:t>
      </w:r>
      <w:r w:rsidR="00193972" w:rsidRPr="002F5FA1">
        <w:rPr>
          <w:rFonts w:ascii="Times New Roman" w:hAnsi="Times New Roman" w:cs="Times New Roman"/>
          <w:i/>
          <w:color w:val="222222"/>
          <w:sz w:val="24"/>
          <w:szCs w:val="24"/>
          <w:shd w:val="clear" w:color="auto" w:fill="FFFFFF"/>
        </w:rPr>
        <w:t>they are arranged along the x-axis by largest difference between treatments to smalles</w:t>
      </w:r>
      <w:r w:rsidR="00F210FA" w:rsidRPr="002F5FA1">
        <w:rPr>
          <w:rFonts w:ascii="Times New Roman" w:hAnsi="Times New Roman" w:cs="Times New Roman"/>
          <w:i/>
          <w:color w:val="222222"/>
          <w:sz w:val="24"/>
          <w:szCs w:val="24"/>
          <w:shd w:val="clear" w:color="auto" w:fill="FFFFFF"/>
        </w:rPr>
        <w:t>t</w:t>
      </w:r>
      <w:r w:rsidR="00193972" w:rsidRPr="002F5FA1">
        <w:rPr>
          <w:rFonts w:ascii="Times New Roman" w:hAnsi="Times New Roman" w:cs="Times New Roman"/>
          <w:i/>
          <w:color w:val="222222"/>
          <w:sz w:val="24"/>
          <w:szCs w:val="24"/>
          <w:shd w:val="clear" w:color="auto" w:fill="FFFFFF"/>
        </w:rPr>
        <w:t xml:space="preserve">, all four species with significant </w:t>
      </w:r>
      <w:r w:rsidR="00F210FA" w:rsidRPr="002F5FA1">
        <w:rPr>
          <w:rFonts w:ascii="Times New Roman" w:hAnsi="Times New Roman" w:cs="Times New Roman"/>
          <w:i/>
          <w:color w:val="222222"/>
          <w:sz w:val="24"/>
          <w:szCs w:val="24"/>
          <w:shd w:val="clear" w:color="auto" w:fill="FFFFFF"/>
        </w:rPr>
        <w:t xml:space="preserve">treatment effects are to the left, while the two species without treatment effect are on the right. </w:t>
      </w:r>
    </w:p>
    <w:p w14:paraId="25A6B158" w14:textId="4BC38A96"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END RESPONSE</w:t>
      </w:r>
    </w:p>
    <w:p w14:paraId="043253AB" w14:textId="77777777" w:rsidR="00A077FB" w:rsidRPr="002F5FA1" w:rsidRDefault="00A077FB" w:rsidP="0051509E">
      <w:pPr>
        <w:rPr>
          <w:rFonts w:ascii="Times New Roman" w:hAnsi="Times New Roman" w:cs="Times New Roman"/>
          <w:color w:val="222222"/>
          <w:sz w:val="24"/>
          <w:szCs w:val="24"/>
        </w:rPr>
      </w:pPr>
    </w:p>
    <w:p w14:paraId="07BA20E6" w14:textId="2D2B6144" w:rsidR="00BE1DD6"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p>
    <w:p w14:paraId="0A8CC32B" w14:textId="743F40A5" w:rsidR="00BE1DD6" w:rsidRPr="002F5FA1" w:rsidRDefault="00BE1DD6" w:rsidP="0051509E">
      <w:pPr>
        <w:rPr>
          <w:rFonts w:ascii="Times New Roman" w:hAnsi="Times New Roman" w:cs="Times New Roman"/>
          <w:color w:val="222222"/>
          <w:sz w:val="24"/>
          <w:szCs w:val="24"/>
          <w:shd w:val="clear" w:color="auto" w:fill="FFFFFF"/>
        </w:rPr>
      </w:pPr>
    </w:p>
    <w:p w14:paraId="399FFD11" w14:textId="64D9A9A7" w:rsidR="00A077FB"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527F128" w14:textId="0D4E62E2" w:rsidR="00BE1DD6" w:rsidRPr="002F5FA1" w:rsidRDefault="00BE1DD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This has been corrected in the text.</w:t>
      </w:r>
    </w:p>
    <w:p w14:paraId="13342B35" w14:textId="68FE9CB5" w:rsidR="00A077FB" w:rsidRPr="002F5FA1" w:rsidRDefault="00A077FB"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1B4F3150" w14:textId="77A6FC2C"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xml:space="preserve">The range for wild boar is 10 times shorter (0-10 dungs/800m²) than the one for deer (0-80/800m²). That is surely the reason why we cannot conclude about any effect from pigs concerning vegetation community composition. </w:t>
      </w:r>
    </w:p>
    <w:p w14:paraId="5C251520" w14:textId="005E4B91" w:rsidR="00471EE4" w:rsidRPr="002F5FA1" w:rsidRDefault="00471EE4" w:rsidP="0051509E">
      <w:pPr>
        <w:rPr>
          <w:rFonts w:ascii="Times New Roman" w:hAnsi="Times New Roman" w:cs="Times New Roman"/>
          <w:color w:val="222222"/>
          <w:sz w:val="24"/>
          <w:szCs w:val="24"/>
          <w:shd w:val="clear" w:color="auto" w:fill="FFFFFF"/>
        </w:rPr>
      </w:pPr>
    </w:p>
    <w:p w14:paraId="52E81724" w14:textId="7FFA6317" w:rsidR="00471EE4" w:rsidRPr="002F5FA1" w:rsidRDefault="00471EE4"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3B858A0" w14:textId="445E3E53" w:rsidR="00471EE4" w:rsidRPr="002F5FA1" w:rsidRDefault="00471EE4" w:rsidP="0051509E">
      <w:pPr>
        <w:rPr>
          <w:rFonts w:ascii="Times New Roman" w:hAnsi="Times New Roman" w:cs="Times New Roman"/>
          <w:i/>
          <w:color w:val="000000"/>
          <w:sz w:val="24"/>
          <w:szCs w:val="24"/>
        </w:rPr>
      </w:pPr>
      <w:r w:rsidRPr="002F5FA1">
        <w:rPr>
          <w:rFonts w:ascii="Times New Roman" w:hAnsi="Times New Roman" w:cs="Times New Roman"/>
          <w:color w:val="222222"/>
          <w:sz w:val="24"/>
          <w:szCs w:val="24"/>
          <w:shd w:val="clear" w:color="auto" w:fill="FFFFFF"/>
        </w:rPr>
        <w:t xml:space="preserve">Pigs defecate less often than deer, and that may have accounted for the smaller range of values in pig scat counts. Pigs are still quite abundant in some of these forests. </w:t>
      </w:r>
      <w:r w:rsidRPr="002F5FA1">
        <w:rPr>
          <w:rFonts w:ascii="Times New Roman" w:hAnsi="Times New Roman" w:cs="Times New Roman"/>
          <w:i/>
          <w:sz w:val="24"/>
          <w:szCs w:val="24"/>
        </w:rPr>
        <w:t xml:space="preserve">One unpublished study from 2002 estimated deer abundance along abandoned runways on the Air Force Base using spotlight counts from multiple vehicles (Knutson and Vogt 2002 unpublished). They estimated </w:t>
      </w:r>
      <w:r w:rsidRPr="002F5FA1">
        <w:rPr>
          <w:rFonts w:ascii="Times New Roman" w:hAnsi="Times New Roman" w:cs="Times New Roman"/>
          <w:i/>
          <w:color w:val="000000"/>
          <w:sz w:val="24"/>
          <w:szCs w:val="24"/>
        </w:rPr>
        <w:t xml:space="preserve">1.83 deer per hectare (95% confidence interval = 1.44-2.21) and feral pig densities of 0.38 pigs per hectare (95% confidence interval = 0.20-0.55). </w:t>
      </w:r>
      <w:r w:rsidR="00AA24E2" w:rsidRPr="002F5FA1">
        <w:rPr>
          <w:rFonts w:ascii="Times New Roman" w:hAnsi="Times New Roman" w:cs="Times New Roman"/>
          <w:i/>
          <w:color w:val="000000"/>
          <w:sz w:val="24"/>
          <w:szCs w:val="24"/>
        </w:rPr>
        <w:t>So, that could have contributed to our inability to detect trends, but we also think that pigs that are present are not inflicting the same amount of damage as deer:</w:t>
      </w:r>
    </w:p>
    <w:p w14:paraId="6E89D29D" w14:textId="77777777" w:rsidR="00AA24E2" w:rsidRPr="002F5FA1" w:rsidRDefault="00AA24E2" w:rsidP="0051509E">
      <w:pPr>
        <w:rPr>
          <w:rFonts w:ascii="Times New Roman" w:hAnsi="Times New Roman" w:cs="Times New Roman"/>
          <w:color w:val="222222"/>
          <w:sz w:val="24"/>
          <w:szCs w:val="24"/>
          <w:shd w:val="clear" w:color="auto" w:fill="FFFFFF"/>
        </w:rPr>
      </w:pPr>
    </w:p>
    <w:p w14:paraId="59F1403F" w14:textId="3F651E8D" w:rsidR="00471EE4"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t>
      </w:r>
      <w:r w:rsidR="00471EE4" w:rsidRPr="002F5FA1">
        <w:rPr>
          <w:rFonts w:ascii="Times New Roman" w:hAnsi="Times New Roman" w:cs="Times New Roman"/>
          <w:color w:val="222222"/>
          <w:sz w:val="24"/>
          <w:szCs w:val="24"/>
          <w:shd w:val="clear" w:color="auto" w:fill="FFFFFF"/>
        </w:rPr>
        <w:t>In contrast to deer, we did not detect strong negative impacts from pigs in the native limestone forest, and pigs are one of the last major vertebrate dispersers on an island that has lost its native dispersers. We know that pigs are present in these forests, and their wallows are abundant in ravine forests. However, unlike other forest types, the forest floor in a limestone karst forest is rocky and rigid [29,31], which would be difficult for pigs to root and wallow in, thereby limiting the extent of their damage to seedlings.</w:t>
      </w:r>
      <w:r w:rsidRPr="002F5FA1">
        <w:rPr>
          <w:rFonts w:ascii="Times New Roman" w:hAnsi="Times New Roman" w:cs="Times New Roman"/>
          <w:color w:val="222222"/>
          <w:sz w:val="24"/>
          <w:szCs w:val="24"/>
          <w:shd w:val="clear" w:color="auto" w:fill="FFFFFF"/>
        </w:rPr>
        <w:t>” (Lines 302-307)</w:t>
      </w:r>
    </w:p>
    <w:p w14:paraId="531C9E80" w14:textId="0CDFFEDA" w:rsidR="00AA24E2" w:rsidRPr="002F5FA1" w:rsidRDefault="00AA24E2"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840B383" w14:textId="3533528D" w:rsidR="00AA24E2" w:rsidRPr="002F5FA1" w:rsidRDefault="00AA24E2" w:rsidP="0051509E">
      <w:pPr>
        <w:rPr>
          <w:rFonts w:ascii="Times New Roman" w:hAnsi="Times New Roman" w:cs="Times New Roman"/>
          <w:i/>
          <w:color w:val="222222"/>
          <w:sz w:val="24"/>
          <w:szCs w:val="24"/>
          <w:shd w:val="clear" w:color="auto" w:fill="FFFFFF"/>
        </w:rPr>
      </w:pPr>
    </w:p>
    <w:p w14:paraId="0CF2BA47" w14:textId="1BAF6DFF" w:rsidR="00AA24E2" w:rsidRPr="002F5FA1" w:rsidRDefault="00AA24E2"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Reviewer 2:</w:t>
      </w:r>
    </w:p>
    <w:p w14:paraId="785B6FA2" w14:textId="2551EDCD" w:rsidR="00BE1DD6" w:rsidRPr="002F5FA1" w:rsidRDefault="00E41137" w:rsidP="0051509E">
      <w:pPr>
        <w:rPr>
          <w:rFonts w:ascii="Times New Roman" w:hAnsi="Times New Roman" w:cs="Times New Roman"/>
          <w:color w:val="222222"/>
          <w:sz w:val="24"/>
          <w:szCs w:val="24"/>
          <w:shd w:val="clear" w:color="auto" w:fill="FFFFFF"/>
        </w:rPr>
      </w:pPr>
      <w:proofErr w:type="gramStart"/>
      <w:r w:rsidRPr="002F5FA1">
        <w:rPr>
          <w:rFonts w:ascii="Times New Roman" w:hAnsi="Times New Roman" w:cs="Times New Roman"/>
          <w:color w:val="222222"/>
          <w:sz w:val="24"/>
          <w:szCs w:val="24"/>
          <w:shd w:val="clear" w:color="auto" w:fill="FFFFFF"/>
        </w:rPr>
        <w:t>Again</w:t>
      </w:r>
      <w:proofErr w:type="gramEnd"/>
      <w:r w:rsidRPr="002F5FA1">
        <w:rPr>
          <w:rFonts w:ascii="Times New Roman" w:hAnsi="Times New Roman" w:cs="Times New Roman"/>
          <w:color w:val="222222"/>
          <w:sz w:val="24"/>
          <w:szCs w:val="24"/>
          <w:shd w:val="clear" w:color="auto" w:fill="FFFFFF"/>
        </w:rPr>
        <w:t xml:space="preserve"> in Fig 3, it seems that there are 14 sites but it is not said anywhere in the manuscript. Please clarify and correct.</w:t>
      </w:r>
    </w:p>
    <w:p w14:paraId="66D68D77" w14:textId="341B9EE9" w:rsidR="00BE1DD6" w:rsidRPr="002F5FA1" w:rsidRDefault="00BE1DD6" w:rsidP="0051509E">
      <w:pPr>
        <w:rPr>
          <w:rFonts w:ascii="Times New Roman" w:hAnsi="Times New Roman" w:cs="Times New Roman"/>
          <w:color w:val="222222"/>
          <w:sz w:val="24"/>
          <w:szCs w:val="24"/>
          <w:shd w:val="clear" w:color="auto" w:fill="FFFFFF"/>
        </w:rPr>
      </w:pPr>
    </w:p>
    <w:p w14:paraId="22AC313B" w14:textId="185FE2A6"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FFDF28F" w14:textId="462A8441" w:rsidR="007800E7" w:rsidRPr="002F5FA1" w:rsidRDefault="004E4930"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The number of sites used </w:t>
      </w:r>
      <w:r w:rsidR="00BE1DD6" w:rsidRPr="002F5FA1">
        <w:rPr>
          <w:rFonts w:ascii="Times New Roman" w:hAnsi="Times New Roman" w:cs="Times New Roman"/>
          <w:i/>
          <w:color w:val="222222"/>
          <w:sz w:val="24"/>
          <w:szCs w:val="24"/>
          <w:shd w:val="clear" w:color="auto" w:fill="FFFFFF"/>
        </w:rPr>
        <w:t xml:space="preserve">has been </w:t>
      </w:r>
      <w:r w:rsidR="00AA24E2" w:rsidRPr="002F5FA1">
        <w:rPr>
          <w:rFonts w:ascii="Times New Roman" w:hAnsi="Times New Roman" w:cs="Times New Roman"/>
          <w:i/>
          <w:color w:val="222222"/>
          <w:sz w:val="24"/>
          <w:szCs w:val="24"/>
          <w:shd w:val="clear" w:color="auto" w:fill="FFFFFF"/>
        </w:rPr>
        <w:t>added throughout the manuscript.</w:t>
      </w:r>
    </w:p>
    <w:p w14:paraId="38E8018C" w14:textId="77777777" w:rsidR="00AA24E2" w:rsidRPr="002F5FA1" w:rsidRDefault="00AA24E2"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250DA902" w14:textId="77777777" w:rsidR="00AA24E2" w:rsidRPr="002F5FA1" w:rsidRDefault="00AA24E2" w:rsidP="0051509E">
      <w:pPr>
        <w:rPr>
          <w:rFonts w:ascii="Times New Roman" w:hAnsi="Times New Roman" w:cs="Times New Roman"/>
          <w:color w:val="222222"/>
          <w:sz w:val="24"/>
          <w:szCs w:val="24"/>
        </w:rPr>
      </w:pPr>
    </w:p>
    <w:p w14:paraId="5C4F3A1B" w14:textId="77247A31" w:rsidR="007800E7"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Figure 2. It is really </w:t>
      </w:r>
      <w:proofErr w:type="gramStart"/>
      <w:r w:rsidR="00E41137" w:rsidRPr="002F5FA1">
        <w:rPr>
          <w:rFonts w:ascii="Times New Roman" w:hAnsi="Times New Roman" w:cs="Times New Roman"/>
          <w:color w:val="222222"/>
          <w:sz w:val="24"/>
          <w:szCs w:val="24"/>
          <w:shd w:val="clear" w:color="auto" w:fill="FFFFFF"/>
        </w:rPr>
        <w:t>unclear</w:t>
      </w:r>
      <w:proofErr w:type="gramEnd"/>
      <w:r w:rsidR="00E41137" w:rsidRPr="002F5FA1">
        <w:rPr>
          <w:rFonts w:ascii="Times New Roman" w:hAnsi="Times New Roman" w:cs="Times New Roman"/>
          <w:color w:val="222222"/>
          <w:sz w:val="24"/>
          <w:szCs w:val="24"/>
          <w:shd w:val="clear" w:color="auto" w:fill="FFFFFF"/>
        </w:rPr>
        <w:t xml:space="preserve">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p>
    <w:p w14:paraId="6674F5B3" w14:textId="77777777" w:rsidR="007800E7" w:rsidRPr="002F5FA1" w:rsidRDefault="007800E7" w:rsidP="0051509E">
      <w:pPr>
        <w:rPr>
          <w:rFonts w:ascii="Times New Roman" w:hAnsi="Times New Roman" w:cs="Times New Roman"/>
          <w:color w:val="222222"/>
          <w:sz w:val="24"/>
          <w:szCs w:val="24"/>
          <w:shd w:val="clear" w:color="auto" w:fill="FFFFFF"/>
        </w:rPr>
      </w:pPr>
    </w:p>
    <w:p w14:paraId="32568B9F" w14:textId="46546B6C" w:rsidR="00AA24E2" w:rsidRPr="002F5FA1" w:rsidRDefault="00AA24E2"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3002B057" w14:textId="37903539" w:rsidR="007800E7" w:rsidRPr="002F5FA1" w:rsidRDefault="007800E7"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More detail has been added to both the Methods and Results sections:</w:t>
      </w:r>
    </w:p>
    <w:p w14:paraId="7233CB0D" w14:textId="4D709CD1" w:rsidR="007800E7" w:rsidRPr="002F5FA1" w:rsidRDefault="007800E7" w:rsidP="007800E7">
      <w:pPr>
        <w:rPr>
          <w:rFonts w:ascii="Times New Roman" w:hAnsi="Times New Roman" w:cs="Times New Roman"/>
          <w:i/>
          <w:sz w:val="24"/>
          <w:szCs w:val="24"/>
        </w:rPr>
      </w:pP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We decided to keep the figure as is for easier reading.</w:t>
      </w:r>
    </w:p>
    <w:p w14:paraId="743CD0DE" w14:textId="63D54792" w:rsidR="00AA24E2" w:rsidRPr="002F5FA1" w:rsidRDefault="00AA24E2" w:rsidP="007800E7">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730DAEF4" w14:textId="77777777" w:rsidR="00AA24E2" w:rsidRPr="002F5FA1" w:rsidRDefault="00AA24E2" w:rsidP="0051509E">
      <w:pPr>
        <w:rPr>
          <w:rFonts w:ascii="Times New Roman" w:hAnsi="Times New Roman" w:cs="Times New Roman"/>
          <w:color w:val="222222"/>
          <w:sz w:val="24"/>
          <w:szCs w:val="24"/>
        </w:rPr>
      </w:pPr>
    </w:p>
    <w:p w14:paraId="24DEA67C" w14:textId="77777777"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p>
    <w:p w14:paraId="08503C95" w14:textId="77777777" w:rsidR="00AA24E2" w:rsidRPr="002F5FA1" w:rsidRDefault="00AA24E2" w:rsidP="0051509E">
      <w:pPr>
        <w:rPr>
          <w:rFonts w:ascii="Times New Roman" w:hAnsi="Times New Roman" w:cs="Times New Roman"/>
          <w:color w:val="222222"/>
          <w:sz w:val="24"/>
          <w:szCs w:val="24"/>
        </w:rPr>
      </w:pPr>
    </w:p>
    <w:p w14:paraId="6159734F" w14:textId="77777777" w:rsidR="00AA24E2" w:rsidRPr="002F5FA1" w:rsidRDefault="00AA24E2"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RESPONSE</w:t>
      </w:r>
    </w:p>
    <w:p w14:paraId="6CA59C28" w14:textId="77777777" w:rsidR="00AA24E2" w:rsidRPr="002F5FA1" w:rsidRDefault="00AA24E2"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We indicated that papaya is an introduced species with an asterisk.</w:t>
      </w:r>
    </w:p>
    <w:p w14:paraId="00772F4F" w14:textId="77777777" w:rsidR="00AA24E2" w:rsidRPr="002F5FA1" w:rsidRDefault="00AA24E2"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00FA98F8" w14:textId="77777777" w:rsidR="00AA24E2" w:rsidRPr="002F5FA1" w:rsidRDefault="00AA24E2" w:rsidP="0051509E">
      <w:pPr>
        <w:rPr>
          <w:rFonts w:ascii="Times New Roman" w:hAnsi="Times New Roman" w:cs="Times New Roman"/>
          <w:color w:val="222222"/>
          <w:sz w:val="24"/>
          <w:szCs w:val="24"/>
        </w:rPr>
      </w:pPr>
    </w:p>
    <w:p w14:paraId="48019C92" w14:textId="59ED2BC2" w:rsidR="007800E7"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p>
    <w:p w14:paraId="7AB4956D" w14:textId="3FD8EBE7"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7FDEC166" w14:textId="4D9207FD"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Our caption for Table 2 includes the number of deer and pig scat samples.</w:t>
      </w:r>
      <w:r w:rsidR="00EE1BB5" w:rsidRPr="002F5FA1">
        <w:rPr>
          <w:rFonts w:ascii="Times New Roman" w:hAnsi="Times New Roman" w:cs="Times New Roman"/>
          <w:color w:val="222222"/>
          <w:sz w:val="24"/>
          <w:szCs w:val="24"/>
          <w:shd w:val="clear" w:color="auto" w:fill="FFFFFF"/>
        </w:rPr>
        <w:t xml:space="preserve"> Because of our many zero counts for each species per dung, the standard error would be, in most cases, larger than the average count of seedlings per species per dung. We thought it was important to include zeroes to show that some species did not appear at all</w:t>
      </w:r>
      <w:r w:rsidR="00DD1BC5" w:rsidRPr="002F5FA1">
        <w:rPr>
          <w:rFonts w:ascii="Times New Roman" w:hAnsi="Times New Roman" w:cs="Times New Roman"/>
          <w:color w:val="222222"/>
          <w:sz w:val="24"/>
          <w:szCs w:val="24"/>
          <w:shd w:val="clear" w:color="auto" w:fill="FFFFFF"/>
        </w:rPr>
        <w:t xml:space="preserve"> in pigs, while they did in deer, and vice versa. In addition, many of them only appeared in a single scat, therefore, standard error could not be calculated.</w:t>
      </w:r>
      <w:r w:rsidR="009A0B55" w:rsidRPr="002F5FA1">
        <w:rPr>
          <w:rFonts w:ascii="Times New Roman" w:hAnsi="Times New Roman" w:cs="Times New Roman"/>
          <w:color w:val="222222"/>
          <w:sz w:val="24"/>
          <w:szCs w:val="24"/>
          <w:shd w:val="clear" w:color="auto" w:fill="FFFFFF"/>
        </w:rPr>
        <w:t xml:space="preserve"> We did change total seedling counts to average seedling counts per species, however. Thank you for the suggestion.</w:t>
      </w:r>
    </w:p>
    <w:p w14:paraId="1319CDC8" w14:textId="758F9F5A" w:rsidR="00DD1BC5"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END RESPONSE</w:t>
      </w:r>
    </w:p>
    <w:p w14:paraId="139D251C" w14:textId="77777777" w:rsidR="00DD1BC5" w:rsidRPr="002F5FA1" w:rsidRDefault="00DD1BC5" w:rsidP="0051509E">
      <w:pPr>
        <w:rPr>
          <w:rFonts w:ascii="Times New Roman" w:hAnsi="Times New Roman" w:cs="Times New Roman"/>
          <w:color w:val="222222"/>
          <w:sz w:val="24"/>
          <w:szCs w:val="24"/>
        </w:rPr>
      </w:pPr>
    </w:p>
    <w:p w14:paraId="00E067C8" w14:textId="42560703" w:rsidR="007800E7"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May be it is worth </w:t>
      </w:r>
      <w:proofErr w:type="spellStart"/>
      <w:r w:rsidR="00E41137" w:rsidRPr="002F5FA1">
        <w:rPr>
          <w:rFonts w:ascii="Times New Roman" w:hAnsi="Times New Roman" w:cs="Times New Roman"/>
          <w:color w:val="222222"/>
          <w:sz w:val="24"/>
          <w:szCs w:val="24"/>
          <w:shd w:val="clear" w:color="auto" w:fill="FFFFFF"/>
        </w:rPr>
        <w:t>analysing</w:t>
      </w:r>
      <w:proofErr w:type="spellEnd"/>
      <w:r w:rsidR="00E41137" w:rsidRPr="002F5FA1">
        <w:rPr>
          <w:rFonts w:ascii="Times New Roman" w:hAnsi="Times New Roman" w:cs="Times New Roman"/>
          <w:color w:val="222222"/>
          <w:sz w:val="24"/>
          <w:szCs w:val="24"/>
          <w:shd w:val="clear" w:color="auto" w:fill="FFFFFF"/>
        </w:rPr>
        <w:t xml:space="preserve"> your “</w:t>
      </w:r>
      <w:proofErr w:type="spellStart"/>
      <w:r w:rsidR="00E41137" w:rsidRPr="002F5FA1">
        <w:rPr>
          <w:rFonts w:ascii="Times New Roman" w:hAnsi="Times New Roman" w:cs="Times New Roman"/>
          <w:color w:val="222222"/>
          <w:sz w:val="24"/>
          <w:szCs w:val="24"/>
          <w:shd w:val="clear" w:color="auto" w:fill="FFFFFF"/>
        </w:rPr>
        <w:t>endozoochory</w:t>
      </w:r>
      <w:proofErr w:type="spellEnd"/>
      <w:r w:rsidR="00E41137" w:rsidRPr="002F5FA1">
        <w:rPr>
          <w:rFonts w:ascii="Times New Roman" w:hAnsi="Times New Roman" w:cs="Times New Roman"/>
          <w:color w:val="222222"/>
          <w:sz w:val="24"/>
          <w:szCs w:val="24"/>
          <w:shd w:val="clear" w:color="auto" w:fill="FFFFFF"/>
        </w:rPr>
        <w:t xml:space="preserve">” data using hurdle </w:t>
      </w:r>
      <w:proofErr w:type="gramStart"/>
      <w:r w:rsidR="00E41137" w:rsidRPr="002F5FA1">
        <w:rPr>
          <w:rFonts w:ascii="Times New Roman" w:hAnsi="Times New Roman" w:cs="Times New Roman"/>
          <w:color w:val="222222"/>
          <w:sz w:val="24"/>
          <w:szCs w:val="24"/>
          <w:shd w:val="clear" w:color="auto" w:fill="FFFFFF"/>
        </w:rPr>
        <w:t>models ?</w:t>
      </w:r>
      <w:proofErr w:type="gramEnd"/>
      <w:r w:rsidR="00E41137" w:rsidRPr="002F5FA1">
        <w:rPr>
          <w:rFonts w:ascii="Times New Roman" w:hAnsi="Times New Roman" w:cs="Times New Roman"/>
          <w:color w:val="222222"/>
          <w:sz w:val="24"/>
          <w:szCs w:val="24"/>
          <w:shd w:val="clear" w:color="auto" w:fill="FFFFFF"/>
        </w:rPr>
        <w:t xml:space="preserve"> With “seedling species </w:t>
      </w:r>
      <w:proofErr w:type="spellStart"/>
      <w:r w:rsidR="00E41137" w:rsidRPr="002F5FA1">
        <w:rPr>
          <w:rFonts w:ascii="Times New Roman" w:hAnsi="Times New Roman" w:cs="Times New Roman"/>
          <w:color w:val="222222"/>
          <w:sz w:val="24"/>
          <w:szCs w:val="24"/>
          <w:shd w:val="clear" w:color="auto" w:fill="FFFFFF"/>
        </w:rPr>
        <w:t>richness”and</w:t>
      </w:r>
      <w:proofErr w:type="spellEnd"/>
      <w:r w:rsidR="00E41137" w:rsidRPr="002F5FA1">
        <w:rPr>
          <w:rFonts w:ascii="Times New Roman" w:hAnsi="Times New Roman" w:cs="Times New Roman"/>
          <w:color w:val="222222"/>
          <w:sz w:val="24"/>
          <w:szCs w:val="24"/>
          <w:shd w:val="clear" w:color="auto" w:fill="FFFFFF"/>
        </w:rPr>
        <w:t>/or “seedling abundance” as dependent variable, then you might be able to test for differences between ungulate species.</w:t>
      </w:r>
    </w:p>
    <w:p w14:paraId="3BFA15DC" w14:textId="7957CF89" w:rsidR="008D4675" w:rsidRPr="002F5FA1" w:rsidRDefault="008D4675" w:rsidP="0051509E">
      <w:pPr>
        <w:rPr>
          <w:rFonts w:ascii="Times New Roman" w:hAnsi="Times New Roman" w:cs="Times New Roman"/>
          <w:color w:val="222222"/>
          <w:sz w:val="24"/>
          <w:szCs w:val="24"/>
          <w:shd w:val="clear" w:color="auto" w:fill="FFFFFF"/>
        </w:rPr>
      </w:pPr>
    </w:p>
    <w:p w14:paraId="38C1A59E" w14:textId="44B47E4D" w:rsidR="00DD1BC5"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425673A" w14:textId="565DAEC1" w:rsidR="002B5FBE" w:rsidRPr="002F5FA1" w:rsidRDefault="008D4675"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 xml:space="preserve">In previous drafts, we had tried to calculate a selectivity index. Upon consultation with multiple statisticians, however, we decided to </w:t>
      </w:r>
      <w:r w:rsidR="004E4930" w:rsidRPr="002F5FA1">
        <w:rPr>
          <w:rFonts w:ascii="Times New Roman" w:hAnsi="Times New Roman" w:cs="Times New Roman"/>
          <w:i/>
          <w:color w:val="222222"/>
          <w:sz w:val="24"/>
          <w:szCs w:val="24"/>
        </w:rPr>
        <w:t xml:space="preserve">consider the results qualitatively rather than conducting a </w:t>
      </w:r>
      <w:r w:rsidR="004E4930" w:rsidRPr="002F5FA1">
        <w:rPr>
          <w:rFonts w:ascii="Times New Roman" w:hAnsi="Times New Roman" w:cs="Times New Roman"/>
          <w:i/>
          <w:color w:val="222222"/>
          <w:sz w:val="24"/>
          <w:szCs w:val="24"/>
        </w:rPr>
        <w:lastRenderedPageBreak/>
        <w:t>statistical analysis</w:t>
      </w:r>
      <w:r w:rsidR="00DA0610" w:rsidRPr="002F5FA1">
        <w:rPr>
          <w:rFonts w:ascii="Times New Roman" w:hAnsi="Times New Roman" w:cs="Times New Roman"/>
          <w:i/>
          <w:color w:val="222222"/>
          <w:sz w:val="24"/>
          <w:szCs w:val="24"/>
        </w:rPr>
        <w:t xml:space="preserve"> because of the small number of scats that we had collected for each </w:t>
      </w:r>
      <w:r w:rsidR="004D1D5A" w:rsidRPr="002F5FA1">
        <w:rPr>
          <w:rFonts w:ascii="Times New Roman" w:hAnsi="Times New Roman" w:cs="Times New Roman"/>
          <w:i/>
          <w:color w:val="222222"/>
          <w:sz w:val="24"/>
          <w:szCs w:val="24"/>
        </w:rPr>
        <w:t xml:space="preserve">species of ungulate. </w:t>
      </w:r>
    </w:p>
    <w:p w14:paraId="1659E86A" w14:textId="77777777" w:rsidR="00DD1BC5" w:rsidRPr="002F5FA1" w:rsidRDefault="00DD1BC5"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3A8E7BD2" w14:textId="77777777" w:rsidR="00DD1BC5" w:rsidRPr="002F5FA1" w:rsidRDefault="00DD1BC5" w:rsidP="0051509E">
      <w:pPr>
        <w:rPr>
          <w:rFonts w:ascii="Times New Roman" w:hAnsi="Times New Roman" w:cs="Times New Roman"/>
          <w:color w:val="222222"/>
          <w:sz w:val="24"/>
          <w:szCs w:val="24"/>
        </w:rPr>
      </w:pPr>
    </w:p>
    <w:p w14:paraId="29F5D3E5" w14:textId="0D76C30D" w:rsidR="002B5FBE"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p>
    <w:p w14:paraId="56CEB807" w14:textId="26CF6333" w:rsidR="002B5FBE" w:rsidRPr="002F5FA1" w:rsidRDefault="002B5FBE" w:rsidP="0051509E">
      <w:pPr>
        <w:rPr>
          <w:rFonts w:ascii="Times New Roman" w:hAnsi="Times New Roman" w:cs="Times New Roman"/>
          <w:color w:val="222222"/>
          <w:sz w:val="24"/>
          <w:szCs w:val="24"/>
          <w:shd w:val="clear" w:color="auto" w:fill="FFFFFF"/>
        </w:rPr>
      </w:pPr>
    </w:p>
    <w:p w14:paraId="7D1D55F8" w14:textId="3A76DD4B"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376DB74" w14:textId="60F9A1D0" w:rsidR="008C2B4E" w:rsidRPr="002F5FA1" w:rsidRDefault="008C2B4E"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We added this text to the Discussion:</w:t>
      </w:r>
    </w:p>
    <w:p w14:paraId="11CDD519" w14:textId="77777777" w:rsidR="008C2B4E" w:rsidRPr="002F5FA1" w:rsidRDefault="008C2B4E" w:rsidP="0051509E">
      <w:pPr>
        <w:rPr>
          <w:rFonts w:ascii="Times New Roman" w:hAnsi="Times New Roman" w:cs="Times New Roman"/>
          <w:i/>
          <w:color w:val="222222"/>
          <w:sz w:val="24"/>
          <w:szCs w:val="24"/>
        </w:rPr>
      </w:pPr>
    </w:p>
    <w:p w14:paraId="0E27C6AA" w14:textId="40200FC2" w:rsidR="00540A76" w:rsidRPr="002F5FA1" w:rsidRDefault="00540A76" w:rsidP="0051509E">
      <w:pPr>
        <w:rPr>
          <w:rFonts w:ascii="Times New Roman" w:hAnsi="Times New Roman" w:cs="Times New Roman"/>
          <w:i/>
          <w:sz w:val="24"/>
          <w:szCs w:val="24"/>
        </w:rPr>
      </w:pPr>
      <w:r w:rsidRPr="002F5FA1">
        <w:rPr>
          <w:rFonts w:ascii="Times New Roman" w:hAnsi="Times New Roman" w:cs="Times New Roman"/>
          <w:i/>
          <w:sz w:val="24"/>
          <w:szCs w:val="24"/>
        </w:rPr>
        <w:t>“</w:t>
      </w:r>
      <w:r w:rsidR="008C2B4E" w:rsidRPr="002F5FA1">
        <w:rPr>
          <w:rFonts w:ascii="Times New Roman" w:hAnsi="Times New Roman" w:cs="Times New Roman"/>
          <w:i/>
          <w:sz w:val="24"/>
          <w:szCs w:val="24"/>
        </w:rPr>
        <w:t xml:space="preserve">We know from unpublished data from a related project that M. </w:t>
      </w:r>
      <w:proofErr w:type="spellStart"/>
      <w:r w:rsidR="008C2B4E" w:rsidRPr="002F5FA1">
        <w:rPr>
          <w:rFonts w:ascii="Times New Roman" w:hAnsi="Times New Roman" w:cs="Times New Roman"/>
          <w:i/>
          <w:sz w:val="24"/>
          <w:szCs w:val="24"/>
        </w:rPr>
        <w:t>citrifolia</w:t>
      </w:r>
      <w:proofErr w:type="spellEnd"/>
      <w:r w:rsidR="008C2B4E" w:rsidRPr="002F5FA1">
        <w:rPr>
          <w:rFonts w:ascii="Times New Roman" w:hAnsi="Times New Roman" w:cs="Times New Roman"/>
          <w:i/>
          <w:sz w:val="24"/>
          <w:szCs w:val="24"/>
        </w:rPr>
        <w:t xml:space="preserve"> has an average of 115 seeds per fruit and </w:t>
      </w:r>
      <w:proofErr w:type="spellStart"/>
      <w:r w:rsidR="008C2B4E" w:rsidRPr="002F5FA1">
        <w:rPr>
          <w:rFonts w:ascii="Times New Roman" w:hAnsi="Times New Roman" w:cs="Times New Roman"/>
          <w:i/>
          <w:sz w:val="24"/>
          <w:szCs w:val="24"/>
        </w:rPr>
        <w:t>Ficus</w:t>
      </w:r>
      <w:proofErr w:type="spellEnd"/>
      <w:r w:rsidR="008C2B4E" w:rsidRPr="002F5FA1">
        <w:rPr>
          <w:rFonts w:ascii="Times New Roman" w:hAnsi="Times New Roman" w:cs="Times New Roman"/>
          <w:i/>
          <w:sz w:val="24"/>
          <w:szCs w:val="24"/>
        </w:rPr>
        <w:t xml:space="preserve"> sp. </w:t>
      </w:r>
      <w:r w:rsidR="004E4930" w:rsidRPr="002F5FA1">
        <w:rPr>
          <w:rFonts w:ascii="Times New Roman" w:hAnsi="Times New Roman" w:cs="Times New Roman"/>
          <w:i/>
          <w:sz w:val="24"/>
          <w:szCs w:val="24"/>
        </w:rPr>
        <w:t>a</w:t>
      </w:r>
      <w:r w:rsidR="008C2B4E" w:rsidRPr="002F5FA1">
        <w:rPr>
          <w:rFonts w:ascii="Times New Roman" w:hAnsi="Times New Roman" w:cs="Times New Roman"/>
          <w:i/>
          <w:sz w:val="24"/>
          <w:szCs w:val="24"/>
        </w:rPr>
        <w:t>nd C. papaya both have well over 200 seeds per fruit.</w:t>
      </w:r>
    </w:p>
    <w:p w14:paraId="2074DF66" w14:textId="5F063A48" w:rsidR="008D4675"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r w:rsidR="00E41137" w:rsidRPr="002F5FA1">
        <w:rPr>
          <w:rFonts w:ascii="Times New Roman" w:hAnsi="Times New Roman" w:cs="Times New Roman"/>
          <w:i/>
          <w:color w:val="222222"/>
          <w:sz w:val="24"/>
          <w:szCs w:val="24"/>
        </w:rPr>
        <w:br/>
      </w:r>
    </w:p>
    <w:p w14:paraId="3EAB1230" w14:textId="77777777" w:rsidR="008D4675"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Is </w:t>
      </w:r>
      <w:proofErr w:type="spellStart"/>
      <w:r w:rsidRPr="002F5FA1">
        <w:rPr>
          <w:rFonts w:ascii="Times New Roman" w:hAnsi="Times New Roman" w:cs="Times New Roman"/>
          <w:color w:val="222222"/>
          <w:sz w:val="24"/>
          <w:szCs w:val="24"/>
          <w:shd w:val="clear" w:color="auto" w:fill="FFFFFF"/>
        </w:rPr>
        <w:t>Rusa</w:t>
      </w:r>
      <w:proofErr w:type="spellEnd"/>
      <w:r w:rsidRPr="002F5FA1">
        <w:rPr>
          <w:rFonts w:ascii="Times New Roman" w:hAnsi="Times New Roman" w:cs="Times New Roman"/>
          <w:color w:val="222222"/>
          <w:sz w:val="24"/>
          <w:szCs w:val="24"/>
          <w:shd w:val="clear" w:color="auto" w:fill="FFFFFF"/>
        </w:rPr>
        <w:t xml:space="preserve"> </w:t>
      </w:r>
      <w:proofErr w:type="spellStart"/>
      <w:r w:rsidRPr="002F5FA1">
        <w:rPr>
          <w:rFonts w:ascii="Times New Roman" w:hAnsi="Times New Roman" w:cs="Times New Roman"/>
          <w:color w:val="222222"/>
          <w:sz w:val="24"/>
          <w:szCs w:val="24"/>
          <w:shd w:val="clear" w:color="auto" w:fill="FFFFFF"/>
        </w:rPr>
        <w:t>marianna</w:t>
      </w:r>
      <w:proofErr w:type="spellEnd"/>
      <w:r w:rsidRPr="002F5FA1">
        <w:rPr>
          <w:rFonts w:ascii="Times New Roman" w:hAnsi="Times New Roman" w:cs="Times New Roman"/>
          <w:color w:val="222222"/>
          <w:sz w:val="24"/>
          <w:szCs w:val="24"/>
          <w:shd w:val="clear" w:color="auto" w:fill="FFFFFF"/>
        </w:rPr>
        <w:t xml:space="preserve"> a browser or a </w:t>
      </w:r>
      <w:proofErr w:type="gramStart"/>
      <w:r w:rsidRPr="002F5FA1">
        <w:rPr>
          <w:rFonts w:ascii="Times New Roman" w:hAnsi="Times New Roman" w:cs="Times New Roman"/>
          <w:color w:val="222222"/>
          <w:sz w:val="24"/>
          <w:szCs w:val="24"/>
          <w:shd w:val="clear" w:color="auto" w:fill="FFFFFF"/>
        </w:rPr>
        <w:t>grazer ?</w:t>
      </w:r>
      <w:proofErr w:type="gramEnd"/>
      <w:r w:rsidRPr="002F5FA1">
        <w:rPr>
          <w:rFonts w:ascii="Times New Roman" w:hAnsi="Times New Roman" w:cs="Times New Roman"/>
          <w:color w:val="222222"/>
          <w:sz w:val="24"/>
          <w:szCs w:val="24"/>
          <w:shd w:val="clear" w:color="auto" w:fill="FFFFFF"/>
        </w:rPr>
        <w:t xml:space="preserve"> Please clarify.</w:t>
      </w:r>
    </w:p>
    <w:p w14:paraId="43E595E0" w14:textId="4267FF01" w:rsidR="007800E7" w:rsidRPr="002F5FA1" w:rsidRDefault="007800E7" w:rsidP="0051509E">
      <w:pPr>
        <w:rPr>
          <w:rFonts w:ascii="Times New Roman" w:hAnsi="Times New Roman" w:cs="Times New Roman"/>
          <w:color w:val="222222"/>
          <w:sz w:val="24"/>
          <w:szCs w:val="24"/>
          <w:shd w:val="clear" w:color="auto" w:fill="FFFFFF"/>
        </w:rPr>
      </w:pPr>
    </w:p>
    <w:p w14:paraId="2AAEA48D" w14:textId="77ADB925"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9B3956E" w14:textId="5EA4A777" w:rsidR="004E0005" w:rsidRPr="002F5FA1" w:rsidRDefault="007800E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This deer would be considered a browser. “Grazing” is not mentioned anywhere in this </w:t>
      </w:r>
      <w:r w:rsidR="000C2F62" w:rsidRPr="002F5FA1">
        <w:rPr>
          <w:rFonts w:ascii="Times New Roman" w:hAnsi="Times New Roman" w:cs="Times New Roman"/>
          <w:i/>
          <w:color w:val="222222"/>
          <w:sz w:val="24"/>
          <w:szCs w:val="24"/>
          <w:shd w:val="clear" w:color="auto" w:fill="FFFFFF"/>
        </w:rPr>
        <w:t xml:space="preserve">paper, and it refers to animals like cows, sheep, buffalo, </w:t>
      </w:r>
      <w:proofErr w:type="spellStart"/>
      <w:r w:rsidR="000C2F62" w:rsidRPr="002F5FA1">
        <w:rPr>
          <w:rFonts w:ascii="Times New Roman" w:hAnsi="Times New Roman" w:cs="Times New Roman"/>
          <w:i/>
          <w:color w:val="222222"/>
          <w:sz w:val="24"/>
          <w:szCs w:val="24"/>
          <w:shd w:val="clear" w:color="auto" w:fill="FFFFFF"/>
        </w:rPr>
        <w:t>etc</w:t>
      </w:r>
      <w:proofErr w:type="spellEnd"/>
      <w:r w:rsidR="000C2F62" w:rsidRPr="002F5FA1">
        <w:rPr>
          <w:rFonts w:ascii="Times New Roman" w:hAnsi="Times New Roman" w:cs="Times New Roman"/>
          <w:i/>
          <w:color w:val="222222"/>
          <w:sz w:val="24"/>
          <w:szCs w:val="24"/>
          <w:shd w:val="clear" w:color="auto" w:fill="FFFFFF"/>
        </w:rPr>
        <w:t xml:space="preserve">… that </w:t>
      </w:r>
      <w:r w:rsidR="004E0005" w:rsidRPr="002F5FA1">
        <w:rPr>
          <w:rFonts w:ascii="Times New Roman" w:hAnsi="Times New Roman" w:cs="Times New Roman"/>
          <w:i/>
          <w:color w:val="222222"/>
          <w:sz w:val="24"/>
          <w:szCs w:val="24"/>
          <w:shd w:val="clear" w:color="auto" w:fill="FFFFFF"/>
        </w:rPr>
        <w:t>clip low-lying vegetation. “Browsing” or removing leaves/bark/fruits from trees, shrubs, and herbs, more accurately describes how most deer feed.</w:t>
      </w:r>
      <w:r w:rsidR="00540A76" w:rsidRPr="002F5FA1">
        <w:rPr>
          <w:rFonts w:ascii="Times New Roman" w:hAnsi="Times New Roman" w:cs="Times New Roman"/>
          <w:i/>
          <w:color w:val="222222"/>
          <w:sz w:val="24"/>
          <w:szCs w:val="24"/>
          <w:shd w:val="clear" w:color="auto" w:fill="FFFFFF"/>
        </w:rPr>
        <w:t xml:space="preserve"> We stick to “browsing” in the text.</w:t>
      </w:r>
    </w:p>
    <w:p w14:paraId="6DB97724" w14:textId="74CCBD8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3B2CFE9D" w14:textId="77777777" w:rsidR="00540A76" w:rsidRPr="002F5FA1" w:rsidRDefault="00540A76" w:rsidP="0051509E">
      <w:pPr>
        <w:rPr>
          <w:rFonts w:ascii="Times New Roman" w:hAnsi="Times New Roman" w:cs="Times New Roman"/>
          <w:color w:val="222222"/>
          <w:sz w:val="24"/>
          <w:szCs w:val="24"/>
          <w:shd w:val="clear" w:color="auto" w:fill="FFFFFF"/>
        </w:rPr>
      </w:pPr>
    </w:p>
    <w:p w14:paraId="59787BBE" w14:textId="2A3B095B" w:rsidR="00393603"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008D4675"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L11P1 effects instead of impacts</w:t>
      </w:r>
    </w:p>
    <w:p w14:paraId="7E301F9B" w14:textId="35E2C26C" w:rsidR="004E0005" w:rsidRPr="002F5FA1" w:rsidRDefault="004E0005" w:rsidP="0051509E">
      <w:pPr>
        <w:rPr>
          <w:rFonts w:ascii="Times New Roman" w:hAnsi="Times New Roman" w:cs="Times New Roman"/>
          <w:color w:val="222222"/>
          <w:sz w:val="24"/>
          <w:szCs w:val="24"/>
          <w:shd w:val="clear" w:color="auto" w:fill="FFFFFF"/>
        </w:rPr>
      </w:pPr>
    </w:p>
    <w:p w14:paraId="57498552" w14:textId="135C2950"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739799E" w14:textId="77777777" w:rsidR="004E0005" w:rsidRPr="002F5FA1" w:rsidRDefault="004E0005"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Changed.</w:t>
      </w:r>
    </w:p>
    <w:p w14:paraId="43B34CF7" w14:textId="77777777"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1D528ED4" w14:textId="77777777" w:rsidR="00540A76" w:rsidRPr="002F5FA1" w:rsidRDefault="00540A76" w:rsidP="0051509E">
      <w:pPr>
        <w:rPr>
          <w:rFonts w:ascii="Times New Roman" w:hAnsi="Times New Roman" w:cs="Times New Roman"/>
          <w:color w:val="222222"/>
          <w:sz w:val="24"/>
          <w:szCs w:val="24"/>
        </w:rPr>
      </w:pPr>
    </w:p>
    <w:p w14:paraId="12FB6311" w14:textId="131C8DD6"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p>
    <w:p w14:paraId="51142D49" w14:textId="5D6D20D2" w:rsidR="004E0005" w:rsidRPr="002F5FA1" w:rsidRDefault="004E0005" w:rsidP="0051509E">
      <w:pPr>
        <w:rPr>
          <w:rFonts w:ascii="Times New Roman" w:hAnsi="Times New Roman" w:cs="Times New Roman"/>
          <w:color w:val="222222"/>
          <w:sz w:val="24"/>
          <w:szCs w:val="24"/>
          <w:shd w:val="clear" w:color="auto" w:fill="FFFFFF"/>
        </w:rPr>
      </w:pPr>
    </w:p>
    <w:p w14:paraId="3E910AA1" w14:textId="5EA16B11"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E1A2682" w14:textId="71955665" w:rsidR="004E0005" w:rsidRPr="002F5FA1"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“Scat” is commonly used to refer to both pig and deer </w:t>
      </w:r>
      <w:proofErr w:type="spellStart"/>
      <w:r w:rsidRPr="002F5FA1">
        <w:rPr>
          <w:rFonts w:ascii="Times New Roman" w:hAnsi="Times New Roman" w:cs="Times New Roman"/>
          <w:i/>
          <w:color w:val="222222"/>
          <w:sz w:val="24"/>
          <w:szCs w:val="24"/>
          <w:shd w:val="clear" w:color="auto" w:fill="FFFFFF"/>
        </w:rPr>
        <w:t>faeces</w:t>
      </w:r>
      <w:proofErr w:type="spellEnd"/>
      <w:r w:rsidRPr="002F5FA1">
        <w:rPr>
          <w:rFonts w:ascii="Times New Roman" w:hAnsi="Times New Roman" w:cs="Times New Roman"/>
          <w:i/>
          <w:color w:val="222222"/>
          <w:sz w:val="24"/>
          <w:szCs w:val="24"/>
          <w:shd w:val="clear" w:color="auto" w:fill="FFFFFF"/>
        </w:rPr>
        <w:t>, and we stick to that terminology throughout the paper.</w:t>
      </w:r>
      <w:r w:rsidR="00540A76" w:rsidRPr="002F5FA1">
        <w:rPr>
          <w:rFonts w:ascii="Times New Roman" w:hAnsi="Times New Roman" w:cs="Times New Roman"/>
          <w:i/>
          <w:color w:val="222222"/>
          <w:sz w:val="24"/>
          <w:szCs w:val="24"/>
          <w:shd w:val="clear" w:color="auto" w:fill="FFFFFF"/>
        </w:rPr>
        <w:t xml:space="preserve"> We apologize, but we are unsure what the reviewer means by their native species comment.</w:t>
      </w:r>
    </w:p>
    <w:p w14:paraId="09205E20" w14:textId="6E2244E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3791957" w14:textId="77777777" w:rsidR="00540A76" w:rsidRPr="002F5FA1" w:rsidRDefault="00540A76" w:rsidP="0051509E">
      <w:pPr>
        <w:rPr>
          <w:rFonts w:ascii="Times New Roman" w:hAnsi="Times New Roman" w:cs="Times New Roman"/>
          <w:color w:val="222222"/>
          <w:sz w:val="24"/>
          <w:szCs w:val="24"/>
        </w:rPr>
      </w:pPr>
    </w:p>
    <w:p w14:paraId="1C440CAA" w14:textId="1D774F22"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The authors speak of seedling abundance L62P3/plant community structureL10P1/plant community characteristics P4L65 (3 different manners which are related to the same analysis in </w:t>
      </w:r>
      <w:r w:rsidR="00E41137" w:rsidRPr="002F5FA1">
        <w:rPr>
          <w:rFonts w:ascii="Times New Roman" w:hAnsi="Times New Roman" w:cs="Times New Roman"/>
          <w:color w:val="222222"/>
          <w:sz w:val="24"/>
          <w:szCs w:val="24"/>
          <w:shd w:val="clear" w:color="auto" w:fill="FFFFFF"/>
        </w:rPr>
        <w:lastRenderedPageBreak/>
        <w:t xml:space="preserve">the text but is then unclear). Please use the same wording throughout the text. </w:t>
      </w:r>
      <w:proofErr w:type="gramStart"/>
      <w:r w:rsidR="00E41137" w:rsidRPr="002F5FA1">
        <w:rPr>
          <w:rFonts w:ascii="Times New Roman" w:hAnsi="Times New Roman" w:cs="Times New Roman"/>
          <w:color w:val="222222"/>
          <w:sz w:val="24"/>
          <w:szCs w:val="24"/>
          <w:shd w:val="clear" w:color="auto" w:fill="FFFFFF"/>
        </w:rPr>
        <w:t>However</w:t>
      </w:r>
      <w:proofErr w:type="gramEnd"/>
      <w:r w:rsidR="00E41137" w:rsidRPr="002F5FA1">
        <w:rPr>
          <w:rFonts w:ascii="Times New Roman" w:hAnsi="Times New Roman" w:cs="Times New Roman"/>
          <w:color w:val="222222"/>
          <w:sz w:val="24"/>
          <w:szCs w:val="24"/>
          <w:shd w:val="clear" w:color="auto" w:fill="FFFFFF"/>
        </w:rPr>
        <w:t xml:space="preserve"> the variables used are more related to plant community composition than structure.</w:t>
      </w:r>
    </w:p>
    <w:p w14:paraId="79A69B83" w14:textId="05239BAE" w:rsidR="00CE2FEB" w:rsidRPr="002F5FA1" w:rsidRDefault="00CE2FEB" w:rsidP="0051509E">
      <w:pPr>
        <w:rPr>
          <w:rFonts w:ascii="Times New Roman" w:hAnsi="Times New Roman" w:cs="Times New Roman"/>
          <w:color w:val="222222"/>
          <w:sz w:val="24"/>
          <w:szCs w:val="24"/>
          <w:shd w:val="clear" w:color="auto" w:fill="FFFFFF"/>
        </w:rPr>
      </w:pPr>
    </w:p>
    <w:p w14:paraId="42180AE6" w14:textId="776E852B"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7A8F4EB" w14:textId="731D0775" w:rsidR="00CE2FEB" w:rsidRPr="002F5FA1" w:rsidRDefault="00471EE4"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Thank you for catching that.</w:t>
      </w:r>
      <w:r w:rsidR="00CE2FEB" w:rsidRPr="002F5FA1">
        <w:rPr>
          <w:rFonts w:ascii="Times New Roman" w:hAnsi="Times New Roman" w:cs="Times New Roman"/>
          <w:i/>
          <w:color w:val="222222"/>
          <w:sz w:val="24"/>
          <w:szCs w:val="24"/>
          <w:shd w:val="clear" w:color="auto" w:fill="FFFFFF"/>
        </w:rPr>
        <w:t xml:space="preserve"> They have been changed throughout text to “plant community composition.”</w:t>
      </w:r>
    </w:p>
    <w:p w14:paraId="0F478C06" w14:textId="77777777"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3CBC7885" w14:textId="77777777" w:rsidR="00540A76" w:rsidRPr="002F5FA1" w:rsidRDefault="00540A76" w:rsidP="0051509E">
      <w:pPr>
        <w:rPr>
          <w:rFonts w:ascii="Times New Roman" w:hAnsi="Times New Roman" w:cs="Times New Roman"/>
          <w:color w:val="222222"/>
          <w:sz w:val="24"/>
          <w:szCs w:val="24"/>
        </w:rPr>
      </w:pPr>
    </w:p>
    <w:p w14:paraId="77C88674" w14:textId="4A82A5BA" w:rsidR="00CE2FEB"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P4L67 whether the presence/the effects instead of impacts</w:t>
      </w:r>
    </w:p>
    <w:p w14:paraId="62DAFAFD" w14:textId="111CA1A5" w:rsidR="00CE2FEB" w:rsidRPr="002F5FA1" w:rsidRDefault="00CE2FEB" w:rsidP="0051509E">
      <w:pPr>
        <w:rPr>
          <w:rFonts w:ascii="Times New Roman" w:hAnsi="Times New Roman" w:cs="Times New Roman"/>
          <w:color w:val="222222"/>
          <w:sz w:val="24"/>
          <w:szCs w:val="24"/>
        </w:rPr>
      </w:pPr>
    </w:p>
    <w:p w14:paraId="1271FEF3" w14:textId="3DA86D43"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RESPONSE</w:t>
      </w:r>
    </w:p>
    <w:p w14:paraId="05DB96A7" w14:textId="77777777" w:rsidR="00CE2FEB" w:rsidRPr="002F5FA1" w:rsidRDefault="00CE2FEB"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Changed.</w:t>
      </w:r>
    </w:p>
    <w:p w14:paraId="19BFC77C" w14:textId="77777777" w:rsidR="00540A76"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62025DF6" w14:textId="77777777" w:rsidR="00540A76" w:rsidRPr="002F5FA1" w:rsidRDefault="00540A76" w:rsidP="0051509E">
      <w:pPr>
        <w:rPr>
          <w:rFonts w:ascii="Times New Roman" w:hAnsi="Times New Roman" w:cs="Times New Roman"/>
          <w:color w:val="222222"/>
          <w:sz w:val="24"/>
          <w:szCs w:val="24"/>
        </w:rPr>
      </w:pPr>
    </w:p>
    <w:p w14:paraId="542F36DE" w14:textId="23A486EC" w:rsidR="00CE2FEB"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P4L83 which one is exotic, please specify</w:t>
      </w:r>
    </w:p>
    <w:p w14:paraId="3258D750" w14:textId="79D8BF5B" w:rsidR="00CE2FEB" w:rsidRPr="002F5FA1" w:rsidRDefault="00CE2FEB" w:rsidP="0051509E">
      <w:pPr>
        <w:rPr>
          <w:rFonts w:ascii="Times New Roman" w:hAnsi="Times New Roman" w:cs="Times New Roman"/>
          <w:color w:val="222222"/>
          <w:sz w:val="24"/>
          <w:szCs w:val="24"/>
          <w:shd w:val="clear" w:color="auto" w:fill="FFFFFF"/>
        </w:rPr>
      </w:pPr>
    </w:p>
    <w:p w14:paraId="0B320C09" w14:textId="4C0571FF"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548EAC9" w14:textId="77777777" w:rsidR="008C2B4E" w:rsidRPr="002F5FA1" w:rsidRDefault="008C2B4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Added this text to clarify:</w:t>
      </w:r>
    </w:p>
    <w:p w14:paraId="2963E8E1" w14:textId="69BA5A2B" w:rsidR="008C2B4E" w:rsidRPr="002F5FA1" w:rsidRDefault="008C2B4E"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All are common components of Guam’s limestone karst forests, although the non-native C. papaya tends to favor edges, and P. </w:t>
      </w:r>
      <w:proofErr w:type="spellStart"/>
      <w:r w:rsidRPr="002F5FA1">
        <w:rPr>
          <w:rFonts w:ascii="Times New Roman" w:hAnsi="Times New Roman" w:cs="Times New Roman"/>
          <w:i/>
          <w:sz w:val="24"/>
          <w:szCs w:val="24"/>
        </w:rPr>
        <w:t>mariannensis</w:t>
      </w:r>
      <w:proofErr w:type="spellEnd"/>
      <w:r w:rsidRPr="002F5FA1">
        <w:rPr>
          <w:rFonts w:ascii="Times New Roman" w:hAnsi="Times New Roman" w:cs="Times New Roman"/>
          <w:i/>
          <w:sz w:val="24"/>
          <w:szCs w:val="24"/>
        </w:rPr>
        <w:t xml:space="preserve"> is less common than the other species.”</w:t>
      </w:r>
      <w:r w:rsidR="002A5921" w:rsidRPr="002F5FA1">
        <w:rPr>
          <w:rFonts w:ascii="Times New Roman" w:hAnsi="Times New Roman" w:cs="Times New Roman"/>
          <w:i/>
          <w:sz w:val="24"/>
          <w:szCs w:val="24"/>
        </w:rPr>
        <w:t xml:space="preserve"> (Lines 104-106)</w:t>
      </w:r>
    </w:p>
    <w:p w14:paraId="15C4373A" w14:textId="531C39F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p>
    <w:p w14:paraId="0FBCDEBC" w14:textId="77777777" w:rsidR="002A5921" w:rsidRPr="002F5FA1" w:rsidRDefault="002A5921" w:rsidP="0051509E">
      <w:pPr>
        <w:rPr>
          <w:rFonts w:ascii="Times New Roman" w:hAnsi="Times New Roman" w:cs="Times New Roman"/>
          <w:color w:val="222222"/>
          <w:sz w:val="24"/>
          <w:szCs w:val="24"/>
        </w:rPr>
      </w:pPr>
    </w:p>
    <w:p w14:paraId="78E9BAA1" w14:textId="1944F416"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Seedling plot measures roughly 19.25 m². according to the plan, it allows 153 available places for </w:t>
      </w:r>
      <w:proofErr w:type="gramStart"/>
      <w:r w:rsidR="00E41137" w:rsidRPr="002F5FA1">
        <w:rPr>
          <w:rFonts w:ascii="Times New Roman" w:hAnsi="Times New Roman" w:cs="Times New Roman"/>
          <w:color w:val="222222"/>
          <w:sz w:val="24"/>
          <w:szCs w:val="24"/>
          <w:shd w:val="clear" w:color="auto" w:fill="FFFFFF"/>
        </w:rPr>
        <w:t>seedlings  for</w:t>
      </w:r>
      <w:proofErr w:type="gramEnd"/>
      <w:r w:rsidR="00E41137" w:rsidRPr="002F5FA1">
        <w:rPr>
          <w:rFonts w:ascii="Times New Roman" w:hAnsi="Times New Roman" w:cs="Times New Roman"/>
          <w:color w:val="222222"/>
          <w:sz w:val="24"/>
          <w:szCs w:val="24"/>
          <w:shd w:val="clear" w:color="auto" w:fill="FFFFFF"/>
        </w:rPr>
        <w:t xml:space="preserve"> a total of 79 planted seedlings. Can you comment on how seedlings planted were spatially arranged (</w:t>
      </w:r>
      <w:proofErr w:type="gramStart"/>
      <w:r w:rsidR="00E41137" w:rsidRPr="002F5FA1">
        <w:rPr>
          <w:rFonts w:ascii="Times New Roman" w:hAnsi="Times New Roman" w:cs="Times New Roman"/>
          <w:color w:val="222222"/>
          <w:sz w:val="24"/>
          <w:szCs w:val="24"/>
          <w:shd w:val="clear" w:color="auto" w:fill="FFFFFF"/>
        </w:rPr>
        <w:t>random ?</w:t>
      </w:r>
      <w:proofErr w:type="gramEnd"/>
      <w:r w:rsidR="00E41137" w:rsidRPr="002F5FA1">
        <w:rPr>
          <w:rFonts w:ascii="Times New Roman" w:hAnsi="Times New Roman" w:cs="Times New Roman"/>
          <w:color w:val="222222"/>
          <w:sz w:val="24"/>
          <w:szCs w:val="24"/>
          <w:shd w:val="clear" w:color="auto" w:fill="FFFFFF"/>
        </w:rPr>
        <w:t xml:space="preserve">), this may lead to interspecific </w:t>
      </w:r>
      <w:proofErr w:type="spellStart"/>
      <w:r w:rsidR="00E41137" w:rsidRPr="002F5FA1">
        <w:rPr>
          <w:rFonts w:ascii="Times New Roman" w:hAnsi="Times New Roman" w:cs="Times New Roman"/>
          <w:color w:val="222222"/>
          <w:sz w:val="24"/>
          <w:szCs w:val="24"/>
          <w:shd w:val="clear" w:color="auto" w:fill="FFFFFF"/>
        </w:rPr>
        <w:t>neighbouring</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effets</w:t>
      </w:r>
      <w:proofErr w:type="spellEnd"/>
      <w:r w:rsidR="00E41137" w:rsidRPr="002F5FA1">
        <w:rPr>
          <w:rFonts w:ascii="Times New Roman" w:hAnsi="Times New Roman" w:cs="Times New Roman"/>
          <w:color w:val="222222"/>
          <w:sz w:val="24"/>
          <w:szCs w:val="24"/>
          <w:shd w:val="clear" w:color="auto" w:fill="FFFFFF"/>
        </w:rPr>
        <w:t xml:space="preserve"> ?</w:t>
      </w:r>
    </w:p>
    <w:p w14:paraId="0554A4F8" w14:textId="1B4981AE" w:rsidR="002A5921" w:rsidRPr="002F5FA1" w:rsidRDefault="002A5921" w:rsidP="0051509E">
      <w:pPr>
        <w:rPr>
          <w:rFonts w:ascii="Times New Roman" w:hAnsi="Times New Roman" w:cs="Times New Roman"/>
          <w:color w:val="222222"/>
          <w:sz w:val="24"/>
          <w:szCs w:val="24"/>
          <w:shd w:val="clear" w:color="auto" w:fill="FFFFFF"/>
        </w:rPr>
      </w:pPr>
    </w:p>
    <w:p w14:paraId="25320FF3" w14:textId="003CC193"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r w:rsidRPr="002F5FA1">
        <w:rPr>
          <w:rFonts w:ascii="Times New Roman" w:hAnsi="Times New Roman" w:cs="Times New Roman"/>
          <w:color w:val="222222"/>
          <w:sz w:val="24"/>
          <w:szCs w:val="24"/>
          <w:shd w:val="clear" w:color="auto" w:fill="FFFFFF"/>
        </w:rPr>
        <w:br/>
      </w:r>
      <w:bookmarkStart w:id="6" w:name="_Hlk485401640"/>
      <w:r w:rsidRPr="002F5FA1">
        <w:rPr>
          <w:rFonts w:ascii="Times New Roman" w:hAnsi="Times New Roman" w:cs="Times New Roman"/>
          <w:color w:val="222222"/>
          <w:sz w:val="24"/>
          <w:szCs w:val="24"/>
          <w:shd w:val="clear" w:color="auto" w:fill="FFFFFF"/>
        </w:rPr>
        <w:t xml:space="preserve">We added this text to </w:t>
      </w:r>
      <w:proofErr w:type="spellStart"/>
      <w:r w:rsidRPr="002F5FA1">
        <w:rPr>
          <w:rFonts w:ascii="Times New Roman" w:hAnsi="Times New Roman" w:cs="Times New Roman"/>
          <w:color w:val="222222"/>
          <w:sz w:val="24"/>
          <w:szCs w:val="24"/>
          <w:shd w:val="clear" w:color="auto" w:fill="FFFFFF"/>
        </w:rPr>
        <w:t>calrify</w:t>
      </w:r>
      <w:proofErr w:type="spellEnd"/>
      <w:r w:rsidRPr="002F5FA1">
        <w:rPr>
          <w:rFonts w:ascii="Times New Roman" w:hAnsi="Times New Roman" w:cs="Times New Roman"/>
          <w:color w:val="222222"/>
          <w:sz w:val="24"/>
          <w:szCs w:val="24"/>
          <w:shd w:val="clear" w:color="auto" w:fill="FFFFFF"/>
        </w:rPr>
        <w:t>:</w:t>
      </w:r>
    </w:p>
    <w:p w14:paraId="6E00C3E7" w14:textId="56042046"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“Seedlings were haphazardly placed within the seedling plot since they had to be planted around rocky karst structures and roots from </w:t>
      </w:r>
      <w:proofErr w:type="spellStart"/>
      <w:r w:rsidRPr="002F5FA1">
        <w:rPr>
          <w:rFonts w:ascii="Times New Roman" w:hAnsi="Times New Roman" w:cs="Times New Roman"/>
          <w:color w:val="222222"/>
          <w:sz w:val="24"/>
          <w:szCs w:val="24"/>
          <w:shd w:val="clear" w:color="auto" w:fill="FFFFFF"/>
        </w:rPr>
        <w:t>neighbouring</w:t>
      </w:r>
      <w:proofErr w:type="spellEnd"/>
      <w:r w:rsidRPr="002F5FA1">
        <w:rPr>
          <w:rFonts w:ascii="Times New Roman" w:hAnsi="Times New Roman" w:cs="Times New Roman"/>
          <w:color w:val="222222"/>
          <w:sz w:val="24"/>
          <w:szCs w:val="24"/>
          <w:shd w:val="clear" w:color="auto" w:fill="FFFFFF"/>
        </w:rPr>
        <w:t xml:space="preserve"> trees.</w:t>
      </w:r>
      <w:bookmarkEnd w:id="6"/>
      <w:r w:rsidRPr="002F5FA1">
        <w:rPr>
          <w:rFonts w:ascii="Times New Roman" w:hAnsi="Times New Roman" w:cs="Times New Roman"/>
          <w:color w:val="222222"/>
          <w:sz w:val="24"/>
          <w:szCs w:val="24"/>
          <w:shd w:val="clear" w:color="auto" w:fill="FFFFFF"/>
        </w:rPr>
        <w:t>” (Lines 114-116)</w:t>
      </w:r>
    </w:p>
    <w:p w14:paraId="5FA374DD" w14:textId="12631525" w:rsidR="002A5921" w:rsidRPr="002F5FA1" w:rsidRDefault="002A59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6964D41E" w14:textId="77777777" w:rsidR="002A5921" w:rsidRPr="002F5FA1" w:rsidRDefault="002A5921" w:rsidP="0051509E">
      <w:pPr>
        <w:rPr>
          <w:rFonts w:ascii="Times New Roman" w:hAnsi="Times New Roman" w:cs="Times New Roman"/>
          <w:color w:val="222222"/>
          <w:sz w:val="24"/>
          <w:szCs w:val="24"/>
        </w:rPr>
      </w:pPr>
    </w:p>
    <w:p w14:paraId="39A9A9DA" w14:textId="41F3877B"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P5L88 Why “on the island they have been collected”, please clarify</w:t>
      </w:r>
    </w:p>
    <w:p w14:paraId="3CE5D14F" w14:textId="36A15865" w:rsidR="00E46F71" w:rsidRPr="002F5FA1" w:rsidRDefault="00E46F71" w:rsidP="0051509E">
      <w:pPr>
        <w:rPr>
          <w:rFonts w:ascii="Times New Roman" w:hAnsi="Times New Roman" w:cs="Times New Roman"/>
          <w:color w:val="222222"/>
          <w:sz w:val="24"/>
          <w:szCs w:val="24"/>
          <w:shd w:val="clear" w:color="auto" w:fill="FFFFFF"/>
        </w:rPr>
      </w:pPr>
    </w:p>
    <w:p w14:paraId="66C8E4F1" w14:textId="508CAF02"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79B979E" w14:textId="77777777" w:rsidR="00E46F71" w:rsidRPr="002F5FA1" w:rsidRDefault="00E46F7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This was a mistake, it’s been deleted.</w:t>
      </w:r>
    </w:p>
    <w:p w14:paraId="4066A9D4" w14:textId="77777777" w:rsidR="002A5921" w:rsidRPr="002F5FA1" w:rsidRDefault="002A59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08EF5FFF" w14:textId="77777777" w:rsidR="002A5921" w:rsidRPr="002F5FA1" w:rsidRDefault="002A5921" w:rsidP="0051509E">
      <w:pPr>
        <w:rPr>
          <w:rFonts w:ascii="Times New Roman" w:hAnsi="Times New Roman" w:cs="Times New Roman"/>
          <w:color w:val="222222"/>
          <w:sz w:val="24"/>
          <w:szCs w:val="24"/>
        </w:rPr>
      </w:pPr>
    </w:p>
    <w:p w14:paraId="07147306" w14:textId="2122704C" w:rsidR="00E72A2B"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P5L96 3 species among the </w:t>
      </w:r>
      <w:proofErr w:type="gramStart"/>
      <w:r w:rsidR="00E41137" w:rsidRPr="002F5FA1">
        <w:rPr>
          <w:rFonts w:ascii="Times New Roman" w:hAnsi="Times New Roman" w:cs="Times New Roman"/>
          <w:color w:val="222222"/>
          <w:sz w:val="24"/>
          <w:szCs w:val="24"/>
          <w:shd w:val="clear" w:color="auto" w:fill="FFFFFF"/>
        </w:rPr>
        <w:t>6 tested</w:t>
      </w:r>
      <w:proofErr w:type="gramEnd"/>
      <w:r w:rsidR="00E41137" w:rsidRPr="002F5FA1">
        <w:rPr>
          <w:rFonts w:ascii="Times New Roman" w:hAnsi="Times New Roman" w:cs="Times New Roman"/>
          <w:color w:val="222222"/>
          <w:sz w:val="24"/>
          <w:szCs w:val="24"/>
          <w:shd w:val="clear" w:color="auto" w:fill="FFFFFF"/>
        </w:rPr>
        <w:t xml:space="preserve"> planted during drier months, which months? To clarify in relation to times of exposures to ungulates by plant species or group of species.</w:t>
      </w:r>
    </w:p>
    <w:p w14:paraId="368D72DD" w14:textId="413AD878" w:rsidR="00E72A2B" w:rsidRPr="002F5FA1" w:rsidRDefault="00E72A2B" w:rsidP="0051509E">
      <w:pPr>
        <w:rPr>
          <w:rFonts w:ascii="Times New Roman" w:hAnsi="Times New Roman" w:cs="Times New Roman"/>
          <w:color w:val="222222"/>
          <w:sz w:val="24"/>
          <w:szCs w:val="24"/>
          <w:shd w:val="clear" w:color="auto" w:fill="FFFFFF"/>
        </w:rPr>
      </w:pPr>
    </w:p>
    <w:p w14:paraId="098F4AAA" w14:textId="1FF0529B" w:rsidR="002A592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6B7C5F46" w14:textId="77777777" w:rsidR="002B5FBE" w:rsidRPr="002F5FA1" w:rsidRDefault="00E72A2B"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 xml:space="preserve">Added explicitly what months constitute “dry season” in Guam </w:t>
      </w:r>
      <w:r w:rsidR="002B5FBE" w:rsidRPr="002F5FA1">
        <w:rPr>
          <w:rFonts w:ascii="Times New Roman" w:hAnsi="Times New Roman" w:cs="Times New Roman"/>
          <w:i/>
          <w:color w:val="222222"/>
          <w:sz w:val="24"/>
          <w:szCs w:val="24"/>
        </w:rPr>
        <w:t>–</w:t>
      </w:r>
      <w:r w:rsidRPr="002F5FA1">
        <w:rPr>
          <w:rFonts w:ascii="Times New Roman" w:hAnsi="Times New Roman" w:cs="Times New Roman"/>
          <w:i/>
          <w:color w:val="222222"/>
          <w:sz w:val="24"/>
          <w:szCs w:val="24"/>
        </w:rPr>
        <w:t xml:space="preserve"> </w:t>
      </w:r>
      <w:r w:rsidR="002B5FBE" w:rsidRPr="002F5FA1">
        <w:rPr>
          <w:rFonts w:ascii="Times New Roman" w:hAnsi="Times New Roman" w:cs="Times New Roman"/>
          <w:i/>
          <w:color w:val="222222"/>
          <w:sz w:val="24"/>
          <w:szCs w:val="24"/>
        </w:rPr>
        <w:t>December to May.</w:t>
      </w:r>
    </w:p>
    <w:p w14:paraId="7C49BE44" w14:textId="77777777" w:rsidR="002A5921" w:rsidRPr="002F5FA1" w:rsidRDefault="002A59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253D6537" w14:textId="77777777" w:rsidR="002030C6" w:rsidRPr="002F5FA1" w:rsidRDefault="002030C6" w:rsidP="0051509E">
      <w:pPr>
        <w:rPr>
          <w:rFonts w:ascii="Times New Roman" w:hAnsi="Times New Roman" w:cs="Times New Roman"/>
          <w:color w:val="222222"/>
          <w:sz w:val="24"/>
          <w:szCs w:val="24"/>
        </w:rPr>
      </w:pPr>
    </w:p>
    <w:p w14:paraId="1D5FFC37" w14:textId="75FCAF02" w:rsidR="002B5FBE" w:rsidRPr="002F5FA1" w:rsidRDefault="002030C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P5L103-4 why separately tested? See above comments on this specific analysis.</w:t>
      </w:r>
    </w:p>
    <w:p w14:paraId="065B8028" w14:textId="77777777" w:rsidR="002B5FBE" w:rsidRPr="002F5FA1" w:rsidRDefault="002B5FBE" w:rsidP="0051509E">
      <w:pPr>
        <w:rPr>
          <w:rFonts w:ascii="Times New Roman" w:hAnsi="Times New Roman" w:cs="Times New Roman"/>
          <w:color w:val="222222"/>
          <w:sz w:val="24"/>
          <w:szCs w:val="24"/>
          <w:shd w:val="clear" w:color="auto" w:fill="FFFFFF"/>
        </w:rPr>
      </w:pPr>
    </w:p>
    <w:p w14:paraId="7E0D3635" w14:textId="77777777" w:rsidR="002030C6" w:rsidRPr="002F5FA1" w:rsidRDefault="002030C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7F503E84" w14:textId="2A50EFD3" w:rsidR="002B5FBE" w:rsidRPr="002F5FA1" w:rsidRDefault="002B5FB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know that species contributes overwhelmingly to the best fit model. We wanted to test on a species-level the importance of treatment effect.</w:t>
      </w:r>
    </w:p>
    <w:p w14:paraId="01E7C8D1" w14:textId="77777777" w:rsidR="002030C6"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5A33E64E" w14:textId="77777777" w:rsidR="002030C6" w:rsidRPr="002F5FA1" w:rsidRDefault="002030C6" w:rsidP="0051509E">
      <w:pPr>
        <w:rPr>
          <w:rFonts w:ascii="Times New Roman" w:hAnsi="Times New Roman" w:cs="Times New Roman"/>
          <w:color w:val="222222"/>
          <w:sz w:val="24"/>
          <w:szCs w:val="24"/>
        </w:rPr>
      </w:pPr>
    </w:p>
    <w:p w14:paraId="447B52CD" w14:textId="5AEBE135" w:rsidR="002B5FBE"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P6L116-118 Please clarify how proportional abundances have been calculated in </w:t>
      </w:r>
      <w:proofErr w:type="spellStart"/>
      <w:r w:rsidR="00E41137" w:rsidRPr="002F5FA1">
        <w:rPr>
          <w:rFonts w:ascii="Times New Roman" w:hAnsi="Times New Roman" w:cs="Times New Roman"/>
          <w:color w:val="222222"/>
          <w:sz w:val="24"/>
          <w:szCs w:val="24"/>
          <w:shd w:val="clear" w:color="auto" w:fill="FFFFFF"/>
        </w:rPr>
        <w:t>faeces</w:t>
      </w:r>
      <w:proofErr w:type="spellEnd"/>
      <w:r w:rsidR="00E41137" w:rsidRPr="002F5FA1">
        <w:rPr>
          <w:rFonts w:ascii="Times New Roman" w:hAnsi="Times New Roman" w:cs="Times New Roman"/>
          <w:color w:val="222222"/>
          <w:sz w:val="24"/>
          <w:szCs w:val="24"/>
          <w:shd w:val="clear" w:color="auto" w:fill="FFFFFF"/>
        </w:rPr>
        <w:t xml:space="preserve"> et vegetation surveys. A priori there are 14 sites for vegetation surveys!</w:t>
      </w:r>
    </w:p>
    <w:p w14:paraId="4A245E42" w14:textId="262B9848" w:rsidR="002B5FBE" w:rsidRPr="002F5FA1" w:rsidRDefault="002B5FBE" w:rsidP="0051509E">
      <w:pPr>
        <w:rPr>
          <w:rFonts w:ascii="Times New Roman" w:hAnsi="Times New Roman" w:cs="Times New Roman"/>
          <w:color w:val="222222"/>
          <w:sz w:val="24"/>
          <w:szCs w:val="24"/>
          <w:shd w:val="clear" w:color="auto" w:fill="FFFFFF"/>
        </w:rPr>
      </w:pPr>
    </w:p>
    <w:p w14:paraId="717DB674" w14:textId="72259224" w:rsidR="002030C6" w:rsidRPr="002F5FA1" w:rsidRDefault="002030C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7040F75F" w14:textId="77777777" w:rsidR="00FE200D" w:rsidRPr="002F5FA1" w:rsidRDefault="002B5FB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Details added. </w:t>
      </w:r>
    </w:p>
    <w:p w14:paraId="19A35063" w14:textId="77777777" w:rsidR="002030C6"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29C7CD77" w14:textId="77777777" w:rsidR="008C1030" w:rsidRPr="002F5FA1" w:rsidRDefault="008C1030" w:rsidP="0051509E">
      <w:pPr>
        <w:rPr>
          <w:rFonts w:ascii="Times New Roman" w:hAnsi="Times New Roman" w:cs="Times New Roman"/>
          <w:color w:val="222222"/>
          <w:sz w:val="24"/>
          <w:szCs w:val="24"/>
        </w:rPr>
      </w:pPr>
    </w:p>
    <w:p w14:paraId="4FF61213" w14:textId="77777777" w:rsidR="00555834" w:rsidRPr="002F5FA1" w:rsidRDefault="008C1030"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p>
    <w:p w14:paraId="247F6571" w14:textId="77777777" w:rsidR="00555834" w:rsidRPr="002F5FA1" w:rsidRDefault="00555834" w:rsidP="0051509E">
      <w:pPr>
        <w:rPr>
          <w:rFonts w:ascii="Times New Roman" w:hAnsi="Times New Roman" w:cs="Times New Roman"/>
          <w:color w:val="222222"/>
          <w:sz w:val="24"/>
          <w:szCs w:val="24"/>
          <w:shd w:val="clear" w:color="auto" w:fill="FFFFFF"/>
        </w:rPr>
      </w:pPr>
    </w:p>
    <w:p w14:paraId="3C286AFA" w14:textId="1CC343EA" w:rsidR="0055583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5CB1AE82" w14:textId="0D9F2765" w:rsidR="008C2B4E" w:rsidRPr="002F5FA1" w:rsidRDefault="00555834"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Our analysis focused on seedlings, but we still measured adults. Vine abundance responded to deer abundance, and that was one of several general groups (trees, shrubs, herbs) that we classified. However, to minimize confusion,</w:t>
      </w:r>
      <w:r w:rsidR="00CC7D21" w:rsidRPr="002F5FA1">
        <w:rPr>
          <w:rFonts w:ascii="Times New Roman" w:hAnsi="Times New Roman" w:cs="Times New Roman"/>
          <w:color w:val="222222"/>
          <w:sz w:val="24"/>
          <w:szCs w:val="24"/>
          <w:shd w:val="clear" w:color="auto" w:fill="FFFFFF"/>
        </w:rPr>
        <w:t xml:space="preserve"> because we only report on seedlings and vines in the results,</w:t>
      </w:r>
      <w:r w:rsidRPr="002F5FA1">
        <w:rPr>
          <w:rFonts w:ascii="Times New Roman" w:hAnsi="Times New Roman" w:cs="Times New Roman"/>
          <w:color w:val="222222"/>
          <w:sz w:val="24"/>
          <w:szCs w:val="24"/>
          <w:shd w:val="clear" w:color="auto" w:fill="FFFFFF"/>
        </w:rPr>
        <w:t xml:space="preserve"> we just use the general term “growth form.”</w:t>
      </w:r>
    </w:p>
    <w:p w14:paraId="2B5E3251" w14:textId="27E1CA93"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1C251EAE" w14:textId="0A1118DD" w:rsidR="00CC7D21" w:rsidRPr="002F5FA1" w:rsidRDefault="00CC7D21" w:rsidP="008C2B4E">
      <w:pPr>
        <w:rPr>
          <w:rFonts w:ascii="Times New Roman" w:hAnsi="Times New Roman" w:cs="Times New Roman"/>
          <w:i/>
          <w:sz w:val="24"/>
          <w:szCs w:val="24"/>
        </w:rPr>
      </w:pPr>
    </w:p>
    <w:p w14:paraId="4CF39A3F" w14:textId="6C923D55" w:rsidR="00CC7D21"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Reviewer 2:</w:t>
      </w:r>
    </w:p>
    <w:p w14:paraId="2E1FA578" w14:textId="7C7B1A95" w:rsidR="00EE67CD" w:rsidRPr="002F5FA1" w:rsidRDefault="00EE67CD" w:rsidP="008C2B4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Deer pellet and pig scat abundance is an indicator of animal presence. But keep scat or dung abundance per 100m² in the text and do not use deer abundance or pig abundance in the text because it is false and misleading. </w:t>
      </w:r>
      <w:proofErr w:type="spellStart"/>
      <w:r w:rsidRPr="002F5FA1">
        <w:rPr>
          <w:rFonts w:ascii="Times New Roman" w:hAnsi="Times New Roman" w:cs="Times New Roman"/>
          <w:color w:val="222222"/>
          <w:sz w:val="24"/>
          <w:szCs w:val="24"/>
          <w:shd w:val="clear" w:color="auto" w:fill="FFFFFF"/>
        </w:rPr>
        <w:t>Faeces</w:t>
      </w:r>
      <w:proofErr w:type="spellEnd"/>
      <w:r w:rsidRPr="002F5FA1">
        <w:rPr>
          <w:rFonts w:ascii="Times New Roman" w:hAnsi="Times New Roman" w:cs="Times New Roman"/>
          <w:color w:val="222222"/>
          <w:sz w:val="24"/>
          <w:szCs w:val="24"/>
          <w:shd w:val="clear" w:color="auto" w:fill="FFFFFF"/>
        </w:rPr>
        <w:t xml:space="preserve"> count is only an indicator, because you do not justify how it is really related to animal abundance.</w:t>
      </w:r>
    </w:p>
    <w:p w14:paraId="19B7BE2B" w14:textId="39072ACC" w:rsidR="00CC7D21" w:rsidRPr="002F5FA1" w:rsidRDefault="00CC7D21" w:rsidP="008C2B4E">
      <w:pPr>
        <w:rPr>
          <w:rFonts w:ascii="Times New Roman" w:hAnsi="Times New Roman" w:cs="Times New Roman"/>
          <w:color w:val="222222"/>
          <w:sz w:val="24"/>
          <w:szCs w:val="24"/>
          <w:shd w:val="clear" w:color="auto" w:fill="FFFFFF"/>
        </w:rPr>
      </w:pPr>
    </w:p>
    <w:p w14:paraId="6301B045" w14:textId="64E24FBE" w:rsidR="00CC7D21" w:rsidRPr="002F5FA1" w:rsidRDefault="00CC7D21" w:rsidP="008C2B4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F3553C2" w14:textId="4147D9CB" w:rsidR="00EE67CD" w:rsidRPr="002F5FA1" w:rsidRDefault="008C2B4E" w:rsidP="008C2B4E">
      <w:pPr>
        <w:rPr>
          <w:rFonts w:ascii="Times New Roman" w:hAnsi="Times New Roman" w:cs="Times New Roman"/>
          <w:i/>
          <w:sz w:val="24"/>
          <w:szCs w:val="24"/>
        </w:rPr>
      </w:pPr>
      <w:r w:rsidRPr="002F5FA1">
        <w:rPr>
          <w:rFonts w:ascii="Times New Roman" w:hAnsi="Times New Roman" w:cs="Times New Roman"/>
          <w:i/>
          <w:sz w:val="24"/>
          <w:szCs w:val="24"/>
        </w:rPr>
        <w:t xml:space="preserve">We assume that scat abundance is related to animal abundance for a given site. There is support for this in other studies such as </w:t>
      </w:r>
      <w:proofErr w:type="spellStart"/>
      <w:r w:rsidR="00EC4664" w:rsidRPr="002F5FA1">
        <w:rPr>
          <w:rFonts w:ascii="Times New Roman" w:hAnsi="Times New Roman" w:cs="Times New Roman"/>
          <w:i/>
          <w:sz w:val="24"/>
          <w:szCs w:val="24"/>
        </w:rPr>
        <w:t>Engemen</w:t>
      </w:r>
      <w:proofErr w:type="spellEnd"/>
      <w:r w:rsidR="00EC4664" w:rsidRPr="002F5FA1">
        <w:rPr>
          <w:rFonts w:ascii="Times New Roman" w:hAnsi="Times New Roman" w:cs="Times New Roman"/>
          <w:i/>
          <w:sz w:val="24"/>
          <w:szCs w:val="24"/>
        </w:rPr>
        <w:t xml:space="preserve"> et al. 2013.</w:t>
      </w:r>
      <w:r w:rsidR="00EE67CD" w:rsidRPr="002F5FA1">
        <w:rPr>
          <w:rFonts w:ascii="Times New Roman" w:hAnsi="Times New Roman" w:cs="Times New Roman"/>
          <w:i/>
          <w:sz w:val="24"/>
          <w:szCs w:val="24"/>
        </w:rPr>
        <w:t xml:space="preserve"> However, we appreciate the reminder that scat or dung abundance is only an indicator of animal abundance, and have adjusted the text in several places accordingly. </w:t>
      </w:r>
    </w:p>
    <w:p w14:paraId="7B2842A2" w14:textId="21716421"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4A634192" w14:textId="77777777" w:rsidR="00CC7D21" w:rsidRPr="002F5FA1" w:rsidRDefault="00CC7D21" w:rsidP="0051509E">
      <w:pPr>
        <w:rPr>
          <w:rFonts w:ascii="Times New Roman" w:hAnsi="Times New Roman" w:cs="Times New Roman"/>
          <w:color w:val="222222"/>
          <w:sz w:val="24"/>
          <w:szCs w:val="24"/>
        </w:rPr>
      </w:pPr>
    </w:p>
    <w:p w14:paraId="4671EC63" w14:textId="6B5056D3"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P7L133 You could use multiple linear regressions to test deer and pig effects together, but there is probably a problem of range of faces abundance between ungulates! May be is it simply not possible to test for pig scat abundance effect, because the gradient is too short. So be cautious in the interpretation.</w:t>
      </w:r>
    </w:p>
    <w:p w14:paraId="041FC7BB" w14:textId="523DF3C6" w:rsidR="00CC7D21" w:rsidRPr="002F5FA1" w:rsidRDefault="00CC7D21" w:rsidP="0051509E">
      <w:pPr>
        <w:rPr>
          <w:rFonts w:ascii="Times New Roman" w:hAnsi="Times New Roman" w:cs="Times New Roman"/>
          <w:color w:val="222222"/>
          <w:sz w:val="24"/>
          <w:szCs w:val="24"/>
          <w:shd w:val="clear" w:color="auto" w:fill="FFFFFF"/>
        </w:rPr>
      </w:pPr>
    </w:p>
    <w:p w14:paraId="2DBDDE87" w14:textId="5EF2EC4B"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B866C42" w14:textId="318235A2" w:rsidR="00EC4664" w:rsidRPr="002F5FA1" w:rsidRDefault="00EC4664"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Noted. We are sticking with analyzing them separately</w:t>
      </w:r>
      <w:r w:rsidR="00EE67CD" w:rsidRPr="002F5FA1">
        <w:rPr>
          <w:rFonts w:ascii="Times New Roman" w:hAnsi="Times New Roman" w:cs="Times New Roman"/>
          <w:i/>
          <w:color w:val="222222"/>
          <w:sz w:val="24"/>
          <w:szCs w:val="24"/>
          <w:shd w:val="clear" w:color="auto" w:fill="FFFFFF"/>
        </w:rPr>
        <w:t xml:space="preserve"> because the range does vary between ungulates (e.g. deer produce lots of small scats, whereas pigs produce fewer large scats). We recognize that the range of pig scat abundance over which we tested was smaller than that for deer, which may have limited our ability to see a signal of pig abundance. However, we sampled in areas with very high evidence of pig damage as well as areas with low pig damage, and this damage correlated well with scat counts. Therefore, we believe the scat counting approach is a viable indicator for pig density, and that we sampled across the range of pig densities. </w:t>
      </w:r>
    </w:p>
    <w:p w14:paraId="67D3007C" w14:textId="77777777" w:rsidR="00CC7D21" w:rsidRPr="002F5FA1" w:rsidRDefault="00CC7D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6DC6730C" w14:textId="77777777" w:rsidR="00CC7D21" w:rsidRPr="002F5FA1" w:rsidRDefault="00CC7D21" w:rsidP="0051509E">
      <w:pPr>
        <w:rPr>
          <w:rFonts w:ascii="Times New Roman" w:hAnsi="Times New Roman" w:cs="Times New Roman"/>
          <w:color w:val="222222"/>
          <w:sz w:val="24"/>
          <w:szCs w:val="24"/>
        </w:rPr>
      </w:pPr>
    </w:p>
    <w:p w14:paraId="0EF3CEBC" w14:textId="474A52BB"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P7L137 Forest characteristics not in agreement with the functional groups defined previously, </w:t>
      </w:r>
      <w:proofErr w:type="gramStart"/>
      <w:r w:rsidR="00E41137" w:rsidRPr="002F5FA1">
        <w:rPr>
          <w:rFonts w:ascii="Times New Roman" w:hAnsi="Times New Roman" w:cs="Times New Roman"/>
          <w:color w:val="222222"/>
          <w:sz w:val="24"/>
          <w:szCs w:val="24"/>
          <w:shd w:val="clear" w:color="auto" w:fill="FFFFFF"/>
        </w:rPr>
        <w:t>why ?</w:t>
      </w:r>
      <w:proofErr w:type="gramEnd"/>
      <w:r w:rsidR="00EE67CD"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shd w:val="clear" w:color="auto" w:fill="FFFFFF"/>
        </w:rPr>
        <w:t>Native vs. non-native should be crossed with each functional group.</w:t>
      </w:r>
    </w:p>
    <w:p w14:paraId="3A4EC2F6" w14:textId="3A162B98" w:rsidR="00EC4664" w:rsidRPr="002F5FA1" w:rsidRDefault="00EC4664" w:rsidP="0051509E">
      <w:pPr>
        <w:rPr>
          <w:rFonts w:ascii="Times New Roman" w:hAnsi="Times New Roman" w:cs="Times New Roman"/>
          <w:color w:val="222222"/>
          <w:sz w:val="24"/>
          <w:szCs w:val="24"/>
          <w:shd w:val="clear" w:color="auto" w:fill="FFFFFF"/>
        </w:rPr>
      </w:pPr>
    </w:p>
    <w:p w14:paraId="7F932CA6" w14:textId="5301F860"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3E2EF08" w14:textId="77777777"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revised our methods to focus on the groups that we present in the results (see response above).</w:t>
      </w:r>
    </w:p>
    <w:p w14:paraId="292ABB26" w14:textId="68DD927B"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7448A0D4" w14:textId="77777777" w:rsidR="009A0B55" w:rsidRPr="002F5FA1" w:rsidRDefault="009A0B55" w:rsidP="0051509E">
      <w:pPr>
        <w:rPr>
          <w:rFonts w:ascii="Times New Roman" w:hAnsi="Times New Roman" w:cs="Times New Roman"/>
          <w:color w:val="222222"/>
          <w:sz w:val="24"/>
          <w:szCs w:val="24"/>
        </w:rPr>
      </w:pPr>
    </w:p>
    <w:p w14:paraId="06857C1C" w14:textId="2330CD01"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P7L153 the </w:t>
      </w:r>
      <w:proofErr w:type="spellStart"/>
      <w:r w:rsidR="00E41137" w:rsidRPr="002F5FA1">
        <w:rPr>
          <w:rFonts w:ascii="Times New Roman" w:hAnsi="Times New Roman" w:cs="Times New Roman"/>
          <w:color w:val="222222"/>
          <w:sz w:val="24"/>
          <w:szCs w:val="24"/>
          <w:shd w:val="clear" w:color="auto" w:fill="FFFFFF"/>
        </w:rPr>
        <w:t>dependant</w:t>
      </w:r>
      <w:proofErr w:type="spellEnd"/>
      <w:r w:rsidR="00E41137" w:rsidRPr="002F5FA1">
        <w:rPr>
          <w:rFonts w:ascii="Times New Roman" w:hAnsi="Times New Roman" w:cs="Times New Roman"/>
          <w:color w:val="222222"/>
          <w:sz w:val="24"/>
          <w:szCs w:val="24"/>
          <w:shd w:val="clear" w:color="auto" w:fill="FFFFFF"/>
        </w:rPr>
        <w:t xml:space="preserve"> variable is survival or not after 4-15 months exposure to ungulates. See comments above on the model. I really think that time of exposure should be taken into account.</w:t>
      </w:r>
    </w:p>
    <w:p w14:paraId="56629C3A" w14:textId="7F55A362" w:rsidR="00FE200D" w:rsidRPr="002F5FA1" w:rsidRDefault="00FE200D" w:rsidP="0051509E">
      <w:pPr>
        <w:rPr>
          <w:rFonts w:ascii="Times New Roman" w:hAnsi="Times New Roman" w:cs="Times New Roman"/>
          <w:color w:val="222222"/>
          <w:sz w:val="24"/>
          <w:szCs w:val="24"/>
          <w:shd w:val="clear" w:color="auto" w:fill="FFFFFF"/>
        </w:rPr>
      </w:pPr>
    </w:p>
    <w:p w14:paraId="1369EBBE" w14:textId="79157784"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010502A" w14:textId="01E9BF1E" w:rsidR="00FE200D" w:rsidRPr="002F5FA1" w:rsidRDefault="00CC7D21" w:rsidP="00FE200D">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color w:val="222222"/>
          <w:sz w:val="24"/>
          <w:szCs w:val="24"/>
          <w:shd w:val="clear" w:color="auto" w:fill="FFFFFF"/>
        </w:rPr>
        <w:t xml:space="preserve">As in response above, </w:t>
      </w:r>
      <w:r w:rsidRPr="002F5FA1">
        <w:rPr>
          <w:rFonts w:ascii="Times New Roman" w:hAnsi="Times New Roman" w:cs="Times New Roman"/>
          <w:i/>
          <w:sz w:val="24"/>
          <w:szCs w:val="24"/>
          <w:lang w:val="en-GB"/>
        </w:rPr>
        <w:t>w</w:t>
      </w:r>
      <w:r w:rsidR="00FE200D" w:rsidRPr="002F5FA1">
        <w:rPr>
          <w:rFonts w:ascii="Times New Roman" w:hAnsi="Times New Roman" w:cs="Times New Roman"/>
          <w:i/>
          <w:sz w:val="24"/>
          <w:szCs w:val="24"/>
          <w:lang w:val="en-GB"/>
        </w:rPr>
        <w:t xml:space="preserve">e included length of time in our GLM full model, but it did not improve model fit. We report </w:t>
      </w:r>
      <w:proofErr w:type="spellStart"/>
      <w:r w:rsidR="00FE200D" w:rsidRPr="002F5FA1">
        <w:rPr>
          <w:rFonts w:ascii="Times New Roman" w:hAnsi="Times New Roman" w:cs="Times New Roman"/>
          <w:i/>
          <w:sz w:val="24"/>
          <w:szCs w:val="24"/>
          <w:lang w:val="en-GB"/>
        </w:rPr>
        <w:t>AICc</w:t>
      </w:r>
      <w:proofErr w:type="spellEnd"/>
      <w:r w:rsidR="00FE200D" w:rsidRPr="002F5FA1">
        <w:rPr>
          <w:rFonts w:ascii="Times New Roman" w:hAnsi="Times New Roman" w:cs="Times New Roman"/>
          <w:i/>
          <w:sz w:val="24"/>
          <w:szCs w:val="24"/>
          <w:lang w:val="en-GB"/>
        </w:rPr>
        <w:t xml:space="preserve"> values on lines 180-181:</w:t>
      </w:r>
    </w:p>
    <w:p w14:paraId="2CE00EBC" w14:textId="77777777" w:rsidR="00FE200D" w:rsidRPr="002F5FA1" w:rsidRDefault="00FE200D" w:rsidP="00FE200D">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for the model with the three-way interaction was 672.12, higher than </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of 612.89 for just the species and treatment interaction.”</w:t>
      </w:r>
    </w:p>
    <w:p w14:paraId="171B2847" w14:textId="77777777" w:rsidR="00CC7D21" w:rsidRPr="002F5FA1" w:rsidRDefault="00CC7D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OF RESPONSE</w:t>
      </w:r>
    </w:p>
    <w:p w14:paraId="7159371E" w14:textId="77777777" w:rsidR="00CC7D21" w:rsidRPr="002F5FA1" w:rsidRDefault="00CC7D21" w:rsidP="0051509E">
      <w:pPr>
        <w:rPr>
          <w:rFonts w:ascii="Times New Roman" w:hAnsi="Times New Roman" w:cs="Times New Roman"/>
          <w:color w:val="222222"/>
          <w:sz w:val="24"/>
          <w:szCs w:val="24"/>
        </w:rPr>
      </w:pPr>
    </w:p>
    <w:p w14:paraId="2AA213F8" w14:textId="68FA9B28"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P8L157 erase did not (twice)</w:t>
      </w:r>
      <w:r w:rsidR="00E41137" w:rsidRPr="002F5FA1">
        <w:rPr>
          <w:rFonts w:ascii="Times New Roman" w:hAnsi="Times New Roman" w:cs="Times New Roman"/>
          <w:color w:val="222222"/>
          <w:sz w:val="24"/>
          <w:szCs w:val="24"/>
        </w:rPr>
        <w:br/>
      </w:r>
    </w:p>
    <w:p w14:paraId="711F30BC" w14:textId="6D52A40D"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26E4EA7C" w14:textId="77777777" w:rsidR="00FE200D" w:rsidRPr="002F5FA1" w:rsidRDefault="00FE200D"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Corrected.</w:t>
      </w:r>
    </w:p>
    <w:p w14:paraId="37046546" w14:textId="3A3B2915"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END RESPONSE</w:t>
      </w:r>
    </w:p>
    <w:p w14:paraId="0AA3EEF6" w14:textId="4E130F29" w:rsidR="00CC7D21" w:rsidRPr="002F5FA1" w:rsidRDefault="00CC7D21" w:rsidP="0051509E">
      <w:pPr>
        <w:rPr>
          <w:rFonts w:ascii="Times New Roman" w:hAnsi="Times New Roman" w:cs="Times New Roman"/>
          <w:color w:val="222222"/>
          <w:sz w:val="24"/>
          <w:szCs w:val="24"/>
          <w:shd w:val="clear" w:color="auto" w:fill="FFFFFF"/>
        </w:rPr>
      </w:pPr>
    </w:p>
    <w:p w14:paraId="4C396FC9" w14:textId="45A986BB"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p>
    <w:p w14:paraId="3EADFA2F" w14:textId="77777777" w:rsidR="00FE200D" w:rsidRPr="002F5FA1" w:rsidRDefault="00E41137" w:rsidP="0075671C">
      <w:pPr>
        <w:outlineLvl w:val="0"/>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P8L159 pellets instead of scats for deer</w:t>
      </w:r>
    </w:p>
    <w:p w14:paraId="3363A90D" w14:textId="17A07EAA" w:rsidR="00FE200D" w:rsidRPr="002F5FA1" w:rsidRDefault="00FE200D" w:rsidP="0051509E">
      <w:pPr>
        <w:rPr>
          <w:rFonts w:ascii="Times New Roman" w:hAnsi="Times New Roman" w:cs="Times New Roman"/>
          <w:color w:val="222222"/>
          <w:sz w:val="24"/>
          <w:szCs w:val="24"/>
          <w:shd w:val="clear" w:color="auto" w:fill="FFFFFF"/>
        </w:rPr>
      </w:pPr>
    </w:p>
    <w:p w14:paraId="032805BF" w14:textId="47855180"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lastRenderedPageBreak/>
        <w:t>RESPONSE</w:t>
      </w:r>
    </w:p>
    <w:p w14:paraId="1159389C" w14:textId="077B134F" w:rsidR="00FE200D" w:rsidRPr="002F5FA1" w:rsidRDefault="00FE200D"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See comment above – we continue to use “scats” instead of pellets.</w:t>
      </w:r>
    </w:p>
    <w:p w14:paraId="0D4FB05C" w14:textId="77777777" w:rsidR="00CC7D21" w:rsidRPr="002F5FA1" w:rsidRDefault="00CC7D2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7CE54321" w14:textId="77777777" w:rsidR="00CC7D21" w:rsidRPr="002F5FA1" w:rsidRDefault="00CC7D21" w:rsidP="0051509E">
      <w:pPr>
        <w:rPr>
          <w:rFonts w:ascii="Times New Roman" w:hAnsi="Times New Roman" w:cs="Times New Roman"/>
          <w:color w:val="222222"/>
          <w:sz w:val="24"/>
          <w:szCs w:val="24"/>
        </w:rPr>
      </w:pPr>
    </w:p>
    <w:p w14:paraId="26DD66D4" w14:textId="7C717EFC"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commentRangeStart w:id="7"/>
      <w:r w:rsidR="00E41137" w:rsidRPr="002F5FA1">
        <w:rPr>
          <w:rFonts w:ascii="Times New Roman" w:hAnsi="Times New Roman" w:cs="Times New Roman"/>
          <w:color w:val="222222"/>
          <w:sz w:val="24"/>
          <w:szCs w:val="24"/>
          <w:shd w:val="clear" w:color="auto" w:fill="FFFFFF"/>
        </w:rPr>
        <w:t xml:space="preserve">P8L160 (4/20) instead </w:t>
      </w:r>
      <w:proofErr w:type="gramStart"/>
      <w:r w:rsidR="00E41137" w:rsidRPr="002F5FA1">
        <w:rPr>
          <w:rFonts w:ascii="Times New Roman" w:hAnsi="Times New Roman" w:cs="Times New Roman"/>
          <w:color w:val="222222"/>
          <w:sz w:val="24"/>
          <w:szCs w:val="24"/>
          <w:shd w:val="clear" w:color="auto" w:fill="FFFFFF"/>
        </w:rPr>
        <w:t>of  20</w:t>
      </w:r>
      <w:proofErr w:type="gramEnd"/>
      <w:r w:rsidR="00E41137" w:rsidRPr="002F5FA1">
        <w:rPr>
          <w:rFonts w:ascii="Times New Roman" w:hAnsi="Times New Roman" w:cs="Times New Roman"/>
          <w:color w:val="222222"/>
          <w:sz w:val="24"/>
          <w:szCs w:val="24"/>
          <w:shd w:val="clear" w:color="auto" w:fill="FFFFFF"/>
        </w:rPr>
        <w:t xml:space="preserve">%, idem  (25/31) instead of 80.6%. How many species for pigs, how many native and non </w:t>
      </w:r>
      <w:proofErr w:type="gramStart"/>
      <w:r w:rsidR="00E41137" w:rsidRPr="002F5FA1">
        <w:rPr>
          <w:rFonts w:ascii="Times New Roman" w:hAnsi="Times New Roman" w:cs="Times New Roman"/>
          <w:color w:val="222222"/>
          <w:sz w:val="24"/>
          <w:szCs w:val="24"/>
          <w:shd w:val="clear" w:color="auto" w:fill="FFFFFF"/>
        </w:rPr>
        <w:t>native ?</w:t>
      </w:r>
      <w:proofErr w:type="gramEnd"/>
      <w:r w:rsidR="00E41137" w:rsidRPr="002F5FA1">
        <w:rPr>
          <w:rFonts w:ascii="Times New Roman" w:hAnsi="Times New Roman" w:cs="Times New Roman"/>
          <w:color w:val="222222"/>
          <w:sz w:val="24"/>
          <w:szCs w:val="24"/>
          <w:shd w:val="clear" w:color="auto" w:fill="FFFFFF"/>
        </w:rPr>
        <w:t xml:space="preserve"> One </w:t>
      </w:r>
      <w:proofErr w:type="gramStart"/>
      <w:r w:rsidR="00E41137" w:rsidRPr="002F5FA1">
        <w:rPr>
          <w:rFonts w:ascii="Times New Roman" w:hAnsi="Times New Roman" w:cs="Times New Roman"/>
          <w:color w:val="222222"/>
          <w:sz w:val="24"/>
          <w:szCs w:val="24"/>
          <w:shd w:val="clear" w:color="auto" w:fill="FFFFFF"/>
        </w:rPr>
        <w:t>unidentified !</w:t>
      </w:r>
      <w:proofErr w:type="gramEnd"/>
      <w:r w:rsidR="00E41137" w:rsidRPr="002F5FA1">
        <w:rPr>
          <w:rFonts w:ascii="Times New Roman" w:hAnsi="Times New Roman" w:cs="Times New Roman"/>
          <w:color w:val="222222"/>
          <w:sz w:val="24"/>
          <w:szCs w:val="24"/>
          <w:shd w:val="clear" w:color="auto" w:fill="FFFFFF"/>
        </w:rPr>
        <w:t xml:space="preserve"> All of these </w:t>
      </w:r>
      <w:proofErr w:type="spellStart"/>
      <w:r w:rsidR="00E41137" w:rsidRPr="002F5FA1">
        <w:rPr>
          <w:rFonts w:ascii="Times New Roman" w:hAnsi="Times New Roman" w:cs="Times New Roman"/>
          <w:color w:val="222222"/>
          <w:sz w:val="24"/>
          <w:szCs w:val="24"/>
          <w:shd w:val="clear" w:color="auto" w:fill="FFFFFF"/>
        </w:rPr>
        <w:t>informations</w:t>
      </w:r>
      <w:proofErr w:type="spellEnd"/>
      <w:r w:rsidR="00E41137" w:rsidRPr="002F5FA1">
        <w:rPr>
          <w:rFonts w:ascii="Times New Roman" w:hAnsi="Times New Roman" w:cs="Times New Roman"/>
          <w:color w:val="222222"/>
          <w:sz w:val="24"/>
          <w:szCs w:val="24"/>
          <w:shd w:val="clear" w:color="auto" w:fill="FFFFFF"/>
        </w:rPr>
        <w:t xml:space="preserve"> have to be presented here and not only in the attached table.</w:t>
      </w:r>
      <w:commentRangeEnd w:id="7"/>
      <w:r w:rsidR="00EE67CD" w:rsidRPr="002F5FA1">
        <w:rPr>
          <w:rStyle w:val="CommentReference"/>
          <w:rFonts w:ascii="Times New Roman" w:hAnsi="Times New Roman" w:cs="Times New Roman"/>
          <w:sz w:val="24"/>
          <w:szCs w:val="24"/>
        </w:rPr>
        <w:commentReference w:id="7"/>
      </w:r>
    </w:p>
    <w:p w14:paraId="16BEA8A9" w14:textId="0568978E" w:rsidR="004A0E55" w:rsidRPr="002F5FA1" w:rsidRDefault="004A0E55" w:rsidP="0051509E">
      <w:pPr>
        <w:rPr>
          <w:rFonts w:ascii="Times New Roman" w:hAnsi="Times New Roman" w:cs="Times New Roman"/>
          <w:color w:val="222222"/>
          <w:sz w:val="24"/>
          <w:szCs w:val="24"/>
          <w:shd w:val="clear" w:color="auto" w:fill="FFFFFF"/>
        </w:rPr>
      </w:pPr>
    </w:p>
    <w:p w14:paraId="188AD397" w14:textId="3948A591"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33047B1A" w14:textId="1D4A639B"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We added more details to the results:</w:t>
      </w:r>
    </w:p>
    <w:p w14:paraId="49DBF3EB" w14:textId="3AEE3D46"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t>
      </w:r>
      <w:r w:rsidRPr="002F5FA1">
        <w:rPr>
          <w:rFonts w:ascii="Times New Roman" w:hAnsi="Times New Roman" w:cs="Times New Roman"/>
          <w:sz w:val="24"/>
          <w:szCs w:val="24"/>
        </w:rPr>
        <w:t xml:space="preserve">Of these, 25 scats had seedlings (80.6%), with a total of 1658 seedlings germinating (Table 2). Eight species germinated from pig scats. They were the native trees </w:t>
      </w:r>
      <w:r w:rsidRPr="002F5FA1">
        <w:rPr>
          <w:rFonts w:ascii="Times New Roman" w:hAnsi="Times New Roman" w:cs="Times New Roman"/>
          <w:i/>
          <w:iCs/>
          <w:sz w:val="24"/>
          <w:szCs w:val="24"/>
        </w:rPr>
        <w:t xml:space="preserve">M. </w:t>
      </w:r>
      <w:proofErr w:type="spellStart"/>
      <w:r w:rsidRPr="002F5FA1">
        <w:rPr>
          <w:rFonts w:ascii="Times New Roman" w:hAnsi="Times New Roman" w:cs="Times New Roman"/>
          <w:i/>
          <w:iCs/>
          <w:sz w:val="24"/>
          <w:szCs w:val="24"/>
        </w:rPr>
        <w:t>citrifolia</w:t>
      </w:r>
      <w:proofErr w:type="spellEnd"/>
      <w:r w:rsidRPr="002F5FA1">
        <w:rPr>
          <w:rFonts w:ascii="Times New Roman" w:hAnsi="Times New Roman" w:cs="Times New Roman"/>
          <w:i/>
          <w:iCs/>
          <w:sz w:val="24"/>
          <w:szCs w:val="24"/>
        </w:rPr>
        <w:t xml:space="preserve"> </w:t>
      </w:r>
      <w:r w:rsidRPr="002F5FA1">
        <w:rPr>
          <w:rFonts w:ascii="Times New Roman" w:hAnsi="Times New Roman" w:cs="Times New Roman"/>
          <w:iCs/>
          <w:sz w:val="24"/>
          <w:szCs w:val="24"/>
        </w:rPr>
        <w:t>(in 20 out of 31 scats)</w:t>
      </w:r>
      <w:r w:rsidRPr="002F5FA1">
        <w:rPr>
          <w:rFonts w:ascii="Times New Roman" w:hAnsi="Times New Roman" w:cs="Times New Roman"/>
          <w:sz w:val="24"/>
          <w:szCs w:val="24"/>
        </w:rPr>
        <w:t xml:space="preserve">, and </w:t>
      </w:r>
      <w:proofErr w:type="spellStart"/>
      <w:r w:rsidRPr="002F5FA1">
        <w:rPr>
          <w:rFonts w:ascii="Times New Roman" w:hAnsi="Times New Roman" w:cs="Times New Roman"/>
          <w:i/>
          <w:iCs/>
          <w:sz w:val="24"/>
          <w:szCs w:val="24"/>
        </w:rPr>
        <w:t>Ficus</w:t>
      </w:r>
      <w:proofErr w:type="spellEnd"/>
      <w:r w:rsidRPr="002F5FA1">
        <w:rPr>
          <w:rFonts w:ascii="Times New Roman" w:hAnsi="Times New Roman" w:cs="Times New Roman"/>
          <w:i/>
          <w:iCs/>
          <w:sz w:val="24"/>
          <w:szCs w:val="24"/>
        </w:rPr>
        <w:t xml:space="preserve"> </w:t>
      </w:r>
      <w:proofErr w:type="spellStart"/>
      <w:r w:rsidRPr="002F5FA1">
        <w:rPr>
          <w:rFonts w:ascii="Times New Roman" w:hAnsi="Times New Roman" w:cs="Times New Roman"/>
          <w:i/>
          <w:iCs/>
          <w:sz w:val="24"/>
          <w:szCs w:val="24"/>
        </w:rPr>
        <w:t>prolixa</w:t>
      </w:r>
      <w:proofErr w:type="spellEnd"/>
      <w:r w:rsidRPr="002F5FA1">
        <w:rPr>
          <w:rFonts w:ascii="Times New Roman" w:hAnsi="Times New Roman" w:cs="Times New Roman"/>
          <w:i/>
          <w:iCs/>
          <w:sz w:val="24"/>
          <w:szCs w:val="24"/>
        </w:rPr>
        <w:t xml:space="preserve"> </w:t>
      </w:r>
      <w:r w:rsidRPr="002F5FA1">
        <w:rPr>
          <w:rFonts w:ascii="Times New Roman" w:hAnsi="Times New Roman" w:cs="Times New Roman"/>
          <w:iCs/>
          <w:sz w:val="24"/>
          <w:szCs w:val="24"/>
        </w:rPr>
        <w:t>(in three scats);</w:t>
      </w:r>
      <w:r w:rsidRPr="002F5FA1">
        <w:rPr>
          <w:rFonts w:ascii="Times New Roman" w:hAnsi="Times New Roman" w:cs="Times New Roman"/>
          <w:sz w:val="24"/>
          <w:szCs w:val="24"/>
        </w:rPr>
        <w:t xml:space="preserve"> the non-native trees </w:t>
      </w:r>
      <w:r w:rsidRPr="002F5FA1">
        <w:rPr>
          <w:rFonts w:ascii="Times New Roman" w:hAnsi="Times New Roman" w:cs="Times New Roman"/>
          <w:i/>
          <w:iCs/>
          <w:sz w:val="24"/>
          <w:szCs w:val="24"/>
        </w:rPr>
        <w:t>C. papaya</w:t>
      </w:r>
      <w:r w:rsidRPr="002F5FA1">
        <w:rPr>
          <w:rFonts w:ascii="Times New Roman" w:hAnsi="Times New Roman" w:cs="Times New Roman"/>
          <w:sz w:val="24"/>
          <w:szCs w:val="24"/>
        </w:rPr>
        <w:t xml:space="preserve"> (in 16 scats) and </w:t>
      </w:r>
      <w:proofErr w:type="spellStart"/>
      <w:r w:rsidRPr="002F5FA1">
        <w:rPr>
          <w:rFonts w:ascii="Times New Roman" w:hAnsi="Times New Roman" w:cs="Times New Roman"/>
          <w:i/>
          <w:iCs/>
          <w:sz w:val="24"/>
          <w:szCs w:val="24"/>
        </w:rPr>
        <w:t>Leucaena</w:t>
      </w:r>
      <w:proofErr w:type="spellEnd"/>
      <w:r w:rsidRPr="002F5FA1">
        <w:rPr>
          <w:rFonts w:ascii="Times New Roman" w:hAnsi="Times New Roman" w:cs="Times New Roman"/>
          <w:i/>
          <w:iCs/>
          <w:sz w:val="24"/>
          <w:szCs w:val="24"/>
        </w:rPr>
        <w:t xml:space="preserve"> </w:t>
      </w:r>
      <w:proofErr w:type="spellStart"/>
      <w:r w:rsidRPr="002F5FA1">
        <w:rPr>
          <w:rFonts w:ascii="Times New Roman" w:hAnsi="Times New Roman" w:cs="Times New Roman"/>
          <w:i/>
          <w:iCs/>
          <w:sz w:val="24"/>
          <w:szCs w:val="24"/>
        </w:rPr>
        <w:t>leucocephala</w:t>
      </w:r>
      <w:proofErr w:type="spellEnd"/>
      <w:r w:rsidRPr="002F5FA1">
        <w:rPr>
          <w:rFonts w:ascii="Times New Roman" w:hAnsi="Times New Roman" w:cs="Times New Roman"/>
          <w:i/>
          <w:iCs/>
          <w:sz w:val="24"/>
          <w:szCs w:val="24"/>
        </w:rPr>
        <w:t xml:space="preserve"> </w:t>
      </w:r>
      <w:r w:rsidRPr="002F5FA1">
        <w:rPr>
          <w:rFonts w:ascii="Times New Roman" w:hAnsi="Times New Roman" w:cs="Times New Roman"/>
          <w:iCs/>
          <w:sz w:val="24"/>
          <w:szCs w:val="24"/>
        </w:rPr>
        <w:t>(in one scat)</w:t>
      </w:r>
      <w:r w:rsidRPr="002F5FA1">
        <w:rPr>
          <w:rFonts w:ascii="Times New Roman" w:hAnsi="Times New Roman" w:cs="Times New Roman"/>
          <w:sz w:val="24"/>
          <w:szCs w:val="24"/>
        </w:rPr>
        <w:t xml:space="preserve">; the non-native vines </w:t>
      </w:r>
      <w:proofErr w:type="spellStart"/>
      <w:r w:rsidRPr="002F5FA1">
        <w:rPr>
          <w:rFonts w:ascii="Times New Roman" w:hAnsi="Times New Roman" w:cs="Times New Roman"/>
          <w:i/>
          <w:iCs/>
          <w:sz w:val="24"/>
          <w:szCs w:val="24"/>
        </w:rPr>
        <w:t>Passiflora</w:t>
      </w:r>
      <w:proofErr w:type="spellEnd"/>
      <w:r w:rsidRPr="002F5FA1">
        <w:rPr>
          <w:rFonts w:ascii="Times New Roman" w:hAnsi="Times New Roman" w:cs="Times New Roman"/>
          <w:i/>
          <w:iCs/>
          <w:sz w:val="24"/>
          <w:szCs w:val="24"/>
        </w:rPr>
        <w:t xml:space="preserve"> </w:t>
      </w:r>
      <w:r w:rsidRPr="002F5FA1">
        <w:rPr>
          <w:rFonts w:ascii="Times New Roman" w:hAnsi="Times New Roman" w:cs="Times New Roman"/>
          <w:sz w:val="24"/>
          <w:szCs w:val="24"/>
        </w:rPr>
        <w:t>spp. (in three scats) and</w:t>
      </w:r>
      <w:r w:rsidRPr="002F5FA1">
        <w:rPr>
          <w:rFonts w:ascii="Times New Roman" w:hAnsi="Times New Roman" w:cs="Times New Roman"/>
          <w:i/>
          <w:iCs/>
          <w:sz w:val="24"/>
          <w:szCs w:val="24"/>
        </w:rPr>
        <w:t xml:space="preserve"> </w:t>
      </w:r>
      <w:proofErr w:type="spellStart"/>
      <w:r w:rsidRPr="002F5FA1">
        <w:rPr>
          <w:rFonts w:ascii="Times New Roman" w:hAnsi="Times New Roman" w:cs="Times New Roman"/>
          <w:i/>
          <w:iCs/>
          <w:sz w:val="24"/>
          <w:szCs w:val="24"/>
        </w:rPr>
        <w:t>Coccinia</w:t>
      </w:r>
      <w:proofErr w:type="spellEnd"/>
      <w:r w:rsidRPr="002F5FA1">
        <w:rPr>
          <w:rFonts w:ascii="Times New Roman" w:hAnsi="Times New Roman" w:cs="Times New Roman"/>
          <w:i/>
          <w:iCs/>
          <w:sz w:val="24"/>
          <w:szCs w:val="24"/>
        </w:rPr>
        <w:t xml:space="preserve"> </w:t>
      </w:r>
      <w:proofErr w:type="spellStart"/>
      <w:r w:rsidRPr="002F5FA1">
        <w:rPr>
          <w:rFonts w:ascii="Times New Roman" w:hAnsi="Times New Roman" w:cs="Times New Roman"/>
          <w:i/>
          <w:iCs/>
          <w:sz w:val="24"/>
          <w:szCs w:val="24"/>
        </w:rPr>
        <w:t>grandis</w:t>
      </w:r>
      <w:proofErr w:type="spellEnd"/>
      <w:r w:rsidRPr="002F5FA1">
        <w:rPr>
          <w:rFonts w:ascii="Times New Roman" w:hAnsi="Times New Roman" w:cs="Times New Roman"/>
          <w:i/>
          <w:iCs/>
          <w:sz w:val="24"/>
          <w:szCs w:val="24"/>
        </w:rPr>
        <w:t xml:space="preserve"> </w:t>
      </w:r>
      <w:r w:rsidRPr="002F5FA1">
        <w:rPr>
          <w:rFonts w:ascii="Times New Roman" w:hAnsi="Times New Roman" w:cs="Times New Roman"/>
          <w:iCs/>
          <w:sz w:val="24"/>
          <w:szCs w:val="24"/>
        </w:rPr>
        <w:t>(in three scats)</w:t>
      </w:r>
      <w:r w:rsidRPr="002F5FA1">
        <w:rPr>
          <w:rFonts w:ascii="Times New Roman" w:hAnsi="Times New Roman" w:cs="Times New Roman"/>
          <w:sz w:val="24"/>
          <w:szCs w:val="24"/>
        </w:rPr>
        <w:t xml:space="preserve">; and the non-native herb </w:t>
      </w:r>
      <w:proofErr w:type="spellStart"/>
      <w:r w:rsidRPr="002F5FA1">
        <w:rPr>
          <w:rFonts w:ascii="Times New Roman" w:hAnsi="Times New Roman" w:cs="Times New Roman"/>
          <w:i/>
          <w:sz w:val="24"/>
          <w:szCs w:val="24"/>
        </w:rPr>
        <w:t>Chromolaena</w:t>
      </w:r>
      <w:proofErr w:type="spellEnd"/>
      <w:r w:rsidRPr="002F5FA1">
        <w:rPr>
          <w:rFonts w:ascii="Times New Roman" w:hAnsi="Times New Roman" w:cs="Times New Roman"/>
          <w:i/>
          <w:sz w:val="24"/>
          <w:szCs w:val="24"/>
        </w:rPr>
        <w:t xml:space="preserve"> </w:t>
      </w:r>
      <w:proofErr w:type="spellStart"/>
      <w:r w:rsidRPr="002F5FA1">
        <w:rPr>
          <w:rFonts w:ascii="Times New Roman" w:hAnsi="Times New Roman" w:cs="Times New Roman"/>
          <w:i/>
          <w:sz w:val="24"/>
          <w:szCs w:val="24"/>
        </w:rPr>
        <w:t>odorata</w:t>
      </w:r>
      <w:proofErr w:type="spellEnd"/>
      <w:r w:rsidRPr="002F5FA1">
        <w:rPr>
          <w:rFonts w:ascii="Times New Roman" w:hAnsi="Times New Roman" w:cs="Times New Roman"/>
          <w:i/>
          <w:sz w:val="24"/>
          <w:szCs w:val="24"/>
        </w:rPr>
        <w:t xml:space="preserve"> </w:t>
      </w:r>
      <w:r w:rsidRPr="002F5FA1">
        <w:rPr>
          <w:rFonts w:ascii="Times New Roman" w:hAnsi="Times New Roman" w:cs="Times New Roman"/>
          <w:sz w:val="24"/>
          <w:szCs w:val="24"/>
        </w:rPr>
        <w:t xml:space="preserve">(in one scat). All of these except for </w:t>
      </w:r>
      <w:r w:rsidRPr="002F5FA1">
        <w:rPr>
          <w:rFonts w:ascii="Times New Roman" w:hAnsi="Times New Roman" w:cs="Times New Roman"/>
          <w:i/>
          <w:iCs/>
          <w:sz w:val="24"/>
          <w:szCs w:val="24"/>
        </w:rPr>
        <w:t xml:space="preserve">C. </w:t>
      </w:r>
      <w:proofErr w:type="spellStart"/>
      <w:r w:rsidRPr="002F5FA1">
        <w:rPr>
          <w:rFonts w:ascii="Times New Roman" w:hAnsi="Times New Roman" w:cs="Times New Roman"/>
          <w:i/>
          <w:iCs/>
          <w:sz w:val="24"/>
          <w:szCs w:val="24"/>
        </w:rPr>
        <w:t>odorata</w:t>
      </w:r>
      <w:proofErr w:type="spellEnd"/>
      <w:r w:rsidRPr="002F5FA1">
        <w:rPr>
          <w:rFonts w:ascii="Times New Roman" w:hAnsi="Times New Roman" w:cs="Times New Roman"/>
          <w:sz w:val="24"/>
          <w:szCs w:val="24"/>
        </w:rPr>
        <w:t xml:space="preserve"> and </w:t>
      </w:r>
      <w:r w:rsidRPr="002F5FA1">
        <w:rPr>
          <w:rFonts w:ascii="Times New Roman" w:hAnsi="Times New Roman" w:cs="Times New Roman"/>
          <w:i/>
          <w:iCs/>
          <w:sz w:val="24"/>
          <w:szCs w:val="24"/>
        </w:rPr>
        <w:t xml:space="preserve">L. </w:t>
      </w:r>
      <w:proofErr w:type="spellStart"/>
      <w:r w:rsidRPr="002F5FA1">
        <w:rPr>
          <w:rFonts w:ascii="Times New Roman" w:hAnsi="Times New Roman" w:cs="Times New Roman"/>
          <w:i/>
          <w:iCs/>
          <w:sz w:val="24"/>
          <w:szCs w:val="24"/>
        </w:rPr>
        <w:t>leucocephala</w:t>
      </w:r>
      <w:proofErr w:type="spellEnd"/>
      <w:r w:rsidRPr="002F5FA1">
        <w:rPr>
          <w:rFonts w:ascii="Times New Roman" w:hAnsi="Times New Roman" w:cs="Times New Roman"/>
          <w:i/>
          <w:iCs/>
          <w:sz w:val="24"/>
          <w:szCs w:val="24"/>
        </w:rPr>
        <w:t xml:space="preserve"> </w:t>
      </w:r>
      <w:r w:rsidRPr="002F5FA1">
        <w:rPr>
          <w:rFonts w:ascii="Times New Roman" w:hAnsi="Times New Roman" w:cs="Times New Roman"/>
          <w:sz w:val="24"/>
          <w:szCs w:val="24"/>
        </w:rPr>
        <w:t>have edible, fleshy fruits.” (Lines 208-213)</w:t>
      </w:r>
    </w:p>
    <w:p w14:paraId="2B592679" w14:textId="3583D19B" w:rsidR="004A0E55" w:rsidRPr="002F5FA1" w:rsidRDefault="004A0E55" w:rsidP="0051509E">
      <w:pPr>
        <w:rPr>
          <w:rFonts w:ascii="Times New Roman" w:hAnsi="Times New Roman" w:cs="Times New Roman"/>
          <w:color w:val="222222"/>
          <w:sz w:val="24"/>
          <w:szCs w:val="24"/>
          <w:shd w:val="clear" w:color="auto" w:fill="FFFFFF"/>
        </w:rPr>
      </w:pPr>
    </w:p>
    <w:p w14:paraId="1D0CFCA8" w14:textId="331312D0"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We were unable to identify some of the seedlings, which died before they reached a size where we could more easily identify them.</w:t>
      </w:r>
    </w:p>
    <w:p w14:paraId="7DC59518" w14:textId="4AC7852A"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END RESPONSE</w:t>
      </w:r>
    </w:p>
    <w:p w14:paraId="0627DC98" w14:textId="77777777" w:rsidR="009A0B55" w:rsidRPr="002F5FA1" w:rsidRDefault="009A0B55" w:rsidP="0051509E">
      <w:pPr>
        <w:rPr>
          <w:rFonts w:ascii="Times New Roman" w:hAnsi="Times New Roman" w:cs="Times New Roman"/>
          <w:color w:val="222222"/>
          <w:sz w:val="24"/>
          <w:szCs w:val="24"/>
        </w:rPr>
      </w:pPr>
    </w:p>
    <w:p w14:paraId="1625C9F3" w14:textId="32D754B5"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P8L172 local flora and associated vegetation surveys not described in the mat and meth.</w:t>
      </w:r>
      <w:r w:rsidR="00E41137" w:rsidRPr="002F5FA1">
        <w:rPr>
          <w:rFonts w:ascii="Times New Roman" w:hAnsi="Times New Roman" w:cs="Times New Roman"/>
          <w:color w:val="222222"/>
          <w:sz w:val="24"/>
          <w:szCs w:val="24"/>
        </w:rPr>
        <w:br/>
      </w:r>
      <w:proofErr w:type="gramStart"/>
      <w:r w:rsidR="00E41137" w:rsidRPr="002F5FA1">
        <w:rPr>
          <w:rFonts w:ascii="Times New Roman" w:hAnsi="Times New Roman" w:cs="Times New Roman"/>
          <w:color w:val="222222"/>
          <w:sz w:val="24"/>
          <w:szCs w:val="24"/>
          <w:shd w:val="clear" w:color="auto" w:fill="FFFFFF"/>
        </w:rPr>
        <w:t>May be</w:t>
      </w:r>
      <w:proofErr w:type="gramEnd"/>
      <w:r w:rsidR="00E41137" w:rsidRPr="002F5FA1">
        <w:rPr>
          <w:rFonts w:ascii="Times New Roman" w:hAnsi="Times New Roman" w:cs="Times New Roman"/>
          <w:color w:val="222222"/>
          <w:sz w:val="24"/>
          <w:szCs w:val="24"/>
          <w:shd w:val="clear" w:color="auto" w:fill="FFFFFF"/>
        </w:rPr>
        <w:t xml:space="preserve"> you could test the abundance ranking order between local flora (avoid nature) and dung seedling composition with Spearman correlation tests.</w:t>
      </w:r>
    </w:p>
    <w:p w14:paraId="42C12886" w14:textId="5FB70D9B" w:rsidR="004A0E55" w:rsidRPr="002F5FA1" w:rsidRDefault="004A0E55" w:rsidP="0051509E">
      <w:pPr>
        <w:rPr>
          <w:rFonts w:ascii="Times New Roman" w:hAnsi="Times New Roman" w:cs="Times New Roman"/>
          <w:color w:val="222222"/>
          <w:sz w:val="24"/>
          <w:szCs w:val="24"/>
          <w:shd w:val="clear" w:color="auto" w:fill="FFFFFF"/>
        </w:rPr>
      </w:pPr>
    </w:p>
    <w:p w14:paraId="0C91DAA3" w14:textId="44E940B7"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73C6DD5" w14:textId="77777777" w:rsidR="004A0E55" w:rsidRPr="002F5FA1" w:rsidRDefault="004A0E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More detail has been added to Study area subsection of Methods: </w:t>
      </w:r>
    </w:p>
    <w:p w14:paraId="344E2CFE" w14:textId="77777777"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p>
    <w:p w14:paraId="3620D0FC" w14:textId="43647636"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sz w:val="24"/>
          <w:szCs w:val="24"/>
        </w:rPr>
        <w:t>See response above about analysis of scat seedling composition.</w:t>
      </w:r>
    </w:p>
    <w:p w14:paraId="0017C545" w14:textId="498135DB" w:rsidR="009A0B55" w:rsidRPr="002F5FA1" w:rsidRDefault="009A0B55"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67979780" w14:textId="77777777" w:rsidR="009A0B55" w:rsidRPr="002F5FA1" w:rsidRDefault="009A0B55" w:rsidP="0051509E">
      <w:pPr>
        <w:rPr>
          <w:rFonts w:ascii="Times New Roman" w:hAnsi="Times New Roman" w:cs="Times New Roman"/>
          <w:color w:val="222222"/>
          <w:sz w:val="24"/>
          <w:szCs w:val="24"/>
        </w:rPr>
      </w:pPr>
    </w:p>
    <w:p w14:paraId="23FE1CAE" w14:textId="35B86BD6"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P8L176 effects of ungulates on vegetation community composition (erase abundance)</w:t>
      </w:r>
    </w:p>
    <w:p w14:paraId="669EFD79" w14:textId="77777777" w:rsidR="00AD76FA" w:rsidRPr="002F5FA1" w:rsidRDefault="00AD76FA" w:rsidP="0051509E">
      <w:pPr>
        <w:rPr>
          <w:rFonts w:ascii="Times New Roman" w:hAnsi="Times New Roman" w:cs="Times New Roman"/>
          <w:color w:val="222222"/>
          <w:sz w:val="24"/>
          <w:szCs w:val="24"/>
          <w:shd w:val="clear" w:color="auto" w:fill="FFFFFF"/>
        </w:rPr>
      </w:pPr>
    </w:p>
    <w:p w14:paraId="7C6F08FC" w14:textId="524AD4F9" w:rsidR="004A0E55"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1BD931BF" w14:textId="2C139001" w:rsidR="001E33D7"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have erased “abundance.” In paragraph, we changed abundances to scat counts. (Line 227)</w:t>
      </w:r>
    </w:p>
    <w:p w14:paraId="16E441DF" w14:textId="77777777" w:rsidR="001E33D7" w:rsidRPr="002F5FA1" w:rsidRDefault="001E33D7" w:rsidP="0051509E">
      <w:pPr>
        <w:rPr>
          <w:rFonts w:ascii="Times New Roman" w:hAnsi="Times New Roman" w:cs="Times New Roman"/>
          <w:color w:val="222222"/>
          <w:sz w:val="24"/>
          <w:szCs w:val="24"/>
        </w:rPr>
      </w:pPr>
    </w:p>
    <w:p w14:paraId="4AB89951" w14:textId="236E8F67"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p>
    <w:p w14:paraId="26DE9650" w14:textId="63802075" w:rsidR="00AD76FA" w:rsidRPr="002F5FA1" w:rsidRDefault="00AD76FA" w:rsidP="0051509E">
      <w:pPr>
        <w:rPr>
          <w:rFonts w:ascii="Times New Roman" w:hAnsi="Times New Roman" w:cs="Times New Roman"/>
          <w:color w:val="222222"/>
          <w:sz w:val="24"/>
          <w:szCs w:val="24"/>
          <w:shd w:val="clear" w:color="auto" w:fill="FFFFFF"/>
        </w:rPr>
      </w:pPr>
    </w:p>
    <w:p w14:paraId="456A11A1" w14:textId="3A3E357A" w:rsidR="001E33D7"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44394564" w14:textId="7F9660FC" w:rsidR="00AD76FA" w:rsidRPr="002F5FA1" w:rsidRDefault="00AD76F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Corrected r2 and changed to “forest community abundances.”</w:t>
      </w:r>
      <w:r w:rsidR="00B31419" w:rsidRPr="002F5FA1">
        <w:rPr>
          <w:rFonts w:ascii="Times New Roman" w:hAnsi="Times New Roman" w:cs="Times New Roman"/>
          <w:i/>
          <w:color w:val="222222"/>
          <w:sz w:val="24"/>
          <w:szCs w:val="24"/>
          <w:shd w:val="clear" w:color="auto" w:fill="FFFFFF"/>
        </w:rPr>
        <w:t xml:space="preserve"> (Lines 218-220)</w:t>
      </w:r>
    </w:p>
    <w:p w14:paraId="47139151" w14:textId="601E229C" w:rsidR="001E33D7"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9F826DF" w14:textId="77777777" w:rsidR="001E33D7" w:rsidRPr="002F5FA1" w:rsidRDefault="001E33D7" w:rsidP="0051509E">
      <w:pPr>
        <w:rPr>
          <w:rFonts w:ascii="Times New Roman" w:hAnsi="Times New Roman" w:cs="Times New Roman"/>
          <w:color w:val="222222"/>
          <w:sz w:val="24"/>
          <w:szCs w:val="24"/>
        </w:rPr>
      </w:pPr>
    </w:p>
    <w:p w14:paraId="6427EE5C" w14:textId="7385E23E"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P9L184 </w:t>
      </w:r>
      <w:proofErr w:type="spellStart"/>
      <w:r w:rsidR="00E41137" w:rsidRPr="002F5FA1">
        <w:rPr>
          <w:rFonts w:ascii="Times New Roman" w:hAnsi="Times New Roman" w:cs="Times New Roman"/>
          <w:color w:val="222222"/>
          <w:sz w:val="24"/>
          <w:szCs w:val="24"/>
          <w:shd w:val="clear" w:color="auto" w:fill="FFFFFF"/>
        </w:rPr>
        <w:t>cylindrocarpa</w:t>
      </w:r>
      <w:proofErr w:type="spellEnd"/>
      <w:r w:rsidR="00E41137" w:rsidRPr="002F5FA1">
        <w:rPr>
          <w:rFonts w:ascii="Times New Roman" w:hAnsi="Times New Roman" w:cs="Times New Roman"/>
          <w:color w:val="222222"/>
          <w:sz w:val="24"/>
          <w:szCs w:val="24"/>
          <w:shd w:val="clear" w:color="auto" w:fill="FFFFFF"/>
        </w:rPr>
        <w:t xml:space="preserve"> or </w:t>
      </w:r>
      <w:proofErr w:type="spellStart"/>
      <w:proofErr w:type="gramStart"/>
      <w:r w:rsidR="00E41137" w:rsidRPr="002F5FA1">
        <w:rPr>
          <w:rFonts w:ascii="Times New Roman" w:hAnsi="Times New Roman" w:cs="Times New Roman"/>
          <w:color w:val="222222"/>
          <w:sz w:val="24"/>
          <w:szCs w:val="24"/>
          <w:shd w:val="clear" w:color="auto" w:fill="FFFFFF"/>
        </w:rPr>
        <w:t>cylindrica</w:t>
      </w:r>
      <w:proofErr w:type="spellEnd"/>
      <w:r w:rsidR="00E41137" w:rsidRPr="002F5FA1">
        <w:rPr>
          <w:rFonts w:ascii="Times New Roman" w:hAnsi="Times New Roman" w:cs="Times New Roman"/>
          <w:color w:val="222222"/>
          <w:sz w:val="24"/>
          <w:szCs w:val="24"/>
          <w:shd w:val="clear" w:color="auto" w:fill="FFFFFF"/>
        </w:rPr>
        <w:t xml:space="preserve"> ?</w:t>
      </w:r>
      <w:proofErr w:type="gramEnd"/>
    </w:p>
    <w:p w14:paraId="6AF021E0" w14:textId="72455211" w:rsidR="004A0E55" w:rsidRPr="002F5FA1" w:rsidRDefault="004A0E55" w:rsidP="0051509E">
      <w:pPr>
        <w:rPr>
          <w:rFonts w:ascii="Times New Roman" w:hAnsi="Times New Roman" w:cs="Times New Roman"/>
          <w:color w:val="222222"/>
          <w:sz w:val="24"/>
          <w:szCs w:val="24"/>
          <w:shd w:val="clear" w:color="auto" w:fill="FFFFFF"/>
        </w:rPr>
      </w:pPr>
    </w:p>
    <w:p w14:paraId="686A4598" w14:textId="0092F388" w:rsidR="001E33D7"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9508224" w14:textId="77777777" w:rsidR="004A0E55" w:rsidRPr="002F5FA1" w:rsidRDefault="004A0E55" w:rsidP="0075671C">
      <w:pPr>
        <w:outlineLvl w:val="0"/>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Changed to </w:t>
      </w:r>
      <w:proofErr w:type="spellStart"/>
      <w:r w:rsidRPr="002F5FA1">
        <w:rPr>
          <w:rFonts w:ascii="Times New Roman" w:hAnsi="Times New Roman" w:cs="Times New Roman"/>
          <w:i/>
          <w:color w:val="222222"/>
          <w:sz w:val="24"/>
          <w:szCs w:val="24"/>
          <w:shd w:val="clear" w:color="auto" w:fill="FFFFFF"/>
        </w:rPr>
        <w:t>cylindrocarpa</w:t>
      </w:r>
      <w:proofErr w:type="spellEnd"/>
      <w:r w:rsidRPr="002F5FA1">
        <w:rPr>
          <w:rFonts w:ascii="Times New Roman" w:hAnsi="Times New Roman" w:cs="Times New Roman"/>
          <w:i/>
          <w:color w:val="222222"/>
          <w:sz w:val="24"/>
          <w:szCs w:val="24"/>
          <w:shd w:val="clear" w:color="auto" w:fill="FFFFFF"/>
        </w:rPr>
        <w:t xml:space="preserve"> – good catch!</w:t>
      </w:r>
    </w:p>
    <w:p w14:paraId="19F3AB46" w14:textId="77777777" w:rsidR="001E33D7" w:rsidRPr="002F5FA1" w:rsidRDefault="001E33D7"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42D87494" w14:textId="77777777" w:rsidR="001E33D7" w:rsidRPr="002F5FA1" w:rsidRDefault="001E33D7" w:rsidP="0051509E">
      <w:pPr>
        <w:rPr>
          <w:rFonts w:ascii="Times New Roman" w:hAnsi="Times New Roman" w:cs="Times New Roman"/>
          <w:color w:val="222222"/>
          <w:sz w:val="24"/>
          <w:szCs w:val="24"/>
        </w:rPr>
      </w:pPr>
    </w:p>
    <w:p w14:paraId="409D6AFB" w14:textId="5FAC535A" w:rsidR="00B31419"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P9L184-187 Proportions given, where do they come from, not clear, please </w:t>
      </w:r>
      <w:proofErr w:type="gramStart"/>
      <w:r w:rsidR="00E41137" w:rsidRPr="002F5FA1">
        <w:rPr>
          <w:rFonts w:ascii="Times New Roman" w:hAnsi="Times New Roman" w:cs="Times New Roman"/>
          <w:color w:val="222222"/>
          <w:sz w:val="24"/>
          <w:szCs w:val="24"/>
          <w:shd w:val="clear" w:color="auto" w:fill="FFFFFF"/>
        </w:rPr>
        <w:t>clarify !</w:t>
      </w:r>
      <w:proofErr w:type="gramEnd"/>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Do you have browsing records for the </w:t>
      </w:r>
      <w:proofErr w:type="spellStart"/>
      <w:r w:rsidR="00E41137" w:rsidRPr="002F5FA1">
        <w:rPr>
          <w:rFonts w:ascii="Times New Roman" w:hAnsi="Times New Roman" w:cs="Times New Roman"/>
          <w:color w:val="222222"/>
          <w:sz w:val="24"/>
          <w:szCs w:val="24"/>
          <w:shd w:val="clear" w:color="auto" w:fill="FFFFFF"/>
        </w:rPr>
        <w:t>exclosure</w:t>
      </w:r>
      <w:proofErr w:type="spellEnd"/>
      <w:r w:rsidR="00E41137" w:rsidRPr="002F5FA1">
        <w:rPr>
          <w:rFonts w:ascii="Times New Roman" w:hAnsi="Times New Roman" w:cs="Times New Roman"/>
          <w:color w:val="222222"/>
          <w:sz w:val="24"/>
          <w:szCs w:val="24"/>
          <w:shd w:val="clear" w:color="auto" w:fill="FFFFFF"/>
        </w:rPr>
        <w:t xml:space="preserve"> experiments ? To what is the survival outside the </w:t>
      </w:r>
      <w:proofErr w:type="spellStart"/>
      <w:r w:rsidR="00E41137" w:rsidRPr="002F5FA1">
        <w:rPr>
          <w:rFonts w:ascii="Times New Roman" w:hAnsi="Times New Roman" w:cs="Times New Roman"/>
          <w:color w:val="222222"/>
          <w:sz w:val="24"/>
          <w:szCs w:val="24"/>
          <w:shd w:val="clear" w:color="auto" w:fill="FFFFFF"/>
        </w:rPr>
        <w:t>exclosure</w:t>
      </w:r>
      <w:proofErr w:type="spellEnd"/>
      <w:r w:rsidR="00E41137" w:rsidRPr="002F5FA1">
        <w:rPr>
          <w:rFonts w:ascii="Times New Roman" w:hAnsi="Times New Roman" w:cs="Times New Roman"/>
          <w:color w:val="222222"/>
          <w:sz w:val="24"/>
          <w:szCs w:val="24"/>
          <w:shd w:val="clear" w:color="auto" w:fill="FFFFFF"/>
        </w:rPr>
        <w:t xml:space="preserve"> related to? Only to browsing? </w:t>
      </w:r>
      <w:proofErr w:type="gramStart"/>
      <w:r w:rsidR="00E41137" w:rsidRPr="002F5FA1">
        <w:rPr>
          <w:rFonts w:ascii="Times New Roman" w:hAnsi="Times New Roman" w:cs="Times New Roman"/>
          <w:color w:val="222222"/>
          <w:sz w:val="24"/>
          <w:szCs w:val="24"/>
          <w:shd w:val="clear" w:color="auto" w:fill="FFFFFF"/>
        </w:rPr>
        <w:t>Dryness ?</w:t>
      </w:r>
      <w:proofErr w:type="gramEnd"/>
      <w:r w:rsidR="00E41137" w:rsidRPr="002F5FA1">
        <w:rPr>
          <w:rFonts w:ascii="Times New Roman" w:hAnsi="Times New Roman" w:cs="Times New Roman"/>
          <w:color w:val="222222"/>
          <w:sz w:val="24"/>
          <w:szCs w:val="24"/>
          <w:shd w:val="clear" w:color="auto" w:fill="FFFFFF"/>
        </w:rPr>
        <w:t xml:space="preserve"> Pleas clarify</w:t>
      </w:r>
    </w:p>
    <w:p w14:paraId="721DF918" w14:textId="71069EF3" w:rsidR="00B31419" w:rsidRPr="002F5FA1" w:rsidRDefault="00B31419" w:rsidP="0051509E">
      <w:pPr>
        <w:rPr>
          <w:rFonts w:ascii="Times New Roman" w:hAnsi="Times New Roman" w:cs="Times New Roman"/>
          <w:color w:val="222222"/>
          <w:sz w:val="24"/>
          <w:szCs w:val="24"/>
          <w:shd w:val="clear" w:color="auto" w:fill="FFFFFF"/>
        </w:rPr>
      </w:pPr>
    </w:p>
    <w:p w14:paraId="260CC8C4" w14:textId="41D6ACE7" w:rsidR="001E33D7"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2EA0CBA" w14:textId="77777777" w:rsidR="00432FB0" w:rsidRPr="002F5FA1" w:rsidRDefault="00432FB0"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Percentages given here are calculated from our 14 vegetation transects, same as we calculated proportional abundance (except percent instead of proportion). This was described in results (Lines 205-209):</w:t>
      </w:r>
    </w:p>
    <w:p w14:paraId="67F6EA8C" w14:textId="05390F3C"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color w:val="222222"/>
          <w:sz w:val="24"/>
          <w:szCs w:val="24"/>
        </w:rPr>
        <w:t>“</w:t>
      </w: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w:t>
      </w:r>
      <w:r w:rsidR="001E33D7" w:rsidRPr="002F5FA1">
        <w:rPr>
          <w:rFonts w:ascii="Times New Roman" w:hAnsi="Times New Roman" w:cs="Times New Roman"/>
          <w:i/>
          <w:sz w:val="24"/>
          <w:szCs w:val="24"/>
        </w:rPr>
        <w:t xml:space="preserve"> (Lines 214-218)</w:t>
      </w:r>
    </w:p>
    <w:p w14:paraId="790A2086" w14:textId="77777777" w:rsidR="001E33D7" w:rsidRPr="002F5FA1" w:rsidRDefault="001E33D7" w:rsidP="0051509E">
      <w:pPr>
        <w:rPr>
          <w:rFonts w:ascii="Times New Roman" w:hAnsi="Times New Roman" w:cs="Times New Roman"/>
          <w:i/>
          <w:sz w:val="24"/>
          <w:szCs w:val="24"/>
        </w:rPr>
      </w:pPr>
    </w:p>
    <w:p w14:paraId="0690F8CC" w14:textId="148EA992"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sz w:val="24"/>
          <w:szCs w:val="24"/>
        </w:rPr>
        <w:t xml:space="preserve">We are unsure what this reviewer means by “browsing records for the </w:t>
      </w:r>
      <w:proofErr w:type="spellStart"/>
      <w:r w:rsidRPr="002F5FA1">
        <w:rPr>
          <w:rFonts w:ascii="Times New Roman" w:hAnsi="Times New Roman" w:cs="Times New Roman"/>
          <w:i/>
          <w:sz w:val="24"/>
          <w:szCs w:val="24"/>
        </w:rPr>
        <w:t>exclosure</w:t>
      </w:r>
      <w:proofErr w:type="spellEnd"/>
      <w:r w:rsidRPr="002F5FA1">
        <w:rPr>
          <w:rFonts w:ascii="Times New Roman" w:hAnsi="Times New Roman" w:cs="Times New Roman"/>
          <w:i/>
          <w:sz w:val="24"/>
          <w:szCs w:val="24"/>
        </w:rPr>
        <w:t xml:space="preserve"> experiments.” Full results from our </w:t>
      </w:r>
      <w:proofErr w:type="spellStart"/>
      <w:r w:rsidRPr="002F5FA1">
        <w:rPr>
          <w:rFonts w:ascii="Times New Roman" w:hAnsi="Times New Roman" w:cs="Times New Roman"/>
          <w:i/>
          <w:sz w:val="24"/>
          <w:szCs w:val="24"/>
        </w:rPr>
        <w:t>exclosure</w:t>
      </w:r>
      <w:proofErr w:type="spellEnd"/>
      <w:r w:rsidRPr="002F5FA1">
        <w:rPr>
          <w:rFonts w:ascii="Times New Roman" w:hAnsi="Times New Roman" w:cs="Times New Roman"/>
          <w:i/>
          <w:sz w:val="24"/>
          <w:szCs w:val="24"/>
        </w:rPr>
        <w:t xml:space="preserve"> experiments are described in the first section of our results and Figure 2, and we elaborate on implications in the Discussion. We controlled for any effects of dryness by watering any seedlings planted during the dry season.</w:t>
      </w:r>
    </w:p>
    <w:p w14:paraId="400C074D" w14:textId="1A25845D" w:rsidR="001E33D7" w:rsidRPr="002F5FA1" w:rsidRDefault="001E33D7"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201ABD47" w14:textId="77777777" w:rsidR="001E33D7" w:rsidRPr="002F5FA1" w:rsidRDefault="001E33D7" w:rsidP="0051509E">
      <w:pPr>
        <w:rPr>
          <w:rFonts w:ascii="Times New Roman" w:hAnsi="Times New Roman" w:cs="Times New Roman"/>
          <w:color w:val="222222"/>
          <w:sz w:val="24"/>
          <w:szCs w:val="24"/>
        </w:rPr>
      </w:pPr>
    </w:p>
    <w:p w14:paraId="02A55EDD" w14:textId="6569136D" w:rsidR="00432FB0"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P9L196 Deer signs not described! Browsing and rooting are nor estimated neither described.</w:t>
      </w:r>
    </w:p>
    <w:p w14:paraId="1D34F2F8" w14:textId="0B1B3769" w:rsidR="00432FB0" w:rsidRPr="002F5FA1" w:rsidRDefault="00432FB0" w:rsidP="0051509E">
      <w:pPr>
        <w:rPr>
          <w:rFonts w:ascii="Times New Roman" w:hAnsi="Times New Roman" w:cs="Times New Roman"/>
          <w:color w:val="222222"/>
          <w:sz w:val="24"/>
          <w:szCs w:val="24"/>
          <w:shd w:val="clear" w:color="auto" w:fill="FFFFFF"/>
        </w:rPr>
      </w:pPr>
    </w:p>
    <w:p w14:paraId="2E295F75" w14:textId="4AB336FA" w:rsidR="00F375E1" w:rsidRPr="002F5FA1" w:rsidRDefault="00F375E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1359CDCB" w14:textId="6FC14B0D" w:rsidR="00432FB0" w:rsidRPr="002F5FA1" w:rsidRDefault="00F375E1"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True, we should stick to the only sign we assessed, changed “sign” to “pellets” for deer.</w:t>
      </w:r>
    </w:p>
    <w:p w14:paraId="5A9C823B" w14:textId="77777777" w:rsidR="00F375E1"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5B0ED799" w14:textId="77777777" w:rsidR="00F375E1" w:rsidRPr="002F5FA1" w:rsidRDefault="00F375E1" w:rsidP="0051509E">
      <w:pPr>
        <w:rPr>
          <w:rFonts w:ascii="Times New Roman" w:hAnsi="Times New Roman" w:cs="Times New Roman"/>
          <w:color w:val="222222"/>
          <w:sz w:val="24"/>
          <w:szCs w:val="24"/>
        </w:rPr>
      </w:pPr>
    </w:p>
    <w:p w14:paraId="7738A9FA" w14:textId="45AD5C62" w:rsidR="00432FB0" w:rsidRPr="002F5FA1" w:rsidRDefault="00F375E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P9L197 over interpreted and not comparable as pigs scat abundance represent a much shorter gradient </w:t>
      </w:r>
      <w:proofErr w:type="gramStart"/>
      <w:r w:rsidR="00E41137" w:rsidRPr="002F5FA1">
        <w:rPr>
          <w:rFonts w:ascii="Times New Roman" w:hAnsi="Times New Roman" w:cs="Times New Roman"/>
          <w:color w:val="222222"/>
          <w:sz w:val="24"/>
          <w:szCs w:val="24"/>
          <w:shd w:val="clear" w:color="auto" w:fill="FFFFFF"/>
        </w:rPr>
        <w:t>( by</w:t>
      </w:r>
      <w:proofErr w:type="gramEnd"/>
      <w:r w:rsidR="00E41137" w:rsidRPr="002F5FA1">
        <w:rPr>
          <w:rFonts w:ascii="Times New Roman" w:hAnsi="Times New Roman" w:cs="Times New Roman"/>
          <w:color w:val="222222"/>
          <w:sz w:val="24"/>
          <w:szCs w:val="24"/>
          <w:shd w:val="clear" w:color="auto" w:fill="FFFFFF"/>
        </w:rPr>
        <w:t xml:space="preserve"> ten times roughly)</w:t>
      </w:r>
      <w:r w:rsidRPr="002F5FA1">
        <w:rPr>
          <w:rFonts w:ascii="Times New Roman" w:hAnsi="Times New Roman" w:cs="Times New Roman"/>
          <w:color w:val="222222"/>
          <w:sz w:val="24"/>
          <w:szCs w:val="24"/>
          <w:shd w:val="clear" w:color="auto" w:fill="FFFFFF"/>
        </w:rPr>
        <w:t>.</w:t>
      </w:r>
    </w:p>
    <w:p w14:paraId="53DDD5BA" w14:textId="26BE0614" w:rsidR="00432FB0" w:rsidRPr="002F5FA1" w:rsidRDefault="00432FB0" w:rsidP="0051509E">
      <w:pPr>
        <w:rPr>
          <w:rFonts w:ascii="Times New Roman" w:hAnsi="Times New Roman" w:cs="Times New Roman"/>
          <w:color w:val="222222"/>
          <w:sz w:val="24"/>
          <w:szCs w:val="24"/>
        </w:rPr>
      </w:pPr>
    </w:p>
    <w:p w14:paraId="62FBE503" w14:textId="5F900384" w:rsidR="00F375E1"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lastRenderedPageBreak/>
        <w:t>RESPONSE</w:t>
      </w:r>
    </w:p>
    <w:p w14:paraId="005D2ECB" w14:textId="77777777" w:rsidR="00432FB0" w:rsidRPr="002F5FA1" w:rsidRDefault="00432FB0"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p>
    <w:p w14:paraId="7CCF8733" w14:textId="77777777" w:rsidR="00F375E1"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END RESPONSE</w:t>
      </w:r>
    </w:p>
    <w:p w14:paraId="7143232D" w14:textId="77777777" w:rsidR="00F375E1" w:rsidRPr="002F5FA1" w:rsidRDefault="00F375E1" w:rsidP="0051509E">
      <w:pPr>
        <w:rPr>
          <w:rFonts w:ascii="Times New Roman" w:hAnsi="Times New Roman" w:cs="Times New Roman"/>
          <w:color w:val="222222"/>
          <w:sz w:val="24"/>
          <w:szCs w:val="24"/>
        </w:rPr>
      </w:pPr>
    </w:p>
    <w:p w14:paraId="11D8DCA5" w14:textId="661AFC3E" w:rsidR="00432FB0"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P10L202 Please look at Picard et al. 2016 in JVS “Functional traits of seeds dispersed through </w:t>
      </w:r>
      <w:proofErr w:type="spellStart"/>
      <w:r w:rsidR="00E41137" w:rsidRPr="002F5FA1">
        <w:rPr>
          <w:rFonts w:ascii="Times New Roman" w:hAnsi="Times New Roman" w:cs="Times New Roman"/>
          <w:color w:val="222222"/>
          <w:sz w:val="24"/>
          <w:szCs w:val="24"/>
          <w:shd w:val="clear" w:color="auto" w:fill="FFFFFF"/>
        </w:rPr>
        <w:t>endozoochory</w:t>
      </w:r>
      <w:proofErr w:type="spellEnd"/>
      <w:r w:rsidR="00E41137" w:rsidRPr="002F5FA1">
        <w:rPr>
          <w:rFonts w:ascii="Times New Roman" w:hAnsi="Times New Roman" w:cs="Times New Roman"/>
          <w:color w:val="222222"/>
          <w:sz w:val="24"/>
          <w:szCs w:val="24"/>
          <w:shd w:val="clear" w:color="auto" w:fill="FFFFFF"/>
        </w:rPr>
        <w:t xml:space="preserve"> by native forest ungulates” for differences between other deer species and wild </w:t>
      </w:r>
      <w:proofErr w:type="gramStart"/>
      <w:r w:rsidR="00E41137" w:rsidRPr="002F5FA1">
        <w:rPr>
          <w:rFonts w:ascii="Times New Roman" w:hAnsi="Times New Roman" w:cs="Times New Roman"/>
          <w:color w:val="222222"/>
          <w:sz w:val="24"/>
          <w:szCs w:val="24"/>
          <w:shd w:val="clear" w:color="auto" w:fill="FFFFFF"/>
        </w:rPr>
        <w:t>boar !</w:t>
      </w:r>
      <w:proofErr w:type="gramEnd"/>
    </w:p>
    <w:p w14:paraId="47955094" w14:textId="77777777" w:rsidR="00432FB0" w:rsidRPr="002F5FA1" w:rsidRDefault="00432FB0" w:rsidP="0051509E">
      <w:pPr>
        <w:rPr>
          <w:rFonts w:ascii="Times New Roman" w:hAnsi="Times New Roman" w:cs="Times New Roman"/>
          <w:color w:val="222222"/>
          <w:sz w:val="24"/>
          <w:szCs w:val="24"/>
          <w:shd w:val="clear" w:color="auto" w:fill="FFFFFF"/>
        </w:rPr>
      </w:pPr>
    </w:p>
    <w:p w14:paraId="5B377DBA" w14:textId="77777777" w:rsidR="00F375E1" w:rsidRPr="002F5FA1" w:rsidRDefault="00F375E1" w:rsidP="0051509E">
      <w:pPr>
        <w:rPr>
          <w:rFonts w:ascii="Times New Roman" w:hAnsi="Times New Roman" w:cs="Times New Roman"/>
          <w:i/>
          <w:color w:val="222222"/>
          <w:sz w:val="24"/>
          <w:szCs w:val="24"/>
          <w:shd w:val="clear" w:color="auto" w:fill="FFFFFF"/>
        </w:rPr>
      </w:pPr>
    </w:p>
    <w:p w14:paraId="5D54A686" w14:textId="40FA4E12" w:rsidR="00F375E1" w:rsidRPr="002F5FA1"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46410D2C" w14:textId="5D91CFDF" w:rsidR="00432FB0"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appreciate the reviewer sharing this study! We hope to look into functional traits in more detail in the future. For this study, we have little information on functional traits to draw conclusions</w:t>
      </w:r>
      <w:r w:rsidR="00E31B68" w:rsidRPr="002F5FA1">
        <w:rPr>
          <w:rFonts w:ascii="Times New Roman" w:hAnsi="Times New Roman" w:cs="Times New Roman"/>
          <w:i/>
          <w:color w:val="222222"/>
          <w:sz w:val="24"/>
          <w:szCs w:val="24"/>
          <w:shd w:val="clear" w:color="auto" w:fill="FFFFFF"/>
        </w:rPr>
        <w:t>, but have added a paragraph on traits to the Discussion:</w:t>
      </w:r>
    </w:p>
    <w:p w14:paraId="3DE074DB" w14:textId="66EFBD0A" w:rsidR="00F375E1" w:rsidRPr="002F5FA1" w:rsidRDefault="00F375E1" w:rsidP="0051509E">
      <w:pPr>
        <w:rPr>
          <w:rFonts w:ascii="Times New Roman" w:hAnsi="Times New Roman" w:cs="Times New Roman"/>
          <w:i/>
          <w:color w:val="222222"/>
          <w:sz w:val="24"/>
          <w:szCs w:val="24"/>
          <w:shd w:val="clear" w:color="auto" w:fill="FFFFFF"/>
        </w:rPr>
      </w:pPr>
    </w:p>
    <w:p w14:paraId="16340D6A" w14:textId="0C748B4B" w:rsidR="00F375E1" w:rsidRPr="002F5FA1"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“Beyond ecology or status as native or non-native, traits of the plant species themselves turned out to be predictive of how they were affected by either deer or pigs. As mentioned above, M. </w:t>
      </w:r>
      <w:proofErr w:type="spellStart"/>
      <w:r w:rsidRPr="002F5FA1">
        <w:rPr>
          <w:rFonts w:ascii="Times New Roman" w:hAnsi="Times New Roman" w:cs="Times New Roman"/>
          <w:i/>
          <w:color w:val="222222"/>
          <w:sz w:val="24"/>
          <w:szCs w:val="24"/>
          <w:shd w:val="clear" w:color="auto" w:fill="FFFFFF"/>
        </w:rPr>
        <w:t>citrifolia</w:t>
      </w:r>
      <w:proofErr w:type="spellEnd"/>
      <w:r w:rsidRPr="002F5FA1">
        <w:rPr>
          <w:rFonts w:ascii="Times New Roman" w:hAnsi="Times New Roman" w:cs="Times New Roman"/>
          <w:i/>
          <w:color w:val="222222"/>
          <w:sz w:val="24"/>
          <w:szCs w:val="24"/>
          <w:shd w:val="clear" w:color="auto" w:fill="FFFFFF"/>
        </w:rPr>
        <w:t xml:space="preserve">, </w:t>
      </w:r>
      <w:proofErr w:type="spellStart"/>
      <w:r w:rsidRPr="002F5FA1">
        <w:rPr>
          <w:rFonts w:ascii="Times New Roman" w:hAnsi="Times New Roman" w:cs="Times New Roman"/>
          <w:i/>
          <w:color w:val="222222"/>
          <w:sz w:val="24"/>
          <w:szCs w:val="24"/>
          <w:shd w:val="clear" w:color="auto" w:fill="FFFFFF"/>
        </w:rPr>
        <w:t>Ficus</w:t>
      </w:r>
      <w:proofErr w:type="spellEnd"/>
      <w:r w:rsidRPr="002F5FA1">
        <w:rPr>
          <w:rFonts w:ascii="Times New Roman" w:hAnsi="Times New Roman" w:cs="Times New Roman"/>
          <w:i/>
          <w:color w:val="222222"/>
          <w:sz w:val="24"/>
          <w:szCs w:val="24"/>
          <w:shd w:val="clear" w:color="auto" w:fill="FFFFFF"/>
        </w:rPr>
        <w:t xml:space="preserve"> sp., and C. papaya all contain a large number of small seeds per fruit, contributing to the numbers we recorded germinating from pig scats. They are also fleshy-fruited and sweet or pungent when ripe, all suggesting appeal to pigs when encountered in the forest. Evidence also points to small seed size being advantageous to dispersal [37].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w:t>
      </w:r>
      <w:proofErr w:type="spellStart"/>
      <w:r w:rsidRPr="002F5FA1">
        <w:rPr>
          <w:rFonts w:ascii="Times New Roman" w:hAnsi="Times New Roman" w:cs="Times New Roman"/>
          <w:i/>
          <w:color w:val="222222"/>
          <w:sz w:val="24"/>
          <w:szCs w:val="24"/>
          <w:shd w:val="clear" w:color="auto" w:fill="FFFFFF"/>
        </w:rPr>
        <w:t>exclosures</w:t>
      </w:r>
      <w:proofErr w:type="spellEnd"/>
      <w:r w:rsidRPr="002F5FA1">
        <w:rPr>
          <w:rFonts w:ascii="Times New Roman" w:hAnsi="Times New Roman" w:cs="Times New Roman"/>
          <w:i/>
          <w:color w:val="222222"/>
          <w:sz w:val="24"/>
          <w:szCs w:val="24"/>
          <w:shd w:val="clear" w:color="auto" w:fill="FFFFFF"/>
        </w:rPr>
        <w:t xml:space="preserve"> (O. </w:t>
      </w:r>
      <w:proofErr w:type="spellStart"/>
      <w:r w:rsidRPr="002F5FA1">
        <w:rPr>
          <w:rFonts w:ascii="Times New Roman" w:hAnsi="Times New Roman" w:cs="Times New Roman"/>
          <w:i/>
          <w:color w:val="222222"/>
          <w:sz w:val="24"/>
          <w:szCs w:val="24"/>
          <w:shd w:val="clear" w:color="auto" w:fill="FFFFFF"/>
        </w:rPr>
        <w:t>oppositifolia</w:t>
      </w:r>
      <w:proofErr w:type="spellEnd"/>
      <w:r w:rsidRPr="002F5FA1">
        <w:rPr>
          <w:rFonts w:ascii="Times New Roman" w:hAnsi="Times New Roman" w:cs="Times New Roman"/>
          <w:i/>
          <w:color w:val="222222"/>
          <w:sz w:val="24"/>
          <w:szCs w:val="24"/>
          <w:shd w:val="clear" w:color="auto" w:fill="FFFFFF"/>
        </w:rPr>
        <w:t xml:space="preserve"> and A. </w:t>
      </w:r>
      <w:proofErr w:type="spellStart"/>
      <w:r w:rsidRPr="002F5FA1">
        <w:rPr>
          <w:rFonts w:ascii="Times New Roman" w:hAnsi="Times New Roman" w:cs="Times New Roman"/>
          <w:i/>
          <w:color w:val="222222"/>
          <w:sz w:val="24"/>
          <w:szCs w:val="24"/>
          <w:shd w:val="clear" w:color="auto" w:fill="FFFFFF"/>
        </w:rPr>
        <w:t>mariannensis</w:t>
      </w:r>
      <w:proofErr w:type="spellEnd"/>
      <w:r w:rsidRPr="002F5FA1">
        <w:rPr>
          <w:rFonts w:ascii="Times New Roman" w:hAnsi="Times New Roman" w:cs="Times New Roman"/>
          <w:i/>
          <w:color w:val="222222"/>
          <w:sz w:val="24"/>
          <w:szCs w:val="24"/>
          <w:shd w:val="clear" w:color="auto" w:fill="FFFFFF"/>
        </w:rPr>
        <w:t xml:space="preserve">). However, O. </w:t>
      </w:r>
      <w:proofErr w:type="spellStart"/>
      <w:r w:rsidRPr="002F5FA1">
        <w:rPr>
          <w:rFonts w:ascii="Times New Roman" w:hAnsi="Times New Roman" w:cs="Times New Roman"/>
          <w:i/>
          <w:color w:val="222222"/>
          <w:sz w:val="24"/>
          <w:szCs w:val="24"/>
          <w:shd w:val="clear" w:color="auto" w:fill="FFFFFF"/>
        </w:rPr>
        <w:t>oppositifolia</w:t>
      </w:r>
      <w:proofErr w:type="spellEnd"/>
      <w:r w:rsidRPr="002F5FA1">
        <w:rPr>
          <w:rFonts w:ascii="Times New Roman" w:hAnsi="Times New Roman" w:cs="Times New Roman"/>
          <w:i/>
          <w:color w:val="222222"/>
          <w:sz w:val="24"/>
          <w:szCs w:val="24"/>
          <w:shd w:val="clear" w:color="auto" w:fill="FFFFFF"/>
        </w:rPr>
        <w:t xml:space="preserve"> has a thick, milky sap like other </w:t>
      </w:r>
      <w:proofErr w:type="spellStart"/>
      <w:r w:rsidRPr="002F5FA1">
        <w:rPr>
          <w:rFonts w:ascii="Times New Roman" w:hAnsi="Times New Roman" w:cs="Times New Roman"/>
          <w:i/>
          <w:color w:val="222222"/>
          <w:sz w:val="24"/>
          <w:szCs w:val="24"/>
          <w:shd w:val="clear" w:color="auto" w:fill="FFFFFF"/>
        </w:rPr>
        <w:t>Apocynaceae</w:t>
      </w:r>
      <w:proofErr w:type="spellEnd"/>
      <w:r w:rsidRPr="002F5FA1">
        <w:rPr>
          <w:rFonts w:ascii="Times New Roman" w:hAnsi="Times New Roman" w:cs="Times New Roman"/>
          <w:i/>
          <w:color w:val="222222"/>
          <w:sz w:val="24"/>
          <w:szCs w:val="24"/>
          <w:shd w:val="clear" w:color="auto" w:fill="FFFFFF"/>
        </w:rPr>
        <w:t xml:space="preserve">, and other members of the Aglaia genus are known to have high tannin content [41,42], potentially contributing to lower palatability by deer. M. </w:t>
      </w:r>
      <w:proofErr w:type="spellStart"/>
      <w:r w:rsidRPr="002F5FA1">
        <w:rPr>
          <w:rFonts w:ascii="Times New Roman" w:hAnsi="Times New Roman" w:cs="Times New Roman"/>
          <w:i/>
          <w:color w:val="222222"/>
          <w:sz w:val="24"/>
          <w:szCs w:val="24"/>
          <w:shd w:val="clear" w:color="auto" w:fill="FFFFFF"/>
        </w:rPr>
        <w:t>citrifolia</w:t>
      </w:r>
      <w:proofErr w:type="spellEnd"/>
      <w:r w:rsidRPr="002F5FA1">
        <w:rPr>
          <w:rFonts w:ascii="Times New Roman" w:hAnsi="Times New Roman" w:cs="Times New Roman"/>
          <w:i/>
          <w:color w:val="222222"/>
          <w:sz w:val="24"/>
          <w:szCs w:val="24"/>
          <w:shd w:val="clear" w:color="auto" w:fill="FFFFFF"/>
        </w:rPr>
        <w:t xml:space="preserve"> and P. </w:t>
      </w:r>
      <w:proofErr w:type="spellStart"/>
      <w:r w:rsidRPr="002F5FA1">
        <w:rPr>
          <w:rFonts w:ascii="Times New Roman" w:hAnsi="Times New Roman" w:cs="Times New Roman"/>
          <w:i/>
          <w:color w:val="222222"/>
          <w:sz w:val="24"/>
          <w:szCs w:val="24"/>
          <w:shd w:val="clear" w:color="auto" w:fill="FFFFFF"/>
        </w:rPr>
        <w:t>serratifolia</w:t>
      </w:r>
      <w:proofErr w:type="spellEnd"/>
      <w:r w:rsidRPr="002F5FA1">
        <w:rPr>
          <w:rFonts w:ascii="Times New Roman" w:hAnsi="Times New Roman" w:cs="Times New Roman"/>
          <w:i/>
          <w:color w:val="222222"/>
          <w:sz w:val="24"/>
          <w:szCs w:val="24"/>
          <w:shd w:val="clear" w:color="auto" w:fill="FFFFFF"/>
        </w:rPr>
        <w:t xml:space="preserve">, and other species of </w:t>
      </w:r>
      <w:proofErr w:type="spellStart"/>
      <w:r w:rsidRPr="002F5FA1">
        <w:rPr>
          <w:rFonts w:ascii="Times New Roman" w:hAnsi="Times New Roman" w:cs="Times New Roman"/>
          <w:i/>
          <w:color w:val="222222"/>
          <w:sz w:val="24"/>
          <w:szCs w:val="24"/>
          <w:shd w:val="clear" w:color="auto" w:fill="FFFFFF"/>
        </w:rPr>
        <w:t>Psychotria</w:t>
      </w:r>
      <w:proofErr w:type="spellEnd"/>
      <w:r w:rsidRPr="002F5FA1">
        <w:rPr>
          <w:rFonts w:ascii="Times New Roman" w:hAnsi="Times New Roman" w:cs="Times New Roman"/>
          <w:i/>
          <w:color w:val="222222"/>
          <w:sz w:val="24"/>
          <w:szCs w:val="24"/>
          <w:shd w:val="clear" w:color="auto" w:fill="FFFFFF"/>
        </w:rPr>
        <w:t xml:space="preserve"> have documented medicinal uses [27,43,44,45], suggestive of potent chemical properties, but, in contrast, were all consumed by deer in our open seedling plots instead of avoided. Since they have no visible physical </w:t>
      </w:r>
      <w:proofErr w:type="spellStart"/>
      <w:r w:rsidRPr="002F5FA1">
        <w:rPr>
          <w:rFonts w:ascii="Times New Roman" w:hAnsi="Times New Roman" w:cs="Times New Roman"/>
          <w:i/>
          <w:color w:val="222222"/>
          <w:sz w:val="24"/>
          <w:szCs w:val="24"/>
          <w:shd w:val="clear" w:color="auto" w:fill="FFFFFF"/>
        </w:rPr>
        <w:t>defences</w:t>
      </w:r>
      <w:proofErr w:type="spellEnd"/>
      <w:r w:rsidRPr="002F5FA1">
        <w:rPr>
          <w:rFonts w:ascii="Times New Roman" w:hAnsi="Times New Roman" w:cs="Times New Roman"/>
          <w:i/>
          <w:color w:val="222222"/>
          <w:sz w:val="24"/>
          <w:szCs w:val="24"/>
          <w:shd w:val="clear" w:color="auto" w:fill="FFFFFF"/>
        </w:rPr>
        <w:t xml:space="preserve">, the chemical composition of the avoided species surely contributes to their </w:t>
      </w:r>
      <w:proofErr w:type="spellStart"/>
      <w:r w:rsidRPr="002F5FA1">
        <w:rPr>
          <w:rFonts w:ascii="Times New Roman" w:hAnsi="Times New Roman" w:cs="Times New Roman"/>
          <w:i/>
          <w:color w:val="222222"/>
          <w:sz w:val="24"/>
          <w:szCs w:val="24"/>
          <w:shd w:val="clear" w:color="auto" w:fill="FFFFFF"/>
        </w:rPr>
        <w:t>defence</w:t>
      </w:r>
      <w:proofErr w:type="spellEnd"/>
      <w:r w:rsidRPr="002F5FA1">
        <w:rPr>
          <w:rFonts w:ascii="Times New Roman" w:hAnsi="Times New Roman" w:cs="Times New Roman"/>
          <w:i/>
          <w:color w:val="222222"/>
          <w:sz w:val="24"/>
          <w:szCs w:val="24"/>
          <w:shd w:val="clear" w:color="auto" w:fill="FFFFFF"/>
        </w:rPr>
        <w:t xml:space="preserve"> against herbivory. The other species that were consumed, although medicinal, were more palatable to deer, suggesting that deer have some tolerance of plants with antimicrobial and other medicinal uses. This, rather than just origin or status as native, contributed to their susceptibility in Guam.” (Lines 267-288)</w:t>
      </w:r>
    </w:p>
    <w:p w14:paraId="48A32102" w14:textId="77777777" w:rsidR="00432FB0" w:rsidRPr="002F5FA1" w:rsidDel="00EE67CD" w:rsidRDefault="00E41137" w:rsidP="0051509E">
      <w:pPr>
        <w:rPr>
          <w:del w:id="9"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P10L203 species richness instead of diversity, pellets/dungs instead of scats.</w:t>
      </w:r>
    </w:p>
    <w:p w14:paraId="35362344" w14:textId="77777777" w:rsidR="003A6873" w:rsidRPr="002F5FA1" w:rsidRDefault="003A6873" w:rsidP="0051509E">
      <w:pPr>
        <w:rPr>
          <w:rFonts w:ascii="Times New Roman" w:hAnsi="Times New Roman" w:cs="Times New Roman"/>
          <w:color w:val="222222"/>
          <w:sz w:val="24"/>
          <w:szCs w:val="24"/>
          <w:shd w:val="clear" w:color="auto" w:fill="FFFFFF"/>
        </w:rPr>
      </w:pPr>
    </w:p>
    <w:p w14:paraId="78F3C3DD" w14:textId="77777777" w:rsidR="003A6873"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Changed to species richness. See comment above about continuing to use “scat.”</w:t>
      </w:r>
    </w:p>
    <w:p w14:paraId="3AADDF29" w14:textId="77777777" w:rsidR="00432FB0" w:rsidRPr="002F5FA1" w:rsidDel="00EE67CD" w:rsidRDefault="00E41137" w:rsidP="0051509E">
      <w:pPr>
        <w:rPr>
          <w:del w:id="10"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br/>
      </w:r>
      <w:r w:rsidRPr="002F5FA1">
        <w:rPr>
          <w:rFonts w:ascii="Times New Roman" w:hAnsi="Times New Roman" w:cs="Times New Roman"/>
          <w:color w:val="222222"/>
          <w:sz w:val="24"/>
          <w:szCs w:val="24"/>
          <w:shd w:val="clear" w:color="auto" w:fill="FFFFFF"/>
        </w:rPr>
        <w:t xml:space="preserve">P10L204 many seeded </w:t>
      </w:r>
      <w:proofErr w:type="spellStart"/>
      <w:r w:rsidRPr="002F5FA1">
        <w:rPr>
          <w:rFonts w:ascii="Times New Roman" w:hAnsi="Times New Roman" w:cs="Times New Roman"/>
          <w:color w:val="222222"/>
          <w:sz w:val="24"/>
          <w:szCs w:val="24"/>
          <w:shd w:val="clear" w:color="auto" w:fill="FFFFFF"/>
        </w:rPr>
        <w:t>fuits</w:t>
      </w:r>
      <w:proofErr w:type="spellEnd"/>
      <w:r w:rsidRPr="002F5FA1">
        <w:rPr>
          <w:rFonts w:ascii="Times New Roman" w:hAnsi="Times New Roman" w:cs="Times New Roman"/>
          <w:color w:val="222222"/>
          <w:sz w:val="24"/>
          <w:szCs w:val="24"/>
          <w:shd w:val="clear" w:color="auto" w:fill="FFFFFF"/>
        </w:rPr>
        <w:t>, this information arrives too late please see earlier comments on that point.</w:t>
      </w:r>
    </w:p>
    <w:p w14:paraId="3B56F4B2" w14:textId="77777777" w:rsidR="003A6873" w:rsidRPr="002F5FA1" w:rsidRDefault="003A6873" w:rsidP="0051509E">
      <w:pPr>
        <w:rPr>
          <w:rFonts w:ascii="Times New Roman" w:hAnsi="Times New Roman" w:cs="Times New Roman"/>
          <w:color w:val="222222"/>
          <w:sz w:val="24"/>
          <w:szCs w:val="24"/>
          <w:shd w:val="clear" w:color="auto" w:fill="FFFFFF"/>
        </w:rPr>
      </w:pPr>
    </w:p>
    <w:p w14:paraId="11F63179" w14:textId="77777777" w:rsidR="003A6873"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Addressed above.</w:t>
      </w:r>
    </w:p>
    <w:p w14:paraId="2CD4BC82" w14:textId="77777777" w:rsidR="00432FB0" w:rsidRPr="002F5FA1" w:rsidDel="00EE67CD" w:rsidRDefault="00E41137" w:rsidP="0051509E">
      <w:pPr>
        <w:rPr>
          <w:del w:id="11"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P10 L218-220 that is not what is tested please do not overestimate your results (boar vs. deer effects)</w:t>
      </w:r>
    </w:p>
    <w:p w14:paraId="7850A0FD" w14:textId="77777777" w:rsidR="003A6873" w:rsidRPr="002F5FA1" w:rsidRDefault="003A6873" w:rsidP="0051509E">
      <w:pPr>
        <w:rPr>
          <w:rFonts w:ascii="Times New Roman" w:hAnsi="Times New Roman" w:cs="Times New Roman"/>
          <w:color w:val="222222"/>
          <w:sz w:val="24"/>
          <w:szCs w:val="24"/>
        </w:rPr>
      </w:pPr>
    </w:p>
    <w:p w14:paraId="483CFAFA" w14:textId="77777777" w:rsidR="003A6873" w:rsidRPr="002F5FA1" w:rsidRDefault="003A6873" w:rsidP="0051509E">
      <w:pPr>
        <w:rPr>
          <w:rFonts w:ascii="Times New Roman" w:hAnsi="Times New Roman" w:cs="Times New Roman"/>
          <w:i/>
          <w:sz w:val="24"/>
          <w:szCs w:val="24"/>
          <w:lang w:val="en-GB"/>
        </w:rPr>
      </w:pPr>
      <w:r w:rsidRPr="002F5FA1">
        <w:rPr>
          <w:rFonts w:ascii="Times New Roman" w:hAnsi="Times New Roman" w:cs="Times New Roman"/>
          <w:i/>
          <w:color w:val="222222"/>
          <w:sz w:val="24"/>
          <w:szCs w:val="24"/>
        </w:rPr>
        <w:t>As mentioned above,</w:t>
      </w:r>
      <w:r w:rsidRPr="002F5FA1">
        <w:rPr>
          <w:rFonts w:ascii="Times New Roman" w:hAnsi="Times New Roman" w:cs="Times New Roman"/>
          <w:color w:val="222222"/>
          <w:sz w:val="24"/>
          <w:szCs w:val="24"/>
        </w:rPr>
        <w:t xml:space="preserve"> </w:t>
      </w:r>
      <w:r w:rsidRPr="002F5FA1">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p>
    <w:p w14:paraId="66752667" w14:textId="77777777" w:rsidR="003A6873" w:rsidRPr="002F5FA1" w:rsidDel="00EE67CD" w:rsidRDefault="00E41137" w:rsidP="0051509E">
      <w:pPr>
        <w:rPr>
          <w:del w:id="12" w:author="Haldre Rogers" w:date="2017-06-05T07:42:00Z"/>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xml:space="preserve">P10 L226 This suggests </w:t>
      </w:r>
      <w:proofErr w:type="spellStart"/>
      <w:r w:rsidRPr="002F5FA1">
        <w:rPr>
          <w:rFonts w:ascii="Times New Roman" w:hAnsi="Times New Roman" w:cs="Times New Roman"/>
          <w:color w:val="222222"/>
          <w:sz w:val="24"/>
          <w:szCs w:val="24"/>
          <w:shd w:val="clear" w:color="auto" w:fill="FFFFFF"/>
        </w:rPr>
        <w:t>Rusa</w:t>
      </w:r>
      <w:proofErr w:type="spellEnd"/>
      <w:r w:rsidRPr="002F5FA1">
        <w:rPr>
          <w:rFonts w:ascii="Times New Roman" w:hAnsi="Times New Roman" w:cs="Times New Roman"/>
          <w:color w:val="222222"/>
          <w:sz w:val="24"/>
          <w:szCs w:val="24"/>
          <w:shd w:val="clear" w:color="auto" w:fill="FFFFFF"/>
        </w:rPr>
        <w:t xml:space="preserve"> </w:t>
      </w:r>
      <w:proofErr w:type="spellStart"/>
      <w:r w:rsidRPr="002F5FA1">
        <w:rPr>
          <w:rFonts w:ascii="Times New Roman" w:hAnsi="Times New Roman" w:cs="Times New Roman"/>
          <w:color w:val="222222"/>
          <w:sz w:val="24"/>
          <w:szCs w:val="24"/>
          <w:shd w:val="clear" w:color="auto" w:fill="FFFFFF"/>
        </w:rPr>
        <w:t>marianna</w:t>
      </w:r>
      <w:proofErr w:type="spellEnd"/>
      <w:r w:rsidRPr="002F5FA1">
        <w:rPr>
          <w:rFonts w:ascii="Times New Roman" w:hAnsi="Times New Roman" w:cs="Times New Roman"/>
          <w:color w:val="222222"/>
          <w:sz w:val="24"/>
          <w:szCs w:val="24"/>
          <w:shd w:val="clear" w:color="auto" w:fill="FFFFFF"/>
        </w:rPr>
        <w:t xml:space="preserve"> is a grazer, is that </w:t>
      </w:r>
      <w:proofErr w:type="gramStart"/>
      <w:r w:rsidRPr="002F5FA1">
        <w:rPr>
          <w:rFonts w:ascii="Times New Roman" w:hAnsi="Times New Roman" w:cs="Times New Roman"/>
          <w:color w:val="222222"/>
          <w:sz w:val="24"/>
          <w:szCs w:val="24"/>
          <w:shd w:val="clear" w:color="auto" w:fill="FFFFFF"/>
        </w:rPr>
        <w:t>true ?</w:t>
      </w:r>
      <w:proofErr w:type="gramEnd"/>
      <w:r w:rsidRPr="002F5FA1">
        <w:rPr>
          <w:rFonts w:ascii="Times New Roman" w:hAnsi="Times New Roman" w:cs="Times New Roman"/>
          <w:color w:val="222222"/>
          <w:sz w:val="24"/>
          <w:szCs w:val="24"/>
          <w:shd w:val="clear" w:color="auto" w:fill="FFFFFF"/>
        </w:rPr>
        <w:t xml:space="preserve"> to be specified in the mat and meth. And comment on its potential effects on different vegetation functional groups (at least woody versus </w:t>
      </w:r>
      <w:proofErr w:type="gramStart"/>
      <w:r w:rsidRPr="002F5FA1">
        <w:rPr>
          <w:rFonts w:ascii="Times New Roman" w:hAnsi="Times New Roman" w:cs="Times New Roman"/>
          <w:color w:val="222222"/>
          <w:sz w:val="24"/>
          <w:szCs w:val="24"/>
          <w:shd w:val="clear" w:color="auto" w:fill="FFFFFF"/>
        </w:rPr>
        <w:t>non woody</w:t>
      </w:r>
      <w:proofErr w:type="gramEnd"/>
      <w:r w:rsidRPr="002F5FA1">
        <w:rPr>
          <w:rFonts w:ascii="Times New Roman" w:hAnsi="Times New Roman" w:cs="Times New Roman"/>
          <w:color w:val="222222"/>
          <w:sz w:val="24"/>
          <w:szCs w:val="24"/>
          <w:shd w:val="clear" w:color="auto" w:fill="FFFFFF"/>
        </w:rPr>
        <w:t xml:space="preserve"> species). What do we know from its feeding </w:t>
      </w:r>
      <w:proofErr w:type="gramStart"/>
      <w:r w:rsidRPr="002F5FA1">
        <w:rPr>
          <w:rFonts w:ascii="Times New Roman" w:hAnsi="Times New Roman" w:cs="Times New Roman"/>
          <w:color w:val="222222"/>
          <w:sz w:val="24"/>
          <w:szCs w:val="24"/>
          <w:shd w:val="clear" w:color="auto" w:fill="FFFFFF"/>
        </w:rPr>
        <w:t>regime ?</w:t>
      </w:r>
      <w:proofErr w:type="gramEnd"/>
      <w:r w:rsidRPr="002F5FA1">
        <w:rPr>
          <w:rFonts w:ascii="Times New Roman" w:hAnsi="Times New Roman" w:cs="Times New Roman"/>
          <w:color w:val="222222"/>
          <w:sz w:val="24"/>
          <w:szCs w:val="24"/>
          <w:shd w:val="clear" w:color="auto" w:fill="FFFFFF"/>
        </w:rPr>
        <w:t xml:space="preserve"> Must be interesting to precise somewhere in the mat and method.</w:t>
      </w:r>
    </w:p>
    <w:p w14:paraId="374F389A" w14:textId="77777777" w:rsidR="003A6873" w:rsidRPr="002F5FA1" w:rsidRDefault="003A6873" w:rsidP="0051509E">
      <w:pPr>
        <w:rPr>
          <w:rFonts w:ascii="Times New Roman" w:hAnsi="Times New Roman" w:cs="Times New Roman"/>
          <w:color w:val="222222"/>
          <w:sz w:val="24"/>
          <w:szCs w:val="24"/>
          <w:shd w:val="clear" w:color="auto" w:fill="FFFFFF"/>
        </w:rPr>
      </w:pPr>
    </w:p>
    <w:p w14:paraId="753B3718" w14:textId="77777777" w:rsidR="003A6873" w:rsidRPr="002F5FA1" w:rsidRDefault="003A6873" w:rsidP="0051509E">
      <w:pPr>
        <w:rPr>
          <w:rFonts w:ascii="Times New Roman" w:hAnsi="Times New Roman" w:cs="Times New Roman"/>
          <w:i/>
          <w:color w:val="222222"/>
          <w:sz w:val="24"/>
          <w:szCs w:val="24"/>
          <w:shd w:val="clear" w:color="auto" w:fill="FFFFFF"/>
        </w:rPr>
      </w:pPr>
      <w:proofErr w:type="spellStart"/>
      <w:r w:rsidRPr="002F5FA1">
        <w:rPr>
          <w:rFonts w:ascii="Times New Roman" w:hAnsi="Times New Roman" w:cs="Times New Roman"/>
          <w:color w:val="222222"/>
          <w:sz w:val="24"/>
          <w:szCs w:val="24"/>
          <w:shd w:val="clear" w:color="auto" w:fill="FFFFFF"/>
        </w:rPr>
        <w:t>Rusa</w:t>
      </w:r>
      <w:proofErr w:type="spellEnd"/>
      <w:r w:rsidRPr="002F5FA1">
        <w:rPr>
          <w:rFonts w:ascii="Times New Roman" w:hAnsi="Times New Roman" w:cs="Times New Roman"/>
          <w:color w:val="222222"/>
          <w:sz w:val="24"/>
          <w:szCs w:val="24"/>
          <w:shd w:val="clear" w:color="auto" w:fill="FFFFFF"/>
        </w:rPr>
        <w:t xml:space="preserve"> </w:t>
      </w:r>
      <w:proofErr w:type="spellStart"/>
      <w:r w:rsidRPr="002F5FA1">
        <w:rPr>
          <w:rFonts w:ascii="Times New Roman" w:hAnsi="Times New Roman" w:cs="Times New Roman"/>
          <w:color w:val="222222"/>
          <w:sz w:val="24"/>
          <w:szCs w:val="24"/>
          <w:shd w:val="clear" w:color="auto" w:fill="FFFFFF"/>
        </w:rPr>
        <w:t>marianna</w:t>
      </w:r>
      <w:proofErr w:type="spellEnd"/>
      <w:r w:rsidRPr="002F5FA1">
        <w:rPr>
          <w:rFonts w:ascii="Times New Roman" w:hAnsi="Times New Roman" w:cs="Times New Roman"/>
          <w:i/>
          <w:color w:val="222222"/>
          <w:sz w:val="24"/>
          <w:szCs w:val="24"/>
          <w:shd w:val="clear" w:color="auto" w:fill="FFFFFF"/>
        </w:rPr>
        <w:t xml:space="preserve"> is a browser. See response above on browsing vs. grazing.</w:t>
      </w:r>
    </w:p>
    <w:p w14:paraId="7BBD9B09" w14:textId="77777777" w:rsidR="003A6873"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xml:space="preserve">It seems that as </w:t>
      </w:r>
      <w:proofErr w:type="spellStart"/>
      <w:r w:rsidRPr="002F5FA1">
        <w:rPr>
          <w:rFonts w:ascii="Times New Roman" w:hAnsi="Times New Roman" w:cs="Times New Roman"/>
          <w:color w:val="222222"/>
          <w:sz w:val="24"/>
          <w:szCs w:val="24"/>
          <w:shd w:val="clear" w:color="auto" w:fill="FFFFFF"/>
        </w:rPr>
        <w:t>Cervus</w:t>
      </w:r>
      <w:proofErr w:type="spellEnd"/>
      <w:r w:rsidRPr="002F5FA1">
        <w:rPr>
          <w:rFonts w:ascii="Times New Roman" w:hAnsi="Times New Roman" w:cs="Times New Roman"/>
          <w:color w:val="222222"/>
          <w:sz w:val="24"/>
          <w:szCs w:val="24"/>
          <w:shd w:val="clear" w:color="auto" w:fill="FFFFFF"/>
        </w:rPr>
        <w:t xml:space="preserve"> </w:t>
      </w:r>
      <w:proofErr w:type="spellStart"/>
      <w:r w:rsidRPr="002F5FA1">
        <w:rPr>
          <w:rFonts w:ascii="Times New Roman" w:hAnsi="Times New Roman" w:cs="Times New Roman"/>
          <w:color w:val="222222"/>
          <w:sz w:val="24"/>
          <w:szCs w:val="24"/>
          <w:shd w:val="clear" w:color="auto" w:fill="FFFFFF"/>
        </w:rPr>
        <w:t>elaphus</w:t>
      </w:r>
      <w:proofErr w:type="spellEnd"/>
      <w:r w:rsidRPr="002F5FA1">
        <w:rPr>
          <w:rFonts w:ascii="Times New Roman" w:hAnsi="Times New Roman" w:cs="Times New Roman"/>
          <w:color w:val="222222"/>
          <w:sz w:val="24"/>
          <w:szCs w:val="24"/>
          <w:shd w:val="clear" w:color="auto" w:fill="FFFFFF"/>
        </w:rPr>
        <w:t xml:space="preserve"> for instance, it is an intermediate mixed feeder (Hoffmann 1989).</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Following paragraph from </w:t>
      </w:r>
      <w:hyperlink r:id="rId9" w:tgtFrame="_blank" w:history="1">
        <w:r w:rsidRPr="002F5FA1">
          <w:rPr>
            <w:rFonts w:ascii="Times New Roman" w:hAnsi="Times New Roman" w:cs="Times New Roman"/>
            <w:color w:val="1155CC"/>
            <w:sz w:val="24"/>
            <w:szCs w:val="24"/>
            <w:u w:val="single"/>
            <w:shd w:val="clear" w:color="auto" w:fill="FFFFFF"/>
          </w:rPr>
          <w:t>http://www.cabi.org/isc/datasheet/89935</w:t>
        </w:r>
      </w:hyperlink>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Nutrition</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Very little information on diet is available in the Philippines, although a few observations have been published (</w:t>
      </w:r>
      <w:proofErr w:type="spellStart"/>
      <w:r w:rsidRPr="002F5FA1">
        <w:rPr>
          <w:rFonts w:ascii="Times New Roman" w:hAnsi="Times New Roman" w:cs="Times New Roman"/>
          <w:color w:val="222222"/>
          <w:sz w:val="24"/>
          <w:szCs w:val="24"/>
          <w:shd w:val="clear" w:color="auto" w:fill="FFFFFF"/>
        </w:rPr>
        <w:t>Balete</w:t>
      </w:r>
      <w:proofErr w:type="spellEnd"/>
      <w:r w:rsidRPr="002F5FA1">
        <w:rPr>
          <w:rFonts w:ascii="Times New Roman" w:hAnsi="Times New Roman" w:cs="Times New Roman"/>
          <w:color w:val="222222"/>
          <w:sz w:val="24"/>
          <w:szCs w:val="24"/>
          <w:shd w:val="clear" w:color="auto" w:fill="FFFFFF"/>
        </w:rPr>
        <w:t xml:space="preserv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w:t>
      </w:r>
      <w:proofErr w:type="spellStart"/>
      <w:r w:rsidRPr="002F5FA1">
        <w:rPr>
          <w:rFonts w:ascii="Times New Roman" w:hAnsi="Times New Roman" w:cs="Times New Roman"/>
          <w:color w:val="222222"/>
          <w:sz w:val="24"/>
          <w:szCs w:val="24"/>
          <w:shd w:val="clear" w:color="auto" w:fill="FFFFFF"/>
        </w:rPr>
        <w:t>Conry</w:t>
      </w:r>
      <w:proofErr w:type="spellEnd"/>
      <w:r w:rsidRPr="002F5FA1">
        <w:rPr>
          <w:rFonts w:ascii="Times New Roman" w:hAnsi="Times New Roman" w:cs="Times New Roman"/>
          <w:color w:val="222222"/>
          <w:sz w:val="24"/>
          <w:szCs w:val="24"/>
          <w:shd w:val="clear" w:color="auto" w:fill="FFFFFF"/>
        </w:rPr>
        <w:t xml:space="preserve"> (1986) reported differences in dietary quality in northern versus southern Guam, based on fecal concentrations of diaminopimelic acid. […]</w:t>
      </w:r>
    </w:p>
    <w:p w14:paraId="33F1AA45" w14:textId="77777777" w:rsidR="003A6873" w:rsidRPr="002F5FA1" w:rsidRDefault="003A6873" w:rsidP="0051509E">
      <w:pPr>
        <w:rPr>
          <w:rFonts w:ascii="Times New Roman" w:hAnsi="Times New Roman" w:cs="Times New Roman"/>
          <w:color w:val="222222"/>
          <w:sz w:val="24"/>
          <w:szCs w:val="24"/>
          <w:shd w:val="clear" w:color="auto" w:fill="FFFFFF"/>
        </w:rPr>
      </w:pPr>
    </w:p>
    <w:p w14:paraId="591DF899" w14:textId="77777777" w:rsidR="00E41137" w:rsidRPr="002F5FA1" w:rsidRDefault="003A6873"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We cite Wheeler, Wiles, and </w:t>
      </w:r>
      <w:proofErr w:type="spellStart"/>
      <w:r w:rsidRPr="002F5FA1">
        <w:rPr>
          <w:rFonts w:ascii="Times New Roman" w:hAnsi="Times New Roman" w:cs="Times New Roman"/>
          <w:i/>
          <w:color w:val="222222"/>
          <w:sz w:val="24"/>
          <w:szCs w:val="24"/>
          <w:shd w:val="clear" w:color="auto" w:fill="FFFFFF"/>
        </w:rPr>
        <w:t>Conry</w:t>
      </w:r>
      <w:proofErr w:type="spellEnd"/>
      <w:r w:rsidRPr="002F5FA1">
        <w:rPr>
          <w:rFonts w:ascii="Times New Roman" w:hAnsi="Times New Roman" w:cs="Times New Roman"/>
          <w:i/>
          <w:color w:val="222222"/>
          <w:sz w:val="24"/>
          <w:szCs w:val="24"/>
          <w:shd w:val="clear" w:color="auto" w:fill="FFFFFF"/>
        </w:rPr>
        <w:t xml:space="preserve"> in our study</w:t>
      </w:r>
      <w:commentRangeStart w:id="13"/>
      <w:r w:rsidRPr="002F5FA1">
        <w:rPr>
          <w:rFonts w:ascii="Times New Roman" w:hAnsi="Times New Roman" w:cs="Times New Roman"/>
          <w:i/>
          <w:color w:val="222222"/>
          <w:sz w:val="24"/>
          <w:szCs w:val="24"/>
          <w:shd w:val="clear" w:color="auto" w:fill="FFFFFF"/>
        </w:rPr>
        <w:t>.</w:t>
      </w:r>
      <w:r w:rsidR="00AE1015" w:rsidRPr="002F5FA1">
        <w:rPr>
          <w:rFonts w:ascii="Times New Roman" w:hAnsi="Times New Roman" w:cs="Times New Roman"/>
          <w:i/>
          <w:color w:val="222222"/>
          <w:sz w:val="24"/>
          <w:szCs w:val="24"/>
          <w:shd w:val="clear" w:color="auto" w:fill="FFFFFF"/>
        </w:rPr>
        <w:t xml:space="preserve"> We have not determined chemical differences or composition of the plant species that we tested.</w:t>
      </w:r>
      <w:r w:rsidR="00E41137" w:rsidRPr="002F5FA1">
        <w:rPr>
          <w:rFonts w:ascii="Times New Roman" w:hAnsi="Times New Roman" w:cs="Times New Roman"/>
          <w:color w:val="222222"/>
          <w:sz w:val="24"/>
          <w:szCs w:val="24"/>
        </w:rPr>
        <w:br/>
      </w:r>
      <w:commentRangeEnd w:id="13"/>
      <w:r w:rsidR="00EA2A07" w:rsidRPr="002F5FA1">
        <w:rPr>
          <w:rStyle w:val="CommentReference"/>
          <w:rFonts w:ascii="Times New Roman" w:hAnsi="Times New Roman" w:cs="Times New Roman"/>
          <w:sz w:val="24"/>
          <w:szCs w:val="24"/>
        </w:rPr>
        <w:commentReference w:id="13"/>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References list has to be checked as for some of them, we do not have the pages …</w:t>
      </w:r>
    </w:p>
    <w:p w14:paraId="6DD6F61F" w14:textId="77777777" w:rsidR="004E0005" w:rsidRPr="002F5FA1" w:rsidRDefault="004E0005" w:rsidP="0051509E">
      <w:pPr>
        <w:rPr>
          <w:rFonts w:ascii="Times New Roman" w:hAnsi="Times New Roman" w:cs="Times New Roman"/>
          <w:color w:val="222222"/>
          <w:sz w:val="24"/>
          <w:szCs w:val="24"/>
          <w:shd w:val="clear" w:color="auto" w:fill="FFFFFF"/>
        </w:rPr>
      </w:pPr>
    </w:p>
    <w:p w14:paraId="6AACFCB8" w14:textId="1BD98A90" w:rsidR="004E0005" w:rsidRPr="002F5FA1"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Literature Cited is</w:t>
      </w:r>
      <w:r w:rsidR="00EA2A07" w:rsidRPr="002F5FA1">
        <w:rPr>
          <w:rFonts w:ascii="Times New Roman" w:hAnsi="Times New Roman" w:cs="Times New Roman"/>
          <w:i/>
          <w:color w:val="222222"/>
          <w:sz w:val="24"/>
          <w:szCs w:val="24"/>
          <w:shd w:val="clear" w:color="auto" w:fill="FFFFFF"/>
        </w:rPr>
        <w:t xml:space="preserve"> now</w:t>
      </w:r>
      <w:r w:rsidRPr="002F5FA1">
        <w:rPr>
          <w:rFonts w:ascii="Times New Roman" w:hAnsi="Times New Roman" w:cs="Times New Roman"/>
          <w:i/>
          <w:color w:val="222222"/>
          <w:sz w:val="24"/>
          <w:szCs w:val="24"/>
          <w:shd w:val="clear" w:color="auto" w:fill="FFFFFF"/>
        </w:rPr>
        <w:t xml:space="preserve"> correct and complete</w:t>
      </w:r>
      <w:r w:rsidR="00EA2A07" w:rsidRPr="002F5FA1">
        <w:rPr>
          <w:rFonts w:ascii="Times New Roman" w:hAnsi="Times New Roman" w:cs="Times New Roman"/>
          <w:i/>
          <w:color w:val="222222"/>
          <w:sz w:val="24"/>
          <w:szCs w:val="24"/>
          <w:shd w:val="clear" w:color="auto" w:fill="FFFFFF"/>
        </w:rPr>
        <w:t xml:space="preserve"> - thanks for the careful checking!</w:t>
      </w:r>
    </w:p>
    <w:sectPr w:rsidR="004E0005" w:rsidRPr="002F5F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Haldre Rogers" w:date="2017-06-05T07:39:00Z" w:initials="HR">
    <w:p w14:paraId="0D745E42" w14:textId="71611811" w:rsidR="002F5FA1" w:rsidRDefault="002F5FA1">
      <w:pPr>
        <w:pStyle w:val="CommentText"/>
      </w:pPr>
      <w:bookmarkStart w:id="8" w:name="_GoBack"/>
      <w:bookmarkEnd w:id="8"/>
      <w:r>
        <w:rPr>
          <w:rStyle w:val="CommentReference"/>
        </w:rPr>
        <w:annotationRef/>
      </w:r>
      <w:r>
        <w:t xml:space="preserve">No response? </w:t>
      </w:r>
    </w:p>
  </w:comment>
  <w:comment w:id="13" w:author="Haldre Rogers" w:date="2017-06-05T07:43:00Z" w:initials="HR">
    <w:p w14:paraId="089E563A" w14:textId="3955A4D6" w:rsidR="002F5FA1" w:rsidRDefault="002F5FA1">
      <w:pPr>
        <w:pStyle w:val="CommentText"/>
      </w:pPr>
      <w:r>
        <w:rPr>
          <w:rStyle w:val="CommentReference"/>
        </w:rPr>
        <w:annotationRef/>
      </w:r>
      <w:r>
        <w:t xml:space="preserve">They didn't ask for chemical composition - why is this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45E42" w15:done="0"/>
  <w15:commentEx w15:paraId="089E5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2285E"/>
    <w:rsid w:val="00035513"/>
    <w:rsid w:val="00040B16"/>
    <w:rsid w:val="000464D9"/>
    <w:rsid w:val="000524A9"/>
    <w:rsid w:val="000550C2"/>
    <w:rsid w:val="000656E6"/>
    <w:rsid w:val="00065874"/>
    <w:rsid w:val="0006705A"/>
    <w:rsid w:val="000851A4"/>
    <w:rsid w:val="000C2F62"/>
    <w:rsid w:val="000D2A3F"/>
    <w:rsid w:val="000E0887"/>
    <w:rsid w:val="000E4BF6"/>
    <w:rsid w:val="001810CA"/>
    <w:rsid w:val="00193972"/>
    <w:rsid w:val="001E33D7"/>
    <w:rsid w:val="002030C6"/>
    <w:rsid w:val="00262983"/>
    <w:rsid w:val="00270161"/>
    <w:rsid w:val="00270913"/>
    <w:rsid w:val="00272119"/>
    <w:rsid w:val="002A5921"/>
    <w:rsid w:val="002B5FBE"/>
    <w:rsid w:val="002B689F"/>
    <w:rsid w:val="002B7655"/>
    <w:rsid w:val="002C2B74"/>
    <w:rsid w:val="002D3775"/>
    <w:rsid w:val="002D46FC"/>
    <w:rsid w:val="002F5FA1"/>
    <w:rsid w:val="00300A27"/>
    <w:rsid w:val="0034508B"/>
    <w:rsid w:val="00350376"/>
    <w:rsid w:val="00367107"/>
    <w:rsid w:val="003861E1"/>
    <w:rsid w:val="00393603"/>
    <w:rsid w:val="003A6873"/>
    <w:rsid w:val="003D666C"/>
    <w:rsid w:val="003E1B92"/>
    <w:rsid w:val="00432FB0"/>
    <w:rsid w:val="00441FFD"/>
    <w:rsid w:val="00447224"/>
    <w:rsid w:val="00471EE4"/>
    <w:rsid w:val="004A0E55"/>
    <w:rsid w:val="004A4127"/>
    <w:rsid w:val="004B55D9"/>
    <w:rsid w:val="004D1D5A"/>
    <w:rsid w:val="004E0005"/>
    <w:rsid w:val="004E4930"/>
    <w:rsid w:val="004F18A3"/>
    <w:rsid w:val="00514CB7"/>
    <w:rsid w:val="0051509E"/>
    <w:rsid w:val="00520F98"/>
    <w:rsid w:val="00540A76"/>
    <w:rsid w:val="00541E14"/>
    <w:rsid w:val="00555834"/>
    <w:rsid w:val="005D5BC5"/>
    <w:rsid w:val="005F6717"/>
    <w:rsid w:val="006158B8"/>
    <w:rsid w:val="00627366"/>
    <w:rsid w:val="00627834"/>
    <w:rsid w:val="00654F9E"/>
    <w:rsid w:val="00665560"/>
    <w:rsid w:val="00666FC5"/>
    <w:rsid w:val="0067622C"/>
    <w:rsid w:val="006A4D77"/>
    <w:rsid w:val="006B5938"/>
    <w:rsid w:val="006D5C01"/>
    <w:rsid w:val="00707581"/>
    <w:rsid w:val="0072064A"/>
    <w:rsid w:val="0075671C"/>
    <w:rsid w:val="00760E2D"/>
    <w:rsid w:val="00775865"/>
    <w:rsid w:val="007800E7"/>
    <w:rsid w:val="007928B1"/>
    <w:rsid w:val="007D5041"/>
    <w:rsid w:val="007F7035"/>
    <w:rsid w:val="008443F9"/>
    <w:rsid w:val="00870831"/>
    <w:rsid w:val="00885AD9"/>
    <w:rsid w:val="008C1030"/>
    <w:rsid w:val="008C2B4E"/>
    <w:rsid w:val="008D4675"/>
    <w:rsid w:val="00903E03"/>
    <w:rsid w:val="00941C6F"/>
    <w:rsid w:val="00965A17"/>
    <w:rsid w:val="009861FB"/>
    <w:rsid w:val="00994103"/>
    <w:rsid w:val="009A0B55"/>
    <w:rsid w:val="009A4A3F"/>
    <w:rsid w:val="00A06623"/>
    <w:rsid w:val="00A077FB"/>
    <w:rsid w:val="00A37776"/>
    <w:rsid w:val="00A623AB"/>
    <w:rsid w:val="00A9133E"/>
    <w:rsid w:val="00AA0CFB"/>
    <w:rsid w:val="00AA24E2"/>
    <w:rsid w:val="00AD2D1D"/>
    <w:rsid w:val="00AD76FA"/>
    <w:rsid w:val="00AE1015"/>
    <w:rsid w:val="00B047EA"/>
    <w:rsid w:val="00B06BA1"/>
    <w:rsid w:val="00B31419"/>
    <w:rsid w:val="00B42944"/>
    <w:rsid w:val="00B53115"/>
    <w:rsid w:val="00B62EA4"/>
    <w:rsid w:val="00BC38F4"/>
    <w:rsid w:val="00BD6FD2"/>
    <w:rsid w:val="00BD713A"/>
    <w:rsid w:val="00BD7BE2"/>
    <w:rsid w:val="00BE1DD6"/>
    <w:rsid w:val="00BF2A97"/>
    <w:rsid w:val="00C20232"/>
    <w:rsid w:val="00C25031"/>
    <w:rsid w:val="00C418EA"/>
    <w:rsid w:val="00C64C16"/>
    <w:rsid w:val="00C6710A"/>
    <w:rsid w:val="00CC7D21"/>
    <w:rsid w:val="00CE1347"/>
    <w:rsid w:val="00CE2FEB"/>
    <w:rsid w:val="00D21019"/>
    <w:rsid w:val="00D4004F"/>
    <w:rsid w:val="00D57843"/>
    <w:rsid w:val="00D610B7"/>
    <w:rsid w:val="00D61730"/>
    <w:rsid w:val="00D66043"/>
    <w:rsid w:val="00D741C8"/>
    <w:rsid w:val="00D93A45"/>
    <w:rsid w:val="00DA0610"/>
    <w:rsid w:val="00DB5EB6"/>
    <w:rsid w:val="00DD1BC5"/>
    <w:rsid w:val="00DE5299"/>
    <w:rsid w:val="00E31B68"/>
    <w:rsid w:val="00E4036E"/>
    <w:rsid w:val="00E41137"/>
    <w:rsid w:val="00E46F71"/>
    <w:rsid w:val="00E71305"/>
    <w:rsid w:val="00E72A2B"/>
    <w:rsid w:val="00EA2A07"/>
    <w:rsid w:val="00EC4664"/>
    <w:rsid w:val="00EE1BB5"/>
    <w:rsid w:val="00EE564A"/>
    <w:rsid w:val="00EE67CD"/>
    <w:rsid w:val="00F07E1E"/>
    <w:rsid w:val="00F210FA"/>
    <w:rsid w:val="00F24484"/>
    <w:rsid w:val="00F375E1"/>
    <w:rsid w:val="00F53D10"/>
    <w:rsid w:val="00F55284"/>
    <w:rsid w:val="00F821DA"/>
    <w:rsid w:val="00F87DC6"/>
    <w:rsid w:val="00FA5B3E"/>
    <w:rsid w:val="00FB41C8"/>
    <w:rsid w:val="00FD07D9"/>
    <w:rsid w:val="00FE200D"/>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A27E"/>
  <w15:chartTrackingRefBased/>
  <w15:docId w15:val="{16B6A12F-4B3F-4566-A388-50BFD66F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 w:type="paragraph" w:styleId="DocumentMap">
    <w:name w:val="Document Map"/>
    <w:basedOn w:val="Normal"/>
    <w:link w:val="DocumentMapChar"/>
    <w:uiPriority w:val="99"/>
    <w:semiHidden/>
    <w:unhideWhenUsed/>
    <w:rsid w:val="0075671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671C"/>
    <w:rPr>
      <w:rFonts w:ascii="Times New Roman" w:hAnsi="Times New Roman" w:cs="Times New Roman"/>
      <w:sz w:val="24"/>
      <w:szCs w:val="24"/>
    </w:rPr>
  </w:style>
  <w:style w:type="paragraph" w:styleId="Revision">
    <w:name w:val="Revision"/>
    <w:hidden/>
    <w:uiPriority w:val="99"/>
    <w:semiHidden/>
    <w:rsid w:val="0075671C"/>
  </w:style>
  <w:style w:type="character" w:styleId="CommentReference">
    <w:name w:val="annotation reference"/>
    <w:basedOn w:val="DefaultParagraphFont"/>
    <w:uiPriority w:val="99"/>
    <w:semiHidden/>
    <w:unhideWhenUsed/>
    <w:rsid w:val="0075671C"/>
    <w:rPr>
      <w:sz w:val="18"/>
      <w:szCs w:val="18"/>
    </w:rPr>
  </w:style>
  <w:style w:type="paragraph" w:styleId="CommentText">
    <w:name w:val="annotation text"/>
    <w:basedOn w:val="Normal"/>
    <w:link w:val="CommentTextChar"/>
    <w:uiPriority w:val="99"/>
    <w:semiHidden/>
    <w:unhideWhenUsed/>
    <w:rsid w:val="0075671C"/>
    <w:rPr>
      <w:sz w:val="24"/>
      <w:szCs w:val="24"/>
    </w:rPr>
  </w:style>
  <w:style w:type="character" w:customStyle="1" w:styleId="CommentTextChar">
    <w:name w:val="Comment Text Char"/>
    <w:basedOn w:val="DefaultParagraphFont"/>
    <w:link w:val="CommentText"/>
    <w:uiPriority w:val="99"/>
    <w:semiHidden/>
    <w:rsid w:val="0075671C"/>
    <w:rPr>
      <w:sz w:val="24"/>
      <w:szCs w:val="24"/>
    </w:rPr>
  </w:style>
  <w:style w:type="paragraph" w:styleId="CommentSubject">
    <w:name w:val="annotation subject"/>
    <w:basedOn w:val="CommentText"/>
    <w:next w:val="CommentText"/>
    <w:link w:val="CommentSubjectChar"/>
    <w:uiPriority w:val="99"/>
    <w:semiHidden/>
    <w:unhideWhenUsed/>
    <w:rsid w:val="0075671C"/>
    <w:rPr>
      <w:b/>
      <w:bCs/>
      <w:sz w:val="20"/>
      <w:szCs w:val="20"/>
    </w:rPr>
  </w:style>
  <w:style w:type="character" w:customStyle="1" w:styleId="CommentSubjectChar">
    <w:name w:val="Comment Subject Char"/>
    <w:basedOn w:val="CommentTextChar"/>
    <w:link w:val="CommentSubject"/>
    <w:uiPriority w:val="99"/>
    <w:semiHidden/>
    <w:rsid w:val="0075671C"/>
    <w:rPr>
      <w:b/>
      <w:bCs/>
      <w:sz w:val="20"/>
      <w:szCs w:val="20"/>
    </w:rPr>
  </w:style>
  <w:style w:type="paragraph" w:styleId="BalloonText">
    <w:name w:val="Balloon Text"/>
    <w:basedOn w:val="Normal"/>
    <w:link w:val="BalloonTextChar"/>
    <w:uiPriority w:val="99"/>
    <w:semiHidden/>
    <w:unhideWhenUsed/>
    <w:rsid w:val="007567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671C"/>
    <w:rPr>
      <w:rFonts w:ascii="Times New Roman" w:hAnsi="Times New Roman" w:cs="Times New Roman"/>
      <w:sz w:val="18"/>
      <w:szCs w:val="18"/>
    </w:rPr>
  </w:style>
  <w:style w:type="character" w:styleId="Mention">
    <w:name w:val="Mention"/>
    <w:basedOn w:val="DefaultParagraphFont"/>
    <w:uiPriority w:val="99"/>
    <w:rsid w:val="000851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dx.doi.org/10.5061/dryad.sp5f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bi.org/isc/datasheet/899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26F5D88-3D50-4BC6-A964-C0DAEC09F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2573</TotalTime>
  <Pages>21</Pages>
  <Words>9464</Words>
  <Characters>53949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19</cp:revision>
  <dcterms:created xsi:type="dcterms:W3CDTF">2017-06-12T05:56:00Z</dcterms:created>
  <dcterms:modified xsi:type="dcterms:W3CDTF">2017-06-19T02:41:00Z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