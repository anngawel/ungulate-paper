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Gawel,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proofErr w:type="spellStart"/>
      <w:r w:rsidRPr="00A27F93">
        <w:t>Haldre</w:t>
      </w:r>
      <w:proofErr w:type="spellEnd"/>
      <w:r w:rsidRPr="00A27F93">
        <w:t xml:space="preserv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77777777" w:rsidR="008C6C8D" w:rsidRPr="00A27F93" w:rsidRDefault="008C6C8D" w:rsidP="00DD6A06">
      <w:pPr>
        <w:spacing w:line="480" w:lineRule="auto"/>
        <w:outlineLvl w:val="0"/>
        <w:rPr>
          <w:bCs/>
          <w:i/>
          <w:iCs/>
        </w:rPr>
      </w:pPr>
      <w:r w:rsidRPr="00A27F93">
        <w:rPr>
          <w:bCs/>
        </w:rPr>
        <w:t xml:space="preserve">KEYWORDS: </w:t>
      </w:r>
      <w:r w:rsidRPr="00A27F93">
        <w:rPr>
          <w:bCs/>
          <w:i/>
          <w:iCs/>
        </w:rPr>
        <w:t>ungulates, invasive species, novel ecosystems, dispersal</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08522E42" w:rsidR="008169B4" w:rsidRPr="00A27F93" w:rsidRDefault="008C6C8D" w:rsidP="006B09B4">
      <w:pPr>
        <w:spacing w:line="480" w:lineRule="auto"/>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proofErr w:type="spellStart"/>
      <w:r w:rsidR="00B87B45" w:rsidRPr="00A27F93">
        <w:rPr>
          <w:i/>
          <w:iCs/>
        </w:rPr>
        <w:t>Rusa</w:t>
      </w:r>
      <w:proofErr w:type="spellEnd"/>
      <w:r w:rsidR="00B87B45" w:rsidRPr="00A27F93">
        <w:rPr>
          <w:i/>
          <w:iCs/>
        </w:rPr>
        <w:t xml:space="preserve"> </w:t>
      </w:r>
      <w:proofErr w:type="spellStart"/>
      <w:r w:rsidR="00B87B45" w:rsidRPr="00A27F93">
        <w:rPr>
          <w:i/>
          <w:iCs/>
        </w:rPr>
        <w:t>marianna</w:t>
      </w:r>
      <w:proofErr w:type="spellEnd"/>
      <w:r w:rsidR="00B87B45" w:rsidRPr="00A27F93">
        <w:t>) and feral pigs (</w:t>
      </w:r>
      <w:proofErr w:type="spellStart"/>
      <w:r w:rsidR="00B87B45" w:rsidRPr="00A27F93">
        <w:rPr>
          <w:i/>
          <w:iCs/>
        </w:rPr>
        <w:t>Sus</w:t>
      </w:r>
      <w:proofErr w:type="spellEnd"/>
      <w:r w:rsidR="00B87B45" w:rsidRPr="00A27F93">
        <w:rPr>
          <w:i/>
          <w:iCs/>
        </w:rPr>
        <w:t xml:space="preserve"> </w:t>
      </w:r>
      <w:proofErr w:type="spellStart"/>
      <w:r w:rsidR="00B87B45" w:rsidRPr="00A27F93">
        <w:rPr>
          <w:i/>
          <w:iCs/>
        </w:rPr>
        <w:t>scrofa</w:t>
      </w:r>
      <w:proofErr w:type="spellEnd"/>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r w:rsidR="00D12966" w:rsidRPr="00A27F93">
        <w:t>, and mo</w:t>
      </w:r>
      <w:r w:rsidR="008B0188" w:rsidRPr="00A27F93">
        <w:t>re seeds were found in pig scats than deer scats</w:t>
      </w:r>
      <w:r w:rsidR="00D12966" w:rsidRPr="00A27F93">
        <w:t xml:space="preserve">, suggesting that </w:t>
      </w:r>
      <w:r w:rsidR="00E9264C" w:rsidRPr="00A27F93">
        <w:t>pigs</w:t>
      </w:r>
      <w:r w:rsidR="00393018" w:rsidRPr="00A27F93">
        <w:t xml:space="preserve"> </w:t>
      </w:r>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r w:rsidR="00E13253" w:rsidRPr="00A27F93">
        <w:t xml:space="preserve">surprising 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proofErr w:type="spellStart"/>
      <w:r w:rsidRPr="00A27F93">
        <w:rPr>
          <w:i/>
          <w:iCs/>
        </w:rPr>
        <w:t>Zosterops</w:t>
      </w:r>
      <w:proofErr w:type="spellEnd"/>
      <w:r w:rsidRPr="00A27F93">
        <w:rPr>
          <w:i/>
          <w:iCs/>
        </w:rPr>
        <w:t xml:space="preserve">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proofErr w:type="spellStart"/>
      <w:r w:rsidRPr="00A27F93">
        <w:rPr>
          <w:i/>
          <w:iCs/>
        </w:rPr>
        <w:t>Carcinas</w:t>
      </w:r>
      <w:proofErr w:type="spellEnd"/>
      <w:r w:rsidR="00E902AF" w:rsidRPr="00A27F93">
        <w:rPr>
          <w:i/>
          <w:iCs/>
        </w:rPr>
        <w:t xml:space="preserve"> </w:t>
      </w:r>
      <w:proofErr w:type="spellStart"/>
      <w:r w:rsidRPr="00A27F93">
        <w:rPr>
          <w:i/>
          <w:iCs/>
        </w:rPr>
        <w:t>maenas</w:t>
      </w:r>
      <w:proofErr w:type="spellEnd"/>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6E1F177C"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proofErr w:type="spellStart"/>
      <w:r w:rsidR="006E70F1" w:rsidRPr="00A27F93">
        <w:rPr>
          <w:i/>
        </w:rPr>
        <w:t>Cervus</w:t>
      </w:r>
      <w:proofErr w:type="spellEnd"/>
      <w:r w:rsidR="006E70F1" w:rsidRPr="00A27F93">
        <w:rPr>
          <w:i/>
        </w:rPr>
        <w:t xml:space="preserve"> </w:t>
      </w:r>
      <w:proofErr w:type="spellStart"/>
      <w:r w:rsidR="006E70F1" w:rsidRPr="00A27F93">
        <w:rPr>
          <w:i/>
        </w:rPr>
        <w:t>elaph</w:t>
      </w:r>
      <w:ins w:id="0" w:author="Ann Marie Gawel" w:date="2017-08-21T17:29:00Z">
        <w:r w:rsidR="00436BC3">
          <w:rPr>
            <w:i/>
          </w:rPr>
          <w:t>u</w:t>
        </w:r>
      </w:ins>
      <w:del w:id="1" w:author="Ann Marie Gawel" w:date="2017-08-21T17:29:00Z">
        <w:r w:rsidR="006E70F1" w:rsidRPr="00A27F93" w:rsidDel="00436BC3">
          <w:rPr>
            <w:i/>
          </w:rPr>
          <w:delText>a</w:delText>
        </w:r>
      </w:del>
      <w:r w:rsidR="006E70F1" w:rsidRPr="00A27F93">
        <w:rPr>
          <w:i/>
        </w:rPr>
        <w:t>s</w:t>
      </w:r>
      <w:proofErr w:type="spellEnd"/>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r w:rsidR="000F40BE" w:rsidRPr="00A27F93">
        <w:t xml:space="preserve"> damaging, p</w:t>
      </w:r>
      <w:r w:rsidRPr="00A27F93">
        <w:t xml:space="preserve">igs are known to affect regeneration and recruitment in a number of forest systems. For example, feral pigs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Rooting kills or physically damages seedlings and can alter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r w:rsidR="00412C82" w:rsidRPr="00A27F93">
        <w:t xml:space="preserve">Like ungulates in other systems, both deer and pigs are </w:t>
      </w:r>
      <w:r w:rsidRPr="00A27F93">
        <w:t xml:space="preserve">thought to have negative effects on plant communities in </w:t>
      </w:r>
      <w:r w:rsidR="000F3756" w:rsidRPr="00A27F93">
        <w:t>Guam</w:t>
      </w:r>
      <w:r w:rsidRPr="00A27F93">
        <w:t xml:space="preserve"> </w:t>
      </w:r>
      <w:r w:rsidR="00DB6BC2" w:rsidRPr="00A27F93">
        <w:fldChar w:fldCharType="begin" w:fldLock="1"/>
      </w:r>
      <w:r w:rsidR="00DB6BC2"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rsidRPr="00A27F93">
        <w:fldChar w:fldCharType="separate"/>
      </w:r>
      <w:r w:rsidR="00F00ED8" w:rsidRPr="00A27F93">
        <w:t>[20-22]</w:t>
      </w:r>
      <w:r w:rsidR="00DB6BC2" w:rsidRPr="00A27F93">
        <w:fldChar w:fldCharType="end"/>
      </w:r>
      <w:r w:rsidRPr="00A27F93">
        <w:t xml:space="preserve">. </w:t>
      </w:r>
    </w:p>
    <w:p w14:paraId="2CAB23AF" w14:textId="77084066" w:rsidR="008C6C8D" w:rsidRPr="00A27F93" w:rsidRDefault="008C6C8D" w:rsidP="00FB5A61">
      <w:pPr>
        <w:spacing w:line="480" w:lineRule="auto"/>
        <w:ind w:firstLine="720"/>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 xml:space="preserve">the brown </w:t>
      </w:r>
      <w:proofErr w:type="spellStart"/>
      <w:r w:rsidRPr="00A27F93">
        <w:t>treesnake</w:t>
      </w:r>
      <w:proofErr w:type="spellEnd"/>
      <w:r w:rsidRPr="00A27F93">
        <w:t xml:space="preserve"> (</w:t>
      </w:r>
      <w:proofErr w:type="spellStart"/>
      <w:r w:rsidRPr="00A27F93">
        <w:rPr>
          <w:i/>
          <w:iCs/>
        </w:rPr>
        <w:t>Boiga</w:t>
      </w:r>
      <w:proofErr w:type="spellEnd"/>
      <w:r w:rsidR="00DE5606" w:rsidRPr="00A27F93">
        <w:rPr>
          <w:i/>
          <w:iCs/>
        </w:rPr>
        <w:t xml:space="preserve"> </w:t>
      </w:r>
      <w:proofErr w:type="spellStart"/>
      <w:r w:rsidRPr="00A27F93">
        <w:rPr>
          <w:i/>
          <w:iCs/>
        </w:rPr>
        <w:t>irregularis</w:t>
      </w:r>
      <w:proofErr w:type="spellEnd"/>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[24]</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[25,26]</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Pr="00A27F93">
        <w:t>.</w:t>
      </w:r>
      <w:r w:rsidR="003B0F5E" w:rsidRPr="00A27F93">
        <w:t xml:space="preserve"> While snakes are a relatively recent introduction, Philippine deer (</w:t>
      </w:r>
      <w:proofErr w:type="spellStart"/>
      <w:r w:rsidR="003B0F5E" w:rsidRPr="00A27F93">
        <w:rPr>
          <w:i/>
          <w:iCs/>
        </w:rPr>
        <w:t>Rusa</w:t>
      </w:r>
      <w:proofErr w:type="spellEnd"/>
      <w:r w:rsidR="003B0F5E" w:rsidRPr="00A27F93">
        <w:rPr>
          <w:i/>
          <w:iCs/>
        </w:rPr>
        <w:t xml:space="preserve"> </w:t>
      </w:r>
      <w:proofErr w:type="spellStart"/>
      <w:r w:rsidR="003B0F5E" w:rsidRPr="00A27F93">
        <w:rPr>
          <w:i/>
          <w:iCs/>
        </w:rPr>
        <w:t>marianna</w:t>
      </w:r>
      <w:proofErr w:type="spellEnd"/>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proofErr w:type="spellStart"/>
      <w:r w:rsidR="002178AF" w:rsidRPr="00A27F93">
        <w:rPr>
          <w:i/>
          <w:iCs/>
        </w:rPr>
        <w:t>Sus</w:t>
      </w:r>
      <w:proofErr w:type="spellEnd"/>
      <w:r w:rsidR="002178AF" w:rsidRPr="00A27F93">
        <w:rPr>
          <w:i/>
          <w:iCs/>
        </w:rPr>
        <w:t xml:space="preserve"> </w:t>
      </w:r>
      <w:proofErr w:type="spellStart"/>
      <w:r w:rsidR="002178AF" w:rsidRPr="00A27F93">
        <w:rPr>
          <w:i/>
          <w:iCs/>
        </w:rPr>
        <w:t>scrofa</w:t>
      </w:r>
      <w:proofErr w:type="spellEnd"/>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[20,22,27]</w:t>
      </w:r>
      <w:r w:rsidR="00836659" w:rsidRPr="00A27F93">
        <w:fldChar w:fldCharType="end"/>
      </w:r>
      <w:r w:rsidR="003B0F5E" w:rsidRPr="00A27F93">
        <w:t>.</w:t>
      </w:r>
      <w:r w:rsidRPr="00A27F93">
        <w:t xml:space="preserve"> </w:t>
      </w:r>
      <w:bookmarkStart w:id="2" w:name="_Hlk485126673"/>
      <w:r w:rsidR="00763863" w:rsidRPr="00A27F93">
        <w:t>Deer were introduced to the wild in Guam in 1772 by Spanish Governor Mariano Tobias as game [</w:t>
      </w:r>
      <w:r w:rsidR="000F3B15" w:rsidRPr="00A27F93">
        <w:t>22], while pigs in the forests of Guam are descended from livestock brought by Spanish colonizers in the 1660’s, and subsequently mixed with other livestock throughout the centuries [20].</w:t>
      </w:r>
      <w:r w:rsidR="002835A5" w:rsidRPr="00A27F93">
        <w:t xml:space="preserve"> </w:t>
      </w:r>
      <w:bookmarkEnd w:id="2"/>
      <w:r w:rsidR="002835A5" w:rsidRPr="00A27F93">
        <w:t xml:space="preserve">We have no evidence that wild boar </w:t>
      </w:r>
      <w:proofErr w:type="gramStart"/>
      <w:r w:rsidR="002835A5" w:rsidRPr="00A27F93">
        <w:t>have</w:t>
      </w:r>
      <w:proofErr w:type="gramEnd"/>
      <w:r w:rsidR="002835A5" w:rsidRPr="00A27F93">
        <w:t xml:space="preserve"> ever been introduced to Guam. </w:t>
      </w:r>
      <w:r w:rsidR="003B0F5E" w:rsidRPr="00A27F93">
        <w:t>D</w:t>
      </w:r>
      <w:r w:rsidRPr="00A27F93">
        <w:t xml:space="preserve">eer density in Guam has been correlated with reduced seedling recruitment in some species of native trees </w:t>
      </w:r>
      <w:r w:rsidR="00836659" w:rsidRPr="00A27F93">
        <w:fldChar w:fldCharType="begin" w:fldLock="1"/>
      </w:r>
      <w:r w:rsidR="0083665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[21,28]</w:t>
      </w:r>
      <w:r w:rsidR="00836659" w:rsidRPr="00A27F93">
        <w:fldChar w:fldCharType="end"/>
      </w:r>
      <w:r w:rsidRPr="00A27F93">
        <w:t>.</w:t>
      </w:r>
      <w:r w:rsidR="00BB6ADD" w:rsidRPr="00A27F93">
        <w:t xml:space="preserve"> </w:t>
      </w:r>
      <w:r w:rsidR="002178AF" w:rsidRPr="00A27F93">
        <w:t>Pigs</w:t>
      </w:r>
      <w:r w:rsidR="00B007FB" w:rsidRPr="00A27F93">
        <w:t xml:space="preserve"> in Guam, similar to pigs in other systems, </w:t>
      </w:r>
      <w:r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[20]</w:t>
      </w:r>
      <w:r w:rsidR="00836659" w:rsidRPr="00A27F93">
        <w:fldChar w:fldCharType="end"/>
      </w:r>
      <w:r w:rsidRPr="00A27F93">
        <w:t xml:space="preserve">, which can disrupt forest regeneration. However, </w:t>
      </w:r>
      <w:r w:rsidR="00473626" w:rsidRPr="00A27F93">
        <w:t>the effects from deer and pigs</w:t>
      </w:r>
      <w:r w:rsidRPr="00A27F93">
        <w:t xml:space="preserve"> are occurring within novel rather than pristine ecosystems, therefore a more </w:t>
      </w:r>
      <w:r w:rsidRPr="00A27F93">
        <w:lastRenderedPageBreak/>
        <w:t>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2B952102"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3" w:name="_Hlk485214743"/>
      <w:r w:rsidR="009D6134" w:rsidRPr="00A27F93">
        <w:t xml:space="preserve">This karst is extremely porous and easily weathered by water, creating sharp </w:t>
      </w:r>
      <w:r w:rsidR="006C01F9" w:rsidRPr="00A27F93">
        <w:t>and porous features that hold very little topsoil [</w:t>
      </w:r>
      <w:r w:rsidR="0086737F" w:rsidRPr="00A27F93">
        <w:t xml:space="preserve">30,32]. </w:t>
      </w:r>
      <w:bookmarkStart w:id="4" w:name="_Hlk485302597"/>
      <w:r w:rsidR="006D61F6" w:rsidRPr="00A27F93">
        <w:t>It is extremely rugged and difficult to walk on, with small crevasses and holes throughout.</w:t>
      </w:r>
      <w:ins w:id="5" w:author="Ann Marie Gawel" w:date="2017-08-24T01:02:00Z">
        <w:r w:rsidR="00FE761E">
          <w:t xml:space="preserve"> </w:t>
        </w:r>
        <w:bookmarkStart w:id="6" w:name="_Hlk491301486"/>
        <w:r w:rsidR="00FE761E">
          <w:t xml:space="preserve">While a variety of karst types exist in northern Guam, </w:t>
        </w:r>
      </w:ins>
      <w:ins w:id="7" w:author="Ann Marie Gawel" w:date="2017-08-24T01:03:00Z">
        <w:r w:rsidR="00FE761E">
          <w:t xml:space="preserve">our seedling plot and transect sites all occurred on </w:t>
        </w:r>
      </w:ins>
      <w:ins w:id="8" w:author="Ann Marie Gawel" w:date="2017-08-24T01:04:00Z">
        <w:r w:rsidR="00FE761E">
          <w:t xml:space="preserve">reef facies and detrital facies of what is classified as Mariana Limestone – that is, </w:t>
        </w:r>
      </w:ins>
      <w:proofErr w:type="spellStart"/>
      <w:ins w:id="9" w:author="Ann Marie Gawel" w:date="2017-08-24T01:09:00Z">
        <w:r w:rsidR="006927EB">
          <w:t>Plio</w:t>
        </w:r>
        <w:proofErr w:type="spellEnd"/>
        <w:r w:rsidR="006927EB">
          <w:t>-Pleistocene reef and lagoon that comprises 75% of Guam</w:t>
        </w:r>
      </w:ins>
      <w:ins w:id="10" w:author="Ann Marie Gawel" w:date="2017-08-24T01:10:00Z">
        <w:r w:rsidR="006927EB">
          <w:t>’s karst formations [33]</w:t>
        </w:r>
      </w:ins>
      <w:ins w:id="11" w:author="Ann Marie Gawel" w:date="2017-08-24T01:29:00Z">
        <w:r w:rsidR="00BC160A">
          <w:t>.</w:t>
        </w:r>
      </w:ins>
    </w:p>
    <w:bookmarkEnd w:id="3"/>
    <w:bookmarkEnd w:id="4"/>
    <w:bookmarkEnd w:id="6"/>
    <w:p w14:paraId="53A3278F" w14:textId="76A21D3B" w:rsidR="009D6134" w:rsidRPr="00A27F93" w:rsidRDefault="000F3756" w:rsidP="007E03FE">
      <w:pPr>
        <w:spacing w:line="480" w:lineRule="auto"/>
        <w:ind w:firstLine="720"/>
      </w:pPr>
      <w:r w:rsidRPr="00A27F93">
        <w:t>Guam contains</w:t>
      </w:r>
      <w:r w:rsidR="008C6C8D" w:rsidRPr="00A27F93">
        <w:t xml:space="preserve"> a variety of habitats, but karst forests were chosen as the focus of this study because they contain a larger variety of native and endemic tree species relative to other </w:t>
      </w:r>
      <w:r w:rsidR="008C6C8D" w:rsidRPr="00A27F93">
        <w:lastRenderedPageBreak/>
        <w:t xml:space="preserve">habitats, such as savannah or ravine 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[29,31</w:t>
      </w:r>
      <w:r w:rsidR="00F00ED8" w:rsidRPr="00A27F93">
        <w:t>]</w:t>
      </w:r>
      <w:r w:rsidR="00ED3FFC" w:rsidRPr="00A27F93">
        <w:fldChar w:fldCharType="end"/>
      </w:r>
      <w:r w:rsidR="00ED3FFC" w:rsidRPr="00A27F93">
        <w:t>.</w:t>
      </w:r>
      <w:r w:rsidR="00250E93" w:rsidRPr="00A27F93">
        <w:t xml:space="preserve"> </w:t>
      </w:r>
      <w:bookmarkStart w:id="12"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dominated these sites. However, </w:t>
      </w:r>
      <w:r w:rsidR="00525047" w:rsidRPr="00A27F93">
        <w:t xml:space="preserve">the relative abundances of vegetation </w:t>
      </w:r>
      <w:r w:rsidR="007201E3" w:rsidRPr="00A27F93">
        <w:t xml:space="preserve">differ from early descriptions of Guam forests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[30,31]</w:t>
      </w:r>
      <w:r w:rsidR="007201E3" w:rsidRPr="00A27F93">
        <w:fldChar w:fldCharType="end"/>
      </w:r>
      <w:r w:rsidR="00525047" w:rsidRPr="00A27F93">
        <w:t xml:space="preserve">. This, and especially the absence of </w:t>
      </w:r>
      <w:ins w:id="13" w:author="Ann Marie Gawel" w:date="2017-08-21T17:35:00Z">
        <w:r w:rsidR="006E0931">
          <w:t>birds</w:t>
        </w:r>
      </w:ins>
      <w:del w:id="14" w:author="Ann Marie Gawel" w:date="2017-08-21T17:35:00Z">
        <w:r w:rsidR="009F4D04" w:rsidDel="006E0931">
          <w:delText>scat</w:delText>
        </w:r>
      </w:del>
      <w:r w:rsidR="00525047" w:rsidRPr="00A27F93">
        <w:t xml:space="preserve"> amongst a mixture of other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[23]</w:t>
      </w:r>
      <w:r w:rsidR="00525047" w:rsidRPr="00A27F93">
        <w:fldChar w:fldCharType="end"/>
      </w:r>
      <w:r w:rsidR="00525047" w:rsidRPr="00A27F93">
        <w:t xml:space="preserve"> provided an ideal setting for investigating roles in a novel ecosystem.</w:t>
      </w:r>
      <w:bookmarkEnd w:id="12"/>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1AC329B9" w:rsidR="008C6C8D" w:rsidRPr="00A27F93" w:rsidRDefault="008C6C8D" w:rsidP="00446B8D">
      <w:pPr>
        <w:spacing w:line="480" w:lineRule="auto"/>
      </w:pPr>
      <w:r w:rsidRPr="00A27F93">
        <w:tab/>
      </w:r>
      <w:bookmarkStart w:id="15" w:name="_Hlk491299510"/>
      <w:r w:rsidRPr="00A27F93">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w:t>
      </w:r>
      <w:moveToRangeStart w:id="16" w:author="Ann Marie Gawel" w:date="2017-08-24T00:51:00Z" w:name="move491299197"/>
      <w:moveTo w:id="17" w:author="Ann Marie Gawel" w:date="2017-08-24T00:51:00Z">
        <w:r w:rsidR="0027188F" w:rsidRPr="00A27F93">
          <w:t xml:space="preserve">Each seedling plot covered an area of about 3.5 m x 5.5 m. </w:t>
        </w:r>
      </w:moveTo>
      <w:moveToRangeEnd w:id="16"/>
      <w:r w:rsidRPr="00A27F93">
        <w:t xml:space="preserve">The fenced and unfenced plots were placed so that individual pairs had similar canopy cover, rockiness, and </w:t>
      </w:r>
      <w:del w:id="18" w:author="Ann Marie Gawel" w:date="2017-08-20T21:18:00Z">
        <w:r w:rsidRPr="00A27F93" w:rsidDel="00D83C3E">
          <w:delText>forest structure</w:delText>
        </w:r>
      </w:del>
      <w:ins w:id="19" w:author="Ann Marie Gawel" w:date="2017-08-20T21:18:00Z">
        <w:r w:rsidR="00D83C3E">
          <w:t>adult tree</w:t>
        </w:r>
      </w:ins>
      <w:ins w:id="20" w:author="Ann Marie Gawel" w:date="2017-08-24T00:51:00Z">
        <w:r w:rsidR="0027188F">
          <w:t xml:space="preserve"> composition and density</w:t>
        </w:r>
      </w:ins>
      <w:r w:rsidRPr="00A27F93">
        <w:t>.</w:t>
      </w:r>
      <w:ins w:id="21" w:author="Ann Marie Gawel" w:date="2017-08-24T00:51:00Z">
        <w:r w:rsidR="0027188F">
          <w:t xml:space="preserve"> </w:t>
        </w:r>
      </w:ins>
      <w:ins w:id="22" w:author="Ann Marie Gawel" w:date="2017-08-24T00:54:00Z">
        <w:r w:rsidR="0027188F">
          <w:t>V</w:t>
        </w:r>
        <w:r w:rsidR="0027188F" w:rsidRPr="00A27F93">
          <w:t xml:space="preserve">ery little differed between them in </w:t>
        </w:r>
        <w:r w:rsidR="0027188F">
          <w:t>topography and ground cover</w:t>
        </w:r>
        <w:r w:rsidR="0027188F" w:rsidRPr="00A27F93">
          <w:t xml:space="preserve">. </w:t>
        </w:r>
      </w:ins>
      <w:ins w:id="23" w:author="Ann Marie Gawel" w:date="2017-08-24T00:51:00Z">
        <w:r w:rsidR="0027188F">
          <w:t xml:space="preserve">While species composition of adult trees already present was almost impossible to match exactly, </w:t>
        </w:r>
      </w:ins>
      <w:ins w:id="24" w:author="Ann Marie Gawel" w:date="2017-08-24T00:53:00Z">
        <w:r w:rsidR="0027188F">
          <w:t xml:space="preserve">species composition often overlapped, and </w:t>
        </w:r>
      </w:ins>
      <w:ins w:id="25" w:author="Ann Marie Gawel" w:date="2017-08-24T00:51:00Z">
        <w:r w:rsidR="0027188F">
          <w:t xml:space="preserve">we found no </w:t>
        </w:r>
      </w:ins>
      <w:ins w:id="26" w:author="Ann Marie Gawel" w:date="2017-08-24T00:52:00Z">
        <w:r w:rsidR="0027188F">
          <w:t xml:space="preserve">significant </w:t>
        </w:r>
      </w:ins>
      <w:ins w:id="27" w:author="Ann Marie Gawel" w:date="2017-08-24T00:51:00Z">
        <w:r w:rsidR="0027188F">
          <w:t xml:space="preserve">differences </w:t>
        </w:r>
      </w:ins>
      <w:ins w:id="28" w:author="Ann Marie Gawel" w:date="2017-08-24T00:52:00Z">
        <w:r w:rsidR="0027188F">
          <w:t>between</w:t>
        </w:r>
      </w:ins>
      <w:ins w:id="29" w:author="Ann Marie Gawel" w:date="2017-08-24T00:51:00Z">
        <w:r w:rsidR="0027188F">
          <w:t xml:space="preserve"> </w:t>
        </w:r>
      </w:ins>
      <w:ins w:id="30" w:author="Ann Marie Gawel" w:date="2017-08-24T00:52:00Z">
        <w:r w:rsidR="0027188F">
          <w:t>numbers of adult trees, average diameter at breast height, and average height of adult trees between paired plots.</w:t>
        </w:r>
      </w:ins>
      <w:r w:rsidRPr="00A27F93">
        <w:t xml:space="preserve"> </w:t>
      </w:r>
      <w:moveFromRangeStart w:id="31" w:author="Ann Marie Gawel" w:date="2017-08-24T00:51:00Z" w:name="move491299197"/>
      <w:moveFrom w:id="32" w:author="Ann Marie Gawel" w:date="2017-08-24T00:51:00Z">
        <w:r w:rsidRPr="00A27F93" w:rsidDel="0027188F">
          <w:t>Each seedling plot covered an area of about 3.5 m x 5.5 m.</w:t>
        </w:r>
        <w:r w:rsidR="0061793A" w:rsidRPr="00A27F93" w:rsidDel="0027188F">
          <w:t xml:space="preserve"> </w:t>
        </w:r>
      </w:moveFrom>
      <w:bookmarkStart w:id="33" w:name="_Hlk483912156"/>
      <w:moveFromRangeEnd w:id="31"/>
      <w:del w:id="34" w:author="Ann Marie Gawel" w:date="2017-08-24T00:54:00Z">
        <w:r w:rsidR="0061793A" w:rsidRPr="00A27F93" w:rsidDel="0027188F">
          <w:delText xml:space="preserve">Since the </w:delText>
        </w:r>
        <w:r w:rsidR="00B35246" w:rsidRPr="00A27F93" w:rsidDel="0027188F">
          <w:delText xml:space="preserve">paired </w:delText>
        </w:r>
        <w:r w:rsidR="0061793A" w:rsidRPr="00A27F93" w:rsidDel="0027188F">
          <w:delText xml:space="preserve">plots were adjacent, very little differed between them in </w:delText>
        </w:r>
      </w:del>
      <w:del w:id="35" w:author="Ann Marie Gawel" w:date="2017-08-24T00:48:00Z">
        <w:r w:rsidR="0061793A" w:rsidRPr="00A27F93" w:rsidDel="0027188F">
          <w:delText xml:space="preserve">canopy </w:delText>
        </w:r>
      </w:del>
      <w:del w:id="36" w:author="Ann Marie Gawel" w:date="2017-08-24T00:54:00Z">
        <w:r w:rsidR="0061793A" w:rsidRPr="00A27F93" w:rsidDel="0027188F">
          <w:delText>composition</w:delText>
        </w:r>
      </w:del>
      <w:del w:id="37" w:author="Ann Marie Gawel" w:date="2017-08-20T21:19:00Z">
        <w:r w:rsidR="0061793A" w:rsidRPr="00A27F93" w:rsidDel="00D83C3E">
          <w:delText xml:space="preserve"> and cover</w:delText>
        </w:r>
      </w:del>
      <w:del w:id="38" w:author="Ann Marie Gawel" w:date="2017-08-24T00:54:00Z">
        <w:r w:rsidR="0061793A" w:rsidRPr="00A27F93" w:rsidDel="0027188F">
          <w:delText xml:space="preserve">. </w:delText>
        </w:r>
      </w:del>
      <w:ins w:id="39" w:author="Ann Marie Gawel" w:date="2017-08-24T00:49:00Z">
        <w:r w:rsidR="0027188F">
          <w:t>All of our sites had over 70% canopy cover</w:t>
        </w:r>
      </w:ins>
      <w:ins w:id="40" w:author="Ann Marie Gawel" w:date="2017-08-24T00:50:00Z">
        <w:r w:rsidR="0027188F">
          <w:t>, and w</w:t>
        </w:r>
      </w:ins>
      <w:del w:id="41" w:author="Ann Marie Gawel" w:date="2017-08-24T00:50:00Z">
        <w:r w:rsidR="00B35246" w:rsidRPr="00A27F93" w:rsidDel="0027188F">
          <w:delText>W</w:delText>
        </w:r>
      </w:del>
      <w:r w:rsidR="00B35246" w:rsidRPr="00A27F93">
        <w:t xml:space="preserve">e </w:t>
      </w:r>
      <w:del w:id="42" w:author="Ann Marie Gawel" w:date="2017-08-24T00:58:00Z">
        <w:r w:rsidR="00B35246" w:rsidRPr="00A27F93" w:rsidDel="00183D81">
          <w:delText>also</w:delText>
        </w:r>
        <w:r w:rsidR="0061793A" w:rsidRPr="00A27F93" w:rsidDel="00183D81">
          <w:delText xml:space="preserve"> </w:delText>
        </w:r>
      </w:del>
      <w:del w:id="43" w:author="Ann Marie Gawel" w:date="2017-08-24T00:48:00Z">
        <w:r w:rsidR="0061793A" w:rsidRPr="00A27F93" w:rsidDel="0027188F">
          <w:delText xml:space="preserve">consciously </w:delText>
        </w:r>
      </w:del>
      <w:r w:rsidR="0061793A" w:rsidRPr="00A27F93">
        <w:t>avoid</w:t>
      </w:r>
      <w:r w:rsidR="00144F19" w:rsidRPr="00A27F93">
        <w:t xml:space="preserve">ed </w:t>
      </w:r>
      <w:del w:id="44" w:author="Ann Marie Gawel" w:date="2017-08-21T08:40:00Z">
        <w:r w:rsidR="00144F19" w:rsidRPr="00A27F93" w:rsidDel="00025C58">
          <w:delText xml:space="preserve">large </w:delText>
        </w:r>
      </w:del>
      <w:r w:rsidR="00144F19" w:rsidRPr="00A27F93">
        <w:t>gaps</w:t>
      </w:r>
      <w:del w:id="45" w:author="Ann Marie Gawel" w:date="2017-08-21T08:41:00Z">
        <w:r w:rsidR="00144F19" w:rsidRPr="00A27F93" w:rsidDel="002F5F51">
          <w:delText xml:space="preserve"> </w:delText>
        </w:r>
      </w:del>
      <w:del w:id="46" w:author="Ann Marie Gawel" w:date="2017-08-21T08:40:00Z">
        <w:r w:rsidR="00144F19" w:rsidRPr="00A27F93" w:rsidDel="002F5F51">
          <w:delText>in canopy cover</w:delText>
        </w:r>
      </w:del>
      <w:r w:rsidR="00144F19" w:rsidRPr="00A27F93">
        <w:t>,</w:t>
      </w:r>
      <w:r w:rsidR="0061793A" w:rsidRPr="00A27F93">
        <w:t xml:space="preserve"> depressions in the substrate</w:t>
      </w:r>
      <w:r w:rsidR="004D71FC" w:rsidRPr="00A27F93">
        <w:t>, or any other feature</w:t>
      </w:r>
      <w:r w:rsidR="00144F19" w:rsidRPr="00A27F93">
        <w:t xml:space="preserve">s that might have caused a difference between </w:t>
      </w:r>
      <w:r w:rsidR="00D47EF0" w:rsidRPr="00A27F93">
        <w:t>the paired plots outside of our treatments.</w:t>
      </w:r>
      <w:bookmarkEnd w:id="33"/>
      <w:r w:rsidR="0061793A" w:rsidRPr="00A27F93">
        <w:t xml:space="preserve"> </w:t>
      </w:r>
      <w:bookmarkEnd w:id="15"/>
    </w:p>
    <w:p w14:paraId="5932026E" w14:textId="70303455" w:rsidR="008C6C8D" w:rsidRPr="00A27F93" w:rsidRDefault="008C6C8D" w:rsidP="00446B8D">
      <w:pPr>
        <w:spacing w:line="480" w:lineRule="auto"/>
        <w:ind w:firstLine="720"/>
      </w:pPr>
      <w:r w:rsidRPr="00A27F93">
        <w:lastRenderedPageBreak/>
        <w:t>We selected six species for this experiment</w:t>
      </w:r>
      <w:r w:rsidR="00DE5606" w:rsidRPr="00A27F93">
        <w:t xml:space="preserve"> </w:t>
      </w:r>
      <w:r w:rsidRPr="00A27F93">
        <w:t xml:space="preserve">encompassing a variety of common native </w:t>
      </w:r>
      <w:r w:rsidR="00ED3FFC" w:rsidRPr="00A27F93">
        <w:t>and one introduced tree</w:t>
      </w:r>
      <w:r w:rsidRPr="00A27F93">
        <w:t xml:space="preserve"> </w:t>
      </w:r>
      <w:r w:rsidR="00702B09" w:rsidRPr="00A27F93">
        <w:t>that occur in Guam’s karst forests</w:t>
      </w:r>
      <w:r w:rsidRPr="00A27F93">
        <w:t xml:space="preserve">: </w:t>
      </w:r>
      <w:proofErr w:type="spellStart"/>
      <w:r w:rsidRPr="00A27F93">
        <w:rPr>
          <w:i/>
          <w:iCs/>
        </w:rPr>
        <w:t>Carica</w:t>
      </w:r>
      <w:proofErr w:type="spellEnd"/>
      <w:r w:rsidRPr="00A27F93">
        <w:rPr>
          <w:i/>
          <w:iCs/>
        </w:rPr>
        <w:t xml:space="preserve"> papaya</w:t>
      </w:r>
      <w:r w:rsidRPr="00A27F93">
        <w:t xml:space="preserve">, </w:t>
      </w:r>
      <w:proofErr w:type="spellStart"/>
      <w:r w:rsidRPr="00A27F93">
        <w:rPr>
          <w:i/>
          <w:iCs/>
        </w:rPr>
        <w:t>Morinda</w:t>
      </w:r>
      <w:proofErr w:type="spellEnd"/>
      <w:r w:rsidR="00DE5606" w:rsidRPr="00A27F93">
        <w:rPr>
          <w:i/>
          <w:iCs/>
        </w:rPr>
        <w:t xml:space="preserve"> </w:t>
      </w:r>
      <w:proofErr w:type="spellStart"/>
      <w:r w:rsidRPr="00A27F93">
        <w:rPr>
          <w:i/>
          <w:iCs/>
        </w:rPr>
        <w:t>citrifolia</w:t>
      </w:r>
      <w:proofErr w:type="spellEnd"/>
      <w:r w:rsidRPr="00A27F93">
        <w:t xml:space="preserve">, </w:t>
      </w:r>
      <w:proofErr w:type="spellStart"/>
      <w:r w:rsidR="00B2445F" w:rsidRPr="00A27F93">
        <w:rPr>
          <w:i/>
          <w:iCs/>
        </w:rPr>
        <w:t>Ochrosia</w:t>
      </w:r>
      <w:proofErr w:type="spellEnd"/>
      <w:r w:rsidR="00DE5606" w:rsidRPr="00A27F93">
        <w:rPr>
          <w:i/>
          <w:iCs/>
        </w:rPr>
        <w:t xml:space="preserve"> </w:t>
      </w:r>
      <w:proofErr w:type="spellStart"/>
      <w:r w:rsidRPr="00A27F93">
        <w:rPr>
          <w:i/>
          <w:iCs/>
        </w:rPr>
        <w:t>oppositifolia</w:t>
      </w:r>
      <w:proofErr w:type="spellEnd"/>
      <w:r w:rsidR="00DE5606" w:rsidRPr="00A27F93">
        <w:rPr>
          <w:i/>
          <w:iCs/>
        </w:rPr>
        <w:t xml:space="preserve"> </w:t>
      </w:r>
      <w:r w:rsidR="00DE5606" w:rsidRPr="00A27F93">
        <w:rPr>
          <w:iCs/>
        </w:rPr>
        <w:t>(</w:t>
      </w:r>
      <w:r w:rsidR="002F770A" w:rsidRPr="00A27F93">
        <w:rPr>
          <w:iCs/>
        </w:rPr>
        <w:t>synonym</w:t>
      </w:r>
      <w:r w:rsidR="00DE5606" w:rsidRPr="00A27F93">
        <w:rPr>
          <w:iCs/>
        </w:rPr>
        <w:t xml:space="preserve"> </w:t>
      </w:r>
      <w:proofErr w:type="spellStart"/>
      <w:r w:rsidR="00DE5606" w:rsidRPr="00A27F93">
        <w:rPr>
          <w:i/>
          <w:iCs/>
        </w:rPr>
        <w:t>Neisosperma</w:t>
      </w:r>
      <w:proofErr w:type="spellEnd"/>
      <w:r w:rsidR="00DE5606" w:rsidRPr="00A27F93">
        <w:rPr>
          <w:i/>
          <w:iCs/>
        </w:rPr>
        <w:t xml:space="preserve"> </w:t>
      </w:r>
      <w:proofErr w:type="spellStart"/>
      <w:r w:rsidR="00DE5606" w:rsidRPr="00A27F93">
        <w:rPr>
          <w:i/>
          <w:iCs/>
        </w:rPr>
        <w:t>oppositifolia</w:t>
      </w:r>
      <w:proofErr w:type="spellEnd"/>
      <w:r w:rsidR="00DE5606" w:rsidRPr="00A27F93">
        <w:rPr>
          <w:iCs/>
        </w:rPr>
        <w:t>)</w:t>
      </w:r>
      <w:r w:rsidRPr="00A27F93">
        <w:t xml:space="preserve">, </w:t>
      </w:r>
      <w:r w:rsidRPr="00A27F93">
        <w:rPr>
          <w:i/>
          <w:iCs/>
        </w:rPr>
        <w:t xml:space="preserve">Aglaia </w:t>
      </w:r>
      <w:proofErr w:type="spellStart"/>
      <w:r w:rsidRPr="00A27F93">
        <w:rPr>
          <w:i/>
          <w:iCs/>
        </w:rPr>
        <w:t>mariannensis</w:t>
      </w:r>
      <w:proofErr w:type="spellEnd"/>
      <w:r w:rsidRPr="00A27F93">
        <w:t xml:space="preserve">, </w:t>
      </w:r>
      <w:proofErr w:type="spellStart"/>
      <w:r w:rsidRPr="00A27F93">
        <w:rPr>
          <w:i/>
          <w:iCs/>
        </w:rPr>
        <w:t>Premna</w:t>
      </w:r>
      <w:proofErr w:type="spellEnd"/>
      <w:r w:rsidR="00DE5606" w:rsidRPr="00A27F93">
        <w:rPr>
          <w:i/>
          <w:iCs/>
        </w:rPr>
        <w:t xml:space="preserve"> </w:t>
      </w:r>
      <w:proofErr w:type="spellStart"/>
      <w:r w:rsidR="00846D05" w:rsidRPr="00A27F93">
        <w:rPr>
          <w:i/>
          <w:iCs/>
        </w:rPr>
        <w:t>serratifolia</w:t>
      </w:r>
      <w:proofErr w:type="spellEnd"/>
      <w:r w:rsidRPr="00A27F93">
        <w:t xml:space="preserve">, and </w:t>
      </w:r>
      <w:del w:id="47" w:author="Ann Marie Gawel" w:date="2017-08-21T18:29:00Z">
        <w:r w:rsidRPr="00A27F93" w:rsidDel="00184A99">
          <w:rPr>
            <w:i/>
            <w:iCs/>
          </w:rPr>
          <w:delText>Psychotria</w:delText>
        </w:r>
        <w:r w:rsidR="00DE5606" w:rsidRPr="00A27F93" w:rsidDel="00184A99">
          <w:rPr>
            <w:i/>
            <w:iCs/>
          </w:rPr>
          <w:delText xml:space="preserve"> </w:delText>
        </w:r>
        <w:r w:rsidRPr="00A27F93" w:rsidDel="00184A99">
          <w:rPr>
            <w:i/>
            <w:iCs/>
          </w:rPr>
          <w:delText>mariannensis</w:delText>
        </w:r>
      </w:del>
      <w:proofErr w:type="spellStart"/>
      <w:ins w:id="48" w:author="Ann Marie Gawel" w:date="2017-08-21T18:29:00Z">
        <w:r w:rsidR="00184A99">
          <w:rPr>
            <w:i/>
            <w:iCs/>
          </w:rPr>
          <w:t>Psychotria</w:t>
        </w:r>
        <w:proofErr w:type="spellEnd"/>
        <w:r w:rsidR="00184A99">
          <w:rPr>
            <w:i/>
            <w:iCs/>
          </w:rPr>
          <w:t xml:space="preserve"> </w:t>
        </w:r>
        <w:proofErr w:type="spellStart"/>
        <w:r w:rsidR="00184A99">
          <w:rPr>
            <w:i/>
            <w:iCs/>
          </w:rPr>
          <w:t>mariana</w:t>
        </w:r>
      </w:ins>
      <w:proofErr w:type="spellEnd"/>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del w:id="49" w:author="Ann Marie Gawel" w:date="2017-08-21T18:29:00Z">
        <w:r w:rsidR="0061793A" w:rsidRPr="00A27F93" w:rsidDel="001F377F">
          <w:rPr>
            <w:i/>
          </w:rPr>
          <w:delText>P. mariannensis</w:delText>
        </w:r>
      </w:del>
      <w:ins w:id="50" w:author="Ann Marie Gawel" w:date="2017-08-21T18:29:00Z">
        <w:r w:rsidR="001F377F">
          <w:rPr>
            <w:i/>
          </w:rPr>
          <w:t xml:space="preserve">P. </w:t>
        </w:r>
        <w:proofErr w:type="spellStart"/>
        <w:r w:rsidR="001F377F">
          <w:rPr>
            <w:i/>
          </w:rPr>
          <w:t>mariana</w:t>
        </w:r>
      </w:ins>
      <w:proofErr w:type="spellEnd"/>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proofErr w:type="spellStart"/>
      <w:r w:rsidR="0016540B" w:rsidRPr="00A27F93">
        <w:t>shadecloth</w:t>
      </w:r>
      <w:proofErr w:type="spellEnd"/>
      <w:r w:rsidR="0016540B" w:rsidRPr="00A27F93">
        <w:t xml:space="preserve"> at a nursery in Guam</w:t>
      </w:r>
      <w:r w:rsidR="00BF267D" w:rsidRPr="00A27F93">
        <w:t xml:space="preserve"> and allowed to grow in these conditions until they had fully rooted and grown their first true leaves. </w:t>
      </w:r>
      <w:r w:rsidRPr="00A27F93">
        <w:t xml:space="preserve">At this point, the seedlings were transported to the </w:t>
      </w:r>
      <w:proofErr w:type="spellStart"/>
      <w:r w:rsidRPr="00A27F93">
        <w:t>exclosure</w:t>
      </w:r>
      <w:proofErr w:type="spellEnd"/>
      <w:r w:rsidRPr="00A27F93">
        <w:t xml:space="preserve"> sites for out-planting.</w:t>
      </w:r>
    </w:p>
    <w:p w14:paraId="21AAA838" w14:textId="4026DA87"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w:t>
      </w:r>
      <w:proofErr w:type="spellStart"/>
      <w:r w:rsidR="0085512F" w:rsidRPr="0085512F">
        <w:t>neighbouring</w:t>
      </w:r>
      <w:proofErr w:type="spellEnd"/>
      <w:r w:rsidR="0085512F" w:rsidRPr="0085512F">
        <w:t xml:space="preserve">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xml:space="preserve">. </w:t>
      </w:r>
      <w:proofErr w:type="spellStart"/>
      <w:r w:rsidRPr="00A27F93">
        <w:rPr>
          <w:i/>
          <w:iCs/>
        </w:rPr>
        <w:t>oppositifolia</w:t>
      </w:r>
      <w:proofErr w:type="spellEnd"/>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per treatment. The seedlings planted during drier months (</w:t>
      </w:r>
      <w:r w:rsidRPr="00A27F93">
        <w:rPr>
          <w:i/>
          <w:iCs/>
        </w:rPr>
        <w:t xml:space="preserve">C. papaya, M. </w:t>
      </w:r>
      <w:proofErr w:type="spellStart"/>
      <w:r w:rsidRPr="00A27F93">
        <w:rPr>
          <w:i/>
          <w:iCs/>
        </w:rPr>
        <w:t>citrifolia</w:t>
      </w:r>
      <w:proofErr w:type="spellEnd"/>
      <w:r w:rsidRPr="00A27F93">
        <w:rPr>
          <w:i/>
          <w:iCs/>
        </w:rPr>
        <w:t xml:space="preserve">, </w:t>
      </w:r>
      <w:r w:rsidRPr="00A27F93">
        <w:t>and</w:t>
      </w:r>
      <w:r w:rsidR="00DE5606" w:rsidRPr="00A27F93">
        <w:rPr>
          <w:i/>
          <w:iCs/>
        </w:rPr>
        <w:t xml:space="preserve"> O</w:t>
      </w:r>
      <w:r w:rsidRPr="00A27F93">
        <w:rPr>
          <w:i/>
          <w:iCs/>
        </w:rPr>
        <w:t xml:space="preserve">. </w:t>
      </w:r>
      <w:proofErr w:type="spellStart"/>
      <w:r w:rsidRPr="00A27F93">
        <w:rPr>
          <w:i/>
          <w:iCs/>
        </w:rPr>
        <w:t>oppositifolia</w:t>
      </w:r>
      <w:proofErr w:type="spellEnd"/>
      <w:r w:rsidR="00793093" w:rsidRPr="00A27F93">
        <w:t>) were watered about every other day</w:t>
      </w:r>
      <w:r w:rsidRPr="00A27F93">
        <w:t xml:space="preserve"> during the first few weeks following</w:t>
      </w:r>
      <w:r w:rsidR="00324A7B" w:rsidRPr="00A27F93">
        <w:t xml:space="preserve"> </w:t>
      </w:r>
      <w:r w:rsidRPr="00A27F93">
        <w:t xml:space="preserve">transplanting to ensure they successfully established. </w:t>
      </w:r>
      <w:r w:rsidR="009A0555">
        <w:t xml:space="preserve">Guam’s “dry season” occurs roughly from December to May annually. </w:t>
      </w:r>
      <w:r w:rsidR="00014ECA" w:rsidRPr="00A27F93">
        <w:t>We monitored s</w:t>
      </w:r>
      <w:r w:rsidR="006C5F90" w:rsidRPr="00A27F93">
        <w:t>eedling</w:t>
      </w:r>
      <w:r w:rsidR="00014ECA" w:rsidRPr="00A27F93">
        <w:t xml:space="preserve"> mortality monthly, but final counts used in analysis</w:t>
      </w:r>
      <w:r w:rsidR="006C5F90" w:rsidRPr="00A27F93">
        <w:t xml:space="preserve"> </w:t>
      </w:r>
      <w:r w:rsidR="00014ECA" w:rsidRPr="00A27F93">
        <w:t>were</w:t>
      </w:r>
      <w:r w:rsidR="006C5F90" w:rsidRPr="00A27F93">
        <w:t xml:space="preserve"> recorded in July 2011</w:t>
      </w:r>
      <w:r w:rsidR="00014ECA" w:rsidRPr="00A27F93">
        <w:t>, or</w:t>
      </w:r>
      <w:r w:rsidR="006C5F90" w:rsidRPr="00A27F93">
        <w:t xml:space="preserve"> 15 months after the first species was transplanted and </w:t>
      </w:r>
      <w:r w:rsidR="006C5F90" w:rsidRPr="00A27F93">
        <w:lastRenderedPageBreak/>
        <w:t xml:space="preserve">four months after </w:t>
      </w:r>
      <w:r w:rsidR="00014ECA" w:rsidRPr="00A27F93">
        <w:t>the last</w:t>
      </w:r>
      <w:r w:rsidR="006C5F90" w:rsidRPr="00A27F93">
        <w:t xml:space="preserve">. </w:t>
      </w:r>
      <w:del w:id="51" w:author="Ann Marie Gawel" w:date="2017-08-24T03:47:00Z">
        <w:r w:rsidR="00BD25B6" w:rsidRPr="00A27F93" w:rsidDel="00DD2D88">
          <w:delText>Mortality was not significantly different for seedlings that had been in seedling plots for a longer time, so final counts were used even though some seedlings had been in the ground for longer (see Results</w:delText>
        </w:r>
        <w:r w:rsidR="00524BD7" w:rsidRPr="00A27F93" w:rsidDel="00DD2D88">
          <w:delText xml:space="preserve"> section</w:delText>
        </w:r>
        <w:r w:rsidR="00BD25B6" w:rsidRPr="00A27F93" w:rsidDel="00DD2D88">
          <w:delText xml:space="preserve">). </w:delText>
        </w:r>
      </w:del>
    </w:p>
    <w:p w14:paraId="7404B1AA" w14:textId="39FCA8E3" w:rsidR="006B09B4" w:rsidRPr="00A27F93" w:rsidRDefault="006B09B4" w:rsidP="006B09B4">
      <w:pPr>
        <w:spacing w:line="480" w:lineRule="auto"/>
        <w:ind w:firstLine="720"/>
      </w:pPr>
      <w:r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w:t>
      </w:r>
      <w:ins w:id="52" w:author="Ann Marie Gawel" w:date="2017-08-24T01:12:00Z">
        <w:r w:rsidR="006927EB">
          <w:t>4</w:t>
        </w:r>
      </w:ins>
      <w:del w:id="53" w:author="Ann Marie Gawel" w:date="2017-08-24T01:12:00Z">
        <w:r w:rsidR="00F00ED8" w:rsidRPr="00A27F93" w:rsidDel="006927EB">
          <w:delText>2</w:delText>
        </w:r>
      </w:del>
      <w:r w:rsidR="00F00ED8" w:rsidRPr="00A27F93">
        <w:t>]</w:t>
      </w:r>
      <w:r w:rsidR="00872B40" w:rsidRPr="00A27F93">
        <w:fldChar w:fldCharType="end"/>
      </w:r>
      <w:r w:rsidRPr="00A27F93">
        <w:t xml:space="preserve">. Fencing was considered a fixed effect, whereas site was considered a random effect. We </w:t>
      </w:r>
      <w:proofErr w:type="spellStart"/>
      <w:r w:rsidRPr="00A27F93">
        <w:t>analysed</w:t>
      </w:r>
      <w:proofErr w:type="spellEnd"/>
      <w:r w:rsidRPr="00A27F93">
        <w:t xml:space="preserve"> seedling survival for each species separately. Factors were considered to have a significant effect on seedling survival if they reduced Akaike Information Criterion, corrected for smaller sample sizes (</w:t>
      </w:r>
      <w:proofErr w:type="spellStart"/>
      <w:r w:rsidRPr="00A27F93">
        <w:t>A</w:t>
      </w:r>
      <w:r w:rsidR="005775DE" w:rsidRPr="00A27F93">
        <w:t>ICc</w:t>
      </w:r>
      <w:proofErr w:type="spellEnd"/>
      <w:r w:rsidR="005775DE" w:rsidRPr="00A27F93">
        <w:t xml:space="preserve">), scores by more than 2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w:t>
      </w:r>
      <w:ins w:id="54" w:author="Ann Marie Gawel" w:date="2017-08-24T01:12:00Z">
        <w:r w:rsidR="006927EB">
          <w:t>5</w:t>
        </w:r>
      </w:ins>
      <w:del w:id="55" w:author="Ann Marie Gawel" w:date="2017-08-24T01:12:00Z">
        <w:r w:rsidR="00F00ED8" w:rsidRPr="00A27F93" w:rsidDel="006927EB">
          <w:delText>3</w:delText>
        </w:r>
      </w:del>
      <w:r w:rsidR="00F00ED8" w:rsidRPr="00A27F93">
        <w:t>]</w:t>
      </w:r>
      <w:r w:rsidR="005775DE" w:rsidRPr="00A27F93">
        <w:fldChar w:fldCharType="end"/>
      </w:r>
      <w:r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7769AECA" w:rsidR="00E56326" w:rsidRPr="00A27F93" w:rsidRDefault="008C6C8D" w:rsidP="00047698">
      <w:pPr>
        <w:spacing w:line="480" w:lineRule="auto"/>
      </w:pPr>
      <w:r w:rsidRPr="00A27F93">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 xml:space="preserve">dispersed viable seeds via </w:t>
      </w:r>
      <w:proofErr w:type="spellStart"/>
      <w:r w:rsidRPr="00A27F93">
        <w:t>endozoochory</w:t>
      </w:r>
      <w:proofErr w:type="spellEnd"/>
      <w:r w:rsidRPr="00A27F93">
        <w:t>.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00081199">
        <w:t xml:space="preserve">mixed at the surface. </w:t>
      </w:r>
      <w:r w:rsidRPr="00A27F93">
        <w:t xml:space="preserve">Trays were watered regularly before and after seedlings emerged from </w:t>
      </w:r>
      <w:r w:rsidR="00EC7A6C" w:rsidRPr="00A27F93">
        <w:t>scats</w:t>
      </w:r>
      <w:r w:rsidRPr="00A27F93">
        <w:t xml:space="preserve">. Seedlings were then identified and counted. Because the nursery was open air, species that were known to be wind-dispersed and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abundance of species germinating in scats to their natural abundances in nature, using our vegetation transect data</w:t>
      </w:r>
      <w:r w:rsidR="00E56326" w:rsidRPr="00A27F93">
        <w:t xml:space="preserve">. </w:t>
      </w:r>
    </w:p>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1A4AE30D" w:rsidR="008C6C8D" w:rsidRPr="00A27F93" w:rsidRDefault="008C6C8D" w:rsidP="003C77EA">
      <w:pPr>
        <w:spacing w:line="480" w:lineRule="auto"/>
        <w:ind w:firstLine="720"/>
      </w:pPr>
      <w:r w:rsidRPr="00A27F93">
        <w:lastRenderedPageBreak/>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w:t>
      </w:r>
      <w:proofErr w:type="spellStart"/>
      <w:r w:rsidR="00E228B9">
        <w:t>ie</w:t>
      </w:r>
      <w:proofErr w:type="spellEnd"/>
      <w:r w:rsidR="00E228B9">
        <w:t>.</w:t>
      </w:r>
      <w:r w:rsidRPr="00A27F93">
        <w:t xml:space="preserve"> vines, trees, shrubs, or herbs</w:t>
      </w:r>
      <w:r w:rsidR="00E228B9">
        <w:t>)</w:t>
      </w:r>
      <w:r w:rsidR="002178AF" w:rsidRPr="00A27F93">
        <w:t xml:space="preserve"> and as native or </w:t>
      </w:r>
      <w:r w:rsidR="00830B4E" w:rsidRPr="00A27F93">
        <w:t>non-native</w:t>
      </w:r>
      <w:r w:rsidRPr="00A27F93">
        <w:t>.</w:t>
      </w:r>
      <w:r w:rsidR="007D2FD3" w:rsidRPr="00A27F93">
        <w:t xml:space="preserve"> </w:t>
      </w:r>
      <w:r w:rsidR="005928F7" w:rsidRPr="00A27F93">
        <w:t>Plants were considered seedlings if they</w:t>
      </w:r>
      <w:r w:rsidR="007D2FD3" w:rsidRPr="00A27F93">
        <w:t xml:space="preserve"> appeared to be within their first year of growth – </w:t>
      </w:r>
      <w:r w:rsidR="001479CE" w:rsidRPr="00A27F93">
        <w:t>for woody</w:t>
      </w:r>
      <w:r w:rsidR="007D2FD3" w:rsidRPr="00A27F93">
        <w:t xml:space="preserve"> species</w:t>
      </w:r>
      <w:r w:rsidR="001479CE" w:rsidRPr="00A27F93">
        <w:t>, they</w:t>
      </w:r>
      <w:r w:rsidR="007D2FD3" w:rsidRPr="00A27F93">
        <w:t xml:space="preserve"> had no woody stem yet, or were less than 0.5-m tall. </w:t>
      </w:r>
    </w:p>
    <w:p w14:paraId="0A8B7615" w14:textId="4C681D66"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F454F2" w:rsidRPr="00A27F93">
        <w:t>.</w:t>
      </w:r>
      <w:r w:rsidR="00DD72FC" w:rsidRPr="00A27F93">
        <w:t xml:space="preserve"> To detect a range of scat abundances, w</w:t>
      </w:r>
      <w:r w:rsidR="00C81508" w:rsidRPr="00A27F93">
        <w:t>e</w:t>
      </w:r>
      <w:r w:rsidR="00DD72FC" w:rsidRPr="00A27F93">
        <w:t xml:space="preserve"> also</w:t>
      </w:r>
      <w:r w:rsidR="00C81508" w:rsidRPr="00A27F93">
        <w:t xml:space="preserve"> surveyed a g</w:t>
      </w:r>
      <w:r w:rsidR="00DD72FC" w:rsidRPr="00A27F93">
        <w:t>reater area at each site by</w:t>
      </w:r>
      <w:r w:rsidR="00C81508" w:rsidRPr="00A27F93">
        <w:t xml:space="preserve"> including </w:t>
      </w:r>
      <w:r w:rsidR="00553B96" w:rsidRPr="00A27F93">
        <w:t>2-m-wide belt transects encircling the vegetation transects</w:t>
      </w:r>
      <w:r w:rsidR="005E2207" w:rsidRPr="00A27F93">
        <w:t xml:space="preserve"> (see Figure 1)</w:t>
      </w:r>
      <w:r w:rsidR="00553B96" w:rsidRPr="00A27F93">
        <w:t>. These were walked and length estimated using GPS, with total area surveyed amounting to approximately</w:t>
      </w:r>
      <w:r w:rsidR="008C6C8D" w:rsidRPr="00A27F93">
        <w:t xml:space="preserve"> </w:t>
      </w:r>
      <w:r w:rsidR="00553B96" w:rsidRPr="00A27F93">
        <w:t>800 m</w:t>
      </w:r>
      <w:r w:rsidR="00553B96" w:rsidRPr="00A27F93">
        <w:rPr>
          <w:vertAlign w:val="superscript"/>
        </w:rPr>
        <w:t>2</w:t>
      </w:r>
      <w:r w:rsidR="00553B96" w:rsidRPr="00A27F93">
        <w:t xml:space="preserve">. However, since transect lengths used to count scats differed slightly from site to site, </w:t>
      </w:r>
      <w:r w:rsidR="00FB0B26" w:rsidRPr="00A27F93">
        <w:t>scat 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in any habitat in Guam is unknown and has rarely ever been attempted because common methods such as spotlighting, visual counts on transects, and aerial counts are challenging in dense tropical forests. </w:t>
      </w:r>
      <w:r w:rsidR="008C6C8D" w:rsidRPr="00A27F93">
        <w:t xml:space="preserve">Although they do not give exact population abundance, counts of </w:t>
      </w:r>
      <w:r w:rsidR="002178AF" w:rsidRPr="00A27F93">
        <w:t>scats</w:t>
      </w:r>
      <w:r w:rsidR="008C6C8D" w:rsidRPr="00A27F93">
        <w:t xml:space="preserve"> can be used as an index to compare abundance of ungulates </w:t>
      </w:r>
      <w:del w:id="56" w:author="Ann Marie Gawel" w:date="2017-08-21T21:52:00Z">
        <w:r w:rsidR="008C6C8D" w:rsidRPr="00A27F93" w:rsidDel="009A6E9A">
          <w:delText xml:space="preserve">between </w:delText>
        </w:r>
      </w:del>
      <w:ins w:id="57" w:author="Ann Marie Gawel" w:date="2017-08-21T21:52:00Z">
        <w:r w:rsidR="009A6E9A">
          <w:t>among</w:t>
        </w:r>
        <w:r w:rsidR="009A6E9A" w:rsidRPr="00A27F93">
          <w:t xml:space="preserve"> </w:t>
        </w:r>
      </w:ins>
      <w:r w:rsidR="008C6C8D" w:rsidRPr="00A27F93">
        <w:t xml:space="preserve">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w:t>
      </w:r>
      <w:ins w:id="58" w:author="Ann Marie Gawel" w:date="2017-08-24T01:23:00Z">
        <w:r w:rsidR="003A2CA9">
          <w:t>5</w:t>
        </w:r>
      </w:ins>
      <w:del w:id="59" w:author="Ann Marie Gawel" w:date="2017-08-24T01:23:00Z">
        <w:r w:rsidR="00F00ED8" w:rsidRPr="00A27F93" w:rsidDel="003A2CA9">
          <w:delText>4</w:delText>
        </w:r>
      </w:del>
      <w:r w:rsidR="00F00ED8" w:rsidRPr="00A27F93">
        <w:t>]</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[21]</w:t>
      </w:r>
      <w:r w:rsidR="00250E93" w:rsidRPr="00A27F93">
        <w:fldChar w:fldCharType="end"/>
      </w:r>
      <w:r w:rsidR="008C6C8D" w:rsidRPr="00A27F93">
        <w:t>.</w:t>
      </w:r>
      <w:r w:rsidR="00C81508" w:rsidRPr="00A27F93">
        <w:t xml:space="preserve"> </w:t>
      </w:r>
    </w:p>
    <w:p w14:paraId="70C9AEAF" w14:textId="769268F3" w:rsidR="00E56326" w:rsidRPr="00A27F93" w:rsidRDefault="00E6068C" w:rsidP="00E56326">
      <w:pPr>
        <w:spacing w:line="480" w:lineRule="auto"/>
        <w:ind w:firstLine="720"/>
      </w:pPr>
      <w:ins w:id="60" w:author="Ann Marie Gawel" w:date="2017-08-24T18:17:00Z">
        <w:r>
          <w:t xml:space="preserve">Before we looked at effects of pigs and deer individually, we </w:t>
        </w:r>
        <w:r w:rsidR="008558D3">
          <w:t>test</w:t>
        </w:r>
      </w:ins>
      <w:ins w:id="61" w:author="Ann Marie Gawel" w:date="2017-08-24T18:39:00Z">
        <w:r w:rsidR="008558D3">
          <w:t>ed</w:t>
        </w:r>
      </w:ins>
      <w:ins w:id="62" w:author="Ann Marie Gawel" w:date="2017-08-24T18:17:00Z">
        <w:r w:rsidR="008558D3">
          <w:t xml:space="preserve"> fit for </w:t>
        </w:r>
      </w:ins>
      <w:ins w:id="63" w:author="Ann Marie Gawel" w:date="2017-08-24T18:39:00Z">
        <w:r w:rsidR="008558D3">
          <w:t xml:space="preserve">linear </w:t>
        </w:r>
      </w:ins>
      <w:ins w:id="64" w:author="Ann Marie Gawel" w:date="2017-08-24T18:17:00Z">
        <w:r w:rsidR="008558D3">
          <w:t>models</w:t>
        </w:r>
      </w:ins>
      <w:ins w:id="65" w:author="Ann Marie Gawel" w:date="2017-08-24T18:39:00Z">
        <w:r w:rsidR="008558D3">
          <w:t xml:space="preserve"> using both deer and pig scat abundance as main effect, and then each individually on seedling</w:t>
        </w:r>
      </w:ins>
      <w:ins w:id="66" w:author="Ann Marie Gawel" w:date="2017-08-24T18:40:00Z">
        <w:r w:rsidR="008558D3">
          <w:t xml:space="preserve"> (total, native, and non-native)</w:t>
        </w:r>
      </w:ins>
      <w:ins w:id="67" w:author="Ann Marie Gawel" w:date="2017-08-24T18:39:00Z">
        <w:r w:rsidR="008558D3">
          <w:t xml:space="preserve"> and vine abundance.</w:t>
        </w:r>
      </w:ins>
      <w:ins w:id="68" w:author="Ann Marie Gawel" w:date="2017-08-24T18:46:00Z">
        <w:r w:rsidR="00A24114">
          <w:t xml:space="preserve"> On all forest characteristics, deer scat abundance was the best fit model.</w:t>
        </w:r>
      </w:ins>
      <w:ins w:id="69" w:author="Ann Marie Gawel" w:date="2017-08-24T18:47:00Z">
        <w:r w:rsidR="00A24114">
          <w:t xml:space="preserve"> In further analysis, we kept deer and pig scat abundances </w:t>
        </w:r>
        <w:r w:rsidR="00A24114">
          <w:lastRenderedPageBreak/>
          <w:t>separate because of these model results, as well as because of their differences in defecation rates.</w:t>
        </w:r>
      </w:ins>
      <w:ins w:id="70" w:author="Ann Marie Gawel" w:date="2017-08-24T18:39:00Z">
        <w:r w:rsidR="008558D3">
          <w:t xml:space="preserve"> </w:t>
        </w:r>
      </w:ins>
      <w:moveToRangeStart w:id="71" w:author="Ann Marie Gawel" w:date="2017-08-24T18:48:00Z" w:name="move491363846"/>
      <w:moveTo w:id="72" w:author="Ann Marie Gawel" w:date="2017-08-24T18:48:00Z">
        <w:r w:rsidR="00A24114" w:rsidRPr="00A27F93">
          <w:t>Deer</w:t>
        </w:r>
        <w:r w:rsidR="00A24114">
          <w:t xml:space="preserve"> scat</w:t>
        </w:r>
        <w:r w:rsidR="00A24114" w:rsidRPr="00A27F93">
          <w:t xml:space="preserve"> abundance and pig </w:t>
        </w:r>
        <w:r w:rsidR="00A24114">
          <w:t xml:space="preserve">scat </w:t>
        </w:r>
        <w:r w:rsidR="00A24114" w:rsidRPr="00A27F93">
          <w:t xml:space="preserve">abundance were considered as separate independent factors, and forest characteristics as dependent factors. The forest characteristics that we investigated were total seedling abundance, native seedling abundance, non-native seedling abundance, and vine abundance. </w:t>
        </w:r>
      </w:moveTo>
      <w:moveToRangeEnd w:id="71"/>
      <w:r w:rsidR="00E56326" w:rsidRPr="00A27F93">
        <w:t>We used linear regressions to determine whether ungulate scat abundance covaried with forest characteristics measured on</w:t>
      </w:r>
      <w:r w:rsidR="00153C34" w:rsidRPr="00A27F93">
        <w:t xml:space="preserve"> vegetation transects. </w:t>
      </w:r>
      <w:moveFromRangeStart w:id="73" w:author="Ann Marie Gawel" w:date="2017-08-24T18:48:00Z" w:name="move491363846"/>
      <w:moveFrom w:id="74" w:author="Ann Marie Gawel" w:date="2017-08-24T18:48:00Z">
        <w:r w:rsidR="00153C34" w:rsidRPr="00A27F93" w:rsidDel="00A24114">
          <w:t>D</w:t>
        </w:r>
        <w:r w:rsidR="00E56326" w:rsidRPr="00A27F93" w:rsidDel="00A24114">
          <w:t>eer</w:t>
        </w:r>
        <w:r w:rsidR="00BA033A" w:rsidDel="00A24114">
          <w:t xml:space="preserve"> scat</w:t>
        </w:r>
        <w:r w:rsidR="00E56326" w:rsidRPr="00A27F93" w:rsidDel="00A24114">
          <w:t xml:space="preserve"> abundance and pig </w:t>
        </w:r>
        <w:r w:rsidR="00BA033A" w:rsidDel="00A24114">
          <w:t xml:space="preserve">scat </w:t>
        </w:r>
        <w:r w:rsidR="00E56326" w:rsidRPr="00A27F93" w:rsidDel="00A24114">
          <w:t xml:space="preserve">abundance </w:t>
        </w:r>
        <w:r w:rsidR="00153C34" w:rsidRPr="00A27F93" w:rsidDel="00A24114">
          <w:t xml:space="preserve">were </w:t>
        </w:r>
        <w:bookmarkStart w:id="75" w:name="_GoBack"/>
        <w:bookmarkEnd w:id="75"/>
        <w:r w:rsidR="00153C34" w:rsidRPr="00A27F93" w:rsidDel="00A24114">
          <w:t xml:space="preserve">considered as </w:t>
        </w:r>
        <w:r w:rsidR="00E56326" w:rsidRPr="00A27F93" w:rsidDel="00A24114">
          <w:t xml:space="preserve">separate independent factors, and forest characteristics as dependent factors. The forest characteristics that we investigated were total seedling abundance, native seedling abundance, </w:t>
        </w:r>
        <w:r w:rsidR="00830B4E" w:rsidRPr="00A27F93" w:rsidDel="00A24114">
          <w:t>non-native</w:t>
        </w:r>
        <w:r w:rsidR="00E56326" w:rsidRPr="00A27F93" w:rsidDel="00A24114">
          <w:t xml:space="preserve"> seedling abundance, and vine abundance</w:t>
        </w:r>
        <w:r w:rsidR="009F7F40" w:rsidRPr="00A27F93" w:rsidDel="00A24114">
          <w:t>.</w:t>
        </w:r>
        <w:r w:rsidR="00E56326" w:rsidRPr="00A27F93" w:rsidDel="00A24114">
          <w:t xml:space="preserve"> </w:t>
        </w:r>
      </w:moveFrom>
      <w:moveFromRangeEnd w:id="73"/>
      <w:r w:rsidR="009F7F40" w:rsidRPr="00A27F93">
        <w:t>For each correlation, we report r</w:t>
      </w:r>
      <w:r w:rsidR="009F7F40" w:rsidRPr="00A27F93">
        <w:rPr>
          <w:vertAlign w:val="superscript"/>
        </w:rPr>
        <w:t>2</w:t>
      </w:r>
      <w:r w:rsidR="009F7F40" w:rsidRPr="00A27F93">
        <w:t xml:space="preserve"> values.</w:t>
      </w:r>
    </w:p>
    <w:p w14:paraId="310F9057" w14:textId="50AA53D7" w:rsidR="00505315" w:rsidRPr="00A27F93" w:rsidRDefault="00505315" w:rsidP="00505315">
      <w:pPr>
        <w:spacing w:line="480" w:lineRule="auto"/>
        <w:rPr>
          <w:i/>
        </w:rPr>
      </w:pPr>
      <w:r w:rsidRPr="00A27F93">
        <w:rPr>
          <w:i/>
        </w:rPr>
        <w:t>Permissions and licenses</w:t>
      </w:r>
    </w:p>
    <w:p w14:paraId="32D3757E" w14:textId="21239E13" w:rsidR="00656AC8" w:rsidRPr="00A27F93" w:rsidRDefault="00505315" w:rsidP="00505315">
      <w:pPr>
        <w:spacing w:line="480" w:lineRule="auto"/>
      </w:pPr>
      <w:r w:rsidRPr="00A27F93">
        <w:t xml:space="preserve">We applied for and received special use permits to conduct research on U.S. Fish and Wildlife Service (Department of Interior) Wildlife Refuge property in 2010. This was coordinated through Refuge Manager Joseph </w:t>
      </w:r>
      <w:proofErr w:type="spellStart"/>
      <w:r w:rsidRPr="00A27F93">
        <w:t>Schwagerl</w:t>
      </w:r>
      <w:proofErr w:type="spellEnd"/>
      <w:r w:rsidRPr="00A27F93">
        <w:t xml:space="preserve"> (</w:t>
      </w:r>
      <w:hyperlink r:id="rId13" w:history="1">
        <w:r w:rsidRPr="00A27F93">
          <w:rPr>
            <w:rStyle w:val="Hyperlink"/>
          </w:rPr>
          <w:t>Joseph_Schwagerl@fws.gov</w:t>
        </w:r>
      </w:hyperlink>
      <w:r w:rsidRPr="00A27F93">
        <w:t xml:space="preserve">) and Refuge Biologist </w:t>
      </w:r>
      <w:proofErr w:type="spellStart"/>
      <w:r w:rsidRPr="00A27F93">
        <w:t>Cari</w:t>
      </w:r>
      <w:proofErr w:type="spellEnd"/>
      <w:r w:rsidRPr="00A27F93">
        <w:t xml:space="preserve"> Eggleston (</w:t>
      </w:r>
      <w:hyperlink r:id="rId14" w:history="1">
        <w:r w:rsidRPr="00A27F93">
          <w:rPr>
            <w:rStyle w:val="Hyperlink"/>
          </w:rPr>
          <w:t>cari_eggleston@fws.gov</w:t>
        </w:r>
      </w:hyperlink>
      <w:r w:rsidRPr="00A27F93">
        <w:t xml:space="preserve">). For study sites on Government of Guam property, we received approval from Guam Department of Agriculture for use of the </w:t>
      </w:r>
      <w:proofErr w:type="spellStart"/>
      <w:r w:rsidRPr="00A27F93">
        <w:t>Anao</w:t>
      </w:r>
      <w:proofErr w:type="spellEnd"/>
      <w:r w:rsidRPr="00A27F93">
        <w:t xml:space="preserve"> Conservation Area, and approval from the Chamorro Land Trust for use of Chamorro Land Trust lands. In addition, surveys carried out on Department of </w:t>
      </w:r>
      <w:r w:rsidR="00B9709E" w:rsidRPr="00A27F93">
        <w:t>Defense property were coordinated</w:t>
      </w:r>
      <w:r w:rsidRPr="00A27F93">
        <w:t xml:space="preserve"> with permission from </w:t>
      </w:r>
      <w:r w:rsidR="00B9709E" w:rsidRPr="00A27F93">
        <w:t>U.S. Air Force, 36</w:t>
      </w:r>
      <w:r w:rsidR="00B9709E" w:rsidRPr="00A27F93">
        <w:rPr>
          <w:vertAlign w:val="superscript"/>
        </w:rPr>
        <w:t>th</w:t>
      </w:r>
      <w:r w:rsidR="00B9709E" w:rsidRPr="00A27F93">
        <w:t xml:space="preserve"> Wing Civil Engineering Squadron, Environmental Flight. </w:t>
      </w:r>
    </w:p>
    <w:p w14:paraId="2DB9DBC1" w14:textId="2B394E9C" w:rsidR="008C6C8D" w:rsidRPr="00A27F93" w:rsidRDefault="008C6C8D" w:rsidP="00DD6A06">
      <w:pPr>
        <w:spacing w:line="480" w:lineRule="auto"/>
        <w:outlineLvl w:val="0"/>
        <w:rPr>
          <w:i/>
          <w:iCs/>
        </w:rPr>
      </w:pPr>
      <w:r w:rsidRPr="00A27F93">
        <w:rPr>
          <w:b/>
          <w:bCs/>
        </w:rPr>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2C4C87F0" w14:textId="079555A8" w:rsidR="008C6C8D" w:rsidRPr="00A27F93" w:rsidRDefault="008C6C8D" w:rsidP="00563C6A">
      <w:pPr>
        <w:spacing w:line="480" w:lineRule="auto"/>
      </w:pPr>
      <w:r w:rsidRPr="00A27F93">
        <w:tab/>
      </w:r>
      <w:del w:id="76" w:author="Ann Marie Gawel" w:date="2017-08-24T04:04:00Z">
        <w:r w:rsidRPr="00A27F93" w:rsidDel="008112E3">
          <w:delText>Seedling survival in seedling plots varied depending on species</w:delText>
        </w:r>
        <w:r w:rsidR="00B40D2B" w:rsidRPr="00A27F93" w:rsidDel="008112E3">
          <w:delText xml:space="preserve"> </w:delText>
        </w:r>
        <w:r w:rsidRPr="00A27F93" w:rsidDel="008112E3">
          <w:delText xml:space="preserve">and fencing treatment. </w:delText>
        </w:r>
      </w:del>
      <w:r w:rsidR="0001361E" w:rsidRPr="00A27F93">
        <w:t xml:space="preserve">Since planting dates were staggered, we included length of time in plots in a full model for </w:t>
      </w:r>
      <w:r w:rsidR="0001361E" w:rsidRPr="00A27F93">
        <w:lastRenderedPageBreak/>
        <w:t>predicting survival: treatment, species, and length of time i</w:t>
      </w:r>
      <w:r w:rsidR="00B472AD" w:rsidRPr="00A27F93">
        <w:t>n plots as predictive variables, with interactions</w:t>
      </w:r>
      <w:ins w:id="77" w:author="Ann Marie Gawel" w:date="2017-08-24T02:23:00Z">
        <w:r w:rsidR="00F93283">
          <w:t xml:space="preserve"> between treatment and species, and between treatment and length of time</w:t>
        </w:r>
      </w:ins>
      <w:r w:rsidR="00B472AD" w:rsidRPr="00A27F93">
        <w:t xml:space="preserve">. </w:t>
      </w:r>
      <w:del w:id="78" w:author="Ann Marie Gawel" w:date="2017-08-24T04:04:00Z">
        <w:r w:rsidR="00B472AD" w:rsidRPr="00A27F93" w:rsidDel="008112E3">
          <w:delText>However, t</w:delText>
        </w:r>
        <w:r w:rsidR="0001361E" w:rsidRPr="00A27F93" w:rsidDel="008112E3">
          <w:delText xml:space="preserve">he full </w:delText>
        </w:r>
      </w:del>
      <w:del w:id="79" w:author="Ann Marie Gawel" w:date="2017-08-24T02:22:00Z">
        <w:r w:rsidR="00B472AD" w:rsidRPr="00A27F93" w:rsidDel="00F93283">
          <w:delText xml:space="preserve">three-way </w:delText>
        </w:r>
      </w:del>
      <w:del w:id="80" w:author="Ann Marie Gawel" w:date="2017-08-24T04:04:00Z">
        <w:r w:rsidR="0001361E" w:rsidRPr="00A27F93" w:rsidDel="008112E3">
          <w:delText>model was not a better fit</w:delText>
        </w:r>
        <w:r w:rsidR="00B472AD" w:rsidRPr="00A27F93" w:rsidDel="008112E3">
          <w:delText xml:space="preserve"> than the model with species and treatment with interaction</w:delText>
        </w:r>
        <w:r w:rsidR="006A230C" w:rsidRPr="00A27F93" w:rsidDel="008112E3">
          <w:delText>, indicating that length of time did not contribute to explaining survival</w:delText>
        </w:r>
        <w:r w:rsidR="00B472AD" w:rsidRPr="00A27F93" w:rsidDel="008112E3">
          <w:delText xml:space="preserve">. </w:delText>
        </w:r>
      </w:del>
      <w:proofErr w:type="spellStart"/>
      <w:r w:rsidR="00B472AD" w:rsidRPr="00A27F93">
        <w:t>AICc</w:t>
      </w:r>
      <w:proofErr w:type="spellEnd"/>
      <w:r w:rsidR="00B472AD" w:rsidRPr="00A27F93">
        <w:t xml:space="preserve"> for the</w:t>
      </w:r>
      <w:ins w:id="81" w:author="Ann Marie Gawel" w:date="2017-08-24T04:08:00Z">
        <w:r w:rsidR="001A67DE">
          <w:t xml:space="preserve"> </w:t>
        </w:r>
      </w:ins>
      <w:del w:id="82" w:author="Ann Marie Gawel" w:date="2017-08-24T04:08:00Z">
        <w:r w:rsidR="00B472AD" w:rsidRPr="00A27F93" w:rsidDel="008112E3">
          <w:delText xml:space="preserve"> </w:delText>
        </w:r>
        <w:r w:rsidR="00182964" w:rsidRPr="00A27F93" w:rsidDel="008112E3">
          <w:delText xml:space="preserve">model </w:delText>
        </w:r>
      </w:del>
      <w:del w:id="83" w:author="Ann Marie Gawel" w:date="2017-08-24T04:05:00Z">
        <w:r w:rsidR="00182964" w:rsidRPr="00A27F93" w:rsidDel="008112E3">
          <w:delText>with the three-way interaction</w:delText>
        </w:r>
        <w:r w:rsidR="00B472AD" w:rsidRPr="00A27F93" w:rsidDel="008112E3">
          <w:delText xml:space="preserve"> was</w:delText>
        </w:r>
      </w:del>
      <w:ins w:id="84" w:author="Ann Marie Gawel" w:date="2017-08-24T04:05:00Z">
        <w:r w:rsidR="008112E3">
          <w:t xml:space="preserve">full model was 664.25, while the best fit model had species, length of time in plots, treatment, and interaction between species and treatment with an </w:t>
        </w:r>
        <w:proofErr w:type="spellStart"/>
        <w:r w:rsidR="008112E3">
          <w:t>AICc</w:t>
        </w:r>
        <w:proofErr w:type="spellEnd"/>
        <w:r w:rsidR="008112E3">
          <w:t xml:space="preserve"> of </w:t>
        </w:r>
      </w:ins>
      <w:ins w:id="85" w:author="Ann Marie Gawel" w:date="2017-08-24T04:07:00Z">
        <w:r w:rsidR="008112E3">
          <w:t>593.59.</w:t>
        </w:r>
      </w:ins>
      <w:r w:rsidR="00B472AD" w:rsidRPr="00A27F93">
        <w:t xml:space="preserve"> </w:t>
      </w:r>
      <w:del w:id="86" w:author="Ann Marie Gawel" w:date="2017-08-24T04:07:00Z">
        <w:r w:rsidR="00B472AD" w:rsidRPr="00A27F93" w:rsidDel="008112E3">
          <w:delText xml:space="preserve">672.12, higher than AICc of 612.89 for </w:delText>
        </w:r>
        <w:r w:rsidR="00182964" w:rsidRPr="00A27F93" w:rsidDel="008112E3">
          <w:delText xml:space="preserve">just the </w:delText>
        </w:r>
        <w:r w:rsidR="00B472AD" w:rsidRPr="00A27F93" w:rsidDel="008112E3">
          <w:delText>species and treatment</w:delText>
        </w:r>
        <w:r w:rsidR="00182964" w:rsidRPr="00A27F93" w:rsidDel="008112E3">
          <w:delText xml:space="preserve"> interaction</w:delText>
        </w:r>
        <w:r w:rsidR="00B472AD" w:rsidRPr="00A27F93" w:rsidDel="008112E3">
          <w:delText xml:space="preserve">. </w:delText>
        </w:r>
        <w:r w:rsidR="00DA08FC" w:rsidRPr="00A27F93" w:rsidDel="008112E3">
          <w:delText>The best fit model predicting survival strongly depended on species. However, when we looked at each species specifically, we saw that</w:delText>
        </w:r>
        <w:r w:rsidR="009F7F40" w:rsidRPr="00A27F93" w:rsidDel="008112E3">
          <w:delText xml:space="preserve"> treatment did affect survival</w:delText>
        </w:r>
      </w:del>
      <w:del w:id="87" w:author="Ann Marie Gawel" w:date="2017-08-24T01:41:00Z">
        <w:r w:rsidR="009F7F40" w:rsidRPr="00A27F93" w:rsidDel="003A6B82">
          <w:delText xml:space="preserve"> (see Table 1 for AICc values)</w:delText>
        </w:r>
      </w:del>
      <w:del w:id="88" w:author="Ann Marie Gawel" w:date="2017-08-24T04:07:00Z">
        <w:r w:rsidR="009F7F40" w:rsidRPr="00A27F93" w:rsidDel="008112E3">
          <w:delText xml:space="preserve">. </w:delText>
        </w:r>
      </w:del>
      <w:ins w:id="89" w:author="Ann Marie Gawel" w:date="2017-08-24T04:09:00Z">
        <w:r w:rsidR="001A67DE">
          <w:t xml:space="preserve"> </w:t>
        </w:r>
      </w:ins>
      <w:ins w:id="90" w:author="Ann Marie Gawel" w:date="2017-08-24T04:11:00Z">
        <w:r w:rsidR="001A67DE">
          <w:t xml:space="preserve">Length of time </w:t>
        </w:r>
      </w:ins>
      <w:ins w:id="91" w:author="Ann Marie Gawel" w:date="2017-08-24T04:12:00Z">
        <w:r w:rsidR="001A67DE">
          <w:t xml:space="preserve">and species are correlated because planting was staggered due to species. However, a model with treatment by species was better fit than a model with treatment by time. </w:t>
        </w:r>
      </w:ins>
      <w:ins w:id="92" w:author="Ann Marie Gawel" w:date="2017-08-24T04:15:00Z">
        <w:r w:rsidR="001A67DE">
          <w:t xml:space="preserve">We were interested primarily in treatment effects, and since species and length of time are correlated, we analyzed treatment effects separately for each species. </w:t>
        </w:r>
      </w:ins>
      <w:r w:rsidRPr="00A27F93">
        <w:t xml:space="preserve">For four species, </w:t>
      </w:r>
      <w:r w:rsidRPr="00A27F93">
        <w:rPr>
          <w:i/>
          <w:iCs/>
        </w:rPr>
        <w:t>C. papaya</w:t>
      </w:r>
      <w:r w:rsidRPr="00A27F93">
        <w:t xml:space="preserve">, </w:t>
      </w:r>
      <w:r w:rsidRPr="00A27F93">
        <w:rPr>
          <w:i/>
          <w:iCs/>
        </w:rPr>
        <w:t xml:space="preserve">M. </w:t>
      </w:r>
      <w:proofErr w:type="spellStart"/>
      <w:r w:rsidRPr="00A27F93">
        <w:rPr>
          <w:i/>
          <w:iCs/>
        </w:rPr>
        <w:t>citrifolia</w:t>
      </w:r>
      <w:proofErr w:type="spellEnd"/>
      <w:r w:rsidRPr="00A27F93">
        <w:t xml:space="preserve">, </w:t>
      </w:r>
      <w:r w:rsidRPr="00A27F93">
        <w:rPr>
          <w:i/>
          <w:iCs/>
        </w:rPr>
        <w:t xml:space="preserve">P. </w:t>
      </w:r>
      <w:proofErr w:type="spellStart"/>
      <w:r w:rsidR="00846D05" w:rsidRPr="00A27F93">
        <w:rPr>
          <w:i/>
          <w:iCs/>
        </w:rPr>
        <w:t>serratifolia</w:t>
      </w:r>
      <w:proofErr w:type="spellEnd"/>
      <w:r w:rsidRPr="00A27F93">
        <w:t xml:space="preserve">, and </w:t>
      </w:r>
      <w:r w:rsidRPr="00A27F93">
        <w:rPr>
          <w:i/>
          <w:iCs/>
        </w:rPr>
        <w:t xml:space="preserve">P. </w:t>
      </w:r>
      <w:proofErr w:type="spellStart"/>
      <w:r w:rsidRPr="00A27F93">
        <w:rPr>
          <w:i/>
          <w:iCs/>
        </w:rPr>
        <w:t>mariana</w:t>
      </w:r>
      <w:proofErr w:type="spellEnd"/>
      <w:r w:rsidRPr="00A27F93">
        <w:t>, fencin</w:t>
      </w:r>
      <w:r w:rsidR="00BF1DE3" w:rsidRPr="00A27F93">
        <w:t>g treatment contributed to the best-</w:t>
      </w:r>
      <w:r w:rsidRPr="00A27F93">
        <w:t>fit model explaining propo</w:t>
      </w:r>
      <w:r w:rsidR="0043024D" w:rsidRPr="00A27F93">
        <w:t>rtion alive (Figure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 xml:space="preserve">A. </w:t>
      </w:r>
      <w:proofErr w:type="spellStart"/>
      <w:r w:rsidRPr="00A27F93">
        <w:rPr>
          <w:i/>
          <w:iCs/>
        </w:rPr>
        <w:t>mariannensis</w:t>
      </w:r>
      <w:proofErr w:type="spellEnd"/>
      <w:r w:rsidRPr="00A27F93">
        <w:t xml:space="preserve"> and </w:t>
      </w:r>
      <w:r w:rsidR="00F03034" w:rsidRPr="00A27F93">
        <w:rPr>
          <w:i/>
          <w:iCs/>
        </w:rPr>
        <w:t>O</w:t>
      </w:r>
      <w:r w:rsidRPr="00A27F93">
        <w:rPr>
          <w:i/>
          <w:iCs/>
        </w:rPr>
        <w:t xml:space="preserve">. </w:t>
      </w:r>
      <w:proofErr w:type="spellStart"/>
      <w:r w:rsidRPr="00A27F93">
        <w:rPr>
          <w:i/>
          <w:iCs/>
        </w:rPr>
        <w:t>oppositifolia</w:t>
      </w:r>
      <w:proofErr w:type="spellEnd"/>
      <w:r w:rsidRPr="00A27F93">
        <w:t xml:space="preserve">, </w:t>
      </w:r>
      <w:proofErr w:type="spellStart"/>
      <w:r w:rsidR="00DA08FC" w:rsidRPr="00A27F93">
        <w:t>AICc</w:t>
      </w:r>
      <w:proofErr w:type="spellEnd"/>
      <w:r w:rsidR="00DA08FC" w:rsidRPr="00A27F93">
        <w:t xml:space="preserve"> values were &lt;2 between models including </w:t>
      </w:r>
      <w:r w:rsidR="00434133" w:rsidRPr="00A27F93">
        <w:t>and not including treatment</w:t>
      </w:r>
      <w:del w:id="93" w:author="Ann Marie Gawel" w:date="2017-08-24T04:16:00Z">
        <w:r w:rsidR="00830B4E" w:rsidRPr="00A27F93" w:rsidDel="001A67DE">
          <w:delText xml:space="preserve"> (Table 1)</w:delText>
        </w:r>
      </w:del>
      <w:r w:rsidR="00DD6A06" w:rsidRPr="00A27F93">
        <w:t xml:space="preserve">, indicating that </w:t>
      </w:r>
      <w:r w:rsidR="00434133" w:rsidRPr="00A27F93">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94" w:name="_Hlk485388296"/>
      <w:r w:rsidR="00E64CA9">
        <w:t>Almost all mortality observed in seedling plots was in the form of deer herbivory – evident by leaves and stems being cut from the seedlings – instead of disturbed by uprooting by pigs.</w:t>
      </w:r>
    </w:p>
    <w:bookmarkEnd w:id="94"/>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0F439C31" w:rsidR="008C6C8D" w:rsidRPr="00A27F93" w:rsidRDefault="008C6C8D" w:rsidP="000E18E6">
      <w:pPr>
        <w:spacing w:line="480" w:lineRule="auto"/>
        <w:ind w:firstLine="720"/>
      </w:pPr>
      <w:r w:rsidRPr="00A27F93">
        <w:t xml:space="preserve">We collected and observed germination </w:t>
      </w:r>
      <w:r w:rsidR="006B55C3" w:rsidRPr="00A27F93">
        <w:t>from a</w:t>
      </w:r>
      <w:r w:rsidRPr="00A27F93">
        <w:t xml:space="preserve"> total of 20 deer </w:t>
      </w:r>
      <w:r w:rsidR="009F7F40" w:rsidRPr="00A27F93">
        <w:t>scats</w:t>
      </w:r>
      <w:r w:rsidRPr="00A27F93">
        <w:t>. Only four of the 20 deer</w:t>
      </w:r>
      <w:r w:rsidR="00F03034" w:rsidRPr="00A27F93">
        <w:t xml:space="preserve"> </w:t>
      </w:r>
      <w:r w:rsidR="009F7F40" w:rsidRPr="00A27F93">
        <w:t>scats</w:t>
      </w:r>
      <w:r w:rsidRPr="00A27F93">
        <w:t xml:space="preserve"> collected produced seedlings (20%). </w:t>
      </w:r>
      <w:r w:rsidR="007A7DDD" w:rsidRPr="00A27F93">
        <w:t xml:space="preserve">Only 13 individual seedlings, from four different </w:t>
      </w:r>
      <w:r w:rsidR="007A7DDD" w:rsidRPr="00A27F93">
        <w:lastRenderedPageBreak/>
        <w:t>species of non-native plants and two unknown species germinated from 2</w:t>
      </w:r>
      <w:r w:rsidR="00182964" w:rsidRPr="00A27F93">
        <w:t>0 deer scats (Table 2, Figure 3</w:t>
      </w:r>
      <w:r w:rsidR="007A7DDD" w:rsidRPr="00A27F93">
        <w:t xml:space="preserve">). </w:t>
      </w:r>
      <w:r w:rsidRPr="00A27F93">
        <w:t xml:space="preserve">Eight </w:t>
      </w:r>
      <w:proofErr w:type="spellStart"/>
      <w:r w:rsidR="00C352FC" w:rsidRPr="00A27F93">
        <w:rPr>
          <w:i/>
          <w:iCs/>
        </w:rPr>
        <w:t>Passiflora</w:t>
      </w:r>
      <w:proofErr w:type="spellEnd"/>
      <w:r w:rsidR="00C352FC" w:rsidRPr="00A27F93">
        <w:rPr>
          <w:i/>
          <w:iCs/>
        </w:rPr>
        <w:t xml:space="preserve"> </w:t>
      </w:r>
      <w:proofErr w:type="spellStart"/>
      <w:r w:rsidR="00C352FC" w:rsidRPr="00A27F93">
        <w:rPr>
          <w:i/>
          <w:iCs/>
        </w:rPr>
        <w:t>suberosa</w:t>
      </w:r>
      <w:proofErr w:type="spellEnd"/>
      <w:r w:rsidR="00C352FC" w:rsidRPr="00A27F93">
        <w:t xml:space="preserve"> </w:t>
      </w:r>
      <w:r w:rsidRPr="00A27F93">
        <w:t xml:space="preserve">seedlings germinated from one pellet group. In addition, one </w:t>
      </w:r>
      <w:r w:rsidR="00C352FC" w:rsidRPr="00A27F93">
        <w:rPr>
          <w:i/>
          <w:iCs/>
        </w:rPr>
        <w:t>C. papaya</w:t>
      </w:r>
      <w:r w:rsidRPr="00A27F93">
        <w:t xml:space="preserve">, one </w:t>
      </w:r>
      <w:r w:rsidRPr="00A27F93">
        <w:rPr>
          <w:i/>
          <w:iCs/>
        </w:rPr>
        <w:t>Vitex</w:t>
      </w:r>
      <w:r w:rsidR="00F03034" w:rsidRPr="00A27F93">
        <w:rPr>
          <w:i/>
          <w:iCs/>
        </w:rPr>
        <w:t xml:space="preserve"> </w:t>
      </w:r>
      <w:proofErr w:type="spellStart"/>
      <w:r w:rsidRPr="00A27F93">
        <w:rPr>
          <w:i/>
          <w:iCs/>
        </w:rPr>
        <w:t>parviflora</w:t>
      </w:r>
      <w:proofErr w:type="spellEnd"/>
      <w:r w:rsidRPr="00A27F93">
        <w:rPr>
          <w:i/>
          <w:iCs/>
        </w:rPr>
        <w:t xml:space="preserve">, </w:t>
      </w:r>
      <w:r w:rsidRPr="00A27F93">
        <w:t>and</w:t>
      </w:r>
      <w:r w:rsidR="00F03034" w:rsidRPr="00A27F93">
        <w:t xml:space="preserve"> </w:t>
      </w:r>
      <w:r w:rsidRPr="00A27F93">
        <w:t xml:space="preserve">one </w:t>
      </w:r>
      <w:r w:rsidRPr="00A27F93">
        <w:rPr>
          <w:i/>
          <w:iCs/>
        </w:rPr>
        <w:t>Mikania</w:t>
      </w:r>
      <w:r w:rsidR="00F03034" w:rsidRPr="00A27F93">
        <w:rPr>
          <w:i/>
          <w:iCs/>
        </w:rPr>
        <w:t xml:space="preserve"> </w:t>
      </w:r>
      <w:proofErr w:type="spellStart"/>
      <w:r w:rsidRPr="00A27F93">
        <w:rPr>
          <w:i/>
          <w:iCs/>
        </w:rPr>
        <w:t>micrantha</w:t>
      </w:r>
      <w:proofErr w:type="spellEnd"/>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proofErr w:type="spellStart"/>
      <w:r w:rsidRPr="00A27F93">
        <w:rPr>
          <w:i/>
          <w:iCs/>
        </w:rPr>
        <w:t>micrantha</w:t>
      </w:r>
      <w:proofErr w:type="spellEnd"/>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The wind-dispersed species that were common to many trays in the nursery were excluded from this count, and all germinated in</w:t>
      </w:r>
      <w:r w:rsidR="00FB7078">
        <w:t xml:space="preserve"> the soil around the deer scat</w:t>
      </w:r>
      <w:r w:rsidR="00984EAB" w:rsidRPr="00A27F93">
        <w:t xml:space="preserve">s. The </w:t>
      </w:r>
      <w:r w:rsidR="00984EAB" w:rsidRPr="00A27F93">
        <w:rPr>
          <w:i/>
        </w:rPr>
        <w:t xml:space="preserve">M. </w:t>
      </w:r>
      <w:proofErr w:type="spellStart"/>
      <w:r w:rsidR="00984EAB" w:rsidRPr="00A27F93">
        <w:rPr>
          <w:i/>
        </w:rPr>
        <w:t>micrantha</w:t>
      </w:r>
      <w:proofErr w:type="spellEnd"/>
      <w:r w:rsidR="00BF2993" w:rsidRPr="00A27F93">
        <w:t xml:space="preserve"> seedling,</w:t>
      </w:r>
      <w:r w:rsidR="00984EAB" w:rsidRPr="00A27F93">
        <w:t xml:space="preserve"> however, was </w:t>
      </w:r>
      <w:r w:rsidR="00290C60" w:rsidRPr="00A27F93">
        <w:t>only found in one</w:t>
      </w:r>
      <w:r w:rsidR="00984EAB" w:rsidRPr="00A27F93">
        <w:t xml:space="preserve"> tray and sprouting directly </w:t>
      </w:r>
      <w:r w:rsidR="00290C60" w:rsidRPr="00A27F93">
        <w:t>from one of the deer pellets, and so was included.</w:t>
      </w:r>
    </w:p>
    <w:p w14:paraId="5D772202" w14:textId="7C912C6A"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95" w:name="_Hlk485407181"/>
      <w:r w:rsidR="000E18E6" w:rsidRPr="00A27F93">
        <w:t>Of these, 25 scats had 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3B5AF3">
        <w:t xml:space="preserve">Eight species </w:t>
      </w:r>
      <w:r w:rsidR="000E18E6" w:rsidRPr="00A27F93">
        <w:t>germinated from pig scats</w:t>
      </w:r>
      <w:r w:rsidR="00CB4B84">
        <w:t>. They were</w:t>
      </w:r>
      <w:r w:rsidR="000E18E6" w:rsidRPr="00A27F93">
        <w:t xml:space="preserve"> the native trees </w:t>
      </w:r>
      <w:r w:rsidR="000E18E6" w:rsidRPr="00A27F93">
        <w:rPr>
          <w:i/>
          <w:iCs/>
        </w:rPr>
        <w:t xml:space="preserve">M. </w:t>
      </w:r>
      <w:proofErr w:type="spellStart"/>
      <w:r w:rsidR="000E18E6" w:rsidRPr="00A27F93">
        <w:rPr>
          <w:i/>
          <w:iCs/>
        </w:rPr>
        <w:t>citrifolia</w:t>
      </w:r>
      <w:proofErr w:type="spellEnd"/>
      <w:r w:rsidR="003B5AF3">
        <w:rPr>
          <w:i/>
          <w:iCs/>
        </w:rPr>
        <w:t xml:space="preserve"> </w:t>
      </w:r>
      <w:r w:rsidR="003B5AF3">
        <w:rPr>
          <w:iCs/>
        </w:rPr>
        <w:t>(in 20 out of 31 scats)</w:t>
      </w:r>
      <w:r w:rsidR="000E18E6" w:rsidRPr="00A27F93">
        <w:t xml:space="preserve">, and </w:t>
      </w:r>
      <w:proofErr w:type="spellStart"/>
      <w:r w:rsidR="000E18E6" w:rsidRPr="00A27F93">
        <w:rPr>
          <w:i/>
          <w:iCs/>
        </w:rPr>
        <w:t>Ficus</w:t>
      </w:r>
      <w:proofErr w:type="spellEnd"/>
      <w:r w:rsidR="000E18E6" w:rsidRPr="00A27F93">
        <w:rPr>
          <w:i/>
          <w:iCs/>
        </w:rPr>
        <w:t xml:space="preserve"> </w:t>
      </w:r>
      <w:proofErr w:type="spellStart"/>
      <w:r w:rsidR="000E18E6" w:rsidRPr="00A27F93">
        <w:rPr>
          <w:i/>
          <w:iCs/>
        </w:rPr>
        <w:t>prol</w:t>
      </w:r>
      <w:r w:rsidR="003B5AF3">
        <w:rPr>
          <w:i/>
          <w:iCs/>
        </w:rPr>
        <w:t>ixa</w:t>
      </w:r>
      <w:proofErr w:type="spellEnd"/>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proofErr w:type="spellStart"/>
      <w:r w:rsidR="000E18E6" w:rsidRPr="00A27F93">
        <w:rPr>
          <w:i/>
          <w:iCs/>
        </w:rPr>
        <w:t>Leucaena</w:t>
      </w:r>
      <w:proofErr w:type="spellEnd"/>
      <w:r w:rsidR="000E18E6" w:rsidRPr="00A27F93">
        <w:rPr>
          <w:i/>
          <w:iCs/>
        </w:rPr>
        <w:t xml:space="preserve"> </w:t>
      </w:r>
      <w:proofErr w:type="spellStart"/>
      <w:r w:rsidR="000E18E6" w:rsidRPr="00A27F93">
        <w:rPr>
          <w:i/>
          <w:iCs/>
        </w:rPr>
        <w:t>leucocephala</w:t>
      </w:r>
      <w:proofErr w:type="spellEnd"/>
      <w:r w:rsidR="00CB4B84">
        <w:rPr>
          <w:i/>
          <w:iCs/>
        </w:rPr>
        <w:t xml:space="preserve"> </w:t>
      </w:r>
      <w:r w:rsidR="00CB4B84">
        <w:rPr>
          <w:iCs/>
        </w:rPr>
        <w:t>(in one scat)</w:t>
      </w:r>
      <w:r w:rsidR="008447E4">
        <w:t>;</w:t>
      </w:r>
      <w:r w:rsidR="000E18E6" w:rsidRPr="00A27F93">
        <w:t xml:space="preserve"> the non-native vines </w:t>
      </w:r>
      <w:proofErr w:type="spellStart"/>
      <w:r w:rsidR="000E18E6" w:rsidRPr="00A27F93">
        <w:rPr>
          <w:i/>
          <w:iCs/>
        </w:rPr>
        <w:t>Passiflora</w:t>
      </w:r>
      <w:proofErr w:type="spellEnd"/>
      <w:r w:rsidR="000E18E6" w:rsidRPr="00A27F93">
        <w:rPr>
          <w:i/>
          <w:iCs/>
        </w:rPr>
        <w:t xml:space="preserve"> </w:t>
      </w:r>
      <w:r w:rsidR="000E18E6" w:rsidRPr="00A27F93">
        <w:t>spp.</w:t>
      </w:r>
      <w:r w:rsidR="00CB4B84">
        <w:t xml:space="preserve"> (in three scats)</w:t>
      </w:r>
      <w:r w:rsidR="000E18E6" w:rsidRPr="00A27F93">
        <w:t xml:space="preserve"> and</w:t>
      </w:r>
      <w:r w:rsidR="000E18E6" w:rsidRPr="00A27F93">
        <w:rPr>
          <w:i/>
          <w:iCs/>
        </w:rPr>
        <w:t xml:space="preserve"> </w:t>
      </w:r>
      <w:proofErr w:type="spellStart"/>
      <w:r w:rsidR="000E18E6" w:rsidRPr="00A27F93">
        <w:rPr>
          <w:i/>
          <w:iCs/>
        </w:rPr>
        <w:t>Coccinia</w:t>
      </w:r>
      <w:proofErr w:type="spellEnd"/>
      <w:r w:rsidR="000E18E6" w:rsidRPr="00A27F93">
        <w:rPr>
          <w:i/>
          <w:iCs/>
        </w:rPr>
        <w:t xml:space="preserve"> </w:t>
      </w:r>
      <w:proofErr w:type="spellStart"/>
      <w:r w:rsidR="000E18E6" w:rsidRPr="00A27F93">
        <w:rPr>
          <w:i/>
          <w:iCs/>
        </w:rPr>
        <w:t>grandis</w:t>
      </w:r>
      <w:proofErr w:type="spellEnd"/>
      <w:r w:rsidR="008447E4">
        <w:rPr>
          <w:i/>
          <w:iCs/>
        </w:rPr>
        <w:t xml:space="preserve"> </w:t>
      </w:r>
      <w:r w:rsidR="008447E4" w:rsidRPr="008447E4">
        <w:rPr>
          <w:iCs/>
        </w:rPr>
        <w:t>(in three scats)</w:t>
      </w:r>
      <w:r w:rsidR="008447E4">
        <w:t xml:space="preserve">; </w:t>
      </w:r>
      <w:r w:rsidR="000E18E6" w:rsidRPr="00A27F93">
        <w:t xml:space="preserve">and the non-native herb </w:t>
      </w:r>
      <w:proofErr w:type="spellStart"/>
      <w:r w:rsidR="000E18E6" w:rsidRPr="00A27F93">
        <w:rPr>
          <w:i/>
        </w:rPr>
        <w:t>Chromolaena</w:t>
      </w:r>
      <w:proofErr w:type="spellEnd"/>
      <w:r w:rsidR="000E18E6" w:rsidRPr="00A27F93">
        <w:rPr>
          <w:i/>
        </w:rPr>
        <w:t xml:space="preserve"> </w:t>
      </w:r>
      <w:proofErr w:type="spellStart"/>
      <w:r w:rsidR="000E18E6" w:rsidRPr="00A27F93">
        <w:rPr>
          <w:i/>
        </w:rPr>
        <w:t>odorata</w:t>
      </w:r>
      <w:proofErr w:type="spellEnd"/>
      <w:r w:rsidR="008447E4">
        <w:rPr>
          <w:i/>
        </w:rPr>
        <w:t xml:space="preserve"> </w:t>
      </w:r>
      <w:r w:rsidR="008447E4">
        <w:t>(in one scat)</w:t>
      </w:r>
      <w:r w:rsidR="000E18E6" w:rsidRPr="00A27F93">
        <w:t xml:space="preserve">. All of these except for </w:t>
      </w:r>
      <w:r w:rsidR="000E18E6" w:rsidRPr="00A27F93">
        <w:rPr>
          <w:i/>
          <w:iCs/>
        </w:rPr>
        <w:t xml:space="preserve">C. </w:t>
      </w:r>
      <w:proofErr w:type="spellStart"/>
      <w:r w:rsidR="000E18E6" w:rsidRPr="00A27F93">
        <w:rPr>
          <w:i/>
          <w:iCs/>
        </w:rPr>
        <w:t>odorata</w:t>
      </w:r>
      <w:proofErr w:type="spellEnd"/>
      <w:r w:rsidR="000E18E6" w:rsidRPr="00A27F93">
        <w:t xml:space="preserve"> and </w:t>
      </w:r>
      <w:r w:rsidR="000E18E6" w:rsidRPr="00A27F93">
        <w:rPr>
          <w:i/>
          <w:iCs/>
        </w:rPr>
        <w:t xml:space="preserve">L. </w:t>
      </w:r>
      <w:proofErr w:type="spellStart"/>
      <w:r w:rsidR="000E18E6" w:rsidRPr="00A27F93">
        <w:rPr>
          <w:i/>
          <w:iCs/>
        </w:rPr>
        <w:t>leucocephala</w:t>
      </w:r>
      <w:proofErr w:type="spellEnd"/>
      <w:r w:rsidR="000E18E6" w:rsidRPr="00A27F93">
        <w:rPr>
          <w:i/>
          <w:iCs/>
        </w:rPr>
        <w:t xml:space="preserve"> </w:t>
      </w:r>
      <w:r w:rsidR="000E18E6" w:rsidRPr="00A27F93">
        <w:t>have edible, fleshy fruits.</w:t>
      </w:r>
      <w:r w:rsidR="007A7DDD" w:rsidRPr="00A27F93">
        <w:t xml:space="preserve"> </w:t>
      </w:r>
      <w:bookmarkEnd w:id="95"/>
    </w:p>
    <w:p w14:paraId="6DA2AB11" w14:textId="6A14B00E"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r w:rsidR="001C1E4F" w:rsidRPr="00A27F93">
        <w:t>Proportional abundance in nature (left hand panel, Figure 3) for each species was calculated by dividing the total count of adults of that species across our fourteen sites</w:t>
      </w:r>
      <w:r w:rsidR="00827B8C" w:rsidRPr="00A27F93">
        <w:t xml:space="preserve"> </w:t>
      </w:r>
      <w:r w:rsidR="001C1E4F" w:rsidRPr="00A27F93">
        <w:t>and dividing that by the total number of adult tree</w:t>
      </w:r>
      <w:r w:rsidR="00E62976" w:rsidRPr="00A27F93">
        <w:t xml:space="preserve">s across all sites. </w:t>
      </w:r>
      <w:r w:rsidR="00BD25B6" w:rsidRPr="00A27F93">
        <w:t>(Total adult count of one species</w:t>
      </w:r>
      <w:r w:rsidR="00FA6DE8" w:rsidRPr="00A27F93">
        <w:t xml:space="preserve"> /</w:t>
      </w:r>
      <w:r w:rsidR="00BD25B6" w:rsidRPr="00A27F93">
        <w:t xml:space="preserve"> total adult count of all species</w:t>
      </w:r>
      <w:r w:rsidR="00FA6DE8" w:rsidRPr="00A27F93">
        <w:t xml:space="preserve"> counted on vegetation transects). </w:t>
      </w:r>
      <w:r w:rsidR="00E62976" w:rsidRPr="00A27F93">
        <w:t>We</w:t>
      </w:r>
      <w:r w:rsidR="00827B8C" w:rsidRPr="00A27F93">
        <w:t xml:space="preserve"> count</w:t>
      </w:r>
      <w:r w:rsidR="00101739" w:rsidRPr="00A27F93">
        <w:t>ed</w:t>
      </w:r>
      <w:r w:rsidR="0043024D" w:rsidRPr="00A27F93">
        <w:t xml:space="preserve"> only adult trees</w:t>
      </w:r>
      <w:r w:rsidR="00FA6DE8" w:rsidRPr="00A27F93">
        <w:t xml:space="preserve"> in calculations</w:t>
      </w:r>
      <w:r w:rsidR="00E62976" w:rsidRPr="00A27F93">
        <w:t xml:space="preserve"> to represent </w:t>
      </w:r>
      <w:r w:rsidR="00827B8C" w:rsidRPr="00A27F93">
        <w:t>potentially fruiting trees. We used a similar approach to calculate the proportional abundance of seedling species found</w:t>
      </w:r>
      <w:r w:rsidR="00290C60" w:rsidRPr="00A27F93">
        <w:t xml:space="preserve"> in pig</w:t>
      </w:r>
      <w:r w:rsidR="00FB7078">
        <w:t xml:space="preserve"> and deer scats</w:t>
      </w:r>
      <w:r w:rsidR="00290C60" w:rsidRPr="00A27F93">
        <w:t xml:space="preserve">: the total number of </w:t>
      </w:r>
      <w:ins w:id="96" w:author="Ann Marie Gawel" w:date="2017-08-15T12:37:00Z">
        <w:r w:rsidR="001265D9">
          <w:t xml:space="preserve">scats that has a given species of </w:t>
        </w:r>
        <w:r w:rsidR="001265D9">
          <w:lastRenderedPageBreak/>
          <w:t xml:space="preserve">seedling germinating from it, divided by the total number of either deer or pig scats that we had collected. For example, </w:t>
        </w:r>
        <w:proofErr w:type="spellStart"/>
        <w:r w:rsidR="001265D9" w:rsidRPr="00DB6B9E">
          <w:rPr>
            <w:i/>
            <w:rPrChange w:id="97" w:author="Ann Marie Gawel" w:date="2017-08-20T15:55:00Z">
              <w:rPr/>
            </w:rPrChange>
          </w:rPr>
          <w:t>Car</w:t>
        </w:r>
        <w:r w:rsidR="00F1425C" w:rsidRPr="00DB6B9E">
          <w:rPr>
            <w:i/>
            <w:rPrChange w:id="98" w:author="Ann Marie Gawel" w:date="2017-08-20T15:55:00Z">
              <w:rPr/>
            </w:rPrChange>
          </w:rPr>
          <w:t>ica</w:t>
        </w:r>
        <w:proofErr w:type="spellEnd"/>
        <w:r w:rsidR="00F1425C" w:rsidRPr="00DB6B9E">
          <w:rPr>
            <w:i/>
            <w:rPrChange w:id="99" w:author="Ann Marie Gawel" w:date="2017-08-20T15:55:00Z">
              <w:rPr/>
            </w:rPrChange>
          </w:rPr>
          <w:t xml:space="preserve"> papaya</w:t>
        </w:r>
        <w:r w:rsidR="00F1425C">
          <w:t xml:space="preserve"> seeds </w:t>
        </w:r>
      </w:ins>
      <w:ins w:id="100" w:author="Ann Marie Gawel" w:date="2017-08-20T15:55:00Z">
        <w:r w:rsidR="00DB6B9E">
          <w:t>germinated</w:t>
        </w:r>
      </w:ins>
      <w:ins w:id="101" w:author="Ann Marie Gawel" w:date="2017-08-15T12:37:00Z">
        <w:r w:rsidR="00F1425C">
          <w:t xml:space="preserve"> in 16</w:t>
        </w:r>
        <w:r w:rsidR="001265D9">
          <w:t xml:space="preserve"> out of 31 </w:t>
        </w:r>
        <w:proofErr w:type="gramStart"/>
        <w:r w:rsidR="001265D9">
          <w:t>pigs</w:t>
        </w:r>
        <w:proofErr w:type="gramEnd"/>
        <w:r w:rsidR="001265D9">
          <w:t xml:space="preserve"> scats. Therefore, the proportional abundance was </w:t>
        </w:r>
        <w:r w:rsidR="00F1425C">
          <w:t>16</w:t>
        </w:r>
        <w:r w:rsidR="001265D9">
          <w:t xml:space="preserve"> divided by 31, or </w:t>
        </w:r>
      </w:ins>
      <w:ins w:id="102" w:author="Ann Marie Gawel" w:date="2017-08-15T12:39:00Z">
        <w:r w:rsidR="00F178F4">
          <w:t>0.52</w:t>
        </w:r>
        <w:r w:rsidR="001265D9">
          <w:t xml:space="preserve">. Because multiple species occurred in some single scats, the values for proportional abundance in scats do not necessarily add up to 1. </w:t>
        </w:r>
      </w:ins>
      <w:del w:id="103" w:author="Ann Marie Gawel" w:date="2017-08-15T12:40:00Z">
        <w:r w:rsidR="00290C60" w:rsidRPr="00A27F93" w:rsidDel="001265D9">
          <w:delText xml:space="preserve">seedlings that germinated from pig scat for a given species was divided by the total number of seedlings of all species that germinated from pig scats. </w:delText>
        </w:r>
      </w:del>
      <w:r w:rsidRPr="00A27F93">
        <w:t>The species found in the highest proportion of scats for both deer and pigs</w:t>
      </w:r>
      <w:r w:rsidR="007A7DDD" w:rsidRPr="00A27F93">
        <w:t xml:space="preserve"> </w:t>
      </w:r>
      <w:r w:rsidRPr="00A27F93">
        <w:t xml:space="preserve">did not reflect the </w:t>
      </w:r>
      <w:r w:rsidR="00632D41" w:rsidRPr="00A27F93">
        <w:t xml:space="preserve">most abundant species in nature, suggesting </w:t>
      </w:r>
      <w:r w:rsidR="0098533E" w:rsidRPr="00A27F93">
        <w:t>some selection for</w:t>
      </w:r>
      <w:r w:rsidR="00632D41" w:rsidRPr="00A27F93">
        <w:t xml:space="preserve"> certain species.</w:t>
      </w:r>
      <w:r w:rsidR="00FA6DE8" w:rsidRPr="00A27F93">
        <w:t xml:space="preserve">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7B656545" w:rsidR="008C6C8D" w:rsidRPr="00A27F93" w:rsidRDefault="008C6C8D" w:rsidP="00563C6A">
      <w:pPr>
        <w:widowControl w:val="0"/>
        <w:autoSpaceDE w:val="0"/>
        <w:autoSpaceDN w:val="0"/>
        <w:adjustRightInd w:val="0"/>
        <w:spacing w:line="480" w:lineRule="auto"/>
        <w:ind w:firstLine="720"/>
      </w:pPr>
      <w:r w:rsidRPr="00A27F93">
        <w:t xml:space="preserve">Strong negative loglinear relationships were detected between the following forest </w:t>
      </w:r>
      <w:r w:rsidR="00FE1FBD">
        <w:t>community abundances</w:t>
      </w:r>
      <w:r w:rsidR="006B55C3" w:rsidRPr="00A27F93">
        <w:t xml:space="preserve"> and deer </w:t>
      </w:r>
      <w:r w:rsidR="00FE1FBD">
        <w:t>scat counts</w:t>
      </w:r>
      <w:r w:rsidRPr="00A27F93">
        <w:t>:</w:t>
      </w:r>
      <w:r w:rsidR="006B55C3" w:rsidRPr="00A27F93">
        <w:t xml:space="preserve"> </w:t>
      </w:r>
      <w:r w:rsidRPr="00A27F93">
        <w:t>total seedling abundance (r</w:t>
      </w:r>
      <w:r w:rsidRPr="00A27F93">
        <w:rPr>
          <w:vertAlign w:val="superscript"/>
        </w:rPr>
        <w:t>2</w:t>
      </w:r>
      <w:r w:rsidR="00B00D4C" w:rsidRPr="00A27F93">
        <w:t xml:space="preserve"> = 0.707</w:t>
      </w:r>
      <w:r w:rsidRPr="00A27F93">
        <w:t>, P &lt; 0.001), native seedling abundance (r</w:t>
      </w:r>
      <w:r w:rsidRPr="00A27F93">
        <w:rPr>
          <w:vertAlign w:val="superscript"/>
        </w:rPr>
        <w:t>2</w:t>
      </w:r>
      <w:r w:rsidR="00BA4D84" w:rsidRPr="00A27F93">
        <w:t xml:space="preserve"> = 0.649</w:t>
      </w:r>
      <w:r w:rsidRPr="00A27F93">
        <w:t xml:space="preserve">, P &lt; 0.001), </w:t>
      </w:r>
      <w:r w:rsidR="00830B4E" w:rsidRPr="00A27F93">
        <w:t>non-native</w:t>
      </w:r>
      <w:r w:rsidRPr="00A27F93">
        <w:t xml:space="preserve"> seedling abundance (r</w:t>
      </w:r>
      <w:r w:rsidRPr="00A27F93">
        <w:rPr>
          <w:vertAlign w:val="superscript"/>
        </w:rPr>
        <w:t>2</w:t>
      </w:r>
      <w:r w:rsidR="0030777D" w:rsidRPr="00A27F93">
        <w:t xml:space="preserve"> = 0.792</w:t>
      </w:r>
      <w:r w:rsidRPr="00A27F93">
        <w:t>, P &lt; 0.001)</w:t>
      </w:r>
      <w:r w:rsidR="00324A7B" w:rsidRPr="00A27F93">
        <w:t>, and</w:t>
      </w:r>
      <w:r w:rsidRPr="00A27F93">
        <w:t xml:space="preserve"> vine abundance (r</w:t>
      </w:r>
      <w:r w:rsidRPr="00A27F93">
        <w:rPr>
          <w:vertAlign w:val="superscript"/>
        </w:rPr>
        <w:t>2</w:t>
      </w:r>
      <w:r w:rsidR="0030777D" w:rsidRPr="00A27F93">
        <w:t xml:space="preserve"> = 0.792</w:t>
      </w:r>
      <w:r w:rsidR="00E74A55" w:rsidRPr="00A27F93">
        <w:t>, P &lt;0.001) (</w:t>
      </w:r>
      <w:r w:rsidR="00101739" w:rsidRPr="00A27F93">
        <w:t>Figure 4</w:t>
      </w:r>
      <w:r w:rsidRPr="00A27F93">
        <w:t xml:space="preserve">). </w:t>
      </w:r>
      <w:r w:rsidR="00EA0AF7" w:rsidRPr="00A27F93">
        <w:t>In contrast, n</w:t>
      </w:r>
      <w:r w:rsidRPr="00A27F93">
        <w:t xml:space="preserve">o correlations were detected between these </w:t>
      </w:r>
      <w:ins w:id="104" w:author="Ann Marie Gawel" w:date="2017-08-21T21:57:00Z">
        <w:r w:rsidR="003D5CD9">
          <w:t>metrics</w:t>
        </w:r>
      </w:ins>
      <w:del w:id="105" w:author="Ann Marie Gawel" w:date="2017-08-21T21:57:00Z">
        <w:r w:rsidR="00FE1FBD" w:rsidDel="003D5CD9">
          <w:delText>numbers</w:delText>
        </w:r>
      </w:del>
      <w:r w:rsidRPr="00A27F93">
        <w:t xml:space="preserve"> and pig </w:t>
      </w:r>
      <w:r w:rsidR="00FE1FBD">
        <w:t>scat counts</w:t>
      </w:r>
      <w:r w:rsidRPr="00A27F93">
        <w:t>.</w:t>
      </w:r>
      <w:r w:rsidR="00DB720F" w:rsidRPr="00A27F93">
        <w:t xml:space="preserve"> </w:t>
      </w:r>
    </w:p>
    <w:p w14:paraId="6BFCD935" w14:textId="179D24B6"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 xml:space="preserve">ungulate </w:t>
      </w:r>
      <w:proofErr w:type="spellStart"/>
      <w:r w:rsidRPr="00A27F93">
        <w:t>exclosure</w:t>
      </w:r>
      <w:proofErr w:type="spellEnd"/>
      <w:r w:rsidRPr="00A27F93">
        <w:t xml:space="preserve"> treatment in the</w:t>
      </w:r>
      <w:r w:rsidR="00D902F9" w:rsidRPr="00A27F93">
        <w:t xml:space="preserve"> experiment above, </w:t>
      </w:r>
      <w:r w:rsidR="00DB720F" w:rsidRPr="00A27F93">
        <w:rPr>
          <w:i/>
        </w:rPr>
        <w:t xml:space="preserve">O. </w:t>
      </w:r>
      <w:proofErr w:type="spellStart"/>
      <w:r w:rsidR="00DB720F" w:rsidRPr="00A27F93">
        <w:rPr>
          <w:i/>
        </w:rPr>
        <w:t>op</w:t>
      </w:r>
      <w:r w:rsidR="00D902F9" w:rsidRPr="00A27F93">
        <w:rPr>
          <w:i/>
        </w:rPr>
        <w:t>positifolia</w:t>
      </w:r>
      <w:proofErr w:type="spellEnd"/>
      <w:r w:rsidR="00D902F9" w:rsidRPr="00A27F93">
        <w:t xml:space="preserve"> and </w:t>
      </w:r>
      <w:r w:rsidR="00D902F9" w:rsidRPr="00A27F93">
        <w:rPr>
          <w:i/>
        </w:rPr>
        <w:t xml:space="preserve">A. </w:t>
      </w:r>
      <w:proofErr w:type="spellStart"/>
      <w:r w:rsidR="00D902F9" w:rsidRPr="00A27F93">
        <w:rPr>
          <w:i/>
        </w:rPr>
        <w:t>marianennsis</w:t>
      </w:r>
      <w:proofErr w:type="spellEnd"/>
      <w:r w:rsidR="00D902F9" w:rsidRPr="00A27F93">
        <w:t xml:space="preserve">, </w:t>
      </w:r>
      <w:r w:rsidRPr="00A27F93">
        <w:t xml:space="preserve">are also dominant in nature. </w:t>
      </w:r>
      <w:r w:rsidR="006B466D" w:rsidRPr="00A27F93">
        <w:t>After</w:t>
      </w:r>
      <w:r w:rsidR="005A0AC4" w:rsidRPr="00A27F93">
        <w:t xml:space="preserve"> </w:t>
      </w:r>
      <w:proofErr w:type="spellStart"/>
      <w:r w:rsidR="005A0AC4" w:rsidRPr="00A27F93">
        <w:rPr>
          <w:i/>
        </w:rPr>
        <w:t>Meiogyn</w:t>
      </w:r>
      <w:r w:rsidR="006B466D" w:rsidRPr="00A27F93">
        <w:rPr>
          <w:i/>
        </w:rPr>
        <w:t>e</w:t>
      </w:r>
      <w:proofErr w:type="spellEnd"/>
      <w:r w:rsidR="00A66B9C" w:rsidRPr="00A27F93">
        <w:rPr>
          <w:i/>
        </w:rPr>
        <w:t xml:space="preserve"> </w:t>
      </w:r>
      <w:proofErr w:type="spellStart"/>
      <w:r w:rsidR="00A66B9C" w:rsidRPr="00A27F93">
        <w:rPr>
          <w:i/>
        </w:rPr>
        <w:t>cylindr</w:t>
      </w:r>
      <w:r w:rsidR="00801767" w:rsidRPr="00A27F93">
        <w:rPr>
          <w:i/>
        </w:rPr>
        <w:t>o</w:t>
      </w:r>
      <w:r w:rsidR="005A0AC4" w:rsidRPr="00A27F93">
        <w:rPr>
          <w:i/>
        </w:rPr>
        <w:t>ca</w:t>
      </w:r>
      <w:r w:rsidR="00801767" w:rsidRPr="00A27F93">
        <w:rPr>
          <w:i/>
        </w:rPr>
        <w:t>rpa</w:t>
      </w:r>
      <w:proofErr w:type="spellEnd"/>
      <w:r w:rsidR="005A0AC4" w:rsidRPr="00A27F93">
        <w:t xml:space="preserve">, they </w:t>
      </w:r>
      <w:r w:rsidR="006B466D" w:rsidRPr="00A27F93">
        <w:t>comprise</w:t>
      </w:r>
      <w:r w:rsidR="005A0AC4" w:rsidRPr="00A27F93">
        <w:t xml:space="preserve"> the top three</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 species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t>Discussion</w:t>
      </w:r>
    </w:p>
    <w:p w14:paraId="691A2D7B" w14:textId="4D142F96" w:rsidR="00843E95" w:rsidRPr="00A27F93" w:rsidRDefault="001C5DCD" w:rsidP="00843E95">
      <w:pPr>
        <w:spacing w:line="480" w:lineRule="auto"/>
        <w:ind w:firstLine="720"/>
      </w:pPr>
      <w:r w:rsidRPr="00A27F93">
        <w:t>We found that a group of invasive species often managed as a single entity – ungulates – differ in their effects at a species level.</w:t>
      </w:r>
      <w:r w:rsidR="001C4640" w:rsidRPr="00A27F93">
        <w:t xml:space="preserve"> </w:t>
      </w:r>
      <w:r w:rsidR="00101739" w:rsidRPr="00A27F93">
        <w:t>Deer</w:t>
      </w:r>
      <w:r w:rsidRPr="00A27F93">
        <w:t xml:space="preserve"> selectively browse four of the six species tested </w:t>
      </w:r>
      <w:r w:rsidRPr="00A27F93">
        <w:lastRenderedPageBreak/>
        <w:t xml:space="preserve">while </w:t>
      </w:r>
      <w:r w:rsidR="00101739" w:rsidRPr="00A27F93">
        <w:t>avoiding the other two (Figure 2</w:t>
      </w:r>
      <w:r w:rsidRPr="00A27F93">
        <w:t xml:space="preserve">), and as a result, </w:t>
      </w:r>
      <w:r w:rsidR="007A4BA1" w:rsidRPr="00A27F93">
        <w:t xml:space="preserve">have potential to </w:t>
      </w:r>
      <w:r w:rsidRPr="00A27F93">
        <w:t>shape forest community diversity</w:t>
      </w:r>
      <w:r w:rsidR="004F7675" w:rsidRPr="00A27F93">
        <w:t xml:space="preserve"> through herbivory</w:t>
      </w:r>
      <w:r w:rsidRPr="00A27F93">
        <w:t xml:space="preserve">. </w:t>
      </w:r>
      <w:r w:rsidR="004F7675" w:rsidRPr="00A27F93">
        <w:t>When assessing seed dispersal, we found that d</w:t>
      </w:r>
      <w:r w:rsidR="007A4BA1" w:rsidRPr="00A27F93">
        <w:t>eer dispersed very few seeds, while pigs dispersed large numbers of</w:t>
      </w:r>
      <w:r w:rsidR="004F7675" w:rsidRPr="00A27F93">
        <w:t xml:space="preserve"> predominantly</w:t>
      </w:r>
      <w:r w:rsidR="00267071" w:rsidRPr="00A27F93">
        <w:t xml:space="preserve"> native seeds</w:t>
      </w:r>
      <w:r w:rsidR="007A4BA1" w:rsidRPr="00A27F93">
        <w:t xml:space="preserve">. </w:t>
      </w:r>
      <w:r w:rsidR="004F7675" w:rsidRPr="00A27F93">
        <w:t xml:space="preserve">However, </w:t>
      </w:r>
      <w:r w:rsidR="00267071" w:rsidRPr="00A27F93">
        <w:t xml:space="preserve">the sheer number of native seeds counted germinating from pig scats came primarily from </w:t>
      </w:r>
      <w:proofErr w:type="spellStart"/>
      <w:r w:rsidR="00267071" w:rsidRPr="00A27F93">
        <w:t>two man</w:t>
      </w:r>
      <w:r w:rsidR="002A042D" w:rsidRPr="00A27F93">
        <w:t>y</w:t>
      </w:r>
      <w:proofErr w:type="spellEnd"/>
      <w:r w:rsidR="00267071" w:rsidRPr="00A27F93">
        <w:t xml:space="preserve">-seeded species of fruits: </w:t>
      </w:r>
      <w:proofErr w:type="spellStart"/>
      <w:r w:rsidR="00267071" w:rsidRPr="00A27F93">
        <w:rPr>
          <w:i/>
        </w:rPr>
        <w:t>Morinda</w:t>
      </w:r>
      <w:proofErr w:type="spellEnd"/>
      <w:r w:rsidR="00267071" w:rsidRPr="00A27F93">
        <w:rPr>
          <w:i/>
        </w:rPr>
        <w:t xml:space="preserve"> </w:t>
      </w:r>
      <w:proofErr w:type="spellStart"/>
      <w:r w:rsidR="00267071" w:rsidRPr="00A27F93">
        <w:rPr>
          <w:i/>
        </w:rPr>
        <w:t>citrifolia</w:t>
      </w:r>
      <w:proofErr w:type="spellEnd"/>
      <w:r w:rsidR="00267071" w:rsidRPr="00A27F93">
        <w:t xml:space="preserve"> and </w:t>
      </w:r>
      <w:proofErr w:type="spellStart"/>
      <w:r w:rsidR="00267071" w:rsidRPr="00A27F93">
        <w:rPr>
          <w:i/>
        </w:rPr>
        <w:t>Ficus</w:t>
      </w:r>
      <w:proofErr w:type="spellEnd"/>
      <w:r w:rsidR="00267071" w:rsidRPr="00A27F93">
        <w:rPr>
          <w:i/>
        </w:rPr>
        <w:t xml:space="preserve"> </w:t>
      </w:r>
      <w:proofErr w:type="spellStart"/>
      <w:r w:rsidR="00267071" w:rsidRPr="00A27F93">
        <w:rPr>
          <w:i/>
        </w:rPr>
        <w:t>prolixa</w:t>
      </w:r>
      <w:proofErr w:type="spellEnd"/>
      <w:r w:rsidR="00267071" w:rsidRPr="00A27F93">
        <w:t>. T</w:t>
      </w:r>
      <w:r w:rsidR="007A4BA1" w:rsidRPr="00A27F93">
        <w:t>he negative effects of deer were evident across the forest, as there were far more seedlings in areas with few d</w:t>
      </w:r>
      <w:r w:rsidRPr="00A27F93">
        <w:t xml:space="preserve">eer </w:t>
      </w:r>
      <w:r w:rsidR="007A4BA1" w:rsidRPr="00A27F93">
        <w:t xml:space="preserve">than in 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xml:space="preserve">). This, in combination with the observation that most mortality in the </w:t>
      </w:r>
      <w:proofErr w:type="spellStart"/>
      <w:r w:rsidRPr="00A27F93">
        <w:t>exclosure</w:t>
      </w:r>
      <w:proofErr w:type="spellEnd"/>
      <w:r w:rsidRPr="00A27F93">
        <w:t xml:space="preserv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 neither was a negative role for pigs; herbivory by deer is likely to mask any benefits provided via dispersal by pigs. </w:t>
      </w:r>
      <w:r w:rsidR="00596569" w:rsidRPr="00A27F93">
        <w:t>Even in a system completely lacking native seed dispersers, the negative effects of deer on seedling pres</w:t>
      </w:r>
      <w:r w:rsidR="00843E95" w:rsidRPr="00A27F93">
        <w:t>ence and abundance was striking.</w:t>
      </w:r>
    </w:p>
    <w:p w14:paraId="59AB553C" w14:textId="1E09C459" w:rsidR="004335A2" w:rsidRPr="00A27F93" w:rsidRDefault="004335A2" w:rsidP="004335A2">
      <w:pPr>
        <w:pStyle w:val="CommentText"/>
        <w:spacing w:after="0" w:line="480" w:lineRule="auto"/>
        <w:ind w:firstLine="720"/>
        <w:rPr>
          <w:sz w:val="24"/>
          <w:szCs w:val="24"/>
        </w:rPr>
      </w:pPr>
      <w:r w:rsidRPr="00A27F93">
        <w:rPr>
          <w:sz w:val="24"/>
          <w:szCs w:val="24"/>
        </w:rPr>
        <w:t xml:space="preserve">Both native and non-native species germinated from pig scats, while a smaller number and diversity of seedlings that only included non-native species germinated from deer scats. The most abundant seedlings in pig scats were from many-seeded fruit species with small seeds. The high number of </w:t>
      </w:r>
      <w:r w:rsidR="00030265" w:rsidRPr="00A27F93">
        <w:rPr>
          <w:sz w:val="24"/>
          <w:szCs w:val="24"/>
        </w:rPr>
        <w:t xml:space="preserve">small </w:t>
      </w:r>
      <w:r w:rsidRPr="00A27F93">
        <w:rPr>
          <w:sz w:val="24"/>
          <w:szCs w:val="24"/>
        </w:rPr>
        <w:t xml:space="preserve">seeds per fruit in a given </w:t>
      </w:r>
      <w:r w:rsidRPr="00A27F93">
        <w:rPr>
          <w:i/>
          <w:sz w:val="24"/>
          <w:szCs w:val="24"/>
        </w:rPr>
        <w:t xml:space="preserve">M. </w:t>
      </w:r>
      <w:proofErr w:type="spellStart"/>
      <w:r w:rsidRPr="00A27F93">
        <w:rPr>
          <w:i/>
          <w:sz w:val="24"/>
          <w:szCs w:val="24"/>
        </w:rPr>
        <w:t>citrifolia</w:t>
      </w:r>
      <w:proofErr w:type="spellEnd"/>
      <w:r w:rsidRPr="00A27F93">
        <w:rPr>
          <w:i/>
          <w:sz w:val="24"/>
          <w:szCs w:val="24"/>
        </w:rPr>
        <w:t xml:space="preserve">, </w:t>
      </w:r>
      <w:proofErr w:type="spellStart"/>
      <w:r w:rsidRPr="00A27F93">
        <w:rPr>
          <w:i/>
          <w:sz w:val="24"/>
          <w:szCs w:val="24"/>
        </w:rPr>
        <w:t>Ficus</w:t>
      </w:r>
      <w:proofErr w:type="spellEnd"/>
      <w:r w:rsidRPr="00A27F93">
        <w:rPr>
          <w:sz w:val="24"/>
          <w:szCs w:val="24"/>
        </w:rPr>
        <w:t xml:space="preserve"> sp., or </w:t>
      </w:r>
      <w:r w:rsidRPr="00A27F93">
        <w:rPr>
          <w:i/>
          <w:sz w:val="24"/>
          <w:szCs w:val="24"/>
        </w:rPr>
        <w:t xml:space="preserve">C. papaya </w:t>
      </w:r>
      <w:r w:rsidRPr="00A27F93">
        <w:rPr>
          <w:sz w:val="24"/>
          <w:szCs w:val="24"/>
        </w:rPr>
        <w:t xml:space="preserve">fruit contributes to the likelihood of germinating from scat once the fruit is encountered by a pig in the forest. </w:t>
      </w:r>
      <w:bookmarkStart w:id="106" w:name="_Hlk485901715"/>
      <w:r w:rsidR="00441662" w:rsidRPr="00441662">
        <w:rPr>
          <w:sz w:val="24"/>
          <w:szCs w:val="24"/>
        </w:rPr>
        <w:t xml:space="preserve">We know from unpublished data from a related project that </w:t>
      </w:r>
      <w:r w:rsidR="00441662" w:rsidRPr="00441662">
        <w:rPr>
          <w:i/>
          <w:sz w:val="24"/>
          <w:szCs w:val="24"/>
        </w:rPr>
        <w:t xml:space="preserve">M. </w:t>
      </w:r>
      <w:proofErr w:type="spellStart"/>
      <w:r w:rsidR="00441662" w:rsidRPr="00441662">
        <w:rPr>
          <w:i/>
          <w:sz w:val="24"/>
          <w:szCs w:val="24"/>
        </w:rPr>
        <w:t>citrifolia</w:t>
      </w:r>
      <w:proofErr w:type="spellEnd"/>
      <w:r w:rsidR="00441662" w:rsidRPr="00441662">
        <w:rPr>
          <w:sz w:val="24"/>
          <w:szCs w:val="24"/>
        </w:rPr>
        <w:t xml:space="preserve"> has an average of about 120, </w:t>
      </w:r>
      <w:proofErr w:type="spellStart"/>
      <w:r w:rsidR="00441662" w:rsidRPr="00441662">
        <w:rPr>
          <w:i/>
          <w:sz w:val="24"/>
          <w:szCs w:val="24"/>
        </w:rPr>
        <w:t>Ficus</w:t>
      </w:r>
      <w:proofErr w:type="spellEnd"/>
      <w:r w:rsidR="00441662" w:rsidRPr="00441662">
        <w:rPr>
          <w:i/>
          <w:sz w:val="24"/>
          <w:szCs w:val="24"/>
        </w:rPr>
        <w:t xml:space="preserve"> </w:t>
      </w:r>
      <w:proofErr w:type="spellStart"/>
      <w:r w:rsidR="00441662" w:rsidRPr="00441662">
        <w:rPr>
          <w:i/>
          <w:sz w:val="24"/>
          <w:szCs w:val="24"/>
        </w:rPr>
        <w:t>prolixa</w:t>
      </w:r>
      <w:proofErr w:type="spellEnd"/>
      <w:r w:rsidR="00441662" w:rsidRPr="00441662">
        <w:rPr>
          <w:sz w:val="24"/>
          <w:szCs w:val="24"/>
        </w:rPr>
        <w:t xml:space="preserve"> has about 190 and </w:t>
      </w:r>
      <w:r w:rsidR="00441662" w:rsidRPr="00441662">
        <w:rPr>
          <w:i/>
          <w:sz w:val="24"/>
          <w:szCs w:val="24"/>
        </w:rPr>
        <w:t>C. papaya</w:t>
      </w:r>
      <w:r w:rsidR="00441662" w:rsidRPr="00441662">
        <w:rPr>
          <w:sz w:val="24"/>
          <w:szCs w:val="24"/>
        </w:rPr>
        <w:t xml:space="preserve"> has about 700 seeds per fruit.</w:t>
      </w:r>
      <w:bookmarkEnd w:id="106"/>
      <w:r w:rsidR="00441662">
        <w:rPr>
          <w:sz w:val="24"/>
          <w:szCs w:val="24"/>
        </w:rPr>
        <w:t xml:space="preserve"> </w:t>
      </w:r>
      <w:r w:rsidRPr="00A27F93">
        <w:rPr>
          <w:sz w:val="24"/>
          <w:szCs w:val="24"/>
        </w:rPr>
        <w:t xml:space="preserve">Both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and </w:t>
      </w:r>
      <w:r w:rsidRPr="00A27F93">
        <w:rPr>
          <w:i/>
          <w:sz w:val="24"/>
          <w:szCs w:val="24"/>
        </w:rPr>
        <w:t>C. papaya</w:t>
      </w:r>
      <w:r w:rsidRPr="00A27F93">
        <w:rPr>
          <w:sz w:val="24"/>
          <w:szCs w:val="24"/>
        </w:rPr>
        <w:t xml:space="preserve"> are known to grow easily in disturbed or edge areas </w:t>
      </w:r>
      <w:r w:rsidRPr="00A27F93">
        <w:rPr>
          <w:sz w:val="24"/>
          <w:szCs w:val="24"/>
        </w:rPr>
        <w:fldChar w:fldCharType="begin" w:fldLock="1"/>
      </w:r>
      <w:r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Pr="00A27F93">
        <w:rPr>
          <w:sz w:val="24"/>
          <w:szCs w:val="24"/>
        </w:rPr>
        <w:fldChar w:fldCharType="separate"/>
      </w:r>
      <w:r w:rsidR="00F00ED8" w:rsidRPr="00A27F93">
        <w:rPr>
          <w:sz w:val="24"/>
          <w:szCs w:val="24"/>
        </w:rPr>
        <w:t>[3</w:t>
      </w:r>
      <w:ins w:id="107" w:author="Ann Marie Gawel" w:date="2017-08-24T01:23:00Z">
        <w:r w:rsidR="003A2CA9">
          <w:rPr>
            <w:sz w:val="24"/>
            <w:szCs w:val="24"/>
          </w:rPr>
          <w:t>6</w:t>
        </w:r>
      </w:ins>
      <w:del w:id="108" w:author="Ann Marie Gawel" w:date="2017-08-24T01:23:00Z">
        <w:r w:rsidR="00F00ED8" w:rsidRPr="00A27F93" w:rsidDel="003A2CA9">
          <w:rPr>
            <w:sz w:val="24"/>
            <w:szCs w:val="24"/>
          </w:rPr>
          <w:delText>5</w:delText>
        </w:r>
      </w:del>
      <w:r w:rsidR="00F00ED8" w:rsidRPr="00A27F93">
        <w:rPr>
          <w:sz w:val="24"/>
          <w:szCs w:val="24"/>
        </w:rPr>
        <w:t>,3</w:t>
      </w:r>
      <w:ins w:id="109" w:author="Ann Marie Gawel" w:date="2017-08-24T01:23:00Z">
        <w:r w:rsidR="003A2CA9">
          <w:rPr>
            <w:sz w:val="24"/>
            <w:szCs w:val="24"/>
          </w:rPr>
          <w:t>7</w:t>
        </w:r>
      </w:ins>
      <w:del w:id="110" w:author="Ann Marie Gawel" w:date="2017-08-24T01:23:00Z">
        <w:r w:rsidR="00F00ED8" w:rsidRPr="00A27F93" w:rsidDel="003A2CA9">
          <w:rPr>
            <w:sz w:val="24"/>
            <w:szCs w:val="24"/>
          </w:rPr>
          <w:delText>6</w:delText>
        </w:r>
      </w:del>
      <w:r w:rsidR="00F00ED8" w:rsidRPr="00A27F93">
        <w:rPr>
          <w:sz w:val="24"/>
          <w:szCs w:val="24"/>
        </w:rPr>
        <w:t>]</w:t>
      </w:r>
      <w:r w:rsidRPr="00A27F93">
        <w:rPr>
          <w:sz w:val="24"/>
          <w:szCs w:val="24"/>
        </w:rPr>
        <w:fldChar w:fldCharType="end"/>
      </w:r>
      <w:r w:rsidRPr="00A27F93">
        <w:rPr>
          <w:sz w:val="24"/>
          <w:szCs w:val="24"/>
        </w:rPr>
        <w:t xml:space="preserve">. Although </w:t>
      </w:r>
      <w:r w:rsidRPr="00A27F93">
        <w:rPr>
          <w:i/>
          <w:sz w:val="24"/>
          <w:szCs w:val="24"/>
        </w:rPr>
        <w:t>C. papaya</w:t>
      </w:r>
      <w:r w:rsidRPr="00A27F93">
        <w:rPr>
          <w:sz w:val="24"/>
          <w:szCs w:val="24"/>
        </w:rPr>
        <w:t xml:space="preserve"> is not a native plant, it is </w:t>
      </w:r>
      <w:r w:rsidR="00726C41" w:rsidRPr="00A27F93">
        <w:rPr>
          <w:sz w:val="24"/>
          <w:szCs w:val="24"/>
        </w:rPr>
        <w:t xml:space="preserve">naturalized and </w:t>
      </w:r>
      <w:r w:rsidRPr="00A27F93">
        <w:rPr>
          <w:sz w:val="24"/>
          <w:szCs w:val="24"/>
        </w:rPr>
        <w:t xml:space="preserve">not considered invasive in the </w:t>
      </w:r>
      <w:r w:rsidRPr="00A27F93">
        <w:rPr>
          <w:sz w:val="24"/>
          <w:szCs w:val="24"/>
        </w:rPr>
        <w:lastRenderedPageBreak/>
        <w:t>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[31]</w:t>
      </w:r>
      <w:r w:rsidR="00BA076D" w:rsidRPr="00A27F93">
        <w:rPr>
          <w:sz w:val="24"/>
          <w:szCs w:val="24"/>
        </w:rPr>
        <w:fldChar w:fldCharType="end"/>
      </w:r>
      <w:r w:rsidRPr="00A27F93">
        <w:rPr>
          <w:sz w:val="24"/>
          <w:szCs w:val="24"/>
        </w:rPr>
        <w:t>. It is similarly common in Guam in previously disturbed areas and edges but not in deeper 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[29,31]</w:t>
      </w:r>
      <w:r w:rsidR="00BA076D" w:rsidRPr="00A27F93">
        <w:rPr>
          <w:sz w:val="24"/>
          <w:szCs w:val="24"/>
        </w:rPr>
        <w:fldChar w:fldCharType="end"/>
      </w:r>
      <w:r w:rsidRPr="00A27F93">
        <w:rPr>
          <w:sz w:val="24"/>
          <w:szCs w:val="24"/>
        </w:rPr>
        <w:t xml:space="preserve">, indicating that it may be important for primary or secondary succession and forest regrowth in disturbed areas. This, coupled with the results of our seedling plots indicating that both </w:t>
      </w:r>
      <w:r w:rsidRPr="00A27F93">
        <w:rPr>
          <w:i/>
          <w:sz w:val="24"/>
          <w:szCs w:val="24"/>
        </w:rPr>
        <w:t>C. papaya</w:t>
      </w:r>
      <w:r w:rsidRPr="00A27F93">
        <w:rPr>
          <w:sz w:val="24"/>
          <w:szCs w:val="24"/>
        </w:rPr>
        <w:t xml:space="preserve"> and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are browsed by deer, suggests that while deer can inhibit regrowth in disturbed areas, pigs may be one of the few vertebrate species </w:t>
      </w:r>
      <w:r w:rsidR="00101739" w:rsidRPr="00A27F93">
        <w:rPr>
          <w:sz w:val="24"/>
          <w:szCs w:val="24"/>
        </w:rPr>
        <w:t>that could move</w:t>
      </w:r>
      <w:r w:rsidRPr="00A27F93">
        <w:rPr>
          <w:sz w:val="24"/>
          <w:szCs w:val="24"/>
        </w:rPr>
        <w:t xml:space="preserve"> successional species into edges and gaps.</w:t>
      </w:r>
      <w:r w:rsidR="00843E95" w:rsidRPr="00A27F93">
        <w:rPr>
          <w:sz w:val="24"/>
          <w:szCs w:val="24"/>
        </w:rPr>
        <w:t xml:space="preserve"> </w:t>
      </w:r>
    </w:p>
    <w:p w14:paraId="1F63B3A4" w14:textId="3CE2020D" w:rsidR="00843E95" w:rsidRPr="00A27F93" w:rsidRDefault="002F3A7E" w:rsidP="004335A2">
      <w:pPr>
        <w:pStyle w:val="CommentText"/>
        <w:spacing w:after="0" w:line="480" w:lineRule="auto"/>
        <w:ind w:firstLine="720"/>
        <w:rPr>
          <w:sz w:val="24"/>
          <w:szCs w:val="24"/>
        </w:rPr>
      </w:pPr>
      <w:bookmarkStart w:id="111" w:name="_Hlk485408731"/>
      <w:r w:rsidRPr="00A27F93">
        <w:rPr>
          <w:sz w:val="24"/>
          <w:szCs w:val="24"/>
        </w:rPr>
        <w:t>Beyond ecology</w:t>
      </w:r>
      <w:r w:rsidR="00E15965" w:rsidRPr="00A27F93">
        <w:rPr>
          <w:sz w:val="24"/>
          <w:szCs w:val="24"/>
        </w:rPr>
        <w:t xml:space="preserve"> or status as native or non-native</w:t>
      </w:r>
      <w:r w:rsidRPr="00A27F93">
        <w:rPr>
          <w:sz w:val="24"/>
          <w:szCs w:val="24"/>
        </w:rPr>
        <w:t xml:space="preserve">, traits of the plant species themselves turned out to be predictive of how they were affected by either deer or pigs. </w:t>
      </w:r>
      <w:r w:rsidR="00843E95" w:rsidRPr="00A27F93">
        <w:rPr>
          <w:sz w:val="24"/>
          <w:szCs w:val="24"/>
        </w:rPr>
        <w:t xml:space="preserve">As mentioned above, </w:t>
      </w:r>
      <w:r w:rsidR="00843E95" w:rsidRPr="00A27F93">
        <w:rPr>
          <w:i/>
          <w:sz w:val="24"/>
          <w:szCs w:val="24"/>
        </w:rPr>
        <w:t xml:space="preserve">M. </w:t>
      </w:r>
      <w:proofErr w:type="spellStart"/>
      <w:r w:rsidR="00843E95" w:rsidRPr="00A27F93">
        <w:rPr>
          <w:i/>
          <w:sz w:val="24"/>
          <w:szCs w:val="24"/>
        </w:rPr>
        <w:t>citrifolia</w:t>
      </w:r>
      <w:proofErr w:type="spellEnd"/>
      <w:r w:rsidR="00843E95" w:rsidRPr="00A27F93">
        <w:rPr>
          <w:i/>
          <w:sz w:val="24"/>
          <w:szCs w:val="24"/>
        </w:rPr>
        <w:t xml:space="preserve">, </w:t>
      </w:r>
      <w:proofErr w:type="spellStart"/>
      <w:r w:rsidR="00843E95" w:rsidRPr="00A27F93">
        <w:rPr>
          <w:i/>
          <w:sz w:val="24"/>
          <w:szCs w:val="24"/>
        </w:rPr>
        <w:t>Ficus</w:t>
      </w:r>
      <w:proofErr w:type="spellEnd"/>
      <w:r w:rsidR="00843E95" w:rsidRPr="00A27F93">
        <w:rPr>
          <w:sz w:val="24"/>
          <w:szCs w:val="24"/>
        </w:rPr>
        <w:t xml:space="preserve"> sp., and </w:t>
      </w:r>
      <w:r w:rsidR="00843E95" w:rsidRPr="00A27F93">
        <w:rPr>
          <w:i/>
          <w:sz w:val="24"/>
          <w:szCs w:val="24"/>
        </w:rPr>
        <w:t>C. papaya</w:t>
      </w:r>
      <w:r w:rsidRPr="00A27F93">
        <w:rPr>
          <w:i/>
          <w:sz w:val="24"/>
          <w:szCs w:val="24"/>
        </w:rPr>
        <w:t xml:space="preserve"> </w:t>
      </w:r>
      <w:r w:rsidRPr="00A27F93">
        <w:rPr>
          <w:sz w:val="24"/>
          <w:szCs w:val="24"/>
        </w:rPr>
        <w:t xml:space="preserve">all contain a large number of </w:t>
      </w:r>
      <w:r w:rsidR="00030265" w:rsidRPr="00A27F93">
        <w:rPr>
          <w:sz w:val="24"/>
          <w:szCs w:val="24"/>
        </w:rPr>
        <w:t xml:space="preserve">small </w:t>
      </w:r>
      <w:r w:rsidRPr="00A27F93">
        <w:rPr>
          <w:sz w:val="24"/>
          <w:szCs w:val="24"/>
        </w:rPr>
        <w:t>seeds per fruit</w:t>
      </w:r>
      <w:r w:rsidR="007914E4" w:rsidRPr="00A27F93">
        <w:rPr>
          <w:sz w:val="24"/>
          <w:szCs w:val="24"/>
        </w:rPr>
        <w:t>, contributing to the numbers we recorded germinating from pig scats</w:t>
      </w:r>
      <w:r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Pr="00A27F93">
        <w:rPr>
          <w:sz w:val="24"/>
          <w:szCs w:val="24"/>
        </w:rPr>
        <w:t xml:space="preserve">and </w:t>
      </w:r>
      <w:r w:rsidR="005F2F61">
        <w:rPr>
          <w:sz w:val="24"/>
          <w:szCs w:val="24"/>
        </w:rPr>
        <w:t xml:space="preserve">sweet or pungent when ripe, </w:t>
      </w:r>
      <w:r w:rsidRPr="00A27F93">
        <w:rPr>
          <w:sz w:val="24"/>
          <w:szCs w:val="24"/>
        </w:rPr>
        <w:t xml:space="preserve">suggesting appeal to pigs </w:t>
      </w:r>
      <w:r w:rsidR="007914E4" w:rsidRPr="00A27F93">
        <w:rPr>
          <w:sz w:val="24"/>
          <w:szCs w:val="24"/>
        </w:rPr>
        <w:t>when encountered in the forest.</w:t>
      </w:r>
      <w:r w:rsidR="00E15965" w:rsidRPr="00A27F93">
        <w:rPr>
          <w:sz w:val="24"/>
          <w:szCs w:val="24"/>
        </w:rPr>
        <w:t xml:space="preserve"> Evidence also points to small seed size being advantageous to dispersal [</w:t>
      </w:r>
      <w:r w:rsidR="007F3358" w:rsidRPr="00A27F93">
        <w:rPr>
          <w:sz w:val="24"/>
          <w:szCs w:val="24"/>
        </w:rPr>
        <w:t>3</w:t>
      </w:r>
      <w:ins w:id="112" w:author="Ann Marie Gawel" w:date="2017-08-24T01:23:00Z">
        <w:r w:rsidR="003A2CA9">
          <w:rPr>
            <w:sz w:val="24"/>
            <w:szCs w:val="24"/>
          </w:rPr>
          <w:t>8</w:t>
        </w:r>
      </w:ins>
      <w:del w:id="113" w:author="Ann Marie Gawel" w:date="2017-08-24T01:23:00Z">
        <w:r w:rsidR="007F3358" w:rsidRPr="00A27F93" w:rsidDel="003A2CA9">
          <w:rPr>
            <w:sz w:val="24"/>
            <w:szCs w:val="24"/>
          </w:rPr>
          <w:delText>7</w:delText>
        </w:r>
      </w:del>
      <w:r w:rsidR="00E15965" w:rsidRPr="00A27F93">
        <w:rPr>
          <w:sz w:val="24"/>
          <w:szCs w:val="24"/>
        </w:rPr>
        <w:t>].</w:t>
      </w:r>
      <w:r w:rsidR="007914E4" w:rsidRPr="00A27F93">
        <w:rPr>
          <w:sz w:val="24"/>
          <w:szCs w:val="24"/>
        </w:rPr>
        <w:t xml:space="preserve"> </w:t>
      </w:r>
      <w:r w:rsidR="00AE5032">
        <w:rPr>
          <w:sz w:val="24"/>
          <w:szCs w:val="24"/>
        </w:rPr>
        <w:t xml:space="preserve">None of the seedling species that we planted had any obvious physical </w:t>
      </w:r>
      <w:proofErr w:type="spellStart"/>
      <w:r w:rsidR="00AE5032">
        <w:rPr>
          <w:sz w:val="24"/>
          <w:szCs w:val="24"/>
        </w:rPr>
        <w:t>defences</w:t>
      </w:r>
      <w:proofErr w:type="spellEnd"/>
      <w:r w:rsidR="00AE5032">
        <w:rPr>
          <w:sz w:val="24"/>
          <w:szCs w:val="24"/>
        </w:rPr>
        <w:t xml:space="preserve"> such as thorns or spikes to deter herbivores. </w:t>
      </w:r>
      <w:r w:rsidR="00D738FD" w:rsidRPr="00A27F93">
        <w:rPr>
          <w:sz w:val="24"/>
          <w:szCs w:val="24"/>
        </w:rPr>
        <w:t>While species-specific studies have rarely been done on the chemical traits of species</w:t>
      </w:r>
      <w:r w:rsidR="00E15965" w:rsidRPr="00A27F93">
        <w:rPr>
          <w:sz w:val="24"/>
          <w:szCs w:val="24"/>
        </w:rPr>
        <w:t xml:space="preserve"> planted</w:t>
      </w:r>
      <w:r w:rsidR="00D738FD" w:rsidRPr="00A27F93">
        <w:rPr>
          <w:sz w:val="24"/>
          <w:szCs w:val="24"/>
        </w:rPr>
        <w:t xml:space="preserve"> in our see</w:t>
      </w:r>
      <w:r w:rsidR="00E15965" w:rsidRPr="00A27F93">
        <w:rPr>
          <w:sz w:val="24"/>
          <w:szCs w:val="24"/>
        </w:rPr>
        <w:t>dling plots, we assume</w:t>
      </w:r>
      <w:r w:rsidR="00D738FD" w:rsidRPr="00A27F93">
        <w:rPr>
          <w:sz w:val="24"/>
          <w:szCs w:val="24"/>
        </w:rPr>
        <w:t xml:space="preserve"> that these characteristics contribute to their survival in the presence of deer. Studies on </w:t>
      </w:r>
      <w:r w:rsidR="00AD233B" w:rsidRPr="00A27F93">
        <w:rPr>
          <w:sz w:val="24"/>
          <w:szCs w:val="24"/>
        </w:rPr>
        <w:t>other species of</w:t>
      </w:r>
      <w:r w:rsidR="00D738FD" w:rsidRPr="00A27F93">
        <w:rPr>
          <w:sz w:val="24"/>
          <w:szCs w:val="24"/>
        </w:rPr>
        <w:t xml:space="preserve"> deer suggest their selective browsing depends on chemical composition of different plants. For example, they </w:t>
      </w:r>
      <w:r w:rsidR="00AD233B" w:rsidRPr="00A27F93">
        <w:rPr>
          <w:sz w:val="24"/>
          <w:szCs w:val="24"/>
        </w:rPr>
        <w:t>tended to avoid plants with high amounts of tannic acid</w:t>
      </w:r>
      <w:r w:rsidR="00D738FD" w:rsidRPr="00A27F93">
        <w:rPr>
          <w:sz w:val="24"/>
          <w:szCs w:val="24"/>
        </w:rPr>
        <w:t xml:space="preserve"> [</w:t>
      </w:r>
      <w:ins w:id="114" w:author="Ann Marie Gawel" w:date="2017-08-24T01:24:00Z">
        <w:r w:rsidR="003A2CA9">
          <w:rPr>
            <w:sz w:val="24"/>
            <w:szCs w:val="24"/>
          </w:rPr>
          <w:t>39,40</w:t>
        </w:r>
      </w:ins>
      <w:del w:id="115" w:author="Ann Marie Gawel" w:date="2017-08-24T01:24:00Z">
        <w:r w:rsidR="007F3358" w:rsidRPr="00A27F93" w:rsidDel="003A2CA9">
          <w:rPr>
            <w:sz w:val="24"/>
            <w:szCs w:val="24"/>
          </w:rPr>
          <w:delText>38,39</w:delText>
        </w:r>
      </w:del>
      <w:r w:rsidR="00D738FD" w:rsidRPr="00A27F93">
        <w:rPr>
          <w:sz w:val="24"/>
          <w:szCs w:val="24"/>
        </w:rPr>
        <w:t xml:space="preserve">]. </w:t>
      </w:r>
      <w:r w:rsidR="00AD233B" w:rsidRPr="00A27F93">
        <w:rPr>
          <w:sz w:val="24"/>
          <w:szCs w:val="24"/>
        </w:rPr>
        <w:t xml:space="preserve">We do not have chemical composition studies on the two species that were consistently avoided in seedling </w:t>
      </w:r>
      <w:proofErr w:type="spellStart"/>
      <w:r w:rsidR="00AD233B" w:rsidRPr="00A27F93">
        <w:rPr>
          <w:sz w:val="24"/>
          <w:szCs w:val="24"/>
        </w:rPr>
        <w:t>exclosures</w:t>
      </w:r>
      <w:proofErr w:type="spellEnd"/>
      <w:r w:rsidR="00AD233B" w:rsidRPr="00A27F93">
        <w:rPr>
          <w:sz w:val="24"/>
          <w:szCs w:val="24"/>
        </w:rPr>
        <w:t xml:space="preserve"> (</w:t>
      </w:r>
      <w:r w:rsidR="00AD233B" w:rsidRPr="00A27F93">
        <w:rPr>
          <w:i/>
          <w:sz w:val="24"/>
          <w:szCs w:val="24"/>
        </w:rPr>
        <w:t xml:space="preserve">O. </w:t>
      </w:r>
      <w:proofErr w:type="spellStart"/>
      <w:r w:rsidR="00AD233B" w:rsidRPr="00A27F93">
        <w:rPr>
          <w:i/>
          <w:sz w:val="24"/>
          <w:szCs w:val="24"/>
        </w:rPr>
        <w:t>oppositifolia</w:t>
      </w:r>
      <w:proofErr w:type="spellEnd"/>
      <w:r w:rsidR="00AD233B" w:rsidRPr="00A27F93">
        <w:rPr>
          <w:sz w:val="24"/>
          <w:szCs w:val="24"/>
        </w:rPr>
        <w:t xml:space="preserve"> and </w:t>
      </w:r>
      <w:r w:rsidR="00AD233B" w:rsidRPr="00A27F93">
        <w:rPr>
          <w:i/>
          <w:sz w:val="24"/>
          <w:szCs w:val="24"/>
        </w:rPr>
        <w:t xml:space="preserve">A. </w:t>
      </w:r>
      <w:proofErr w:type="spellStart"/>
      <w:r w:rsidR="00AD233B" w:rsidRPr="00A27F93">
        <w:rPr>
          <w:i/>
          <w:sz w:val="24"/>
          <w:szCs w:val="24"/>
        </w:rPr>
        <w:t>mariannensis</w:t>
      </w:r>
      <w:proofErr w:type="spellEnd"/>
      <w:r w:rsidR="00AD233B" w:rsidRPr="00A27F93">
        <w:rPr>
          <w:sz w:val="24"/>
          <w:szCs w:val="24"/>
        </w:rPr>
        <w:t xml:space="preserve">). However, </w:t>
      </w:r>
      <w:r w:rsidR="00AD233B" w:rsidRPr="00A27F93">
        <w:rPr>
          <w:i/>
          <w:sz w:val="24"/>
          <w:szCs w:val="24"/>
        </w:rPr>
        <w:t xml:space="preserve">O. </w:t>
      </w:r>
      <w:proofErr w:type="spellStart"/>
      <w:r w:rsidR="00AD233B" w:rsidRPr="00A27F93">
        <w:rPr>
          <w:i/>
          <w:sz w:val="24"/>
          <w:szCs w:val="24"/>
        </w:rPr>
        <w:t>oppositifolia</w:t>
      </w:r>
      <w:proofErr w:type="spellEnd"/>
      <w:r w:rsidR="00030265" w:rsidRPr="00A27F93">
        <w:rPr>
          <w:sz w:val="24"/>
          <w:szCs w:val="24"/>
        </w:rPr>
        <w:t xml:space="preserve"> has a thick, milky sap like other </w:t>
      </w:r>
      <w:proofErr w:type="spellStart"/>
      <w:r w:rsidR="00030265" w:rsidRPr="00A27F93">
        <w:rPr>
          <w:sz w:val="24"/>
          <w:szCs w:val="24"/>
        </w:rPr>
        <w:t>Apocynaceae</w:t>
      </w:r>
      <w:proofErr w:type="spellEnd"/>
      <w:r w:rsidR="00030265" w:rsidRPr="00A27F93">
        <w:rPr>
          <w:sz w:val="24"/>
          <w:szCs w:val="24"/>
        </w:rPr>
        <w:t>,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w:t>
      </w:r>
      <w:ins w:id="116" w:author="Ann Marie Gawel" w:date="2017-08-24T01:24:00Z">
        <w:r w:rsidR="003A2CA9">
          <w:rPr>
            <w:sz w:val="24"/>
            <w:szCs w:val="24"/>
          </w:rPr>
          <w:t>2</w:t>
        </w:r>
      </w:ins>
      <w:del w:id="117" w:author="Ann Marie Gawel" w:date="2017-08-24T01:24:00Z">
        <w:r w:rsidR="00296C2C" w:rsidRPr="00A27F93" w:rsidDel="003A2CA9">
          <w:rPr>
            <w:sz w:val="24"/>
            <w:szCs w:val="24"/>
          </w:rPr>
          <w:delText>1</w:delText>
        </w:r>
      </w:del>
      <w:r w:rsidR="007F3358" w:rsidRPr="00A27F93">
        <w:rPr>
          <w:sz w:val="24"/>
          <w:szCs w:val="24"/>
        </w:rPr>
        <w:t>,</w:t>
      </w:r>
      <w:r w:rsidR="00296C2C" w:rsidRPr="00A27F93">
        <w:rPr>
          <w:sz w:val="24"/>
          <w:szCs w:val="24"/>
        </w:rPr>
        <w:t>4</w:t>
      </w:r>
      <w:ins w:id="118" w:author="Ann Marie Gawel" w:date="2017-08-24T01:24:00Z">
        <w:r w:rsidR="003A2CA9">
          <w:rPr>
            <w:sz w:val="24"/>
            <w:szCs w:val="24"/>
          </w:rPr>
          <w:t>3</w:t>
        </w:r>
      </w:ins>
      <w:del w:id="119" w:author="Ann Marie Gawel" w:date="2017-08-24T01:24:00Z">
        <w:r w:rsidR="00296C2C" w:rsidRPr="00A27F93" w:rsidDel="003A2CA9">
          <w:rPr>
            <w:sz w:val="24"/>
            <w:szCs w:val="24"/>
          </w:rPr>
          <w:delText>2</w:delText>
        </w:r>
      </w:del>
      <w:r w:rsidR="00030265" w:rsidRPr="00A27F93">
        <w:rPr>
          <w:sz w:val="24"/>
          <w:szCs w:val="24"/>
        </w:rPr>
        <w:t xml:space="preserve">], potentially contributing to lower palatability by deer. </w:t>
      </w:r>
      <w:r w:rsidR="00BE1D8E" w:rsidRPr="00A27F93">
        <w:rPr>
          <w:i/>
          <w:sz w:val="24"/>
          <w:szCs w:val="24"/>
        </w:rPr>
        <w:t xml:space="preserve">M. </w:t>
      </w:r>
      <w:proofErr w:type="spellStart"/>
      <w:r w:rsidR="00BE1D8E" w:rsidRPr="00A27F93">
        <w:rPr>
          <w:i/>
          <w:sz w:val="24"/>
          <w:szCs w:val="24"/>
        </w:rPr>
        <w:t>citrifolia</w:t>
      </w:r>
      <w:proofErr w:type="spellEnd"/>
      <w:r w:rsidR="004C75C9">
        <w:rPr>
          <w:sz w:val="24"/>
          <w:szCs w:val="24"/>
        </w:rPr>
        <w:t>,</w:t>
      </w:r>
      <w:r w:rsidR="00BE1D8E" w:rsidRPr="00A27F93">
        <w:rPr>
          <w:sz w:val="24"/>
          <w:szCs w:val="24"/>
        </w:rPr>
        <w:t xml:space="preserve"> </w:t>
      </w:r>
      <w:r w:rsidR="00BE1D8E" w:rsidRPr="00A27F93">
        <w:rPr>
          <w:i/>
          <w:sz w:val="24"/>
          <w:szCs w:val="24"/>
        </w:rPr>
        <w:t xml:space="preserve">P. </w:t>
      </w:r>
      <w:proofErr w:type="spellStart"/>
      <w:r w:rsidR="00BE1D8E" w:rsidRPr="00A27F93">
        <w:rPr>
          <w:i/>
          <w:sz w:val="24"/>
          <w:szCs w:val="24"/>
        </w:rPr>
        <w:t>serratifolia</w:t>
      </w:r>
      <w:proofErr w:type="spellEnd"/>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proofErr w:type="spellStart"/>
      <w:r w:rsidR="00BE1D8E" w:rsidRPr="00A27F93">
        <w:rPr>
          <w:i/>
          <w:sz w:val="24"/>
          <w:szCs w:val="24"/>
        </w:rPr>
        <w:t>Psychotria</w:t>
      </w:r>
      <w:proofErr w:type="spellEnd"/>
      <w:r w:rsidR="00BE1D8E" w:rsidRPr="00A27F93">
        <w:rPr>
          <w:sz w:val="24"/>
          <w:szCs w:val="24"/>
        </w:rPr>
        <w:t xml:space="preserve"> have documented medicinal uses</w:t>
      </w:r>
      <w:r w:rsidR="00296C2C" w:rsidRPr="00A27F93">
        <w:rPr>
          <w:sz w:val="24"/>
          <w:szCs w:val="24"/>
        </w:rPr>
        <w:t xml:space="preserve"> [27,4</w:t>
      </w:r>
      <w:ins w:id="120" w:author="Ann Marie Gawel" w:date="2017-08-24T01:24:00Z">
        <w:r w:rsidR="003A2CA9">
          <w:rPr>
            <w:sz w:val="24"/>
            <w:szCs w:val="24"/>
          </w:rPr>
          <w:t>4</w:t>
        </w:r>
      </w:ins>
      <w:del w:id="121" w:author="Ann Marie Gawel" w:date="2017-08-24T01:24:00Z">
        <w:r w:rsidR="00296C2C" w:rsidRPr="00A27F93" w:rsidDel="003A2CA9">
          <w:rPr>
            <w:sz w:val="24"/>
            <w:szCs w:val="24"/>
          </w:rPr>
          <w:delText>3</w:delText>
        </w:r>
      </w:del>
      <w:r w:rsidR="00296C2C" w:rsidRPr="00A27F93">
        <w:rPr>
          <w:sz w:val="24"/>
          <w:szCs w:val="24"/>
        </w:rPr>
        <w:t>,4</w:t>
      </w:r>
      <w:ins w:id="122" w:author="Ann Marie Gawel" w:date="2017-08-24T01:24:00Z">
        <w:r w:rsidR="003A2CA9">
          <w:rPr>
            <w:sz w:val="24"/>
            <w:szCs w:val="24"/>
          </w:rPr>
          <w:t>5</w:t>
        </w:r>
      </w:ins>
      <w:del w:id="123" w:author="Ann Marie Gawel" w:date="2017-08-24T01:24:00Z">
        <w:r w:rsidR="00296C2C" w:rsidRPr="00A27F93" w:rsidDel="003A2CA9">
          <w:rPr>
            <w:sz w:val="24"/>
            <w:szCs w:val="24"/>
          </w:rPr>
          <w:delText>4</w:delText>
        </w:r>
      </w:del>
      <w:r w:rsidR="00296C2C" w:rsidRPr="00A27F93">
        <w:rPr>
          <w:sz w:val="24"/>
          <w:szCs w:val="24"/>
        </w:rPr>
        <w:t>,4</w:t>
      </w:r>
      <w:ins w:id="124" w:author="Ann Marie Gawel" w:date="2017-08-24T01:24:00Z">
        <w:r w:rsidR="003A2CA9">
          <w:rPr>
            <w:sz w:val="24"/>
            <w:szCs w:val="24"/>
          </w:rPr>
          <w:t>6</w:t>
        </w:r>
      </w:ins>
      <w:del w:id="125" w:author="Ann Marie Gawel" w:date="2017-08-24T01:24:00Z">
        <w:r w:rsidR="00296C2C" w:rsidRPr="00A27F93" w:rsidDel="003A2CA9">
          <w:rPr>
            <w:sz w:val="24"/>
            <w:szCs w:val="24"/>
          </w:rPr>
          <w:delText>5</w:delText>
        </w:r>
      </w:del>
      <w:r w:rsidR="004C75C9">
        <w:rPr>
          <w:sz w:val="24"/>
          <w:szCs w:val="24"/>
        </w:rPr>
        <w:t>, 4</w:t>
      </w:r>
      <w:ins w:id="126" w:author="Ann Marie Gawel" w:date="2017-08-24T01:24:00Z">
        <w:r w:rsidR="003A2CA9">
          <w:rPr>
            <w:sz w:val="24"/>
            <w:szCs w:val="24"/>
          </w:rPr>
          <w:t>7</w:t>
        </w:r>
      </w:ins>
      <w:del w:id="127" w:author="Ann Marie Gawel" w:date="2017-08-24T01:24:00Z">
        <w:r w:rsidR="004C75C9" w:rsidDel="003A2CA9">
          <w:rPr>
            <w:sz w:val="24"/>
            <w:szCs w:val="24"/>
          </w:rPr>
          <w:delText>6</w:delText>
        </w:r>
      </w:del>
      <w:r w:rsidR="00296C2C" w:rsidRPr="00A27F93">
        <w:rPr>
          <w:sz w:val="24"/>
          <w:szCs w:val="24"/>
        </w:rPr>
        <w:t>]</w:t>
      </w:r>
      <w:r w:rsidR="00BE1D8E" w:rsidRPr="00A27F93">
        <w:rPr>
          <w:sz w:val="24"/>
          <w:szCs w:val="24"/>
        </w:rPr>
        <w:t xml:space="preserve">, suggestive of </w:t>
      </w:r>
      <w:r w:rsidR="00BE1D8E" w:rsidRPr="00A27F93">
        <w:rPr>
          <w:sz w:val="24"/>
          <w:szCs w:val="24"/>
        </w:rPr>
        <w:lastRenderedPageBreak/>
        <w:t xml:space="preserve">potent chemical properties, but, in contrast, </w:t>
      </w:r>
      <w:r w:rsidR="00296C2C" w:rsidRPr="00A27F93">
        <w:rPr>
          <w:sz w:val="24"/>
          <w:szCs w:val="24"/>
        </w:rPr>
        <w:t>were all</w:t>
      </w:r>
      <w:r w:rsidR="00BE1D8E" w:rsidRPr="00A27F93">
        <w:rPr>
          <w:sz w:val="24"/>
          <w:szCs w:val="24"/>
        </w:rPr>
        <w:t xml:space="preserve"> consumed by deer in our open seedling plots instead of avoided. </w:t>
      </w:r>
      <w:r w:rsidR="00296C2C" w:rsidRPr="00A27F93">
        <w:rPr>
          <w:sz w:val="24"/>
          <w:szCs w:val="24"/>
        </w:rPr>
        <w:t xml:space="preserve">This, rather than just origin or status as native, contributed to their susceptibility in Guam. </w:t>
      </w:r>
    </w:p>
    <w:bookmarkEnd w:id="111"/>
    <w:p w14:paraId="4025BE56" w14:textId="6D17E174" w:rsidR="00E5415B" w:rsidRPr="00A27F93" w:rsidRDefault="005F4EEF" w:rsidP="002C2AB0">
      <w:pPr>
        <w:pStyle w:val="CommentText"/>
        <w:spacing w:after="0" w:line="480" w:lineRule="auto"/>
        <w:ind w:firstLine="720"/>
        <w:rPr>
          <w:sz w:val="24"/>
          <w:szCs w:val="24"/>
        </w:rPr>
      </w:pPr>
      <w:r w:rsidRPr="00A27F93">
        <w:rPr>
          <w:sz w:val="24"/>
          <w:szCs w:val="24"/>
        </w:rPr>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proofErr w:type="spellStart"/>
      <w:r w:rsidR="00F74B85" w:rsidRPr="00A27F93">
        <w:rPr>
          <w:i/>
          <w:sz w:val="24"/>
          <w:szCs w:val="24"/>
        </w:rPr>
        <w:t>Meiogyne</w:t>
      </w:r>
      <w:proofErr w:type="spellEnd"/>
      <w:r w:rsidR="00F74B85" w:rsidRPr="00A27F93">
        <w:rPr>
          <w:i/>
          <w:sz w:val="24"/>
          <w:szCs w:val="24"/>
        </w:rPr>
        <w:t xml:space="preserve"> </w:t>
      </w:r>
      <w:proofErr w:type="spellStart"/>
      <w:r w:rsidR="00F74B85" w:rsidRPr="00A27F93">
        <w:rPr>
          <w:i/>
          <w:sz w:val="24"/>
          <w:szCs w:val="24"/>
        </w:rPr>
        <w:t>cylindrocarpa</w:t>
      </w:r>
      <w:proofErr w:type="spellEnd"/>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just as well outside our seedling </w:t>
      </w:r>
      <w:proofErr w:type="spellStart"/>
      <w:r w:rsidR="00F42666" w:rsidRPr="00A27F93">
        <w:rPr>
          <w:sz w:val="24"/>
          <w:szCs w:val="24"/>
        </w:rPr>
        <w:t>exclosures</w:t>
      </w:r>
      <w:proofErr w:type="spellEnd"/>
      <w:r w:rsidR="00F42666" w:rsidRPr="00A27F93">
        <w:rPr>
          <w:sz w:val="24"/>
          <w:szCs w:val="24"/>
        </w:rPr>
        <w:t xml:space="preserve"> as they did inside – </w:t>
      </w:r>
      <w:r w:rsidR="00F42666" w:rsidRPr="00A27F93">
        <w:rPr>
          <w:i/>
          <w:sz w:val="24"/>
          <w:szCs w:val="24"/>
        </w:rPr>
        <w:t xml:space="preserve">O. </w:t>
      </w:r>
      <w:proofErr w:type="spellStart"/>
      <w:r w:rsidR="00F42666" w:rsidRPr="00A27F93">
        <w:rPr>
          <w:i/>
          <w:sz w:val="24"/>
          <w:szCs w:val="24"/>
        </w:rPr>
        <w:t>oppositifolia</w:t>
      </w:r>
      <w:proofErr w:type="spellEnd"/>
      <w:r w:rsidR="00F42666" w:rsidRPr="00A27F93">
        <w:rPr>
          <w:sz w:val="24"/>
          <w:szCs w:val="24"/>
        </w:rPr>
        <w:t xml:space="preserve"> and </w:t>
      </w:r>
      <w:r w:rsidR="00F42666" w:rsidRPr="00A27F93">
        <w:rPr>
          <w:i/>
          <w:sz w:val="24"/>
          <w:szCs w:val="24"/>
        </w:rPr>
        <w:t xml:space="preserve">A. </w:t>
      </w:r>
      <w:proofErr w:type="spellStart"/>
      <w:r w:rsidR="00F42666" w:rsidRPr="00A27F93">
        <w:rPr>
          <w:i/>
          <w:sz w:val="24"/>
          <w:szCs w:val="24"/>
        </w:rPr>
        <w:t>mariannensis</w:t>
      </w:r>
      <w:proofErr w:type="spellEnd"/>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128" w:name="_Hlk485387436"/>
      <w:r w:rsidR="00A27F93" w:rsidRPr="00A27F93">
        <w:rPr>
          <w:sz w:val="24"/>
          <w:szCs w:val="24"/>
        </w:rPr>
        <w:t xml:space="preserve">Unfortunately, since both deer and pigs have been present for centuries, we had no true “ungulate-free” control. To remedy this, we used </w:t>
      </w:r>
      <w:proofErr w:type="spellStart"/>
      <w:r w:rsidR="00A27F93" w:rsidRPr="00A27F93">
        <w:rPr>
          <w:sz w:val="24"/>
          <w:szCs w:val="24"/>
        </w:rPr>
        <w:t>exclosures</w:t>
      </w:r>
      <w:proofErr w:type="spellEnd"/>
      <w:r w:rsidR="00A27F93" w:rsidRPr="00A27F93">
        <w:rPr>
          <w:sz w:val="24"/>
          <w:szCs w:val="24"/>
        </w:rPr>
        <w:t xml:space="preserve"> and gradients of abundance to tease apart what their effects are to plant communities. </w:t>
      </w:r>
      <w:bookmarkEnd w:id="128"/>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on the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 which has never had native </w:t>
      </w:r>
      <w:r w:rsidR="00D74536" w:rsidRPr="00A27F93">
        <w:rPr>
          <w:sz w:val="24"/>
          <w:szCs w:val="24"/>
        </w:rPr>
        <w:t>mammalian</w:t>
      </w:r>
      <w:r w:rsidR="00121943" w:rsidRPr="00A27F93">
        <w:rPr>
          <w:sz w:val="24"/>
          <w:szCs w:val="24"/>
        </w:rPr>
        <w:t xml:space="preserve"> </w:t>
      </w:r>
      <w:r w:rsidR="00CD76B3" w:rsidRPr="00A27F93">
        <w:rPr>
          <w:sz w:val="24"/>
          <w:szCs w:val="24"/>
        </w:rPr>
        <w:t>herbivores</w:t>
      </w:r>
      <w:r w:rsidR="00C147D9" w:rsidRPr="00A27F93">
        <w:rPr>
          <w:sz w:val="24"/>
          <w:szCs w:val="24"/>
        </w:rPr>
        <w:t xml:space="preserve">. </w:t>
      </w:r>
    </w:p>
    <w:p w14:paraId="46F204F8" w14:textId="7F3B2734"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 ravine forests. However,</w:t>
      </w:r>
      <w:r w:rsidR="00267071" w:rsidRPr="00A27F93">
        <w:rPr>
          <w:sz w:val="24"/>
          <w:szCs w:val="24"/>
        </w:rPr>
        <w:t xml:space="preserve"> u</w:t>
      </w:r>
      <w:r w:rsidR="009E3889" w:rsidRPr="00A27F93">
        <w:rPr>
          <w:sz w:val="24"/>
          <w:szCs w:val="24"/>
        </w:rPr>
        <w:t xml:space="preserve">nlike </w:t>
      </w:r>
      <w:r w:rsidR="003C57E7" w:rsidRPr="00A27F93">
        <w:rPr>
          <w:sz w:val="24"/>
          <w:szCs w:val="24"/>
        </w:rPr>
        <w:t>other forest types</w:t>
      </w:r>
      <w:r w:rsidR="00A913DA" w:rsidRPr="00A27F93">
        <w:rPr>
          <w:sz w:val="24"/>
          <w:szCs w:val="24"/>
        </w:rPr>
        <w:t xml:space="preserve">, </w:t>
      </w:r>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which would be difficult for pigs to root and wallow in, thereby limiting the extent of their damage to seedlings.</w:t>
      </w:r>
      <w:r w:rsidR="009E3889" w:rsidRPr="00A27F93">
        <w:rPr>
          <w:sz w:val="24"/>
          <w:szCs w:val="24"/>
        </w:rPr>
        <w:t xml:space="preserve"> </w:t>
      </w:r>
      <w:bookmarkStart w:id="129" w:name="_Hlk485215445"/>
      <w:r w:rsidR="00A913DA" w:rsidRPr="00A27F93">
        <w:rPr>
          <w:sz w:val="24"/>
          <w:szCs w:val="24"/>
        </w:rPr>
        <w:t xml:space="preserve">In contrast, feral pigs in Hawaii and </w:t>
      </w:r>
      <w:r w:rsidR="00A913DA" w:rsidRPr="00A27F93">
        <w:rPr>
          <w:sz w:val="24"/>
          <w:szCs w:val="24"/>
        </w:rPr>
        <w:lastRenderedPageBreak/>
        <w:t xml:space="preserve">Malaysia cause seedling mortality, increase erosion, affect biogeochemical cycling, and spread 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[17,4</w:t>
      </w:r>
      <w:ins w:id="130" w:author="Ann Marie Gawel" w:date="2017-08-24T01:24:00Z">
        <w:r w:rsidR="003A2CA9">
          <w:rPr>
            <w:sz w:val="24"/>
            <w:szCs w:val="24"/>
          </w:rPr>
          <w:t>8</w:t>
        </w:r>
      </w:ins>
      <w:del w:id="131" w:author="Ann Marie Gawel" w:date="2017-08-24T01:24:00Z">
        <w:r w:rsidR="003D0D40" w:rsidDel="003A2CA9">
          <w:rPr>
            <w:sz w:val="24"/>
            <w:szCs w:val="24"/>
          </w:rPr>
          <w:delText>7</w:delText>
        </w:r>
      </w:del>
      <w:r w:rsidR="003D0D40">
        <w:rPr>
          <w:sz w:val="24"/>
          <w:szCs w:val="24"/>
        </w:rPr>
        <w:t>-</w:t>
      </w:r>
      <w:ins w:id="132" w:author="Ann Marie Gawel" w:date="2017-08-24T01:24:00Z">
        <w:r w:rsidR="003A2CA9">
          <w:rPr>
            <w:sz w:val="24"/>
            <w:szCs w:val="24"/>
          </w:rPr>
          <w:t>50</w:t>
        </w:r>
      </w:ins>
      <w:del w:id="133" w:author="Ann Marie Gawel" w:date="2017-08-24T01:24:00Z">
        <w:r w:rsidR="003D0D40" w:rsidDel="003A2CA9">
          <w:rPr>
            <w:sz w:val="24"/>
            <w:szCs w:val="24"/>
          </w:rPr>
          <w:delText>49</w:delText>
        </w:r>
      </w:del>
      <w:r w:rsidR="00F00ED8" w:rsidRPr="00A27F93">
        <w:rPr>
          <w:sz w:val="24"/>
          <w:szCs w:val="24"/>
        </w:rPr>
        <w:t>]</w:t>
      </w:r>
      <w:r w:rsidR="00A913DA" w:rsidRPr="00A27F93">
        <w:rPr>
          <w:sz w:val="24"/>
          <w:szCs w:val="24"/>
        </w:rPr>
        <w:fldChar w:fldCharType="end"/>
      </w:r>
      <w:r w:rsidR="00A913DA" w:rsidRPr="00A27F93">
        <w:rPr>
          <w:sz w:val="24"/>
          <w:szCs w:val="24"/>
        </w:rPr>
        <w:t>. These damaging proces</w:t>
      </w:r>
      <w:r w:rsidR="00CC51B0" w:rsidRPr="00A27F93">
        <w:rPr>
          <w:sz w:val="24"/>
          <w:szCs w:val="24"/>
        </w:rPr>
        <w:t>ses are unlikely to impact</w:t>
      </w:r>
      <w:r w:rsidR="00267071" w:rsidRPr="00A27F93">
        <w:rPr>
          <w:sz w:val="24"/>
          <w:szCs w:val="24"/>
        </w:rPr>
        <w:t xml:space="preserve"> the rocky substrates in</w:t>
      </w:r>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r w:rsidR="009E3889" w:rsidRPr="00A27F93">
        <w:rPr>
          <w:sz w:val="24"/>
          <w:szCs w:val="24"/>
        </w:rPr>
        <w:t>Removing pigs</w:t>
      </w:r>
      <w:r w:rsidR="00A913DA" w:rsidRPr="00A27F93">
        <w:rPr>
          <w:sz w:val="24"/>
          <w:szCs w:val="24"/>
        </w:rPr>
        <w:t xml:space="preserve"> in Guam</w:t>
      </w:r>
      <w:r w:rsidR="009E3889" w:rsidRPr="00A27F93">
        <w:rPr>
          <w:sz w:val="24"/>
          <w:szCs w:val="24"/>
        </w:rPr>
        <w:t xml:space="preserve"> could have detrimental effects to plant species that have been lim</w:t>
      </w:r>
      <w:r w:rsidR="007440D4" w:rsidRPr="00A27F93">
        <w:rPr>
          <w:sz w:val="24"/>
          <w:szCs w:val="24"/>
        </w:rPr>
        <w:t>ited by the lack of dispersers</w:t>
      </w:r>
      <w:r w:rsidR="0067740A" w:rsidRPr="00A27F93">
        <w:rPr>
          <w:sz w:val="24"/>
          <w:szCs w:val="24"/>
        </w:rPr>
        <w:t>, especially in limestone karst forests</w:t>
      </w:r>
      <w:r w:rsidR="00EC26A4" w:rsidRPr="00A27F93">
        <w:rPr>
          <w:sz w:val="24"/>
          <w:szCs w:val="24"/>
        </w:rPr>
        <w:t>, where they are less likely to cause damage through rooting and wallowing</w:t>
      </w:r>
      <w:r w:rsidR="007440D4" w:rsidRPr="00A27F93">
        <w:rPr>
          <w:sz w:val="24"/>
          <w:szCs w:val="24"/>
        </w:rPr>
        <w:t>.</w:t>
      </w:r>
      <w:r w:rsidR="003E5F14" w:rsidRPr="00A27F93">
        <w:rPr>
          <w:sz w:val="24"/>
          <w:szCs w:val="24"/>
        </w:rPr>
        <w:t xml:space="preserve"> </w:t>
      </w:r>
      <w:bookmarkEnd w:id="129"/>
      <w:r w:rsidR="009E3889" w:rsidRPr="00A27F93">
        <w:rPr>
          <w:sz w:val="24"/>
          <w:szCs w:val="24"/>
        </w:rPr>
        <w:t>We recognize</w:t>
      </w:r>
      <w:r w:rsidR="003E5F14" w:rsidRPr="00A27F93">
        <w:rPr>
          <w:sz w:val="24"/>
          <w:szCs w:val="24"/>
        </w:rPr>
        <w:t xml:space="preserve"> 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with 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 rather than on a species basis</w:t>
      </w:r>
      <w:r w:rsidR="009E3889" w:rsidRPr="00A27F93">
        <w:rPr>
          <w:sz w:val="24"/>
          <w:szCs w:val="24"/>
        </w:rPr>
        <w:t xml:space="preserve">. </w:t>
      </w:r>
      <w:r w:rsidR="00267071" w:rsidRPr="00A27F93">
        <w:rPr>
          <w:sz w:val="24"/>
          <w:szCs w:val="24"/>
        </w:rPr>
        <w:t>We encourage more studies into the distribution, abundance, and potential seed dispersal capabilities of pigs in Guam.</w:t>
      </w:r>
    </w:p>
    <w:p w14:paraId="2FF62334" w14:textId="72BE36F9" w:rsidR="008554E5" w:rsidRPr="00A27F93" w:rsidRDefault="008C6C8D" w:rsidP="008554E5">
      <w:pPr>
        <w:spacing w:line="480" w:lineRule="auto"/>
        <w:ind w:firstLine="720"/>
      </w:pPr>
      <w:r w:rsidRPr="00A27F93">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rsidRPr="00A27F93">
        <w:fldChar w:fldCharType="begin" w:fldLock="1"/>
      </w:r>
      <w:r w:rsidR="007934AD" w:rsidRPr="00A27F93">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rsidRPr="00A27F93">
        <w:fldChar w:fldCharType="separate"/>
      </w:r>
      <w:r w:rsidR="003D0D40">
        <w:t>[5</w:t>
      </w:r>
      <w:ins w:id="134" w:author="Ann Marie Gawel" w:date="2017-08-24T01:24:00Z">
        <w:r w:rsidR="003A2CA9">
          <w:t>1</w:t>
        </w:r>
      </w:ins>
      <w:del w:id="135" w:author="Ann Marie Gawel" w:date="2017-08-24T01:24:00Z">
        <w:r w:rsidR="003D0D40" w:rsidDel="003A2CA9">
          <w:delText>0</w:delText>
        </w:r>
      </w:del>
      <w:r w:rsidR="003D0D40">
        <w:t>-5</w:t>
      </w:r>
      <w:ins w:id="136" w:author="Ann Marie Gawel" w:date="2017-08-24T01:24:00Z">
        <w:r w:rsidR="003A2CA9">
          <w:t>3</w:t>
        </w:r>
      </w:ins>
      <w:del w:id="137" w:author="Ann Marie Gawel" w:date="2017-08-24T01:24:00Z">
        <w:r w:rsidR="00F00ED8" w:rsidRPr="00A27F93" w:rsidDel="003A2CA9">
          <w:delText>2</w:delText>
        </w:r>
      </w:del>
      <w:r w:rsidR="00F00ED8" w:rsidRPr="00A27F93">
        <w:t>]</w:t>
      </w:r>
      <w:r w:rsidR="007934AD" w:rsidRPr="00A27F93">
        <w:fldChar w:fldCharType="end"/>
      </w:r>
      <w:r w:rsidR="007934AD" w:rsidRPr="00A27F93">
        <w:t xml:space="preserve">, </w:t>
      </w:r>
      <w:r w:rsidRPr="00A27F93">
        <w:t>there are a few examples where th</w:t>
      </w:r>
      <w:r w:rsidR="007934AD" w:rsidRPr="00A27F93">
        <w:t xml:space="preserve">ey play beneficial roles </w:t>
      </w:r>
      <w:r w:rsidR="007934AD" w:rsidRPr="00A27F93">
        <w:fldChar w:fldCharType="begin" w:fldLock="1"/>
      </w:r>
      <w:r w:rsidR="007934AD" w:rsidRPr="00A27F93">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rsidRPr="00A27F93">
        <w:fldChar w:fldCharType="separate"/>
      </w:r>
      <w:r w:rsidR="003D0D40">
        <w:t>[5</w:t>
      </w:r>
      <w:ins w:id="138" w:author="Ann Marie Gawel" w:date="2017-08-24T01:25:00Z">
        <w:r w:rsidR="003A2CA9">
          <w:t>4</w:t>
        </w:r>
      </w:ins>
      <w:del w:id="139" w:author="Ann Marie Gawel" w:date="2017-08-24T01:25:00Z">
        <w:r w:rsidR="003D0D40" w:rsidDel="003A2CA9">
          <w:delText>3</w:delText>
        </w:r>
      </w:del>
      <w:r w:rsidR="003D0D40">
        <w:t>,5</w:t>
      </w:r>
      <w:ins w:id="140" w:author="Ann Marie Gawel" w:date="2017-08-24T01:25:00Z">
        <w:r w:rsidR="003A2CA9">
          <w:t>5</w:t>
        </w:r>
      </w:ins>
      <w:del w:id="141" w:author="Ann Marie Gawel" w:date="2017-08-24T01:25:00Z">
        <w:r w:rsidR="00F00ED8" w:rsidRPr="00A27F93" w:rsidDel="003A2CA9">
          <w:delText>4</w:delText>
        </w:r>
      </w:del>
      <w:r w:rsidR="00F00ED8" w:rsidRPr="00A27F93">
        <w:t>]</w:t>
      </w:r>
      <w:r w:rsidR="007934AD" w:rsidRPr="00A27F93">
        <w:fldChar w:fldCharType="end"/>
      </w:r>
      <w:r w:rsidRPr="00A27F93">
        <w:t xml:space="preserve"> or have unexpectedly insigni</w:t>
      </w:r>
      <w:r w:rsidR="007934AD" w:rsidRPr="00A27F93">
        <w:t xml:space="preserve">ficant effects on native flora </w:t>
      </w:r>
      <w:r w:rsidR="007934AD" w:rsidRPr="00A27F93">
        <w:fldChar w:fldCharType="begin" w:fldLock="1"/>
      </w:r>
      <w:r w:rsidR="007934AD" w:rsidRPr="00A27F93">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rsidRPr="00A27F93">
        <w:fldChar w:fldCharType="separate"/>
      </w:r>
      <w:r w:rsidR="003D0D40">
        <w:t>[5</w:t>
      </w:r>
      <w:ins w:id="142" w:author="Ann Marie Gawel" w:date="2017-08-24T01:25:00Z">
        <w:r w:rsidR="003A2CA9">
          <w:t>6</w:t>
        </w:r>
      </w:ins>
      <w:del w:id="143" w:author="Ann Marie Gawel" w:date="2017-08-24T01:25:00Z">
        <w:r w:rsidR="003D0D40" w:rsidDel="003A2CA9">
          <w:delText>5</w:delText>
        </w:r>
      </w:del>
      <w:r w:rsidR="003D0D40">
        <w:t>,5</w:t>
      </w:r>
      <w:ins w:id="144" w:author="Ann Marie Gawel" w:date="2017-08-24T01:25:00Z">
        <w:r w:rsidR="003A2CA9">
          <w:t>7</w:t>
        </w:r>
      </w:ins>
      <w:del w:id="145" w:author="Ann Marie Gawel" w:date="2017-08-24T01:25:00Z">
        <w:r w:rsidR="00F00ED8" w:rsidRPr="00A27F93" w:rsidDel="003A2CA9">
          <w:delText>6</w:delText>
        </w:r>
      </w:del>
      <w:r w:rsidR="00F00ED8" w:rsidRPr="00A27F93">
        <w:t>]</w:t>
      </w:r>
      <w:r w:rsidR="007934AD" w:rsidRPr="00A27F93">
        <w:fldChar w:fldCharType="end"/>
      </w:r>
      <w:r w:rsidRPr="00A27F93">
        <w:t xml:space="preserve">.  </w:t>
      </w:r>
      <w:bookmarkStart w:id="146" w:name="_Hlk485373908"/>
      <w:bookmarkStart w:id="147" w:name="_Hlk485303599"/>
      <w:r w:rsidR="006B7BEC" w:rsidRPr="00A27F93">
        <w:t xml:space="preserve">While the </w:t>
      </w:r>
      <w:r w:rsidR="00262206" w:rsidRPr="00A27F93">
        <w:t xml:space="preserve">novel ecosystems of Guam provide an important context in determining the relative detriment or benefit of these ungulates, the natural limestone karst forest features, which are easier for deer to traverse in, but more difficult for pigs to root and wallow in, </w:t>
      </w:r>
      <w:r w:rsidR="00C32022" w:rsidRPr="00A27F93">
        <w:t>also played a large role in determining this</w:t>
      </w:r>
      <w:r w:rsidR="00262206" w:rsidRPr="00A27F93">
        <w:t>.</w:t>
      </w:r>
      <w:bookmarkEnd w:id="146"/>
      <w:r w:rsidR="00262206" w:rsidRPr="00A27F93">
        <w:t xml:space="preserve"> A similar study in the clay soils of Guam would likely produce different results. </w:t>
      </w:r>
      <w:bookmarkEnd w:id="147"/>
      <w:r w:rsidRPr="00A27F93">
        <w:t>Ungulate eradication is an important restoration tool, especially in island environments where ungulates are considere</w:t>
      </w:r>
      <w:r w:rsidR="007934AD" w:rsidRPr="00A27F93">
        <w:t xml:space="preserve">d destructive invasive species </w:t>
      </w:r>
      <w:r w:rsidR="007934AD" w:rsidRPr="00A27F93">
        <w:fldChar w:fldCharType="begin" w:fldLock="1"/>
      </w:r>
      <w:r w:rsidR="007934AD"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rsidRPr="00A27F93">
        <w:fldChar w:fldCharType="separate"/>
      </w:r>
      <w:r w:rsidR="003D0D40">
        <w:t>[5</w:t>
      </w:r>
      <w:r w:rsidR="00F00ED8" w:rsidRPr="00A27F93">
        <w:t>7]</w:t>
      </w:r>
      <w:r w:rsidR="007934AD" w:rsidRPr="00A27F93">
        <w:fldChar w:fldCharType="end"/>
      </w:r>
      <w:r w:rsidRPr="00A27F93">
        <w:t xml:space="preserve">. </w:t>
      </w:r>
      <w:r w:rsidR="005F4EEF" w:rsidRPr="00A27F93">
        <w:t xml:space="preserve">Although </w:t>
      </w:r>
      <w:r w:rsidRPr="00A27F93">
        <w:t xml:space="preserve">this may still be the preferred management tool for Guam’s systems, there may be unintended consequences. These include the release of invasive plant species </w:t>
      </w:r>
      <w:r w:rsidR="007934AD" w:rsidRPr="00A27F93">
        <w:fldChar w:fldCharType="begin" w:fldLock="1"/>
      </w:r>
      <w:r w:rsidR="007934AD" w:rsidRPr="00A27F93">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rsidRPr="00A27F93">
        <w:fldChar w:fldCharType="separate"/>
      </w:r>
      <w:r w:rsidR="003D0D40">
        <w:t>[15,5</w:t>
      </w:r>
      <w:r w:rsidR="00F00ED8" w:rsidRPr="00A27F93">
        <w:t>8]</w:t>
      </w:r>
      <w:r w:rsidR="007934AD" w:rsidRPr="00A27F93">
        <w:fldChar w:fldCharType="end"/>
      </w:r>
      <w:r w:rsidR="00EB73D8" w:rsidRPr="00A27F93">
        <w:t xml:space="preserve"> or reduced seed </w:t>
      </w:r>
      <w:r w:rsidR="007934AD" w:rsidRPr="00A27F93">
        <w:t xml:space="preserve">dispersal </w:t>
      </w:r>
      <w:r w:rsidR="007934AD" w:rsidRPr="00A27F93">
        <w:fldChar w:fldCharType="begin" w:fldLock="1"/>
      </w:r>
      <w:r w:rsidR="007934AD" w:rsidRPr="00A27F93">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rsidRPr="00A27F93">
        <w:fldChar w:fldCharType="separate"/>
      </w:r>
      <w:r w:rsidR="003D0D40">
        <w:t>[5</w:t>
      </w:r>
      <w:r w:rsidR="00F00ED8" w:rsidRPr="00A27F93">
        <w:t>3]</w:t>
      </w:r>
      <w:r w:rsidR="007934AD" w:rsidRPr="00A27F93">
        <w:fldChar w:fldCharType="end"/>
      </w:r>
      <w:r w:rsidRPr="00A27F93">
        <w:t xml:space="preserve">. Natural resource managers would be aided by discerning which non-native </w:t>
      </w:r>
      <w:r w:rsidRPr="00A27F93">
        <w:lastRenderedPageBreak/>
        <w:t>species serve important functions</w:t>
      </w:r>
      <w:r w:rsidR="007934AD" w:rsidRPr="00A27F93">
        <w:t xml:space="preserve"> </w:t>
      </w:r>
      <w:r w:rsidR="006D2988" w:rsidRPr="00A27F93">
        <w:t xml:space="preserve">and </w:t>
      </w:r>
      <w:r w:rsidR="00EF3941" w:rsidRPr="00A27F93">
        <w:t xml:space="preserve">which species are especially destructive </w:t>
      </w:r>
      <w:r w:rsidR="007934AD" w:rsidRPr="00A27F93">
        <w:t xml:space="preserve">in </w:t>
      </w:r>
      <w:r w:rsidR="00EF3941" w:rsidRPr="00A27F93">
        <w:t xml:space="preserve">a particular </w:t>
      </w:r>
      <w:r w:rsidR="007934AD" w:rsidRPr="00A27F93">
        <w:t>habitat type</w:t>
      </w:r>
      <w:r w:rsidRPr="00A27F93">
        <w:t>, before implementing conservation actions in a novel ecosystem.</w:t>
      </w:r>
      <w:r w:rsidR="008554E5" w:rsidRPr="00A27F93">
        <w:t xml:space="preserve"> </w:t>
      </w:r>
    </w:p>
    <w:p w14:paraId="4DB57349" w14:textId="3387DDBE" w:rsidR="008C6C8D" w:rsidRPr="00A27F93" w:rsidRDefault="008554E5" w:rsidP="008554E5">
      <w:pPr>
        <w:spacing w:line="480" w:lineRule="auto"/>
        <w:ind w:firstLine="720"/>
      </w:pPr>
      <w:r w:rsidRPr="00A27F93">
        <w:t>Most conservation goals</w:t>
      </w:r>
      <w:r w:rsidRPr="00A27F93">
        <w:rPr>
          <w:lang w:val="en-GB"/>
        </w:rPr>
        <w:t xml:space="preserve"> emphasise</w:t>
      </w:r>
      <w:r w:rsidRPr="00A27F93">
        <w:t xml:space="preserve"> reintroducing reduced or extirpated native species to historical abundances, and 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rsidR="003D0D40">
        <w:t>[57,59,60</w:t>
      </w:r>
      <w:r w:rsidR="00F00ED8" w:rsidRPr="00A27F93">
        <w:t>]</w:t>
      </w:r>
      <w:r w:rsidRPr="00A27F93">
        <w:fldChar w:fldCharType="end"/>
      </w:r>
      <w:r w:rsidRPr="00A27F93">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rsidRPr="00A27F93">
        <w:fldChar w:fldCharType="begin" w:fldLock="1"/>
      </w:r>
      <w:r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Pr="00A27F93">
        <w:fldChar w:fldCharType="separate"/>
      </w:r>
      <w:r w:rsidR="003D0D40">
        <w:t>[6</w:t>
      </w:r>
      <w:r w:rsidR="00F00ED8" w:rsidRPr="00A27F93">
        <w:t>1]</w:t>
      </w:r>
      <w:r w:rsidRPr="00A27F93">
        <w:fldChar w:fldCharType="end"/>
      </w:r>
      <w:r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relationships </w:t>
      </w:r>
      <w:r w:rsidR="000377E4">
        <w:t xml:space="preserve">between the plants in these ecosystems and their potential herbivores and dispersers, our results indicated that traits such as number of seeds per fruit, </w:t>
      </w:r>
      <w:r w:rsidR="000B059E">
        <w:t>palatability, and morphology (vine/tree/herb) were, indeed, more important than native status in determining these relationships.</w:t>
      </w:r>
      <w:r w:rsidR="009270C2">
        <w:t xml:space="preserve"> </w:t>
      </w:r>
      <w:r w:rsidRPr="00A27F93">
        <w:t xml:space="preserve"> If restoration of native species is a future possibility, non-native species may</w:t>
      </w:r>
      <w:r w:rsidR="0031580F" w:rsidRPr="00A27F93">
        <w:t xml:space="preserve"> act as</w:t>
      </w:r>
      <w:r w:rsidRPr="00A27F93">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 </w:t>
      </w:r>
      <w:r w:rsidRPr="00A27F93">
        <w:fldChar w:fldCharType="begin" w:fldLock="1"/>
      </w:r>
      <w:r w:rsidRPr="00A27F93">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Pr="00A27F93">
        <w:fldChar w:fldCharType="separate"/>
      </w:r>
      <w:r w:rsidR="003D0D40">
        <w:t>[6</w:t>
      </w:r>
      <w:r w:rsidR="00F00ED8" w:rsidRPr="00A27F93">
        <w:t>2]</w:t>
      </w:r>
      <w:r w:rsidRPr="00A27F93">
        <w:fldChar w:fldCharType="end"/>
      </w:r>
      <w:r w:rsidRPr="00A27F93">
        <w:t>.</w:t>
      </w:r>
    </w:p>
    <w:p w14:paraId="3EE643C1" w14:textId="7B2D6E26" w:rsidR="00B47F00" w:rsidRPr="00A27F93" w:rsidRDefault="00B47F00" w:rsidP="00B47F00">
      <w:pPr>
        <w:spacing w:line="480" w:lineRule="auto"/>
        <w:rPr>
          <w:b/>
        </w:rPr>
      </w:pPr>
      <w:r w:rsidRPr="00A27F93">
        <w:rPr>
          <w:b/>
        </w:rPr>
        <w:t>Ethics</w:t>
      </w:r>
    </w:p>
    <w:p w14:paraId="18E7B160" w14:textId="41D41475" w:rsidR="00B47F00" w:rsidRPr="00A27F93" w:rsidRDefault="00B47F00" w:rsidP="00B47F00">
      <w:pPr>
        <w:spacing w:line="480" w:lineRule="auto"/>
      </w:pPr>
      <w:r w:rsidRPr="00A27F93">
        <w:t>No animal or human subject</w:t>
      </w:r>
      <w:r w:rsidR="00016173" w:rsidRPr="00A27F93">
        <w:t>s</w:t>
      </w:r>
      <w:r w:rsidRPr="00A27F93">
        <w:t xml:space="preserve"> were used to carry out this study. This study was designed and written solely by the authors listed. See Methods section for permissions for use of government properties.</w:t>
      </w:r>
    </w:p>
    <w:p w14:paraId="4514A584" w14:textId="77777777" w:rsidR="00D623B2" w:rsidRPr="00A27F93" w:rsidRDefault="00D623B2" w:rsidP="00DD6A06">
      <w:pPr>
        <w:spacing w:line="480" w:lineRule="auto"/>
        <w:outlineLvl w:val="0"/>
      </w:pPr>
      <w:r w:rsidRPr="00A27F93">
        <w:rPr>
          <w:b/>
        </w:rPr>
        <w:t>Competing Interests</w:t>
      </w:r>
    </w:p>
    <w:p w14:paraId="441E854E" w14:textId="77777777" w:rsidR="00D623B2" w:rsidRPr="00A27F93" w:rsidRDefault="00D623B2" w:rsidP="00D623B2">
      <w:pPr>
        <w:spacing w:line="480" w:lineRule="auto"/>
        <w:ind w:firstLine="720"/>
      </w:pPr>
      <w:r w:rsidRPr="00A27F93">
        <w:t>We have no competing interests.</w:t>
      </w:r>
    </w:p>
    <w:p w14:paraId="12CB6FB4" w14:textId="5A014645" w:rsidR="006E1CAE" w:rsidRPr="00A27F93" w:rsidRDefault="006E1CAE" w:rsidP="00DD6A06">
      <w:pPr>
        <w:spacing w:line="480" w:lineRule="auto"/>
        <w:outlineLvl w:val="0"/>
        <w:rPr>
          <w:b/>
        </w:rPr>
      </w:pPr>
      <w:r w:rsidRPr="00A27F93">
        <w:rPr>
          <w:b/>
        </w:rPr>
        <w:lastRenderedPageBreak/>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5"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4A90B2BD" w:rsidR="00D623B2" w:rsidRPr="00A27F93" w:rsidRDefault="00D623B2" w:rsidP="002C2AB0">
      <w:pPr>
        <w:spacing w:line="480" w:lineRule="auto"/>
        <w:ind w:firstLine="720"/>
      </w:pPr>
      <w:r w:rsidRPr="00A27F93">
        <w:t xml:space="preserve">Ann Marie Gawel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Pr="00A27F93">
        <w:t xml:space="preserve"> </w:t>
      </w:r>
      <w:r w:rsidR="007533B4" w:rsidRPr="00A27F93">
        <w:t>and draft the manuscript</w:t>
      </w:r>
      <w:r w:rsidRPr="00A27F93">
        <w:t xml:space="preserve">. </w:t>
      </w:r>
      <w:proofErr w:type="spellStart"/>
      <w:r w:rsidRPr="00A27F93">
        <w:t>Haldre</w:t>
      </w:r>
      <w:proofErr w:type="spellEnd"/>
      <w:r w:rsidRPr="00A27F93">
        <w:t xml:space="preserve"> Rogers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r w:rsidR="007533B4" w:rsidRPr="00A27F93">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02A81EC7" w:rsidR="007533B4" w:rsidRPr="00A27F93" w:rsidRDefault="007533B4" w:rsidP="00D623B2">
      <w:pPr>
        <w:spacing w:line="480" w:lineRule="auto"/>
      </w:pPr>
      <w:r w:rsidRPr="00A27F93">
        <w:tab/>
        <w:t xml:space="preserve">The authors thank the Ecology of Bird Loss project, especially crew leaders Kaitlin </w:t>
      </w:r>
      <w:proofErr w:type="spellStart"/>
      <w:r w:rsidRPr="00A27F93">
        <w:t>Mattos</w:t>
      </w:r>
      <w:proofErr w:type="spellEnd"/>
      <w:r w:rsidRPr="00A27F93">
        <w:t xml:space="preserve">, Isaac </w:t>
      </w:r>
      <w:proofErr w:type="spellStart"/>
      <w:r w:rsidRPr="00A27F93">
        <w:t>Chellman</w:t>
      </w:r>
      <w:proofErr w:type="spellEnd"/>
      <w:r w:rsidRPr="00A27F93">
        <w:t xml:space="preserve">, and Elizabeth </w:t>
      </w:r>
      <w:proofErr w:type="spellStart"/>
      <w:r w:rsidRPr="00A27F93">
        <w:t>Hoos</w:t>
      </w:r>
      <w:r w:rsidR="00E5415B" w:rsidRPr="00A27F93">
        <w:t>h</w:t>
      </w:r>
      <w:r w:rsidRPr="00A27F93">
        <w:t>iar</w:t>
      </w:r>
      <w:proofErr w:type="spellEnd"/>
      <w:r w:rsidRPr="00A27F93">
        <w:t xml:space="preserve">. </w:t>
      </w:r>
      <w:r w:rsidR="00666AB3" w:rsidRPr="00A27F93">
        <w:t xml:space="preserve">Leanne </w:t>
      </w:r>
      <w:proofErr w:type="spellStart"/>
      <w:r w:rsidR="00666AB3" w:rsidRPr="00A27F93">
        <w:t>Obra</w:t>
      </w:r>
      <w:proofErr w:type="spellEnd"/>
      <w:r w:rsidR="00666AB3" w:rsidRPr="00A27F93">
        <w:t xml:space="preserve"> and Joseph </w:t>
      </w:r>
      <w:proofErr w:type="spellStart"/>
      <w:r w:rsidR="00666AB3" w:rsidRPr="00A27F93">
        <w:t>Vinch</w:t>
      </w:r>
      <w:proofErr w:type="spellEnd"/>
      <w:r w:rsidR="00666AB3" w:rsidRPr="00A27F93">
        <w:t xml:space="preserve"> of Andersen Air Force Base Environmental Fleet coordinated Air Force base access</w:t>
      </w:r>
      <w:r w:rsidR="00727311" w:rsidRPr="00A27F93">
        <w:t xml:space="preserve"> and Kari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w:t>
      </w:r>
      <w:proofErr w:type="spellStart"/>
      <w:r w:rsidR="00666AB3" w:rsidRPr="00A27F93">
        <w:t>Raulerson</w:t>
      </w:r>
      <w:proofErr w:type="spellEnd"/>
      <w:r w:rsidR="00666AB3" w:rsidRPr="00A27F93">
        <w:t xml:space="preserve">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26F43245" w14:textId="074409D7" w:rsidR="007533B4" w:rsidRPr="00A27F93" w:rsidRDefault="007533B4" w:rsidP="00D623B2">
      <w:pPr>
        <w:spacing w:line="480" w:lineRule="auto"/>
      </w:pPr>
      <w:r w:rsidRPr="00A27F93">
        <w:tab/>
        <w:t xml:space="preserve">Ann Marie Gawel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xml:space="preserve">. </w:t>
      </w:r>
      <w:proofErr w:type="spellStart"/>
      <w:r w:rsidR="00666AB3" w:rsidRPr="00A27F93">
        <w:t>Haldre</w:t>
      </w:r>
      <w:proofErr w:type="spellEnd"/>
      <w:r w:rsidR="00666AB3" w:rsidRPr="00A27F93">
        <w:t xml:space="preserve"> Rogers and Ross Miller contributed materials and </w:t>
      </w:r>
      <w:proofErr w:type="spellStart"/>
      <w:r w:rsidR="00666AB3" w:rsidRPr="00A27F93">
        <w:t>labo</w:t>
      </w:r>
      <w:r w:rsidR="009E2FE4" w:rsidRPr="00A27F93">
        <w:t>u</w:t>
      </w:r>
      <w:r w:rsidR="00666AB3" w:rsidRPr="00A27F93">
        <w:t>r</w:t>
      </w:r>
      <w:proofErr w:type="spellEnd"/>
      <w:r w:rsidR="00666AB3" w:rsidRPr="00A27F93">
        <w:t xml:space="preserve">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p>
    <w:p w14:paraId="79779430" w14:textId="03DE128E" w:rsidR="007934AD" w:rsidRPr="00A27F93" w:rsidRDefault="007934AD">
      <w:r w:rsidRPr="00A27F93">
        <w:br w:type="page"/>
      </w:r>
    </w:p>
    <w:p w14:paraId="489352C2" w14:textId="3BD88E1B" w:rsidR="001C0E16" w:rsidRPr="00A27F93" w:rsidRDefault="001C0E16">
      <w:pPr>
        <w:rPr>
          <w:b/>
        </w:rPr>
      </w:pPr>
      <w:r w:rsidRPr="00A27F93">
        <w:rPr>
          <w:b/>
        </w:rPr>
        <w:lastRenderedPageBreak/>
        <w:t>Literature Cited</w:t>
      </w:r>
    </w:p>
    <w:p w14:paraId="7DD0762D" w14:textId="77777777" w:rsidR="001C0E16" w:rsidRPr="00A27F93" w:rsidRDefault="001C0E16"/>
    <w:p w14:paraId="23816E9A" w14:textId="77777777" w:rsidR="00F00ED8" w:rsidRPr="00A27F93" w:rsidRDefault="007934AD" w:rsidP="00F00ED8">
      <w:r w:rsidRPr="00A27F93">
        <w:fldChar w:fldCharType="begin" w:fldLock="1"/>
      </w:r>
      <w:r w:rsidRPr="00A27F93">
        <w:instrText xml:space="preserve"> ADDIN PAPERS2_CITATIONS &lt;papers2_bibliography/&gt;</w:instrText>
      </w:r>
      <w:r w:rsidRPr="00A27F93">
        <w:fldChar w:fldCharType="separate"/>
      </w:r>
      <w:r w:rsidR="00F00ED8" w:rsidRPr="00A27F93">
        <w:t xml:space="preserve">1. Seastedt, T. R. &amp; Hobbs, R. J. 2008 Management of novel ecosystems: are novel approaches required? </w:t>
      </w:r>
      <w:r w:rsidR="00F00ED8" w:rsidRPr="00A27F93">
        <w:rPr>
          <w:i/>
        </w:rPr>
        <w:t>Frontiers in Ecology and Evolution</w:t>
      </w:r>
      <w:r w:rsidR="00F00ED8" w:rsidRPr="00A27F93">
        <w:t xml:space="preserve"> </w:t>
      </w:r>
      <w:r w:rsidR="00F00ED8" w:rsidRPr="00A27F93">
        <w:rPr>
          <w:b/>
        </w:rPr>
        <w:t>6</w:t>
      </w:r>
      <w:r w:rsidR="00F00ED8" w:rsidRPr="00A27F93">
        <w:t>, 547. (doi:10.1890/070046)</w:t>
      </w:r>
    </w:p>
    <w:p w14:paraId="377CDD44" w14:textId="77777777" w:rsidR="00F00ED8" w:rsidRPr="00A27F93" w:rsidRDefault="00F00ED8" w:rsidP="00F00ED8">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6" w:history="1">
        <w:r w:rsidRPr="00A27F93">
          <w:rPr>
            <w:rStyle w:val="Hyperlink"/>
          </w:rPr>
          <w:t>doi: 10.1016/j.tree.2009.05.012</w:t>
        </w:r>
      </w:hyperlink>
      <w:r w:rsidRPr="00A27F93">
        <w:rPr>
          <w:rStyle w:val="Hyperlink"/>
          <w:color w:val="auto"/>
          <w:u w:val="none"/>
        </w:rPr>
        <w:t>)</w:t>
      </w:r>
    </w:p>
    <w:p w14:paraId="4C4152F1" w14:textId="77777777" w:rsidR="00F00ED8" w:rsidRPr="00A27F93" w:rsidRDefault="00F00ED8" w:rsidP="00F00ED8">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0117CE35" w14:textId="77777777" w:rsidR="00F00ED8" w:rsidRPr="00A27F93" w:rsidRDefault="00F00ED8" w:rsidP="00F00ED8">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094E74E4" w14:textId="77777777" w:rsidR="00F00ED8" w:rsidRPr="00A27F93" w:rsidRDefault="00F00ED8" w:rsidP="00F00ED8">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7" w:history="1">
        <w:r w:rsidRPr="00A27F93">
          <w:rPr>
            <w:rStyle w:val="Hyperlink"/>
          </w:rPr>
          <w:t>doi: 10.1890/1540-9295(2004)002[0354:apfasi]2.0.co;2</w:t>
        </w:r>
      </w:hyperlink>
      <w:r w:rsidRPr="00A27F93">
        <w:rPr>
          <w:rStyle w:val="Hyperlink"/>
          <w:color w:val="auto"/>
          <w:u w:val="none"/>
        </w:rPr>
        <w:t>)</w:t>
      </w:r>
    </w:p>
    <w:p w14:paraId="21E6F3B2" w14:textId="77777777" w:rsidR="00F00ED8" w:rsidRPr="00A27F93" w:rsidRDefault="00F00ED8" w:rsidP="00F00ED8">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18" w:history="1">
        <w:r w:rsidRPr="00A27F93">
          <w:rPr>
            <w:rStyle w:val="Hyperlink"/>
          </w:rPr>
          <w:t>doi: 10.1016/s0378-1127(97)00191-6</w:t>
        </w:r>
      </w:hyperlink>
      <w:r w:rsidRPr="00A27F93">
        <w:rPr>
          <w:rStyle w:val="Hyperlink"/>
          <w:color w:val="auto"/>
          <w:u w:val="none"/>
        </w:rPr>
        <w:t>)</w:t>
      </w:r>
    </w:p>
    <w:p w14:paraId="341FC0BB" w14:textId="77777777" w:rsidR="00F00ED8" w:rsidRPr="00A27F93" w:rsidRDefault="00F00ED8" w:rsidP="00F00ED8">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19" w:history="1">
        <w:r w:rsidRPr="00A27F93">
          <w:rPr>
            <w:rStyle w:val="Hyperlink"/>
          </w:rPr>
          <w:t>doi: 10.1556/comec.11.2010.1.3</w:t>
        </w:r>
      </w:hyperlink>
      <w:r w:rsidRPr="00A27F93">
        <w:t>)</w:t>
      </w:r>
    </w:p>
    <w:p w14:paraId="41318596" w14:textId="77777777" w:rsidR="00F00ED8" w:rsidRPr="00A27F93" w:rsidRDefault="00F00ED8" w:rsidP="00F00ED8">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23DE9DCE" w14:textId="77777777" w:rsidR="00F00ED8" w:rsidRPr="00A27F93" w:rsidRDefault="00F00ED8" w:rsidP="00F00ED8">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0" w:history="1">
        <w:r w:rsidRPr="00A27F93">
          <w:rPr>
            <w:rStyle w:val="Hyperlink"/>
            <w:color w:val="auto"/>
            <w:u w:val="none"/>
          </w:rPr>
          <w:t>doi: 10.1890/12-2150.1</w:t>
        </w:r>
      </w:hyperlink>
      <w:r w:rsidRPr="00A27F93">
        <w:rPr>
          <w:rStyle w:val="Hyperlink"/>
          <w:color w:val="auto"/>
          <w:u w:val="none"/>
        </w:rPr>
        <w:t>)</w:t>
      </w:r>
    </w:p>
    <w:p w14:paraId="2E589C96" w14:textId="77777777" w:rsidR="00F00ED8" w:rsidRPr="00A27F93" w:rsidRDefault="00F00ED8" w:rsidP="00F00ED8">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1" w:history="1">
        <w:r w:rsidRPr="00A27F93">
          <w:rPr>
            <w:rStyle w:val="Hyperlink"/>
            <w:color w:val="auto"/>
            <w:u w:val="none"/>
          </w:rPr>
          <w:t>doi: 10.1007/978-4-431-09429-6</w:t>
        </w:r>
      </w:hyperlink>
      <w:r w:rsidRPr="00A27F93">
        <w:rPr>
          <w:rStyle w:val="Hyperlink"/>
          <w:color w:val="auto"/>
          <w:u w:val="none"/>
        </w:rPr>
        <w:t>)</w:t>
      </w:r>
    </w:p>
    <w:p w14:paraId="187BFB8A" w14:textId="2B5309B4" w:rsidR="00F00ED8" w:rsidRPr="00A27F93" w:rsidRDefault="00F00ED8" w:rsidP="00F00ED8">
      <w:r w:rsidRPr="00A27F93">
        <w:t>11. Allo</w:t>
      </w:r>
      <w:r w:rsidR="007D451E" w:rsidRPr="00A27F93">
        <w:t>mbert, S., Stockton, S. &amp; Martin</w:t>
      </w:r>
      <w:r w:rsidRPr="00A27F93">
        <w:t xml:space="preserve">,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676D96D3" w14:textId="77777777" w:rsidR="00F00ED8" w:rsidRPr="00A27F93" w:rsidRDefault="00F00ED8" w:rsidP="00F00ED8">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7240179B" w14:textId="77777777" w:rsidR="00F00ED8" w:rsidRPr="00A27F93" w:rsidRDefault="00F00ED8" w:rsidP="00F00ED8">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1FD69849" w14:textId="77777777" w:rsidR="00F00ED8" w:rsidRPr="00A27F93" w:rsidRDefault="00F00ED8" w:rsidP="00F00ED8">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2" w:history="1">
        <w:r w:rsidRPr="00A27F93">
          <w:rPr>
            <w:rStyle w:val="Hyperlink"/>
            <w:color w:val="auto"/>
            <w:u w:val="none"/>
          </w:rPr>
          <w:t>doi: 10.1111/j.1523-1739.1988.tb00199.x</w:t>
        </w:r>
      </w:hyperlink>
      <w:r w:rsidRPr="00A27F93">
        <w:t>)</w:t>
      </w:r>
    </w:p>
    <w:p w14:paraId="069CEF7B" w14:textId="77777777" w:rsidR="00F00ED8" w:rsidRPr="00A27F93" w:rsidRDefault="00F00ED8" w:rsidP="00F00ED8">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4D9BF5AF" w14:textId="77777777" w:rsidR="00F00ED8" w:rsidRPr="00A27F93" w:rsidRDefault="00F00ED8" w:rsidP="00F00ED8">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732D16A9" w14:textId="77777777" w:rsidR="00F00ED8" w:rsidRPr="00A27F93" w:rsidRDefault="00F00ED8" w:rsidP="00F00ED8">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23CB344D" w14:textId="77777777" w:rsidR="00F00ED8" w:rsidRPr="00A27F93" w:rsidRDefault="00F00ED8" w:rsidP="00F00ED8">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45A23ED2" w14:textId="77777777" w:rsidR="00F00ED8" w:rsidRPr="00A27F93" w:rsidRDefault="00F00ED8" w:rsidP="00F00ED8">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7C50D7C0" w14:textId="77777777" w:rsidR="00F00ED8" w:rsidRPr="00A27F93" w:rsidRDefault="00F00ED8" w:rsidP="00F00ED8">
      <w:r w:rsidRPr="00A27F93">
        <w:t>20. Conry, P. J. 1989 Ecology of the wild (feral) pig (</w:t>
      </w:r>
      <w:r w:rsidRPr="00A27F93">
        <w:rPr>
          <w:i/>
        </w:rPr>
        <w:t>Sus scrofa</w:t>
      </w:r>
      <w:r w:rsidRPr="00A27F93">
        <w:t>) on Guam. Guam Division of Aquatic and Wildlife Resources. (doi:10.2527/jas1984.582482x)</w:t>
      </w:r>
    </w:p>
    <w:p w14:paraId="4471DC4F" w14:textId="77777777" w:rsidR="00F00ED8" w:rsidRPr="00A27F93" w:rsidRDefault="00F00ED8" w:rsidP="00F00ED8">
      <w:r w:rsidRPr="00A27F93">
        <w:t xml:space="preserve">21.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5F1D8A67" w14:textId="77777777" w:rsidR="00F00ED8" w:rsidRPr="00A27F93" w:rsidRDefault="00F00ED8" w:rsidP="00F00ED8">
      <w:r w:rsidRPr="00A27F93">
        <w:t>22.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0B538B1B" w14:textId="77777777" w:rsidR="00F00ED8" w:rsidRPr="00A27F93" w:rsidRDefault="00F00ED8" w:rsidP="00F00ED8">
      <w:r w:rsidRPr="00A27F93">
        <w:t xml:space="preserve">23. Fritts, T. H. &amp; Rodda, G. H. 1998 The role of introduced species in the degradation of island ecosystems: a case history of Guam. </w:t>
      </w:r>
      <w:r w:rsidRPr="00A27F93">
        <w:rPr>
          <w:i/>
        </w:rPr>
        <w:t>Annual review of Ecology and Systematics</w:t>
      </w:r>
    </w:p>
    <w:p w14:paraId="1F0C3DB0" w14:textId="77777777" w:rsidR="00F00ED8" w:rsidRPr="00A27F93" w:rsidRDefault="00F00ED8" w:rsidP="00F00ED8">
      <w:r w:rsidRPr="00A27F93">
        <w:t xml:space="preserve">24.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46-57.</w:t>
      </w:r>
    </w:p>
    <w:p w14:paraId="33A7493A" w14:textId="77777777" w:rsidR="00F00ED8" w:rsidRPr="00A27F93" w:rsidRDefault="00F00ED8" w:rsidP="00F00ED8">
      <w:r w:rsidRPr="00A27F93">
        <w:t xml:space="preserve">25.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33B10A11" w14:textId="77777777" w:rsidR="00F00ED8" w:rsidRPr="00A27F93" w:rsidRDefault="00F00ED8" w:rsidP="00F00ED8">
      <w:r w:rsidRPr="00A27F93">
        <w:t xml:space="preserve">26.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29DBF968" w14:textId="77777777" w:rsidR="00F00ED8" w:rsidRPr="00A27F93" w:rsidRDefault="00F00ED8" w:rsidP="00F00ED8">
      <w:r w:rsidRPr="00A27F93">
        <w:t>27. Safford, W. E. 1905 Useful Plants of Guam (Facsimile Edition Reprint). 566pp. Guam: Jillette Leon Guerrero / Guamology Publishing. (</w:t>
      </w:r>
      <w:hyperlink r:id="rId23" w:history="1">
        <w:r w:rsidRPr="00A27F93">
          <w:rPr>
            <w:rStyle w:val="Hyperlink"/>
            <w:color w:val="auto"/>
            <w:u w:val="none"/>
          </w:rPr>
          <w:t>doi: 10.5962/bhl.title.55033</w:t>
        </w:r>
      </w:hyperlink>
      <w:r w:rsidRPr="00A27F93">
        <w:t>)</w:t>
      </w:r>
    </w:p>
    <w:p w14:paraId="76FBCC57" w14:textId="77777777" w:rsidR="00F00ED8" w:rsidRPr="00A27F93" w:rsidRDefault="00F00ED8" w:rsidP="00F00ED8">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34DB2356" w14:textId="68CD797E" w:rsidR="00F00ED8" w:rsidRPr="00A27F93" w:rsidRDefault="00F00ED8" w:rsidP="00F00ED8">
      <w:r w:rsidRPr="00A27F93">
        <w:t>29. Raulerson, L. &amp; Rinehart, A. F. 1991 Trees and Shrubs of the Northern Mariana Islands. Coastal Resources Management, Saipan, Northern Mariana Islands. 120 pp. (doi:10.5962/bhl.title.100395)</w:t>
      </w:r>
    </w:p>
    <w:p w14:paraId="2B18F200" w14:textId="2491BE2D" w:rsidR="00E726D7" w:rsidRPr="00A27F93" w:rsidRDefault="00E726D7" w:rsidP="00E726D7">
      <w:r w:rsidRPr="00A27F93">
        <w:t>30. Mylroie, J.E.,  J.W. Jenson, D. Taborosi, J.M.U. Jocson, D.T. Vann and C. Wexel - Karst features of Guam in terms of a general model of carbonate island karst.</w:t>
      </w:r>
    </w:p>
    <w:p w14:paraId="234B1F43" w14:textId="4DD04C1B" w:rsidR="00E726D7" w:rsidRPr="00A27F93" w:rsidRDefault="00E726D7" w:rsidP="00F00ED8">
      <w:r w:rsidRPr="00A27F93">
        <w:rPr>
          <w:i/>
        </w:rPr>
        <w:t>Journal of Cave and Karst Studies</w:t>
      </w:r>
      <w:r w:rsidRPr="00A27F93">
        <w:t xml:space="preserve"> </w:t>
      </w:r>
      <w:r w:rsidR="00A13A2A" w:rsidRPr="00A27F93">
        <w:rPr>
          <w:b/>
        </w:rPr>
        <w:t>63</w:t>
      </w:r>
      <w:r w:rsidR="00A13A2A" w:rsidRPr="00A27F93">
        <w:t>,</w:t>
      </w:r>
      <w:r w:rsidRPr="00A27F93">
        <w:t xml:space="preserve"> 9-22.</w:t>
      </w:r>
    </w:p>
    <w:p w14:paraId="55E76C4A" w14:textId="74C6EEF2" w:rsidR="00F00ED8" w:rsidRPr="00A27F93" w:rsidRDefault="00296C2C" w:rsidP="00F00ED8">
      <w:r w:rsidRPr="00A27F93">
        <w:t>31</w:t>
      </w:r>
      <w:r w:rsidR="00F00ED8" w:rsidRPr="00A27F93">
        <w:t xml:space="preserve">. Fosberg, F. R. 1960 The Vegetation of Micronesia, 1: General Descriptions, the Vegetation of the Mariana Islands, and a Detailed Consideration of the Vegetation of Guam. B. </w:t>
      </w:r>
      <w:r w:rsidR="00F00ED8" w:rsidRPr="00A27F93">
        <w:rPr>
          <w:i/>
        </w:rPr>
        <w:t>American Museum of Natural History.</w:t>
      </w:r>
      <w:r w:rsidR="00F00ED8" w:rsidRPr="00A27F93">
        <w:t xml:space="preserve"> </w:t>
      </w:r>
      <w:r w:rsidR="00F00ED8" w:rsidRPr="00A27F93">
        <w:rPr>
          <w:b/>
          <w:bCs/>
        </w:rPr>
        <w:t>119</w:t>
      </w:r>
      <w:r w:rsidR="00F00ED8" w:rsidRPr="00A27F93">
        <w:rPr>
          <w:bCs/>
        </w:rPr>
        <w:t xml:space="preserve">, </w:t>
      </w:r>
      <w:r w:rsidR="00F00ED8" w:rsidRPr="00A27F93">
        <w:t>53-75. (doi:10.2307/1932008)</w:t>
      </w:r>
    </w:p>
    <w:p w14:paraId="2A3228C1" w14:textId="46B5E872" w:rsidR="00F00ED8" w:rsidRDefault="00296C2C" w:rsidP="00F00ED8">
      <w:pPr>
        <w:rPr>
          <w:ins w:id="148" w:author="Ann Marie Gawel" w:date="2017-08-24T01:12:00Z"/>
        </w:rPr>
      </w:pPr>
      <w:r w:rsidRPr="00A27F93">
        <w:t>32</w:t>
      </w:r>
      <w:r w:rsidR="00F00ED8" w:rsidRPr="00A27F93">
        <w:t xml:space="preserve">. Stone, B. C. 1970 Flora of Guam. </w:t>
      </w:r>
      <w:r w:rsidR="00F00ED8" w:rsidRPr="00A27F93">
        <w:rPr>
          <w:i/>
        </w:rPr>
        <w:t>Micronesica</w:t>
      </w:r>
      <w:r w:rsidR="00F00ED8" w:rsidRPr="00A27F93">
        <w:t xml:space="preserve"> </w:t>
      </w:r>
      <w:r w:rsidR="00F00ED8" w:rsidRPr="00A27F93">
        <w:rPr>
          <w:b/>
        </w:rPr>
        <w:t>6</w:t>
      </w:r>
      <w:r w:rsidR="00F00ED8" w:rsidRPr="00A27F93">
        <w:t xml:space="preserve">, 1-659. </w:t>
      </w:r>
    </w:p>
    <w:p w14:paraId="4BA3463D" w14:textId="48CD6524" w:rsidR="006927EB" w:rsidRPr="00A27F93" w:rsidDel="003A2CA9" w:rsidRDefault="006927EB" w:rsidP="00F00ED8">
      <w:pPr>
        <w:rPr>
          <w:del w:id="149" w:author="Ann Marie Gawel" w:date="2017-08-24T01:20:00Z"/>
        </w:rPr>
      </w:pPr>
      <w:ins w:id="150" w:author="Ann Marie Gawel" w:date="2017-08-24T01:12:00Z">
        <w:r>
          <w:t xml:space="preserve">33. </w:t>
        </w:r>
      </w:ins>
      <w:ins w:id="151" w:author="Ann Marie Gawel" w:date="2017-08-24T01:15:00Z">
        <w:r>
          <w:t xml:space="preserve">The University of Guam - </w:t>
        </w:r>
      </w:ins>
      <w:ins w:id="152" w:author="Ann Marie Gawel" w:date="2017-08-24T01:14:00Z">
        <w:r>
          <w:t>Water and Environmental Research Institute</w:t>
        </w:r>
      </w:ins>
      <w:ins w:id="153" w:author="Ann Marie Gawel" w:date="2017-08-24T01:17:00Z">
        <w:r w:rsidR="003A2CA9">
          <w:t>, and Island Research and Education Initiative</w:t>
        </w:r>
      </w:ins>
      <w:ins w:id="154" w:author="Ann Marie Gawel" w:date="2017-08-24T01:14:00Z">
        <w:r w:rsidRPr="006927EB">
          <w:t xml:space="preserve">. </w:t>
        </w:r>
      </w:ins>
      <w:ins w:id="155" w:author="Ann Marie Gawel" w:date="2017-08-24T01:15:00Z">
        <w:r>
          <w:t>Digital atlas of northern Guam</w:t>
        </w:r>
      </w:ins>
      <w:ins w:id="156" w:author="Ann Marie Gawel" w:date="2017-08-24T01:14:00Z">
        <w:r w:rsidR="003A2CA9">
          <w:t xml:space="preserve"> [Internet], accessed </w:t>
        </w:r>
        <w:r>
          <w:t>2017 Aug</w:t>
        </w:r>
        <w:r w:rsidR="003A2CA9">
          <w:t xml:space="preserve"> 20. Available from: </w:t>
        </w:r>
      </w:ins>
      <w:ins w:id="157" w:author="Ann Marie Gawel" w:date="2017-08-24T01:20:00Z">
        <w:r w:rsidR="003A2CA9" w:rsidRPr="003A2CA9">
          <w:t>http://north.hydroguam.net/index.php</w:t>
        </w:r>
      </w:ins>
    </w:p>
    <w:p w14:paraId="61522DBB" w14:textId="559FA892" w:rsidR="00F00ED8" w:rsidRPr="00A27F93" w:rsidRDefault="00296C2C" w:rsidP="00F00ED8">
      <w:r w:rsidRPr="00A27F93">
        <w:t>3</w:t>
      </w:r>
      <w:ins w:id="158" w:author="Ann Marie Gawel" w:date="2017-08-24T01:20:00Z">
        <w:r w:rsidR="003A2CA9">
          <w:t>4</w:t>
        </w:r>
      </w:ins>
      <w:del w:id="159" w:author="Ann Marie Gawel" w:date="2017-08-24T01:20:00Z">
        <w:r w:rsidRPr="00A27F93" w:rsidDel="003A2CA9">
          <w:delText>3</w:delText>
        </w:r>
      </w:del>
      <w:r w:rsidR="00F00ED8" w:rsidRPr="00A27F93">
        <w:t>. R Core Team (2017). R: A language and environment for statistical computing. R Foundation for Statistical Computing, Vienna, Austria. URL https://www.R-project.org/.</w:t>
      </w:r>
    </w:p>
    <w:p w14:paraId="28B152ED" w14:textId="540D1A00" w:rsidR="00F00ED8" w:rsidRPr="00A27F93" w:rsidRDefault="00296C2C" w:rsidP="00F00ED8">
      <w:r w:rsidRPr="00A27F93">
        <w:t>3</w:t>
      </w:r>
      <w:ins w:id="160" w:author="Ann Marie Gawel" w:date="2017-08-24T01:20:00Z">
        <w:r w:rsidR="003A2CA9">
          <w:t>5</w:t>
        </w:r>
      </w:ins>
      <w:del w:id="161" w:author="Ann Marie Gawel" w:date="2017-08-24T01:20:00Z">
        <w:r w:rsidRPr="00A27F93" w:rsidDel="003A2CA9">
          <w:delText>4</w:delText>
        </w:r>
      </w:del>
      <w:r w:rsidR="00F00ED8" w:rsidRPr="00A27F93">
        <w:t xml:space="preserve">. Burnham, K. P. &amp; Anderson, D. R. 2004 Multimodel inference understanding AIC and BIC in model selection. </w:t>
      </w:r>
      <w:r w:rsidR="00F00ED8" w:rsidRPr="00A27F93">
        <w:rPr>
          <w:i/>
        </w:rPr>
        <w:t>Sociological methods &amp; research</w:t>
      </w:r>
      <w:r w:rsidR="00F00ED8" w:rsidRPr="00A27F93">
        <w:t xml:space="preserve"> </w:t>
      </w:r>
      <w:r w:rsidR="00F00ED8" w:rsidRPr="00A27F93">
        <w:rPr>
          <w:b/>
        </w:rPr>
        <w:t>33</w:t>
      </w:r>
      <w:r w:rsidR="00F00ED8" w:rsidRPr="00A27F93">
        <w:t xml:space="preserve">, </w:t>
      </w:r>
      <w:r w:rsidR="00F00ED8" w:rsidRPr="00A27F93">
        <w:rPr>
          <w:shd w:val="clear" w:color="auto" w:fill="FFFFFF"/>
        </w:rPr>
        <w:t>261-304</w:t>
      </w:r>
      <w:r w:rsidR="00F00ED8" w:rsidRPr="00A27F93">
        <w:t>. (doi:10.1177/0049124104268644)</w:t>
      </w:r>
    </w:p>
    <w:p w14:paraId="35C70878" w14:textId="31D79CBB" w:rsidR="00F00ED8" w:rsidRPr="00A27F93" w:rsidRDefault="00296C2C" w:rsidP="00F00ED8">
      <w:r w:rsidRPr="00A27F93">
        <w:t>3</w:t>
      </w:r>
      <w:ins w:id="162" w:author="Ann Marie Gawel" w:date="2017-08-24T01:20:00Z">
        <w:r w:rsidR="003A2CA9">
          <w:t>6</w:t>
        </w:r>
      </w:ins>
      <w:del w:id="163" w:author="Ann Marie Gawel" w:date="2017-08-24T01:20:00Z">
        <w:r w:rsidRPr="00A27F93" w:rsidDel="003A2CA9">
          <w:delText>5</w:delText>
        </w:r>
      </w:del>
      <w:r w:rsidR="00F00ED8" w:rsidRPr="00A27F93">
        <w:t xml:space="preserve">. Engeman, R. M., Massei, G. &amp; Sage, M. 2013 Monitoring wild pig populations: a review of methods. </w:t>
      </w:r>
      <w:r w:rsidR="00F00ED8" w:rsidRPr="00A27F93">
        <w:rPr>
          <w:i/>
        </w:rPr>
        <w:t xml:space="preserve">Environmental Science and Pollution Research </w:t>
      </w:r>
      <w:r w:rsidR="00F00ED8" w:rsidRPr="00A27F93">
        <w:rPr>
          <w:b/>
        </w:rPr>
        <w:t>20</w:t>
      </w:r>
      <w:r w:rsidR="00F00ED8" w:rsidRPr="00A27F93">
        <w:t>, 8077-8091. (doi:10.1007/s11356-013-2002-5)</w:t>
      </w:r>
    </w:p>
    <w:p w14:paraId="2F9CAA2D" w14:textId="3ECF165D" w:rsidR="00F00ED8" w:rsidRPr="00A27F93" w:rsidRDefault="00296C2C" w:rsidP="00F00ED8">
      <w:r w:rsidRPr="00A27F93">
        <w:lastRenderedPageBreak/>
        <w:t>3</w:t>
      </w:r>
      <w:ins w:id="164" w:author="Ann Marie Gawel" w:date="2017-08-24T01:20:00Z">
        <w:r w:rsidR="003A2CA9">
          <w:t>7</w:t>
        </w:r>
      </w:ins>
      <w:del w:id="165" w:author="Ann Marie Gawel" w:date="2017-08-24T01:20:00Z">
        <w:r w:rsidRPr="00A27F93" w:rsidDel="003A2CA9">
          <w:delText>6</w:delText>
        </w:r>
      </w:del>
      <w:r w:rsidR="00F00ED8" w:rsidRPr="00A27F93">
        <w:t xml:space="preserve">. Brown, J. E., Bauman, J. M., Lawrie, J. F. &amp; Rocha, O. J. 2012 The structure of morphological and genetic diversity in natural populations of </w:t>
      </w:r>
      <w:r w:rsidR="00F00ED8" w:rsidRPr="00A27F93">
        <w:rPr>
          <w:i/>
        </w:rPr>
        <w:t>Carica papaya</w:t>
      </w:r>
      <w:r w:rsidR="00F00ED8" w:rsidRPr="00A27F93">
        <w:t xml:space="preserve"> (Caricaceae) in Costa Rica. </w:t>
      </w:r>
      <w:r w:rsidR="00F00ED8" w:rsidRPr="00A27F93">
        <w:rPr>
          <w:i/>
        </w:rPr>
        <w:t>Biotropica</w:t>
      </w:r>
      <w:r w:rsidR="00F00ED8" w:rsidRPr="00A27F93">
        <w:t xml:space="preserve"> </w:t>
      </w:r>
      <w:r w:rsidR="00F00ED8" w:rsidRPr="00A27F93">
        <w:rPr>
          <w:b/>
        </w:rPr>
        <w:t>44</w:t>
      </w:r>
      <w:r w:rsidR="00F00ED8" w:rsidRPr="00A27F93">
        <w:t>, 179-188. (doi:10.1111/j.1744-7429.2011.00779.x)</w:t>
      </w:r>
    </w:p>
    <w:p w14:paraId="0C19E587" w14:textId="7BA3CB30" w:rsidR="00F00ED8" w:rsidRPr="00A27F93" w:rsidRDefault="00296C2C" w:rsidP="00F00ED8">
      <w:r w:rsidRPr="00A27F93">
        <w:t>3</w:t>
      </w:r>
      <w:ins w:id="166" w:author="Ann Marie Gawel" w:date="2017-08-24T01:20:00Z">
        <w:r w:rsidR="003A2CA9">
          <w:t>8</w:t>
        </w:r>
      </w:ins>
      <w:del w:id="167" w:author="Ann Marie Gawel" w:date="2017-08-24T01:20:00Z">
        <w:r w:rsidRPr="00A27F93" w:rsidDel="003A2CA9">
          <w:delText>7</w:delText>
        </w:r>
      </w:del>
      <w:r w:rsidR="00F00ED8" w:rsidRPr="00A27F93">
        <w:t xml:space="preserve">. Manner, H. I., Thaman, R. R. &amp; Hassall, D. C. 1984 Phosphate mining induced vegetation changes on Nauru Island. </w:t>
      </w:r>
      <w:r w:rsidR="00F00ED8" w:rsidRPr="00A27F93">
        <w:rPr>
          <w:i/>
        </w:rPr>
        <w:t>Ecology</w:t>
      </w:r>
      <w:r w:rsidR="00F00ED8" w:rsidRPr="00A27F93">
        <w:t xml:space="preserve"> </w:t>
      </w:r>
      <w:r w:rsidR="00F00ED8" w:rsidRPr="00A27F93">
        <w:rPr>
          <w:b/>
        </w:rPr>
        <w:t>65</w:t>
      </w:r>
      <w:r w:rsidR="00F00ED8" w:rsidRPr="00A27F93">
        <w:t>, 1454-1465. (doi:10.2307/1939126)</w:t>
      </w:r>
    </w:p>
    <w:p w14:paraId="43A52EB0" w14:textId="2A242B8F" w:rsidR="00DC4FD7" w:rsidRDefault="00296C2C" w:rsidP="00DC4FD7">
      <w:r w:rsidRPr="00A27F93">
        <w:t>3</w:t>
      </w:r>
      <w:ins w:id="168" w:author="Ann Marie Gawel" w:date="2017-08-24T01:20:00Z">
        <w:r w:rsidR="003A2CA9">
          <w:t>9</w:t>
        </w:r>
      </w:ins>
      <w:del w:id="169" w:author="Ann Marie Gawel" w:date="2017-08-24T01:20:00Z">
        <w:r w:rsidRPr="00A27F93" w:rsidDel="003A2CA9">
          <w:delText>8</w:delText>
        </w:r>
      </w:del>
      <w:r w:rsidR="002A0529" w:rsidRPr="00A27F93">
        <w:t xml:space="preserve">. Fricke, E. C., &amp; Wright, S. </w:t>
      </w:r>
      <w:r w:rsidR="00546F36">
        <w:t>J. (2016). The mechanical defens</w:t>
      </w:r>
      <w:r w:rsidR="002A0529" w:rsidRPr="00A27F93">
        <w:t xml:space="preserve">e advantage of small seeds. </w:t>
      </w:r>
      <w:r w:rsidR="002A0529" w:rsidRPr="00A27F93">
        <w:rPr>
          <w:i/>
        </w:rPr>
        <w:t>Ecology Letters</w:t>
      </w:r>
      <w:r w:rsidR="002A0529" w:rsidRPr="00A27F93">
        <w:t xml:space="preserve">, </w:t>
      </w:r>
      <w:r w:rsidR="002A0529" w:rsidRPr="00A27F93">
        <w:rPr>
          <w:b/>
        </w:rPr>
        <w:t>19</w:t>
      </w:r>
      <w:r w:rsidR="002A0529" w:rsidRPr="00A27F93">
        <w:t>, 987-991.</w:t>
      </w:r>
      <w:r w:rsidR="00DC4FD7">
        <w:t>(doi:</w:t>
      </w:r>
      <w:r w:rsidR="00DC4FD7" w:rsidRPr="00DC4FD7">
        <w:t xml:space="preserve"> 10.1111/ele.12637</w:t>
      </w:r>
      <w:r w:rsidR="00DC4FD7">
        <w:t xml:space="preserve">) </w:t>
      </w:r>
    </w:p>
    <w:p w14:paraId="64E6D852" w14:textId="335F73FC" w:rsidR="005A78A8" w:rsidRPr="00A27F93" w:rsidRDefault="003A2CA9" w:rsidP="00DC4FD7">
      <w:ins w:id="170" w:author="Ann Marie Gawel" w:date="2017-08-24T01:20:00Z">
        <w:r>
          <w:t>40</w:t>
        </w:r>
      </w:ins>
      <w:del w:id="171" w:author="Ann Marie Gawel" w:date="2017-08-24T01:20:00Z">
        <w:r w:rsidR="00296C2C" w:rsidRPr="00A27F93" w:rsidDel="003A2CA9">
          <w:delText>39</w:delText>
        </w:r>
      </w:del>
      <w:r w:rsidR="00DC4FD7">
        <w:t>. Bergvall, U.A. and Leimar, O.</w:t>
      </w:r>
      <w:r w:rsidR="005A78A8" w:rsidRPr="00A27F93">
        <w:t xml:space="preserve"> 2005. Plant secondary compounds and the frequency of food types affect food choice by mammalian herbivores. </w:t>
      </w:r>
      <w:r w:rsidR="005A78A8" w:rsidRPr="00A27F93">
        <w:rPr>
          <w:i/>
        </w:rPr>
        <w:t>Ecology</w:t>
      </w:r>
      <w:r w:rsidR="005A78A8" w:rsidRPr="00A27F93">
        <w:t xml:space="preserve"> </w:t>
      </w:r>
      <w:r w:rsidR="005A78A8" w:rsidRPr="00A27F93">
        <w:rPr>
          <w:b/>
        </w:rPr>
        <w:t>86</w:t>
      </w:r>
      <w:r w:rsidR="005A78A8" w:rsidRPr="00A27F93">
        <w:t>, 2450-2460.</w:t>
      </w:r>
      <w:r w:rsidR="00DC4FD7">
        <w:t xml:space="preserve"> (doi: </w:t>
      </w:r>
      <w:r w:rsidR="00DC4FD7" w:rsidRPr="00DC4FD7">
        <w:t>10.1890/04-0978</w:t>
      </w:r>
      <w:r w:rsidR="00DC4FD7">
        <w:t xml:space="preserve">) (doi: </w:t>
      </w:r>
      <w:r w:rsidR="00DC4FD7" w:rsidRPr="00DC4FD7">
        <w:t>10.1890/04-0978</w:t>
      </w:r>
      <w:r w:rsidR="00DC4FD7">
        <w:t>)</w:t>
      </w:r>
    </w:p>
    <w:p w14:paraId="0A574CCD" w14:textId="5A76C2CA" w:rsidR="00AD233B" w:rsidRPr="00A27F93" w:rsidRDefault="003A2CA9">
      <w:ins w:id="172" w:author="Ann Marie Gawel" w:date="2017-08-24T01:21:00Z">
        <w:r>
          <w:t>41</w:t>
        </w:r>
      </w:ins>
      <w:del w:id="173" w:author="Ann Marie Gawel" w:date="2017-08-24T01:21:00Z">
        <w:r w:rsidR="00296C2C" w:rsidRPr="00A27F93" w:rsidDel="003A2CA9">
          <w:delText>40</w:delText>
        </w:r>
      </w:del>
      <w:r w:rsidR="00AD233B" w:rsidRPr="00A27F93">
        <w:t>. Clauss, M., Lason, K., Gehrke, J., Lechner-Doll, M., Fickel, J., Grune, T., &amp; Stre</w:t>
      </w:r>
      <w:r w:rsidR="00296C2C" w:rsidRPr="00A27F93">
        <w:t>ich, W. J. 2003</w:t>
      </w:r>
      <w:r w:rsidR="00AD233B" w:rsidRPr="00A27F93">
        <w:t>. Captive roe deer (</w:t>
      </w:r>
      <w:r w:rsidR="00AD233B" w:rsidRPr="00A27F93">
        <w:rPr>
          <w:i/>
        </w:rPr>
        <w:t>Capreolus capreolus</w:t>
      </w:r>
      <w:r w:rsidR="00AD233B" w:rsidRPr="00A27F93">
        <w:t xml:space="preserve">) select for low amounts of tannic acid but not quebracho: fluctuation of preferences and potential benefits. </w:t>
      </w:r>
      <w:r w:rsidR="00AD233B" w:rsidRPr="00A27F93">
        <w:rPr>
          <w:i/>
        </w:rPr>
        <w:t>Comparative Biochemistry and Physiology Part B: Biochemistry and Molecular Biology</w:t>
      </w:r>
      <w:r w:rsidR="00AD233B" w:rsidRPr="00A27F93">
        <w:t xml:space="preserve"> </w:t>
      </w:r>
      <w:r w:rsidR="00AD233B" w:rsidRPr="00A27F93">
        <w:rPr>
          <w:b/>
        </w:rPr>
        <w:t>136</w:t>
      </w:r>
      <w:r w:rsidR="00AD233B" w:rsidRPr="00A27F93">
        <w:t>, 369-382.</w:t>
      </w:r>
      <w:r w:rsidR="00575D70">
        <w:t xml:space="preserve">(doi: </w:t>
      </w:r>
      <w:r w:rsidR="00575D70" w:rsidRPr="00575D70">
        <w:t>10.1016/S1096-4959(03)00244-6</w:t>
      </w:r>
      <w:r w:rsidR="00575D70">
        <w:t>)</w:t>
      </w:r>
    </w:p>
    <w:p w14:paraId="28A29E95" w14:textId="391E064B" w:rsidR="007F3358" w:rsidRPr="00A27F93" w:rsidRDefault="00296C2C">
      <w:r w:rsidRPr="00A27F93">
        <w:t>4</w:t>
      </w:r>
      <w:ins w:id="174" w:author="Ann Marie Gawel" w:date="2017-08-24T01:21:00Z">
        <w:r w:rsidR="003A2CA9">
          <w:t>2</w:t>
        </w:r>
      </w:ins>
      <w:del w:id="175" w:author="Ann Marie Gawel" w:date="2017-08-24T01:21:00Z">
        <w:r w:rsidRPr="00A27F93" w:rsidDel="003A2CA9">
          <w:delText>1</w:delText>
        </w:r>
      </w:del>
      <w:r w:rsidR="00DC4FD7">
        <w:t>. Lavate, S.</w:t>
      </w:r>
      <w:r w:rsidR="007F3358" w:rsidRPr="00A27F93">
        <w:t>M., Chandrakant</w:t>
      </w:r>
      <w:r w:rsidR="00DC4FD7">
        <w:t>, D.,</w:t>
      </w:r>
      <w:r w:rsidR="007F3358" w:rsidRPr="00A27F93">
        <w:t xml:space="preserve"> Shendkar,</w:t>
      </w:r>
      <w:r w:rsidR="00DC4FD7">
        <w:t xml:space="preserve"> D., and </w:t>
      </w:r>
      <w:r w:rsidR="007F3358" w:rsidRPr="00A27F93">
        <w:t>Deshpande</w:t>
      </w:r>
      <w:r w:rsidR="00DC4FD7">
        <w:t>, N.R.</w:t>
      </w:r>
      <w:r w:rsidR="007F3358" w:rsidRPr="00A27F93">
        <w:t>.  2014. Phytochemical Screening and Nutritional Analysis of medicinal plant</w:t>
      </w:r>
      <w:r w:rsidR="005842C7" w:rsidRPr="00A27F93">
        <w:t xml:space="preserve"> </w:t>
      </w:r>
      <w:r w:rsidR="007F3358" w:rsidRPr="00A27F93">
        <w:t>-</w:t>
      </w:r>
      <w:r w:rsidR="005842C7" w:rsidRPr="00A27F93">
        <w:t xml:space="preserve"> </w:t>
      </w:r>
      <w:r w:rsidR="007F3358" w:rsidRPr="00A27F93">
        <w:rPr>
          <w:i/>
        </w:rPr>
        <w:t>Aglaia lawii</w:t>
      </w:r>
      <w:r w:rsidR="007F3358" w:rsidRPr="00A27F93">
        <w:t xml:space="preserve">. </w:t>
      </w:r>
      <w:r w:rsidR="007F3358" w:rsidRPr="00A27F93">
        <w:rPr>
          <w:i/>
        </w:rPr>
        <w:t>International Journal of PharmTech Research</w:t>
      </w:r>
      <w:r w:rsidR="007F3358" w:rsidRPr="00A27F93">
        <w:t xml:space="preserve"> </w:t>
      </w:r>
      <w:r w:rsidR="007F3358" w:rsidRPr="00A27F93">
        <w:rPr>
          <w:b/>
        </w:rPr>
        <w:t>6</w:t>
      </w:r>
      <w:r w:rsidR="007F3358" w:rsidRPr="00A27F93">
        <w:t>, 1540-1545.</w:t>
      </w:r>
      <w:r w:rsidR="00575D70">
        <w:t xml:space="preserve"> </w:t>
      </w:r>
    </w:p>
    <w:p w14:paraId="412DAE11" w14:textId="32930E9D" w:rsidR="007F3358" w:rsidRPr="00A27F93" w:rsidRDefault="00296C2C">
      <w:r w:rsidRPr="00A27F93">
        <w:t>4</w:t>
      </w:r>
      <w:ins w:id="176" w:author="Ann Marie Gawel" w:date="2017-08-24T01:21:00Z">
        <w:r w:rsidR="003A2CA9">
          <w:t>3</w:t>
        </w:r>
      </w:ins>
      <w:del w:id="177" w:author="Ann Marie Gawel" w:date="2017-08-24T01:21:00Z">
        <w:r w:rsidRPr="00A27F93" w:rsidDel="003A2CA9">
          <w:delText>2</w:delText>
        </w:r>
      </w:del>
      <w:r w:rsidR="007F3358" w:rsidRPr="00A27F93">
        <w:t xml:space="preserve">. Manjari, G., Saran, S., Rao, A. V. B., &amp; Devipriya, S. P. (2017). Phytochemical screening of Aglaia elaeagnoidea and their efficacy on antioxidant and antimicrobial growth. </w:t>
      </w:r>
      <w:r w:rsidR="007F3358" w:rsidRPr="00A27F93">
        <w:rPr>
          <w:i/>
        </w:rPr>
        <w:t>International Journal of Ayurveda and Pharma Research</w:t>
      </w:r>
      <w:r w:rsidR="007F3358" w:rsidRPr="00A27F93">
        <w:t xml:space="preserve"> </w:t>
      </w:r>
      <w:r w:rsidR="007F3358" w:rsidRPr="00A27F93">
        <w:rPr>
          <w:b/>
        </w:rPr>
        <w:t>5</w:t>
      </w:r>
      <w:r w:rsidR="007F3358" w:rsidRPr="00A27F93">
        <w:t xml:space="preserve">, 7-13. </w:t>
      </w:r>
    </w:p>
    <w:p w14:paraId="1B678BCA" w14:textId="259591A5" w:rsidR="00BE1D8E" w:rsidRPr="00A27F93" w:rsidRDefault="00296C2C">
      <w:r w:rsidRPr="00A27F93">
        <w:t>4</w:t>
      </w:r>
      <w:ins w:id="178" w:author="Ann Marie Gawel" w:date="2017-08-24T01:21:00Z">
        <w:r w:rsidR="003A2CA9">
          <w:t>4</w:t>
        </w:r>
      </w:ins>
      <w:del w:id="179" w:author="Ann Marie Gawel" w:date="2017-08-24T01:21:00Z">
        <w:r w:rsidRPr="00A27F93" w:rsidDel="003A2CA9">
          <w:delText>3</w:delText>
        </w:r>
      </w:del>
      <w:r w:rsidR="00BE1D8E" w:rsidRPr="00A27F93">
        <w:t xml:space="preserve">. </w:t>
      </w:r>
      <w:r w:rsidRPr="00A27F93">
        <w:t>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0CCF9FE7" w14:textId="408D893C" w:rsidR="00BE1D8E" w:rsidRPr="00A27F93" w:rsidRDefault="00296C2C">
      <w:r w:rsidRPr="00A27F93">
        <w:t>4</w:t>
      </w:r>
      <w:ins w:id="180" w:author="Ann Marie Gawel" w:date="2017-08-24T01:21:00Z">
        <w:r w:rsidR="003A2CA9">
          <w:t>5</w:t>
        </w:r>
      </w:ins>
      <w:del w:id="181" w:author="Ann Marie Gawel" w:date="2017-08-24T01:21:00Z">
        <w:r w:rsidRPr="00A27F93" w:rsidDel="003A2CA9">
          <w:delText>4</w:delText>
        </w:r>
      </w:del>
      <w:r w:rsidR="00BE1D8E" w:rsidRPr="00A27F93">
        <w:t xml:space="preserve">. Rajendran, R., &amp; Krishnakumar, E. 2010. Anti-arthritic activity of </w:t>
      </w:r>
      <w:r w:rsidR="00BE1D8E" w:rsidRPr="00A27F93">
        <w:rPr>
          <w:i/>
        </w:rPr>
        <w:t>Premna serratifolia</w:t>
      </w:r>
      <w:r w:rsidR="00BE1D8E" w:rsidRPr="00A27F93">
        <w:t xml:space="preserve"> Linn., wood against adjuvant induced arthritis. </w:t>
      </w:r>
      <w:r w:rsidR="00BE1D8E" w:rsidRPr="00A27F93">
        <w:rPr>
          <w:i/>
        </w:rPr>
        <w:t>Avicenna journal of medical biotechnology</w:t>
      </w:r>
      <w:r w:rsidR="00BE1D8E" w:rsidRPr="00A27F93">
        <w:t xml:space="preserve"> </w:t>
      </w:r>
      <w:r w:rsidR="00BE1D8E" w:rsidRPr="00A27F93">
        <w:rPr>
          <w:b/>
        </w:rPr>
        <w:t>2</w:t>
      </w:r>
      <w:r w:rsidR="00BE1D8E" w:rsidRPr="00A27F93">
        <w:t>, 101-106.</w:t>
      </w:r>
    </w:p>
    <w:p w14:paraId="426C91D8" w14:textId="5149F132" w:rsidR="00296C2C" w:rsidRDefault="00296C2C">
      <w:r w:rsidRPr="00A27F93">
        <w:t>4</w:t>
      </w:r>
      <w:ins w:id="182" w:author="Ann Marie Gawel" w:date="2017-08-24T01:21:00Z">
        <w:r w:rsidR="003A2CA9">
          <w:t>6</w:t>
        </w:r>
      </w:ins>
      <w:del w:id="183" w:author="Ann Marie Gawel" w:date="2017-08-24T01:21:00Z">
        <w:r w:rsidRPr="00A27F93" w:rsidDel="003A2CA9">
          <w:delText>5</w:delText>
        </w:r>
      </w:del>
      <w:r w:rsidRPr="00A27F93">
        <w:t xml:space="preserve">.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5F3A4527" w14:textId="78FA2ADA" w:rsidR="00DC4FD7" w:rsidRPr="00A27F93" w:rsidRDefault="00DC4FD7">
      <w:r>
        <w:t>4</w:t>
      </w:r>
      <w:ins w:id="184" w:author="Ann Marie Gawel" w:date="2017-08-24T01:21:00Z">
        <w:r w:rsidR="003A2CA9">
          <w:t>7</w:t>
        </w:r>
      </w:ins>
      <w:del w:id="185" w:author="Ann Marie Gawel" w:date="2017-08-24T01:21:00Z">
        <w:r w:rsidDel="003A2CA9">
          <w:delText>6</w:delText>
        </w:r>
      </w:del>
      <w:r>
        <w:t xml:space="preserve">.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588712DB" w14:textId="505646D1" w:rsidR="00F00ED8" w:rsidRPr="00A27F93" w:rsidRDefault="00DC4FD7">
      <w:r>
        <w:t>4</w:t>
      </w:r>
      <w:ins w:id="186" w:author="Ann Marie Gawel" w:date="2017-08-24T01:21:00Z">
        <w:r w:rsidR="003A2CA9">
          <w:t>8</w:t>
        </w:r>
      </w:ins>
      <w:del w:id="187" w:author="Ann Marie Gawel" w:date="2017-08-24T01:21:00Z">
        <w:r w:rsidDel="003A2CA9">
          <w:delText>7</w:delText>
        </w:r>
      </w:del>
      <w:r w:rsidR="00F00ED8" w:rsidRPr="00A27F93">
        <w:t xml:space="preserve">. Aplet, G. H., Anderson, S. J. &amp; Stone, C. P. 1991 Association between feral pig disturbance and the composition of some alien plant assemblages in Hawaii Volcanoes National Park. </w:t>
      </w:r>
      <w:r w:rsidR="00F00ED8" w:rsidRPr="00A27F93">
        <w:rPr>
          <w:i/>
        </w:rPr>
        <w:t>Vegetatio</w:t>
      </w:r>
      <w:r w:rsidR="00F00ED8" w:rsidRPr="00A27F93">
        <w:t xml:space="preserve"> </w:t>
      </w:r>
      <w:r w:rsidR="00F00ED8" w:rsidRPr="00A27F93">
        <w:rPr>
          <w:b/>
        </w:rPr>
        <w:t>95</w:t>
      </w:r>
      <w:r w:rsidR="00F00ED8" w:rsidRPr="00A27F93">
        <w:t>, 55-62. (doi:10.1007/bf00124953)</w:t>
      </w:r>
    </w:p>
    <w:p w14:paraId="50EB38D8" w14:textId="1724975E" w:rsidR="00F00ED8" w:rsidRPr="00A27F93" w:rsidRDefault="00DC4FD7">
      <w:r>
        <w:t>4</w:t>
      </w:r>
      <w:ins w:id="188" w:author="Ann Marie Gawel" w:date="2017-08-24T01:21:00Z">
        <w:r w:rsidR="003A2CA9">
          <w:t>9</w:t>
        </w:r>
      </w:ins>
      <w:del w:id="189" w:author="Ann Marie Gawel" w:date="2017-08-24T01:21:00Z">
        <w:r w:rsidDel="003A2CA9">
          <w:delText>8</w:delText>
        </w:r>
      </w:del>
      <w:r w:rsidR="00F00ED8" w:rsidRPr="00A27F93">
        <w:t>.</w:t>
      </w:r>
      <w:r w:rsidR="00225AB9" w:rsidRPr="00A27F93">
        <w:t xml:space="preserve"> </w:t>
      </w:r>
      <w:r w:rsidR="00F00ED8" w:rsidRPr="00A27F93">
        <w:t xml:space="preserve">Cole, R. J. &amp; Litton, C. M. 2014 Vegetation response to removal of non-native feral pigs from Hawaiian tropical montane wet forest. </w:t>
      </w:r>
      <w:r w:rsidR="00F00ED8" w:rsidRPr="00A27F93">
        <w:rPr>
          <w:i/>
        </w:rPr>
        <w:t>Biological invasions</w:t>
      </w:r>
      <w:r w:rsidR="00F00ED8" w:rsidRPr="00A27F93">
        <w:t xml:space="preserve"> </w:t>
      </w:r>
      <w:r w:rsidR="00F00ED8" w:rsidRPr="00A27F93">
        <w:rPr>
          <w:b/>
        </w:rPr>
        <w:t>16</w:t>
      </w:r>
      <w:r w:rsidR="00F00ED8" w:rsidRPr="00A27F93">
        <w:t>, 125</w:t>
      </w:r>
      <w:r w:rsidR="00225AB9" w:rsidRPr="00A27F93">
        <w:t>-140</w:t>
      </w:r>
      <w:r w:rsidR="00F00ED8" w:rsidRPr="00A27F93">
        <w:t>. (doi:10.1007/s10530-013-0508-x)</w:t>
      </w:r>
    </w:p>
    <w:p w14:paraId="6AF095C6" w14:textId="3FAE934C" w:rsidR="00F00ED8" w:rsidRPr="00A27F93" w:rsidRDefault="003A2CA9">
      <w:ins w:id="190" w:author="Ann Marie Gawel" w:date="2017-08-24T01:21:00Z">
        <w:r>
          <w:t>50</w:t>
        </w:r>
      </w:ins>
      <w:del w:id="191" w:author="Ann Marie Gawel" w:date="2017-08-24T01:21:00Z">
        <w:r w:rsidR="00DC4FD7" w:rsidDel="003A2CA9">
          <w:delText>49</w:delText>
        </w:r>
      </w:del>
      <w:r w:rsidR="00F00ED8" w:rsidRPr="00A27F93">
        <w:t>.</w:t>
      </w:r>
      <w:r w:rsidR="00225AB9" w:rsidRPr="00A27F93">
        <w:t xml:space="preserve"> </w:t>
      </w:r>
      <w:r w:rsidR="00F00ED8" w:rsidRPr="00A27F93">
        <w:t xml:space="preserve">Murphy, M. J. &amp; Inman, F. 2014 Invasive feral pigs impact native tree ferns and woody seedlings in Hawaiian forest. </w:t>
      </w:r>
      <w:r w:rsidR="00F00ED8" w:rsidRPr="00A27F93">
        <w:rPr>
          <w:i/>
        </w:rPr>
        <w:t>Biological invasions</w:t>
      </w:r>
      <w:r w:rsidR="00F00ED8" w:rsidRPr="00A27F93">
        <w:t xml:space="preserve"> </w:t>
      </w:r>
      <w:r w:rsidR="00F00ED8" w:rsidRPr="00A27F93">
        <w:rPr>
          <w:b/>
        </w:rPr>
        <w:t>16</w:t>
      </w:r>
      <w:r w:rsidR="00F00ED8" w:rsidRPr="00A27F93">
        <w:t>, 63</w:t>
      </w:r>
      <w:r w:rsidR="00225AB9" w:rsidRPr="00A27F93">
        <w:t>-71</w:t>
      </w:r>
      <w:r w:rsidR="00F00ED8" w:rsidRPr="00A27F93">
        <w:t>. (doi:10.1007/s10530-013-0503-2)</w:t>
      </w:r>
    </w:p>
    <w:p w14:paraId="6B40AE5D" w14:textId="0724565F" w:rsidR="00432AB5" w:rsidRPr="00A27F93" w:rsidRDefault="00DC4FD7">
      <w:pPr>
        <w:rPr>
          <w:i/>
        </w:rPr>
      </w:pPr>
      <w:r>
        <w:t>5</w:t>
      </w:r>
      <w:ins w:id="192" w:author="Ann Marie Gawel" w:date="2017-08-24T01:21:00Z">
        <w:r w:rsidR="003A2CA9">
          <w:t>1</w:t>
        </w:r>
      </w:ins>
      <w:del w:id="193" w:author="Ann Marie Gawel" w:date="2017-08-24T01:21:00Z">
        <w:r w:rsidDel="003A2CA9">
          <w:delText>0</w:delText>
        </w:r>
      </w:del>
      <w:r w:rsidR="00F00ED8" w:rsidRPr="00A27F93">
        <w:t>.</w:t>
      </w:r>
      <w:r w:rsidR="00225AB9" w:rsidRPr="00A27F93">
        <w:t xml:space="preserve"> </w:t>
      </w:r>
      <w:r w:rsidR="00F00ED8" w:rsidRPr="00A27F93">
        <w:t xml:space="preserve">Nogueira, S. 2009 Ecological impacts of feral pigs in the Hawaiian Islands. </w:t>
      </w:r>
      <w:r w:rsidR="00432AB5" w:rsidRPr="00A27F93">
        <w:rPr>
          <w:i/>
        </w:rPr>
        <w:t xml:space="preserve">Biodiversity and Conservation </w:t>
      </w:r>
      <w:r w:rsidR="00432AB5" w:rsidRPr="00A27F93">
        <w:rPr>
          <w:b/>
        </w:rPr>
        <w:t>18</w:t>
      </w:r>
      <w:r w:rsidR="00432AB5" w:rsidRPr="00A27F93">
        <w:rPr>
          <w:i/>
        </w:rPr>
        <w:t xml:space="preserve">, </w:t>
      </w:r>
      <w:r w:rsidR="00432AB5" w:rsidRPr="00A27F93">
        <w:t>3677.</w:t>
      </w:r>
    </w:p>
    <w:p w14:paraId="0F455FFF" w14:textId="25A4DBF4" w:rsidR="00F00ED8" w:rsidRPr="00A27F93" w:rsidRDefault="00DC4FD7">
      <w:r>
        <w:t>5</w:t>
      </w:r>
      <w:ins w:id="194" w:author="Ann Marie Gawel" w:date="2017-08-24T01:21:00Z">
        <w:r w:rsidR="003A2CA9">
          <w:t>2</w:t>
        </w:r>
      </w:ins>
      <w:del w:id="195" w:author="Ann Marie Gawel" w:date="2017-08-24T01:21:00Z">
        <w:r w:rsidDel="003A2CA9">
          <w:delText>1</w:delText>
        </w:r>
      </w:del>
      <w:r w:rsidR="00F00ED8" w:rsidRPr="00A27F93">
        <w:t>.</w:t>
      </w:r>
      <w:r w:rsidR="00432AB5" w:rsidRPr="00A27F93">
        <w:t xml:space="preserve"> </w:t>
      </w:r>
      <w:r w:rsidR="00F00ED8" w:rsidRPr="00A27F93">
        <w:t xml:space="preserve">Kotanen, P. M. 1995 Responses of vegetation to a changing regime of disturbance: effects of feral pigs in a Californian coastal prairie. </w:t>
      </w:r>
      <w:r w:rsidR="00F00ED8" w:rsidRPr="00A27F93">
        <w:rPr>
          <w:i/>
        </w:rPr>
        <w:t>Ecography</w:t>
      </w:r>
      <w:r w:rsidR="00F00ED8" w:rsidRPr="00A27F93">
        <w:t xml:space="preserve"> </w:t>
      </w:r>
      <w:r w:rsidR="00F00ED8" w:rsidRPr="00A27F93">
        <w:rPr>
          <w:b/>
        </w:rPr>
        <w:t>18</w:t>
      </w:r>
      <w:r w:rsidR="00432AB5" w:rsidRPr="00A27F93">
        <w:t>, 190-199</w:t>
      </w:r>
      <w:r w:rsidR="00F00ED8" w:rsidRPr="00A27F93">
        <w:t>. (doi:10.1111/j.1600-0587.1995.tb00340.x)</w:t>
      </w:r>
    </w:p>
    <w:p w14:paraId="738083D0" w14:textId="1AA20DF0" w:rsidR="00F00ED8" w:rsidRPr="00A27F93" w:rsidRDefault="00DC4FD7">
      <w:r>
        <w:lastRenderedPageBreak/>
        <w:t>5</w:t>
      </w:r>
      <w:ins w:id="196" w:author="Ann Marie Gawel" w:date="2017-08-24T01:21:00Z">
        <w:r w:rsidR="003A2CA9">
          <w:t>3</w:t>
        </w:r>
      </w:ins>
      <w:del w:id="197" w:author="Ann Marie Gawel" w:date="2017-08-24T01:21:00Z">
        <w:r w:rsidDel="003A2CA9">
          <w:delText>2</w:delText>
        </w:r>
      </w:del>
      <w:r w:rsidR="00F00ED8" w:rsidRPr="00A27F93">
        <w:t>.</w:t>
      </w:r>
      <w:r w:rsidR="00432AB5" w:rsidRPr="00A27F93">
        <w:t xml:space="preserve"> </w:t>
      </w:r>
      <w:r w:rsidR="00F00ED8" w:rsidRPr="00A27F93">
        <w:t xml:space="preserve">Spear, D. &amp; Chown, S. L. 2009 Non‐indigenous ungulates as a threat to biodiversity. </w:t>
      </w:r>
      <w:r w:rsidR="00F00ED8" w:rsidRPr="00A27F93">
        <w:rPr>
          <w:i/>
        </w:rPr>
        <w:t>Journal of Zoology</w:t>
      </w:r>
      <w:r w:rsidR="00432AB5" w:rsidRPr="00A27F93">
        <w:rPr>
          <w:i/>
        </w:rPr>
        <w:t xml:space="preserve"> </w:t>
      </w:r>
      <w:r w:rsidR="00432AB5" w:rsidRPr="00A27F93">
        <w:rPr>
          <w:b/>
          <w:bCs/>
        </w:rPr>
        <w:t>279</w:t>
      </w:r>
      <w:r w:rsidR="00432AB5" w:rsidRPr="00A27F93">
        <w:t>, 1-17. (doi: 10.1111/j.1469-7998.2009.00604.x)</w:t>
      </w:r>
    </w:p>
    <w:p w14:paraId="244DBC06" w14:textId="00635433" w:rsidR="00F00ED8" w:rsidRPr="00A27F93" w:rsidRDefault="00DC4FD7">
      <w:r>
        <w:t>5</w:t>
      </w:r>
      <w:ins w:id="198" w:author="Ann Marie Gawel" w:date="2017-08-24T01:21:00Z">
        <w:r w:rsidR="003A2CA9">
          <w:t>4</w:t>
        </w:r>
      </w:ins>
      <w:del w:id="199" w:author="Ann Marie Gawel" w:date="2017-08-24T01:21:00Z">
        <w:r w:rsidDel="003A2CA9">
          <w:delText>3</w:delText>
        </w:r>
      </w:del>
      <w:r w:rsidR="00F00ED8" w:rsidRPr="00A27F93">
        <w:t>.</w:t>
      </w:r>
      <w:r w:rsidR="00432AB5" w:rsidRPr="00A27F93">
        <w:t xml:space="preserve"> </w:t>
      </w:r>
      <w:r w:rsidR="00F00ED8" w:rsidRPr="00A27F93">
        <w:t>O'Connor, S. J. &amp; Kelly, D. 2012 Seed dispersal of matai (</w:t>
      </w:r>
      <w:r w:rsidR="00F00ED8" w:rsidRPr="00A27F93">
        <w:rPr>
          <w:i/>
        </w:rPr>
        <w:t>Prumnopitys taxifolia</w:t>
      </w:r>
      <w:r w:rsidR="00F00ED8" w:rsidRPr="00A27F93">
        <w:t>) by feral pigs (</w:t>
      </w:r>
      <w:r w:rsidR="00F00ED8" w:rsidRPr="00A27F93">
        <w:rPr>
          <w:i/>
        </w:rPr>
        <w:t>Sus scrofa</w:t>
      </w:r>
      <w:r w:rsidR="00F00ED8" w:rsidRPr="00A27F93">
        <w:t xml:space="preserve">). </w:t>
      </w:r>
      <w:r w:rsidR="00F00ED8" w:rsidRPr="00A27F93">
        <w:rPr>
          <w:i/>
        </w:rPr>
        <w:t>New Zealand Journal of Ecology</w:t>
      </w:r>
      <w:r w:rsidR="00432AB5" w:rsidRPr="00A27F93">
        <w:rPr>
          <w:i/>
        </w:rPr>
        <w:t xml:space="preserve"> </w:t>
      </w:r>
      <w:r w:rsidR="00432AB5" w:rsidRPr="00A27F93">
        <w:rPr>
          <w:b/>
        </w:rPr>
        <w:t>36</w:t>
      </w:r>
      <w:r w:rsidR="00432AB5" w:rsidRPr="00A27F93">
        <w:t>, 228-231.</w:t>
      </w:r>
    </w:p>
    <w:p w14:paraId="5532F697" w14:textId="55F253F5" w:rsidR="00F00ED8" w:rsidRPr="00A27F93" w:rsidRDefault="00DC4FD7">
      <w:r>
        <w:t>5</w:t>
      </w:r>
      <w:ins w:id="200" w:author="Ann Marie Gawel" w:date="2017-08-24T01:22:00Z">
        <w:r w:rsidR="003A2CA9">
          <w:t>5</w:t>
        </w:r>
      </w:ins>
      <w:del w:id="201" w:author="Ann Marie Gawel" w:date="2017-08-24T01:22:00Z">
        <w:r w:rsidDel="003A2CA9">
          <w:delText>4</w:delText>
        </w:r>
      </w:del>
      <w:r w:rsidR="00F00ED8" w:rsidRPr="00A27F93">
        <w:t>.</w:t>
      </w:r>
      <w:r w:rsidR="00432AB5" w:rsidRPr="00A27F93">
        <w:t xml:space="preserve"> </w:t>
      </w:r>
      <w:r w:rsidR="00F00ED8" w:rsidRPr="00A27F93">
        <w:t xml:space="preserve">Desbiez, A., Keuroghlian, A., Piovezan, U. &amp; Bodmer, R. E. 2011 Invasive species and bushmeat hunting contributing to wildlife conservation: the case of feral pigs in a Neotropical wetland. </w:t>
      </w:r>
      <w:r w:rsidR="00F00ED8" w:rsidRPr="00A27F93">
        <w:rPr>
          <w:i/>
        </w:rPr>
        <w:t>Oryx</w:t>
      </w:r>
      <w:r w:rsidR="00432AB5" w:rsidRPr="00A27F93">
        <w:rPr>
          <w:i/>
        </w:rPr>
        <w:t xml:space="preserve"> </w:t>
      </w:r>
      <w:r w:rsidR="00432AB5" w:rsidRPr="00A27F93">
        <w:rPr>
          <w:rStyle w:val="Emphasis"/>
          <w:b/>
          <w:i w:val="0"/>
        </w:rPr>
        <w:t>45</w:t>
      </w:r>
      <w:r w:rsidR="00432AB5" w:rsidRPr="00A27F93">
        <w:rPr>
          <w:rStyle w:val="Emphasis"/>
          <w:i w:val="0"/>
        </w:rPr>
        <w:t>, 78-83. (</w:t>
      </w:r>
      <w:hyperlink r:id="rId24" w:history="1">
        <w:r w:rsidR="00432AB5" w:rsidRPr="00A27F93">
          <w:rPr>
            <w:rStyle w:val="Hyperlink"/>
            <w:color w:val="auto"/>
            <w:u w:val="none"/>
          </w:rPr>
          <w:t>doi: 10.1017/s0030605310001304</w:t>
        </w:r>
      </w:hyperlink>
      <w:r w:rsidR="00432AB5" w:rsidRPr="00A27F93">
        <w:rPr>
          <w:rStyle w:val="Hyperlink"/>
          <w:color w:val="auto"/>
          <w:u w:val="none"/>
        </w:rPr>
        <w:t>)</w:t>
      </w:r>
    </w:p>
    <w:p w14:paraId="1F2AD27A" w14:textId="131C3D31" w:rsidR="00F00ED8" w:rsidRPr="00A27F93" w:rsidRDefault="00DC4FD7">
      <w:r>
        <w:t>5</w:t>
      </w:r>
      <w:ins w:id="202" w:author="Ann Marie Gawel" w:date="2017-08-24T01:22:00Z">
        <w:r w:rsidR="003A2CA9">
          <w:t>6</w:t>
        </w:r>
      </w:ins>
      <w:del w:id="203" w:author="Ann Marie Gawel" w:date="2017-08-24T01:22:00Z">
        <w:r w:rsidDel="003A2CA9">
          <w:delText>5</w:delText>
        </w:r>
      </w:del>
      <w:r w:rsidR="00F00ED8" w:rsidRPr="00A27F93">
        <w:t>.</w:t>
      </w:r>
      <w:r w:rsidR="00432AB5" w:rsidRPr="00A27F93">
        <w:t xml:space="preserve"> </w:t>
      </w:r>
      <w:r w:rsidR="00432AB5" w:rsidRPr="00A27F93">
        <w:rPr>
          <w:lang w:val="en-GB"/>
        </w:rPr>
        <w:t xml:space="preserve">De Garine-Wichatitsky, M., P. Duncan, A. Labbé, B. Suprin, P. Chardonnet, and D. Maillard. 2003. A review of the diet of rusa deer </w:t>
      </w:r>
      <w:r w:rsidR="00432AB5" w:rsidRPr="00A27F93">
        <w:rPr>
          <w:i/>
          <w:iCs/>
          <w:lang w:val="en-GB"/>
        </w:rPr>
        <w:t>Cervus timorensis russa</w:t>
      </w:r>
      <w:r w:rsidR="00432AB5" w:rsidRPr="00A27F93">
        <w:rPr>
          <w:lang w:val="en-GB"/>
        </w:rPr>
        <w:t xml:space="preserve"> in New Caledonia: Are the endemic plants defenceless against this introduced, eruptive, ruminant? </w:t>
      </w:r>
      <w:r w:rsidR="00432AB5" w:rsidRPr="00A27F93">
        <w:rPr>
          <w:i/>
          <w:lang w:val="en-GB"/>
        </w:rPr>
        <w:t>Pacific Conservatin Biology</w:t>
      </w:r>
      <w:r w:rsidR="00432AB5" w:rsidRPr="00A27F93">
        <w:rPr>
          <w:lang w:val="en-GB"/>
        </w:rPr>
        <w:t xml:space="preserve"> </w:t>
      </w:r>
      <w:r w:rsidR="00432AB5" w:rsidRPr="00A27F93">
        <w:rPr>
          <w:b/>
          <w:bCs/>
          <w:lang w:val="en-GB"/>
        </w:rPr>
        <w:t>9</w:t>
      </w:r>
      <w:r w:rsidR="00432AB5" w:rsidRPr="00A27F93">
        <w:rPr>
          <w:lang w:val="en-GB"/>
        </w:rPr>
        <w:t>, 136-145. (</w:t>
      </w:r>
      <w:hyperlink r:id="rId25" w:history="1">
        <w:r w:rsidR="00432AB5" w:rsidRPr="00A27F93">
          <w:rPr>
            <w:rStyle w:val="Hyperlink"/>
            <w:lang w:val="en-GB"/>
          </w:rPr>
          <w:t>doi: 10.1071/pc030136</w:t>
        </w:r>
      </w:hyperlink>
      <w:r w:rsidR="00432AB5" w:rsidRPr="00A27F93">
        <w:t>)</w:t>
      </w:r>
    </w:p>
    <w:p w14:paraId="48D96112" w14:textId="073F1489" w:rsidR="00F00ED8" w:rsidRPr="00A27F93" w:rsidRDefault="00DC4FD7">
      <w:r>
        <w:t>5</w:t>
      </w:r>
      <w:ins w:id="204" w:author="Ann Marie Gawel" w:date="2017-08-24T01:22:00Z">
        <w:r w:rsidR="003A2CA9">
          <w:t>7</w:t>
        </w:r>
      </w:ins>
      <w:del w:id="205" w:author="Ann Marie Gawel" w:date="2017-08-24T01:22:00Z">
        <w:r w:rsidDel="003A2CA9">
          <w:delText>6</w:delText>
        </w:r>
      </w:del>
      <w:r w:rsidR="00F00ED8" w:rsidRPr="00A27F93">
        <w:t>.</w:t>
      </w:r>
      <w:r w:rsidR="00432AB5" w:rsidRPr="00A27F93">
        <w:t xml:space="preserve"> </w:t>
      </w:r>
      <w:r w:rsidR="00F00ED8" w:rsidRPr="00A27F93">
        <w:t>Klinger, R. C. &amp; Schuyler, P. T. 1994 Vegetation response to the removal of feral sheep from Santa Cruz Island.</w:t>
      </w:r>
      <w:r w:rsidR="00432AB5" w:rsidRPr="00A27F93">
        <w:rPr>
          <w:rFonts w:eastAsia="Times New Roman"/>
          <w:lang w:val="en-GB" w:eastAsia="ja-JP"/>
        </w:rPr>
        <w:t xml:space="preserve"> </w:t>
      </w:r>
      <w:r w:rsidR="00432AB5" w:rsidRPr="00A27F93">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00432AB5" w:rsidRPr="00A27F93">
        <w:t xml:space="preserve"> . </w:t>
      </w:r>
    </w:p>
    <w:p w14:paraId="566DC5B5" w14:textId="06DD18E4" w:rsidR="00F00ED8" w:rsidRPr="00A27F93" w:rsidRDefault="00DC4FD7">
      <w:r>
        <w:t>5</w:t>
      </w:r>
      <w:ins w:id="206" w:author="Ann Marie Gawel" w:date="2017-08-24T01:22:00Z">
        <w:r w:rsidR="003A2CA9">
          <w:t>8</w:t>
        </w:r>
      </w:ins>
      <w:del w:id="207" w:author="Ann Marie Gawel" w:date="2017-08-24T01:22:00Z">
        <w:r w:rsidDel="003A2CA9">
          <w:delText>7</w:delText>
        </w:r>
      </w:del>
      <w:r w:rsidR="00F00ED8" w:rsidRPr="00A27F93">
        <w:t>.</w:t>
      </w:r>
      <w:r w:rsidR="00432AB5" w:rsidRPr="00A27F93">
        <w:t xml:space="preserve"> </w:t>
      </w:r>
      <w:r w:rsidR="00F00ED8" w:rsidRPr="00A27F93">
        <w:t xml:space="preserve">Kessler, C. C. 2002 Eradication of feral goats and pigs and consequences for other biota on Sarigan Island, Commonwealth of the Northern Mariana Islands. </w:t>
      </w:r>
      <w:r w:rsidR="00432AB5" w:rsidRPr="00A27F93">
        <w:t>In Veitch, C.R. and Clout, M.N. (eds.). Turning the tide: eradication of invasive species. IUCN SSC Invasive Species Specialist Group. IUCN, Gland, Switzerland and Cambridge, UK.</w:t>
      </w:r>
    </w:p>
    <w:p w14:paraId="32F8E924" w14:textId="0F85E9FA" w:rsidR="00432AB5" w:rsidRPr="00A27F93" w:rsidRDefault="00DC4FD7">
      <w:r>
        <w:t>5</w:t>
      </w:r>
      <w:ins w:id="208" w:author="Ann Marie Gawel" w:date="2017-08-24T01:22:00Z">
        <w:r w:rsidR="003A2CA9">
          <w:t>9</w:t>
        </w:r>
      </w:ins>
      <w:del w:id="209" w:author="Ann Marie Gawel" w:date="2017-08-24T01:22:00Z">
        <w:r w:rsidDel="003A2CA9">
          <w:delText>8</w:delText>
        </w:r>
      </w:del>
      <w:r w:rsidR="00F00ED8" w:rsidRPr="00A27F93">
        <w:t>.</w:t>
      </w:r>
      <w:r w:rsidR="00432AB5" w:rsidRPr="00A27F93">
        <w:t xml:space="preserve"> </w:t>
      </w:r>
      <w:r w:rsidR="00F00ED8" w:rsidRPr="00A27F93">
        <w:t xml:space="preserve">Cabin, R. J., Weller, S. G. &amp; Lorence, D. H. 2000 Effects of long‐term ungulate exclusion and recent alien species control on the preservation and restoration of a Hawaiian tropical dry forest. </w:t>
      </w:r>
      <w:r w:rsidR="00432AB5" w:rsidRPr="00A27F93">
        <w:rPr>
          <w:i/>
        </w:rPr>
        <w:t>Conservation Biology</w:t>
      </w:r>
      <w:r w:rsidR="00432AB5" w:rsidRPr="00A27F93">
        <w:t xml:space="preserve"> </w:t>
      </w:r>
      <w:r w:rsidR="00432AB5" w:rsidRPr="00A27F93">
        <w:rPr>
          <w:b/>
          <w:bCs/>
        </w:rPr>
        <w:t>14</w:t>
      </w:r>
      <w:r w:rsidR="00432AB5" w:rsidRPr="00A27F93">
        <w:t>, 439-453. (</w:t>
      </w:r>
      <w:hyperlink r:id="rId26" w:history="1">
        <w:r w:rsidR="00432AB5" w:rsidRPr="00A27F93">
          <w:rPr>
            <w:rStyle w:val="Hyperlink"/>
            <w:color w:val="auto"/>
            <w:u w:val="none"/>
          </w:rPr>
          <w:t>doi: 10.1046/j.1523-1739.2000.99006.x</w:t>
        </w:r>
      </w:hyperlink>
      <w:r w:rsidR="00432AB5" w:rsidRPr="00A27F93">
        <w:t>)</w:t>
      </w:r>
    </w:p>
    <w:p w14:paraId="48990264" w14:textId="53DA5E3A" w:rsidR="00F00ED8" w:rsidRPr="00A27F93" w:rsidRDefault="003A2CA9">
      <w:ins w:id="210" w:author="Ann Marie Gawel" w:date="2017-08-24T01:22:00Z">
        <w:r>
          <w:t>60</w:t>
        </w:r>
      </w:ins>
      <w:del w:id="211" w:author="Ann Marie Gawel" w:date="2017-08-24T01:22:00Z">
        <w:r w:rsidR="00DC4FD7" w:rsidDel="003A2CA9">
          <w:delText>59</w:delText>
        </w:r>
      </w:del>
      <w:r w:rsidR="00F00ED8" w:rsidRPr="00A27F93">
        <w:t>.</w:t>
      </w:r>
      <w:r w:rsidR="00432AB5" w:rsidRPr="00A27F93">
        <w:t xml:space="preserve"> </w:t>
      </w:r>
      <w:r w:rsidR="00F00ED8" w:rsidRPr="00A27F93">
        <w:t xml:space="preserve">Zavaleta, E. S., Hobbs, R. J. &amp; Mooney, H. A. 2001 Viewing invasive species removal in a whole-ecosystem context. </w:t>
      </w:r>
      <w:r w:rsidR="00E3692E" w:rsidRPr="00A27F93">
        <w:rPr>
          <w:i/>
        </w:rPr>
        <w:t xml:space="preserve">Trends in Ecology &amp; Evolution </w:t>
      </w:r>
      <w:r w:rsidR="00E3692E" w:rsidRPr="00A27F93">
        <w:rPr>
          <w:b/>
        </w:rPr>
        <w:t>16</w:t>
      </w:r>
      <w:r w:rsidR="00E3692E" w:rsidRPr="00A27F93">
        <w:t>, 454-459 (doi:10.1016/S0169-5347(01)02194-2)</w:t>
      </w:r>
    </w:p>
    <w:p w14:paraId="30FD988F" w14:textId="719A59F6" w:rsidR="00F00ED8" w:rsidRPr="00A27F93" w:rsidRDefault="00DC4FD7">
      <w:r>
        <w:t>6</w:t>
      </w:r>
      <w:ins w:id="212" w:author="Ann Marie Gawel" w:date="2017-08-24T01:22:00Z">
        <w:r w:rsidR="003A2CA9">
          <w:t>1</w:t>
        </w:r>
      </w:ins>
      <w:del w:id="213" w:author="Ann Marie Gawel" w:date="2017-08-24T01:22:00Z">
        <w:r w:rsidDel="003A2CA9">
          <w:delText>0</w:delText>
        </w:r>
      </w:del>
      <w:r w:rsidR="00F00ED8" w:rsidRPr="00A27F93">
        <w:t>.</w:t>
      </w:r>
      <w:r w:rsidR="00FB1CF7" w:rsidRPr="00A27F93">
        <w:t xml:space="preserve"> </w:t>
      </w:r>
      <w:r w:rsidR="00F00ED8" w:rsidRPr="00A27F93">
        <w:t>Donlan, C. J., Campbell, K., Cabrera, W. &amp; Lavoie, C. 2007 Recovery of the Galápagos Rail (</w:t>
      </w:r>
      <w:r w:rsidR="00F00ED8" w:rsidRPr="00A27F93">
        <w:rPr>
          <w:i/>
        </w:rPr>
        <w:t>Laterallus spilonotus</w:t>
      </w:r>
      <w:r w:rsidR="00F00ED8" w:rsidRPr="00A27F93">
        <w:t xml:space="preserve">) following the removal of invasive mammals. </w:t>
      </w:r>
      <w:r w:rsidR="00FB1CF7" w:rsidRPr="00A27F93">
        <w:rPr>
          <w:i/>
        </w:rPr>
        <w:t xml:space="preserve">Biological Conservation </w:t>
      </w:r>
      <w:r w:rsidR="00FB1CF7" w:rsidRPr="00A27F93">
        <w:rPr>
          <w:b/>
        </w:rPr>
        <w:t>138</w:t>
      </w:r>
      <w:r w:rsidR="00FB1CF7" w:rsidRPr="00A27F93">
        <w:t>, 520-524. (doi:10.1016/j.biocon.2007.05.013)</w:t>
      </w:r>
    </w:p>
    <w:p w14:paraId="0BD284D0" w14:textId="4982E436" w:rsidR="00F00ED8" w:rsidRPr="00A27F93" w:rsidRDefault="00DC4FD7">
      <w:r>
        <w:t>6</w:t>
      </w:r>
      <w:ins w:id="214" w:author="Ann Marie Gawel" w:date="2017-08-24T01:22:00Z">
        <w:r w:rsidR="003A2CA9">
          <w:t>2</w:t>
        </w:r>
      </w:ins>
      <w:del w:id="215" w:author="Ann Marie Gawel" w:date="2017-08-24T01:22:00Z">
        <w:r w:rsidDel="003A2CA9">
          <w:delText>1</w:delText>
        </w:r>
      </w:del>
      <w:r w:rsidR="00F00ED8" w:rsidRPr="00A27F93">
        <w:t>.</w:t>
      </w:r>
      <w:r w:rsidR="00FB1CF7" w:rsidRPr="00A27F93">
        <w:t xml:space="preserve"> Hobbs R.J., Hallett L.M., Ehrlich P.R., Mooney H.A. 2011 Intervention ecology: applying ecological science in the twenty-first century. </w:t>
      </w:r>
      <w:r w:rsidR="00FB1CF7" w:rsidRPr="00A27F93">
        <w:rPr>
          <w:i/>
        </w:rPr>
        <w:t>BioScience</w:t>
      </w:r>
      <w:r w:rsidR="00FB1CF7" w:rsidRPr="00A27F93">
        <w:t xml:space="preserve">. </w:t>
      </w:r>
      <w:r w:rsidR="00FB1CF7" w:rsidRPr="00A27F93">
        <w:rPr>
          <w:b/>
        </w:rPr>
        <w:t>61</w:t>
      </w:r>
      <w:r w:rsidR="00FB1CF7" w:rsidRPr="00A27F93">
        <w:t>, 442-50.</w:t>
      </w:r>
      <w:r w:rsidR="00F00ED8" w:rsidRPr="00A27F93">
        <w:t xml:space="preserve"> (doi:10.1525/bio.2011.61.6.6)</w:t>
      </w:r>
    </w:p>
    <w:p w14:paraId="797A8ECD" w14:textId="68FEA14A" w:rsidR="008C6C8D" w:rsidRDefault="00DC4FD7" w:rsidP="004B3F92">
      <w:r>
        <w:t>6</w:t>
      </w:r>
      <w:ins w:id="216" w:author="Ann Marie Gawel" w:date="2017-08-24T01:22:00Z">
        <w:r w:rsidR="003A2CA9">
          <w:t>3</w:t>
        </w:r>
      </w:ins>
      <w:del w:id="217" w:author="Ann Marie Gawel" w:date="2017-08-24T01:22:00Z">
        <w:r w:rsidDel="003A2CA9">
          <w:delText>2</w:delText>
        </w:r>
      </w:del>
      <w:r w:rsidR="00F00ED8" w:rsidRPr="00A27F93">
        <w:t>.</w:t>
      </w:r>
      <w:r w:rsidR="00FB1CF7" w:rsidRPr="00A27F93">
        <w:t xml:space="preserve"> </w:t>
      </w:r>
      <w:r w:rsidR="00F00ED8" w:rsidRPr="00A27F93">
        <w:t xml:space="preserve">Armstrong, D. P. &amp; Seddon, P. J. 2008 Directions in reintroduction biology. </w:t>
      </w:r>
      <w:r w:rsidR="00F00ED8" w:rsidRPr="00A27F93">
        <w:rPr>
          <w:i/>
        </w:rPr>
        <w:t>Trends in Ecology &amp; Evolution</w:t>
      </w:r>
      <w:r w:rsidR="007934AD" w:rsidRPr="00A27F93">
        <w:fldChar w:fldCharType="end"/>
      </w:r>
      <w:r w:rsidR="00FB1CF7" w:rsidRPr="00A27F93">
        <w:t xml:space="preserve"> </w:t>
      </w:r>
      <w:r w:rsidR="00FB1CF7" w:rsidRPr="00A27F93">
        <w:rPr>
          <w:b/>
        </w:rPr>
        <w:t>23</w:t>
      </w:r>
      <w:r w:rsidR="00FB1CF7" w:rsidRPr="00A27F93">
        <w:t>, 20-25. (</w:t>
      </w:r>
      <w:proofErr w:type="spellStart"/>
      <w:r w:rsidR="00FB1CF7" w:rsidRPr="00A27F93">
        <w:t>doi</w:t>
      </w:r>
      <w:proofErr w:type="spellEnd"/>
      <w:r w:rsidR="00FB1CF7" w:rsidRPr="00A27F93">
        <w:t>: 10.1016/j.tree.2007.10.003)</w:t>
      </w:r>
    </w:p>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BFCC7" w14:textId="77777777" w:rsidR="00C93D0E" w:rsidRDefault="00C93D0E">
      <w:r>
        <w:separator/>
      </w:r>
    </w:p>
  </w:endnote>
  <w:endnote w:type="continuationSeparator" w:id="0">
    <w:p w14:paraId="4D6BB41D" w14:textId="77777777" w:rsidR="00C93D0E" w:rsidRDefault="00C9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03486" w14:textId="77777777" w:rsidR="00C93D0E" w:rsidRDefault="00C93D0E">
      <w:r>
        <w:separator/>
      </w:r>
    </w:p>
  </w:footnote>
  <w:footnote w:type="continuationSeparator" w:id="0">
    <w:p w14:paraId="4206A9BB" w14:textId="77777777" w:rsidR="00C93D0E" w:rsidRDefault="00C93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27198" w14:textId="70B5C331" w:rsidR="00184A99" w:rsidRDefault="00184A99"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A24114">
      <w:rPr>
        <w:rStyle w:val="PageNumber"/>
        <w:noProof/>
      </w:rPr>
      <w:t>20</w:t>
    </w:r>
    <w:r>
      <w:rPr>
        <w:rStyle w:val="PageNumber"/>
      </w:rPr>
      <w:fldChar w:fldCharType="end"/>
    </w:r>
  </w:p>
  <w:p w14:paraId="264C8BE4" w14:textId="77777777" w:rsidR="00184A99" w:rsidRDefault="00184A99"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 Marie Gawel">
    <w15:presenceInfo w15:providerId="Windows Live" w15:userId="374c492ba50da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361E"/>
    <w:rsid w:val="00014ECA"/>
    <w:rsid w:val="00015FC0"/>
    <w:rsid w:val="00016173"/>
    <w:rsid w:val="00021AAF"/>
    <w:rsid w:val="0002271B"/>
    <w:rsid w:val="00025C58"/>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4ED9"/>
    <w:rsid w:val="00067A65"/>
    <w:rsid w:val="00070337"/>
    <w:rsid w:val="0007232A"/>
    <w:rsid w:val="00073BA0"/>
    <w:rsid w:val="00080186"/>
    <w:rsid w:val="00080464"/>
    <w:rsid w:val="00081199"/>
    <w:rsid w:val="00084B9F"/>
    <w:rsid w:val="00091CBC"/>
    <w:rsid w:val="00095113"/>
    <w:rsid w:val="00096DA2"/>
    <w:rsid w:val="000B059E"/>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596B"/>
    <w:rsid w:val="001115FD"/>
    <w:rsid w:val="00113D66"/>
    <w:rsid w:val="00115D77"/>
    <w:rsid w:val="001165AC"/>
    <w:rsid w:val="001173F4"/>
    <w:rsid w:val="00117980"/>
    <w:rsid w:val="00121943"/>
    <w:rsid w:val="001231E1"/>
    <w:rsid w:val="0012452B"/>
    <w:rsid w:val="00124D16"/>
    <w:rsid w:val="001265D9"/>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3D81"/>
    <w:rsid w:val="00184A99"/>
    <w:rsid w:val="0018565D"/>
    <w:rsid w:val="0019134A"/>
    <w:rsid w:val="001914C6"/>
    <w:rsid w:val="0019166D"/>
    <w:rsid w:val="001A01D5"/>
    <w:rsid w:val="001A2B8D"/>
    <w:rsid w:val="001A3541"/>
    <w:rsid w:val="001A46F6"/>
    <w:rsid w:val="001A5722"/>
    <w:rsid w:val="001A67DE"/>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1F377F"/>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188F"/>
    <w:rsid w:val="0027334C"/>
    <w:rsid w:val="002762F6"/>
    <w:rsid w:val="002835A5"/>
    <w:rsid w:val="00284717"/>
    <w:rsid w:val="0028542F"/>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D6F1C"/>
    <w:rsid w:val="002E0F51"/>
    <w:rsid w:val="002E3E36"/>
    <w:rsid w:val="002E49D1"/>
    <w:rsid w:val="002E550B"/>
    <w:rsid w:val="002F3A7E"/>
    <w:rsid w:val="002F5F51"/>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66449"/>
    <w:rsid w:val="00370A96"/>
    <w:rsid w:val="00370B89"/>
    <w:rsid w:val="003711FE"/>
    <w:rsid w:val="00371DE2"/>
    <w:rsid w:val="00372D83"/>
    <w:rsid w:val="00377EFB"/>
    <w:rsid w:val="00381BB0"/>
    <w:rsid w:val="00381E0B"/>
    <w:rsid w:val="003829AA"/>
    <w:rsid w:val="00393018"/>
    <w:rsid w:val="0039333A"/>
    <w:rsid w:val="00394592"/>
    <w:rsid w:val="00395186"/>
    <w:rsid w:val="00396B5A"/>
    <w:rsid w:val="00396ED8"/>
    <w:rsid w:val="003973B8"/>
    <w:rsid w:val="003A0D5B"/>
    <w:rsid w:val="003A204A"/>
    <w:rsid w:val="003A2CA9"/>
    <w:rsid w:val="003A4F78"/>
    <w:rsid w:val="003A5140"/>
    <w:rsid w:val="003A5E0B"/>
    <w:rsid w:val="003A6B82"/>
    <w:rsid w:val="003B0F5E"/>
    <w:rsid w:val="003B5AF3"/>
    <w:rsid w:val="003B64D2"/>
    <w:rsid w:val="003C06FB"/>
    <w:rsid w:val="003C35F7"/>
    <w:rsid w:val="003C3843"/>
    <w:rsid w:val="003C413C"/>
    <w:rsid w:val="003C57E7"/>
    <w:rsid w:val="003C77EA"/>
    <w:rsid w:val="003D0D40"/>
    <w:rsid w:val="003D106E"/>
    <w:rsid w:val="003D2B6A"/>
    <w:rsid w:val="003D339C"/>
    <w:rsid w:val="003D34BC"/>
    <w:rsid w:val="003D53FF"/>
    <w:rsid w:val="003D5BD6"/>
    <w:rsid w:val="003D5CD9"/>
    <w:rsid w:val="003D6146"/>
    <w:rsid w:val="003D6ED0"/>
    <w:rsid w:val="003E0366"/>
    <w:rsid w:val="003E2A3C"/>
    <w:rsid w:val="003E5F14"/>
    <w:rsid w:val="003E6968"/>
    <w:rsid w:val="003E73D7"/>
    <w:rsid w:val="003F188A"/>
    <w:rsid w:val="003F2CE9"/>
    <w:rsid w:val="003F4805"/>
    <w:rsid w:val="003F64A6"/>
    <w:rsid w:val="00410508"/>
    <w:rsid w:val="00412C55"/>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BC3"/>
    <w:rsid w:val="00436EFB"/>
    <w:rsid w:val="0043796B"/>
    <w:rsid w:val="00440A10"/>
    <w:rsid w:val="00440EBF"/>
    <w:rsid w:val="00441662"/>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5C9"/>
    <w:rsid w:val="004C7BD9"/>
    <w:rsid w:val="004D29E0"/>
    <w:rsid w:val="004D2B0C"/>
    <w:rsid w:val="004D4860"/>
    <w:rsid w:val="004D71FC"/>
    <w:rsid w:val="004E047D"/>
    <w:rsid w:val="004E5267"/>
    <w:rsid w:val="004E649D"/>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4A1E"/>
    <w:rsid w:val="005C33A7"/>
    <w:rsid w:val="005D1BC5"/>
    <w:rsid w:val="005D61FF"/>
    <w:rsid w:val="005E1CF7"/>
    <w:rsid w:val="005E2207"/>
    <w:rsid w:val="005E40D4"/>
    <w:rsid w:val="005F0DEA"/>
    <w:rsid w:val="005F2247"/>
    <w:rsid w:val="005F2F61"/>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930"/>
    <w:rsid w:val="00666AB3"/>
    <w:rsid w:val="00671F6E"/>
    <w:rsid w:val="00675546"/>
    <w:rsid w:val="0067740A"/>
    <w:rsid w:val="0067765A"/>
    <w:rsid w:val="00681B64"/>
    <w:rsid w:val="006831FE"/>
    <w:rsid w:val="006839C8"/>
    <w:rsid w:val="00684D8A"/>
    <w:rsid w:val="00691EA6"/>
    <w:rsid w:val="006927EB"/>
    <w:rsid w:val="00693403"/>
    <w:rsid w:val="006970C2"/>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D2E"/>
    <w:rsid w:val="006D2988"/>
    <w:rsid w:val="006D3496"/>
    <w:rsid w:val="006D4C2F"/>
    <w:rsid w:val="006D61F6"/>
    <w:rsid w:val="006E0931"/>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71642"/>
    <w:rsid w:val="0077343A"/>
    <w:rsid w:val="0077405D"/>
    <w:rsid w:val="00777CE4"/>
    <w:rsid w:val="00780A6C"/>
    <w:rsid w:val="0078151D"/>
    <w:rsid w:val="00783FD8"/>
    <w:rsid w:val="0078520B"/>
    <w:rsid w:val="0078531C"/>
    <w:rsid w:val="007913B4"/>
    <w:rsid w:val="007914E4"/>
    <w:rsid w:val="00793093"/>
    <w:rsid w:val="007934AD"/>
    <w:rsid w:val="007A4BA1"/>
    <w:rsid w:val="007A7DDD"/>
    <w:rsid w:val="007B6243"/>
    <w:rsid w:val="007C423B"/>
    <w:rsid w:val="007C457E"/>
    <w:rsid w:val="007C52FC"/>
    <w:rsid w:val="007C738E"/>
    <w:rsid w:val="007D0783"/>
    <w:rsid w:val="007D2FD3"/>
    <w:rsid w:val="007D451E"/>
    <w:rsid w:val="007D7A80"/>
    <w:rsid w:val="007E03FE"/>
    <w:rsid w:val="007E41E4"/>
    <w:rsid w:val="007E7015"/>
    <w:rsid w:val="007F0674"/>
    <w:rsid w:val="007F3358"/>
    <w:rsid w:val="007F359F"/>
    <w:rsid w:val="007F4E27"/>
    <w:rsid w:val="007F67DB"/>
    <w:rsid w:val="007F727E"/>
    <w:rsid w:val="008008A2"/>
    <w:rsid w:val="00801767"/>
    <w:rsid w:val="008025C1"/>
    <w:rsid w:val="00806C95"/>
    <w:rsid w:val="00807FB4"/>
    <w:rsid w:val="00810C8F"/>
    <w:rsid w:val="008112E3"/>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3E95"/>
    <w:rsid w:val="008447E4"/>
    <w:rsid w:val="00845798"/>
    <w:rsid w:val="00846B8A"/>
    <w:rsid w:val="00846D05"/>
    <w:rsid w:val="00852000"/>
    <w:rsid w:val="008525CF"/>
    <w:rsid w:val="0085512F"/>
    <w:rsid w:val="008554E5"/>
    <w:rsid w:val="008558D3"/>
    <w:rsid w:val="00862253"/>
    <w:rsid w:val="00864179"/>
    <w:rsid w:val="00866B4E"/>
    <w:rsid w:val="0086737F"/>
    <w:rsid w:val="00872B40"/>
    <w:rsid w:val="00876410"/>
    <w:rsid w:val="00877AB8"/>
    <w:rsid w:val="00881BC3"/>
    <w:rsid w:val="00887BC4"/>
    <w:rsid w:val="0089079A"/>
    <w:rsid w:val="00892416"/>
    <w:rsid w:val="00896452"/>
    <w:rsid w:val="008A0853"/>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A6E9A"/>
    <w:rsid w:val="009B0206"/>
    <w:rsid w:val="009B0F1A"/>
    <w:rsid w:val="009B294B"/>
    <w:rsid w:val="009C342C"/>
    <w:rsid w:val="009C74E3"/>
    <w:rsid w:val="009C7891"/>
    <w:rsid w:val="009D40CA"/>
    <w:rsid w:val="009D6134"/>
    <w:rsid w:val="009D73F2"/>
    <w:rsid w:val="009E1DB0"/>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784"/>
    <w:rsid w:val="00A07E0A"/>
    <w:rsid w:val="00A11F43"/>
    <w:rsid w:val="00A13A2A"/>
    <w:rsid w:val="00A15828"/>
    <w:rsid w:val="00A2031E"/>
    <w:rsid w:val="00A23E67"/>
    <w:rsid w:val="00A24114"/>
    <w:rsid w:val="00A2757F"/>
    <w:rsid w:val="00A27F93"/>
    <w:rsid w:val="00A30E46"/>
    <w:rsid w:val="00A34EF7"/>
    <w:rsid w:val="00A42CB5"/>
    <w:rsid w:val="00A44460"/>
    <w:rsid w:val="00A46AB0"/>
    <w:rsid w:val="00A46B92"/>
    <w:rsid w:val="00A47988"/>
    <w:rsid w:val="00A51944"/>
    <w:rsid w:val="00A53291"/>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3C36"/>
    <w:rsid w:val="00AB6BA0"/>
    <w:rsid w:val="00AB6CF3"/>
    <w:rsid w:val="00AC0D40"/>
    <w:rsid w:val="00AC2E0E"/>
    <w:rsid w:val="00AC3957"/>
    <w:rsid w:val="00AD233B"/>
    <w:rsid w:val="00AD32DF"/>
    <w:rsid w:val="00AD478D"/>
    <w:rsid w:val="00AE0231"/>
    <w:rsid w:val="00AE19FE"/>
    <w:rsid w:val="00AE2686"/>
    <w:rsid w:val="00AE5032"/>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D2B"/>
    <w:rsid w:val="00B4106A"/>
    <w:rsid w:val="00B41914"/>
    <w:rsid w:val="00B4211E"/>
    <w:rsid w:val="00B42D7A"/>
    <w:rsid w:val="00B463D5"/>
    <w:rsid w:val="00B472AD"/>
    <w:rsid w:val="00B47790"/>
    <w:rsid w:val="00B47F00"/>
    <w:rsid w:val="00B51D37"/>
    <w:rsid w:val="00B55F57"/>
    <w:rsid w:val="00B62AE0"/>
    <w:rsid w:val="00B707C9"/>
    <w:rsid w:val="00B75CAE"/>
    <w:rsid w:val="00B77496"/>
    <w:rsid w:val="00B818A8"/>
    <w:rsid w:val="00B827EA"/>
    <w:rsid w:val="00B8377F"/>
    <w:rsid w:val="00B8420E"/>
    <w:rsid w:val="00B8551F"/>
    <w:rsid w:val="00B85A62"/>
    <w:rsid w:val="00B865CD"/>
    <w:rsid w:val="00B86ABC"/>
    <w:rsid w:val="00B87B45"/>
    <w:rsid w:val="00B91432"/>
    <w:rsid w:val="00B9153C"/>
    <w:rsid w:val="00B94D7C"/>
    <w:rsid w:val="00B9709E"/>
    <w:rsid w:val="00BA033A"/>
    <w:rsid w:val="00BA076D"/>
    <w:rsid w:val="00BA3244"/>
    <w:rsid w:val="00BA4D84"/>
    <w:rsid w:val="00BA6B6D"/>
    <w:rsid w:val="00BB2CC8"/>
    <w:rsid w:val="00BB4EBC"/>
    <w:rsid w:val="00BB6ADD"/>
    <w:rsid w:val="00BB6F4F"/>
    <w:rsid w:val="00BC160A"/>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32022"/>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7866"/>
    <w:rsid w:val="00C779F0"/>
    <w:rsid w:val="00C81508"/>
    <w:rsid w:val="00C82D48"/>
    <w:rsid w:val="00C831BE"/>
    <w:rsid w:val="00C854F7"/>
    <w:rsid w:val="00C865F7"/>
    <w:rsid w:val="00C9222B"/>
    <w:rsid w:val="00C92590"/>
    <w:rsid w:val="00C93262"/>
    <w:rsid w:val="00C93D0E"/>
    <w:rsid w:val="00C946F5"/>
    <w:rsid w:val="00CA27B0"/>
    <w:rsid w:val="00CB2980"/>
    <w:rsid w:val="00CB49BC"/>
    <w:rsid w:val="00CB4B84"/>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7821"/>
    <w:rsid w:val="00D00EE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406A5"/>
    <w:rsid w:val="00D41896"/>
    <w:rsid w:val="00D4533A"/>
    <w:rsid w:val="00D45643"/>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12B1"/>
    <w:rsid w:val="00D8299E"/>
    <w:rsid w:val="00D82BDE"/>
    <w:rsid w:val="00D82F47"/>
    <w:rsid w:val="00D83344"/>
    <w:rsid w:val="00D83C3E"/>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9E"/>
    <w:rsid w:val="00DB6BC2"/>
    <w:rsid w:val="00DB720F"/>
    <w:rsid w:val="00DB7B08"/>
    <w:rsid w:val="00DC135A"/>
    <w:rsid w:val="00DC2208"/>
    <w:rsid w:val="00DC2710"/>
    <w:rsid w:val="00DC446A"/>
    <w:rsid w:val="00DC4FD7"/>
    <w:rsid w:val="00DD1AE5"/>
    <w:rsid w:val="00DD1F4C"/>
    <w:rsid w:val="00DD2D88"/>
    <w:rsid w:val="00DD5D39"/>
    <w:rsid w:val="00DD6A06"/>
    <w:rsid w:val="00DD72FC"/>
    <w:rsid w:val="00DE29AA"/>
    <w:rsid w:val="00DE5606"/>
    <w:rsid w:val="00DE6477"/>
    <w:rsid w:val="00DF17FF"/>
    <w:rsid w:val="00DF1812"/>
    <w:rsid w:val="00DF6940"/>
    <w:rsid w:val="00E00A7D"/>
    <w:rsid w:val="00E00FA9"/>
    <w:rsid w:val="00E05E36"/>
    <w:rsid w:val="00E07583"/>
    <w:rsid w:val="00E11309"/>
    <w:rsid w:val="00E13253"/>
    <w:rsid w:val="00E14833"/>
    <w:rsid w:val="00E15965"/>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068C"/>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6245"/>
    <w:rsid w:val="00EC7A4D"/>
    <w:rsid w:val="00EC7A6C"/>
    <w:rsid w:val="00ED1E1D"/>
    <w:rsid w:val="00ED3FFC"/>
    <w:rsid w:val="00EE160F"/>
    <w:rsid w:val="00EE30C7"/>
    <w:rsid w:val="00EF3941"/>
    <w:rsid w:val="00F00ED8"/>
    <w:rsid w:val="00F01130"/>
    <w:rsid w:val="00F03034"/>
    <w:rsid w:val="00F03603"/>
    <w:rsid w:val="00F05915"/>
    <w:rsid w:val="00F1425C"/>
    <w:rsid w:val="00F14A63"/>
    <w:rsid w:val="00F15FA5"/>
    <w:rsid w:val="00F178F4"/>
    <w:rsid w:val="00F22B1B"/>
    <w:rsid w:val="00F23F54"/>
    <w:rsid w:val="00F26BA3"/>
    <w:rsid w:val="00F27022"/>
    <w:rsid w:val="00F27BE3"/>
    <w:rsid w:val="00F3020E"/>
    <w:rsid w:val="00F305FA"/>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3283"/>
    <w:rsid w:val="00F952DE"/>
    <w:rsid w:val="00F96482"/>
    <w:rsid w:val="00F96DD2"/>
    <w:rsid w:val="00F97448"/>
    <w:rsid w:val="00F97713"/>
    <w:rsid w:val="00FA2352"/>
    <w:rsid w:val="00FA5990"/>
    <w:rsid w:val="00FA6645"/>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97F"/>
    <w:rsid w:val="00FD22A5"/>
    <w:rsid w:val="00FD38A6"/>
    <w:rsid w:val="00FD58AF"/>
    <w:rsid w:val="00FD60BE"/>
    <w:rsid w:val="00FE1872"/>
    <w:rsid w:val="00FE1FBD"/>
    <w:rsid w:val="00FE25E5"/>
    <w:rsid w:val="00FE2DE7"/>
    <w:rsid w:val="00FE3AF3"/>
    <w:rsid w:val="00FE5C84"/>
    <w:rsid w:val="00FE761E"/>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styleId="Mention">
    <w:name w:val="Mention"/>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hyperlink" Target="http://dx.doi.org/10.1046/j.1523-1739.2000.99006.x" TargetMode="Externa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71/pc030136"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17/s0030605310001304"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28" Type="http://schemas.microsoft.com/office/2011/relationships/people" Target="people.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516AF-172B-436D-B034-3E82240E5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23</Pages>
  <Words>18711</Words>
  <Characters>106659</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125120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9</cp:revision>
  <cp:lastPrinted>2015-12-14T02:40:00Z</cp:lastPrinted>
  <dcterms:created xsi:type="dcterms:W3CDTF">2017-08-15T06:52:00Z</dcterms:created>
  <dcterms:modified xsi:type="dcterms:W3CDTF">2017-08-24T23:48:00Z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