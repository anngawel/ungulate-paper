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3BE61" w14:textId="77777777" w:rsidR="008C6C8D" w:rsidRPr="00062D84" w:rsidRDefault="00A854A9" w:rsidP="00600801">
      <w:pPr>
        <w:rPr>
          <w:rFonts w:ascii="Times New Roman" w:hAnsi="Times New Roman" w:cs="Times New Roman"/>
          <w:b/>
          <w:bCs/>
        </w:rPr>
      </w:pPr>
      <w:commentRangeStart w:id="0"/>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14:paraId="5F5B809A" w14:textId="77777777" w:rsidR="008C6C8D" w:rsidRDefault="008C6C8D" w:rsidP="00600801">
      <w:pPr>
        <w:rPr>
          <w:rFonts w:ascii="Times New Roman" w:hAnsi="Times New Roman" w:cs="Times New Roman"/>
          <w:b/>
          <w:bCs/>
        </w:rPr>
      </w:pPr>
    </w:p>
    <w:p w14:paraId="54618D54" w14:textId="77777777"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14:paraId="3D77B33F" w14:textId="77777777"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9" w:history="1">
        <w:r w:rsidR="00822615" w:rsidRPr="00295723">
          <w:rPr>
            <w:rStyle w:val="Hyperlink"/>
            <w:rFonts w:ascii="Times New Roman" w:hAnsi="Times New Roman" w:cs="Times New Roman"/>
          </w:rPr>
          <w:t>anngawel@iastate.edu</w:t>
        </w:r>
      </w:hyperlink>
    </w:p>
    <w:p w14:paraId="342448A9" w14:textId="77777777"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6F044DE3"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14:paraId="132CFD25"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3FF83BB3"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14:paraId="311711E7"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5D169685"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14:paraId="469950B8" w14:textId="77777777" w:rsidR="008C6C8D" w:rsidRDefault="008C6C8D" w:rsidP="00600801">
      <w:pPr>
        <w:rPr>
          <w:rFonts w:ascii="Times New Roman" w:hAnsi="Times New Roman" w:cs="Times New Roman"/>
          <w:b/>
          <w:bCs/>
        </w:rPr>
      </w:pPr>
    </w:p>
    <w:p w14:paraId="02BA8BF9" w14:textId="77777777"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commentRangeEnd w:id="0"/>
    <w:p w14:paraId="49987CDD" w14:textId="77777777" w:rsidR="008C6C8D" w:rsidRPr="0001265A" w:rsidRDefault="005F4EEF" w:rsidP="0001265A">
      <w:pPr>
        <w:rPr>
          <w:rFonts w:ascii="Times New Roman" w:hAnsi="Times New Roman" w:cs="Times New Roman"/>
          <w:b/>
          <w:bCs/>
          <w:i/>
          <w:iCs/>
        </w:rPr>
      </w:pPr>
      <w:r>
        <w:rPr>
          <w:rStyle w:val="CommentReference"/>
        </w:rPr>
        <w:commentReference w:id="0"/>
      </w:r>
    </w:p>
    <w:p w14:paraId="79FB06F8" w14:textId="77777777" w:rsidR="004B3F92" w:rsidRDefault="004B3F92" w:rsidP="00BE2E0E">
      <w:pPr>
        <w:spacing w:line="480" w:lineRule="auto"/>
        <w:rPr>
          <w:rFonts w:ascii="Times New Roman" w:hAnsi="Times New Roman" w:cs="Times New Roman"/>
          <w:b/>
          <w:bCs/>
        </w:rPr>
      </w:pPr>
    </w:p>
    <w:p w14:paraId="2E476363" w14:textId="77777777" w:rsidR="004B3F92" w:rsidRDefault="004B3F92" w:rsidP="00BE2E0E">
      <w:pPr>
        <w:spacing w:line="480" w:lineRule="auto"/>
        <w:rPr>
          <w:rFonts w:ascii="Times New Roman" w:hAnsi="Times New Roman" w:cs="Times New Roman"/>
          <w:b/>
          <w:bCs/>
        </w:rPr>
      </w:pPr>
    </w:p>
    <w:p w14:paraId="03BC9A38" w14:textId="77777777" w:rsidR="004B3F92" w:rsidRDefault="004B3F92" w:rsidP="00BE2E0E">
      <w:pPr>
        <w:spacing w:line="480" w:lineRule="auto"/>
        <w:rPr>
          <w:rFonts w:ascii="Times New Roman" w:hAnsi="Times New Roman" w:cs="Times New Roman"/>
          <w:b/>
          <w:bCs/>
        </w:rPr>
      </w:pPr>
    </w:p>
    <w:p w14:paraId="7575143B" w14:textId="77777777" w:rsidR="004B3F92" w:rsidRDefault="004B3F92" w:rsidP="00BE2E0E">
      <w:pPr>
        <w:spacing w:line="480" w:lineRule="auto"/>
        <w:rPr>
          <w:rFonts w:ascii="Times New Roman" w:hAnsi="Times New Roman" w:cs="Times New Roman"/>
          <w:b/>
          <w:bCs/>
        </w:rPr>
      </w:pPr>
    </w:p>
    <w:p w14:paraId="27961CFD" w14:textId="77777777" w:rsidR="004B3F92" w:rsidRDefault="004B3F92" w:rsidP="00BE2E0E">
      <w:pPr>
        <w:spacing w:line="480" w:lineRule="auto"/>
        <w:rPr>
          <w:rFonts w:ascii="Times New Roman" w:hAnsi="Times New Roman" w:cs="Times New Roman"/>
          <w:b/>
          <w:bCs/>
        </w:rPr>
      </w:pPr>
    </w:p>
    <w:p w14:paraId="44E2CBA2" w14:textId="77777777" w:rsidR="004B3F92" w:rsidRDefault="004B3F92" w:rsidP="00BE2E0E">
      <w:pPr>
        <w:spacing w:line="480" w:lineRule="auto"/>
        <w:rPr>
          <w:rFonts w:ascii="Times New Roman" w:hAnsi="Times New Roman" w:cs="Times New Roman"/>
          <w:b/>
          <w:bCs/>
        </w:rPr>
      </w:pPr>
    </w:p>
    <w:p w14:paraId="4BAAE8C2" w14:textId="77777777" w:rsidR="004B3F92" w:rsidRDefault="004B3F92" w:rsidP="00BE2E0E">
      <w:pPr>
        <w:spacing w:line="480" w:lineRule="auto"/>
        <w:rPr>
          <w:rFonts w:ascii="Times New Roman" w:hAnsi="Times New Roman" w:cs="Times New Roman"/>
          <w:b/>
          <w:bCs/>
        </w:rPr>
      </w:pPr>
    </w:p>
    <w:p w14:paraId="76B02B52" w14:textId="77777777" w:rsidR="004B3F92" w:rsidRDefault="004B3F92" w:rsidP="00BE2E0E">
      <w:pPr>
        <w:spacing w:line="480" w:lineRule="auto"/>
        <w:rPr>
          <w:rFonts w:ascii="Times New Roman" w:hAnsi="Times New Roman" w:cs="Times New Roman"/>
          <w:b/>
          <w:bCs/>
        </w:rPr>
      </w:pPr>
    </w:p>
    <w:p w14:paraId="5F7AE89D" w14:textId="77777777" w:rsidR="004B3F92" w:rsidRDefault="004B3F92" w:rsidP="00BE2E0E">
      <w:pPr>
        <w:spacing w:line="480" w:lineRule="auto"/>
        <w:rPr>
          <w:rFonts w:ascii="Times New Roman" w:hAnsi="Times New Roman" w:cs="Times New Roman"/>
          <w:b/>
          <w:bCs/>
        </w:rPr>
      </w:pPr>
    </w:p>
    <w:p w14:paraId="093ACABF" w14:textId="77777777" w:rsidR="004B3F92" w:rsidRDefault="004B3F92" w:rsidP="00BE2E0E">
      <w:pPr>
        <w:spacing w:line="480" w:lineRule="auto"/>
        <w:rPr>
          <w:rFonts w:ascii="Times New Roman" w:hAnsi="Times New Roman" w:cs="Times New Roman"/>
          <w:b/>
          <w:bCs/>
        </w:rPr>
      </w:pPr>
    </w:p>
    <w:p w14:paraId="2F80B098" w14:textId="77777777" w:rsidR="004B3F92" w:rsidRDefault="004B3F92" w:rsidP="00BE2E0E">
      <w:pPr>
        <w:spacing w:line="480" w:lineRule="auto"/>
        <w:rPr>
          <w:rFonts w:ascii="Times New Roman" w:hAnsi="Times New Roman" w:cs="Times New Roman"/>
          <w:b/>
          <w:bCs/>
        </w:rPr>
      </w:pPr>
    </w:p>
    <w:p w14:paraId="77037B53" w14:textId="77777777" w:rsidR="004B3F92" w:rsidRDefault="004B3F92" w:rsidP="00BE2E0E">
      <w:pPr>
        <w:spacing w:line="480" w:lineRule="auto"/>
        <w:rPr>
          <w:rFonts w:ascii="Times New Roman" w:hAnsi="Times New Roman" w:cs="Times New Roman"/>
          <w:b/>
          <w:bCs/>
        </w:rPr>
      </w:pPr>
    </w:p>
    <w:p w14:paraId="5B9F23A0" w14:textId="77777777" w:rsidR="004B3F92" w:rsidRDefault="004B3F92" w:rsidP="00BE2E0E">
      <w:pPr>
        <w:spacing w:line="480" w:lineRule="auto"/>
        <w:rPr>
          <w:rFonts w:ascii="Times New Roman" w:hAnsi="Times New Roman" w:cs="Times New Roman"/>
          <w:b/>
          <w:bCs/>
        </w:rPr>
      </w:pPr>
    </w:p>
    <w:p w14:paraId="0326905D" w14:textId="77777777" w:rsidR="004B3F92" w:rsidRDefault="004B3F92" w:rsidP="00BE2E0E">
      <w:pPr>
        <w:spacing w:line="480" w:lineRule="auto"/>
        <w:rPr>
          <w:rFonts w:ascii="Times New Roman" w:hAnsi="Times New Roman" w:cs="Times New Roman"/>
          <w:b/>
          <w:bCs/>
        </w:rPr>
      </w:pPr>
    </w:p>
    <w:p w14:paraId="797CEE16"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48C6CBF0" w14:textId="77777777" w:rsidR="001035B2" w:rsidDel="0039333A" w:rsidRDefault="008C6C8D">
      <w:pPr>
        <w:spacing w:line="480" w:lineRule="auto"/>
        <w:ind w:firstLine="720"/>
        <w:rPr>
          <w:del w:id="1" w:author="Evan Fricke" w:date="2016-10-04T10:17:00Z"/>
          <w:rFonts w:ascii="Times New Roman" w:hAnsi="Times New Roman" w:cs="Times New Roman"/>
        </w:rPr>
        <w:pPrChange w:id="2" w:author="Evan Fricke" w:date="2016-10-04T11:03:00Z">
          <w:pPr>
            <w:spacing w:line="480" w:lineRule="auto"/>
            <w:ind w:firstLine="360"/>
          </w:pPr>
        </w:pPrChange>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 xml:space="preserve">where native vertebrate </w:t>
      </w:r>
      <w:proofErr w:type="spellStart"/>
      <w:r>
        <w:rPr>
          <w:rFonts w:ascii="Times New Roman" w:hAnsi="Times New Roman" w:cs="Times New Roman"/>
        </w:rPr>
        <w:t>fru</w:t>
      </w:r>
      <w:r w:rsidR="000F3756">
        <w:rPr>
          <w:rFonts w:ascii="Times New Roman" w:hAnsi="Times New Roman" w:cs="Times New Roman"/>
        </w:rPr>
        <w:t>givores</w:t>
      </w:r>
      <w:proofErr w:type="spellEnd"/>
      <w:r w:rsidR="000F3756">
        <w:rPr>
          <w:rFonts w:ascii="Times New Roman" w:hAnsi="Times New Roman" w:cs="Times New Roman"/>
        </w:rPr>
        <w:t xml:space="preserve">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proofErr w:type="spellStart"/>
      <w:r w:rsidRPr="00171993">
        <w:rPr>
          <w:rFonts w:ascii="Times New Roman" w:hAnsi="Times New Roman" w:cs="Times New Roman"/>
          <w:i/>
          <w:iCs/>
        </w:rPr>
        <w:t>scrofa</w:t>
      </w:r>
      <w:proofErr w:type="spellEnd"/>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 xml:space="preserve">provide </w:t>
      </w:r>
      <w:commentRangeStart w:id="3"/>
      <w:r w:rsidR="00E13253">
        <w:rPr>
          <w:rFonts w:ascii="Times New Roman" w:hAnsi="Times New Roman" w:cs="Times New Roman"/>
        </w:rPr>
        <w:t xml:space="preserve">an ecosystem service </w:t>
      </w:r>
      <w:commentRangeEnd w:id="3"/>
      <w:r w:rsidR="0039333A">
        <w:rPr>
          <w:rStyle w:val="CommentReference"/>
        </w:rPr>
        <w:commentReference w:id="3"/>
      </w:r>
      <w:r w:rsidR="00E13253">
        <w:rPr>
          <w:rFonts w:ascii="Times New Roman" w:hAnsi="Times New Roman" w:cs="Times New Roman"/>
        </w:rPr>
        <w:t>–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14:paraId="0D8A9008" w14:textId="77777777" w:rsidR="0039333A" w:rsidRDefault="0039333A">
      <w:pPr>
        <w:spacing w:line="480" w:lineRule="auto"/>
        <w:ind w:firstLine="720"/>
        <w:rPr>
          <w:ins w:id="4" w:author="Evan Fricke" w:date="2016-10-04T10:17:00Z"/>
          <w:rFonts w:ascii="Times New Roman" w:hAnsi="Times New Roman" w:cs="Times New Roman"/>
        </w:rPr>
        <w:pPrChange w:id="5" w:author="Evan Fricke" w:date="2016-10-04T11:03:00Z">
          <w:pPr/>
        </w:pPrChange>
      </w:pPr>
      <w:ins w:id="6" w:author="Evan Fricke" w:date="2016-10-04T10:17:00Z">
        <w:r>
          <w:rPr>
            <w:rFonts w:ascii="Times New Roman" w:hAnsi="Times New Roman" w:cs="Times New Roman"/>
          </w:rPr>
          <w:br w:type="page"/>
        </w:r>
      </w:ins>
    </w:p>
    <w:p w14:paraId="17C42E38" w14:textId="77777777" w:rsidR="008C6C8D" w:rsidDel="0039333A" w:rsidRDefault="00F23F54" w:rsidP="0039333A">
      <w:pPr>
        <w:spacing w:line="480" w:lineRule="auto"/>
        <w:ind w:firstLine="360"/>
        <w:rPr>
          <w:del w:id="7" w:author="Evan Fricke" w:date="2016-10-04T10:17:00Z"/>
          <w:rFonts w:ascii="Times New Roman" w:hAnsi="Times New Roman" w:cs="Times New Roman"/>
        </w:rPr>
      </w:pPr>
      <w:commentRangeStart w:id="8"/>
      <w:del w:id="9" w:author="Evan Fricke" w:date="2016-10-04T10:17:00Z">
        <w:r w:rsidDel="0039333A">
          <w:rPr>
            <w:rFonts w:ascii="Times New Roman" w:hAnsi="Times New Roman" w:cs="Times New Roman"/>
          </w:rPr>
          <w:lastRenderedPageBreak/>
          <w:delText xml:space="preserve">  </w:delText>
        </w:r>
      </w:del>
    </w:p>
    <w:p w14:paraId="5C2DCD5E" w14:textId="77777777" w:rsidR="004B3F92" w:rsidDel="0039333A" w:rsidRDefault="004B3F92">
      <w:pPr>
        <w:spacing w:line="480" w:lineRule="auto"/>
        <w:rPr>
          <w:del w:id="10" w:author="Evan Fricke" w:date="2016-10-04T10:17:00Z"/>
          <w:rFonts w:ascii="Times New Roman" w:hAnsi="Times New Roman" w:cs="Times New Roman"/>
          <w:b/>
          <w:bCs/>
        </w:rPr>
        <w:pPrChange w:id="11" w:author="Evan Fricke" w:date="2016-10-04T10:17:00Z">
          <w:pPr/>
        </w:pPrChange>
      </w:pPr>
    </w:p>
    <w:p w14:paraId="642C83BC" w14:textId="77777777" w:rsidR="004B3F92" w:rsidDel="0039333A" w:rsidRDefault="004B3F92">
      <w:pPr>
        <w:spacing w:line="480" w:lineRule="auto"/>
        <w:rPr>
          <w:del w:id="12" w:author="Evan Fricke" w:date="2016-10-04T10:17:00Z"/>
          <w:rFonts w:ascii="Times New Roman" w:hAnsi="Times New Roman" w:cs="Times New Roman"/>
          <w:b/>
          <w:bCs/>
        </w:rPr>
        <w:pPrChange w:id="13" w:author="Evan Fricke" w:date="2016-10-04T10:17:00Z">
          <w:pPr/>
        </w:pPrChange>
      </w:pPr>
    </w:p>
    <w:p w14:paraId="1AC6B56A" w14:textId="77777777" w:rsidR="004B3F92" w:rsidDel="0039333A" w:rsidRDefault="004B3F92">
      <w:pPr>
        <w:spacing w:line="480" w:lineRule="auto"/>
        <w:rPr>
          <w:del w:id="14" w:author="Evan Fricke" w:date="2016-10-04T10:17:00Z"/>
          <w:rFonts w:ascii="Times New Roman" w:hAnsi="Times New Roman" w:cs="Times New Roman"/>
          <w:b/>
          <w:bCs/>
        </w:rPr>
        <w:pPrChange w:id="15" w:author="Evan Fricke" w:date="2016-10-04T10:17:00Z">
          <w:pPr/>
        </w:pPrChange>
      </w:pPr>
    </w:p>
    <w:p w14:paraId="542A6F7C" w14:textId="77777777" w:rsidR="004B3F92" w:rsidDel="0039333A" w:rsidRDefault="004B3F92">
      <w:pPr>
        <w:spacing w:line="480" w:lineRule="auto"/>
        <w:rPr>
          <w:del w:id="16" w:author="Evan Fricke" w:date="2016-10-04T10:17:00Z"/>
          <w:rFonts w:ascii="Times New Roman" w:hAnsi="Times New Roman" w:cs="Times New Roman"/>
          <w:b/>
          <w:bCs/>
        </w:rPr>
        <w:pPrChange w:id="17" w:author="Evan Fricke" w:date="2016-10-04T10:17:00Z">
          <w:pPr/>
        </w:pPrChange>
      </w:pPr>
    </w:p>
    <w:p w14:paraId="7B03C8ED" w14:textId="77777777" w:rsidR="004B3F92" w:rsidDel="0039333A" w:rsidRDefault="004B3F92">
      <w:pPr>
        <w:spacing w:line="480" w:lineRule="auto"/>
        <w:rPr>
          <w:del w:id="18" w:author="Evan Fricke" w:date="2016-10-04T10:17:00Z"/>
          <w:rFonts w:ascii="Times New Roman" w:hAnsi="Times New Roman" w:cs="Times New Roman"/>
          <w:b/>
          <w:bCs/>
        </w:rPr>
        <w:pPrChange w:id="19" w:author="Evan Fricke" w:date="2016-10-04T10:17:00Z">
          <w:pPr/>
        </w:pPrChange>
      </w:pPr>
    </w:p>
    <w:p w14:paraId="5B4026FB" w14:textId="77777777" w:rsidR="004B3F92" w:rsidDel="0039333A" w:rsidRDefault="004B3F92">
      <w:pPr>
        <w:spacing w:line="480" w:lineRule="auto"/>
        <w:rPr>
          <w:del w:id="20" w:author="Evan Fricke" w:date="2016-10-04T10:17:00Z"/>
          <w:rFonts w:ascii="Times New Roman" w:hAnsi="Times New Roman" w:cs="Times New Roman"/>
          <w:b/>
          <w:bCs/>
        </w:rPr>
        <w:pPrChange w:id="21" w:author="Evan Fricke" w:date="2016-10-04T10:17:00Z">
          <w:pPr/>
        </w:pPrChange>
      </w:pPr>
    </w:p>
    <w:p w14:paraId="472440D4" w14:textId="77777777" w:rsidR="004B3F92" w:rsidDel="0039333A" w:rsidRDefault="004B3F92">
      <w:pPr>
        <w:spacing w:line="480" w:lineRule="auto"/>
        <w:rPr>
          <w:del w:id="22" w:author="Evan Fricke" w:date="2016-10-04T10:17:00Z"/>
          <w:rFonts w:ascii="Times New Roman" w:hAnsi="Times New Roman" w:cs="Times New Roman"/>
          <w:b/>
          <w:bCs/>
        </w:rPr>
        <w:pPrChange w:id="23" w:author="Evan Fricke" w:date="2016-10-04T10:17:00Z">
          <w:pPr/>
        </w:pPrChange>
      </w:pPr>
    </w:p>
    <w:p w14:paraId="54D7D018" w14:textId="77777777" w:rsidR="004B3F92" w:rsidDel="0039333A" w:rsidRDefault="004B3F92">
      <w:pPr>
        <w:spacing w:line="480" w:lineRule="auto"/>
        <w:rPr>
          <w:del w:id="24" w:author="Evan Fricke" w:date="2016-10-04T10:17:00Z"/>
          <w:rFonts w:ascii="Times New Roman" w:hAnsi="Times New Roman" w:cs="Times New Roman"/>
          <w:b/>
          <w:bCs/>
        </w:rPr>
        <w:pPrChange w:id="25" w:author="Evan Fricke" w:date="2016-10-04T10:17:00Z">
          <w:pPr/>
        </w:pPrChange>
      </w:pPr>
    </w:p>
    <w:p w14:paraId="765702B4" w14:textId="77777777" w:rsidR="005561C6" w:rsidDel="0039333A" w:rsidRDefault="005561C6">
      <w:pPr>
        <w:spacing w:line="480" w:lineRule="auto"/>
        <w:rPr>
          <w:del w:id="26" w:author="Evan Fricke" w:date="2016-10-04T10:17:00Z"/>
          <w:rFonts w:ascii="Times New Roman" w:hAnsi="Times New Roman" w:cs="Times New Roman"/>
          <w:b/>
          <w:bCs/>
        </w:rPr>
        <w:pPrChange w:id="27" w:author="Evan Fricke" w:date="2016-10-04T10:17:00Z">
          <w:pPr/>
        </w:pPrChange>
      </w:pPr>
    </w:p>
    <w:p w14:paraId="030FB95E" w14:textId="77777777" w:rsidR="005561C6" w:rsidDel="0039333A" w:rsidRDefault="005561C6">
      <w:pPr>
        <w:spacing w:line="480" w:lineRule="auto"/>
        <w:rPr>
          <w:del w:id="28" w:author="Evan Fricke" w:date="2016-10-04T10:17:00Z"/>
          <w:rFonts w:ascii="Times New Roman" w:hAnsi="Times New Roman" w:cs="Times New Roman"/>
          <w:b/>
          <w:bCs/>
        </w:rPr>
        <w:pPrChange w:id="29" w:author="Evan Fricke" w:date="2016-10-04T10:17:00Z">
          <w:pPr/>
        </w:pPrChange>
      </w:pPr>
    </w:p>
    <w:p w14:paraId="0D46F5F0" w14:textId="77777777" w:rsidR="004B3F92" w:rsidDel="0039333A" w:rsidRDefault="004B3F92">
      <w:pPr>
        <w:spacing w:line="480" w:lineRule="auto"/>
        <w:rPr>
          <w:del w:id="30" w:author="Evan Fricke" w:date="2016-10-04T10:17:00Z"/>
          <w:rFonts w:ascii="Times New Roman" w:hAnsi="Times New Roman" w:cs="Times New Roman"/>
          <w:b/>
          <w:bCs/>
        </w:rPr>
        <w:pPrChange w:id="31" w:author="Evan Fricke" w:date="2016-10-04T10:17:00Z">
          <w:pPr/>
        </w:pPrChange>
      </w:pPr>
    </w:p>
    <w:p w14:paraId="7655A0CC" w14:textId="77777777" w:rsidR="004B3F92" w:rsidDel="0039333A" w:rsidRDefault="004B3F92">
      <w:pPr>
        <w:spacing w:line="480" w:lineRule="auto"/>
        <w:rPr>
          <w:del w:id="32" w:author="Evan Fricke" w:date="2016-10-04T10:17:00Z"/>
          <w:rFonts w:ascii="Times New Roman" w:hAnsi="Times New Roman" w:cs="Times New Roman"/>
          <w:b/>
          <w:bCs/>
        </w:rPr>
        <w:pPrChange w:id="33" w:author="Evan Fricke" w:date="2016-10-04T10:17:00Z">
          <w:pPr/>
        </w:pPrChange>
      </w:pPr>
    </w:p>
    <w:p w14:paraId="4E06B42D" w14:textId="77777777" w:rsidR="004B3F92" w:rsidDel="0039333A" w:rsidRDefault="004B3F92">
      <w:pPr>
        <w:spacing w:line="480" w:lineRule="auto"/>
        <w:rPr>
          <w:del w:id="34" w:author="Evan Fricke" w:date="2016-10-04T10:17:00Z"/>
          <w:rFonts w:ascii="Times New Roman" w:hAnsi="Times New Roman" w:cs="Times New Roman"/>
          <w:b/>
          <w:bCs/>
        </w:rPr>
        <w:pPrChange w:id="35" w:author="Evan Fricke" w:date="2016-10-04T10:17:00Z">
          <w:pPr/>
        </w:pPrChange>
      </w:pPr>
    </w:p>
    <w:p w14:paraId="723AF9A3" w14:textId="77777777" w:rsidR="004B3F92" w:rsidDel="0039333A" w:rsidRDefault="004B3F92">
      <w:pPr>
        <w:spacing w:line="480" w:lineRule="auto"/>
        <w:rPr>
          <w:del w:id="36" w:author="Evan Fricke" w:date="2016-10-04T10:17:00Z"/>
          <w:rFonts w:ascii="Times New Roman" w:hAnsi="Times New Roman" w:cs="Times New Roman"/>
          <w:b/>
          <w:bCs/>
        </w:rPr>
        <w:pPrChange w:id="37" w:author="Evan Fricke" w:date="2016-10-04T10:17:00Z">
          <w:pPr/>
        </w:pPrChange>
      </w:pPr>
    </w:p>
    <w:p w14:paraId="5B87D381" w14:textId="77777777" w:rsidR="008C6C8D" w:rsidRPr="00396B5A" w:rsidDel="0039333A" w:rsidRDefault="008C6C8D">
      <w:pPr>
        <w:spacing w:line="480" w:lineRule="auto"/>
        <w:rPr>
          <w:del w:id="38" w:author="Evan Fricke" w:date="2016-10-04T10:18:00Z"/>
          <w:rFonts w:ascii="Times New Roman" w:hAnsi="Times New Roman" w:cs="Times New Roman"/>
          <w:b/>
          <w:bCs/>
        </w:rPr>
        <w:pPrChange w:id="39" w:author="Evan Fricke" w:date="2016-10-04T10:17:00Z">
          <w:pPr/>
        </w:pPrChange>
      </w:pPr>
      <w:r w:rsidRPr="00396B5A">
        <w:rPr>
          <w:rFonts w:ascii="Times New Roman" w:hAnsi="Times New Roman" w:cs="Times New Roman"/>
          <w:b/>
          <w:bCs/>
        </w:rPr>
        <w:t>Introduction</w:t>
      </w:r>
    </w:p>
    <w:commentRangeEnd w:id="8"/>
    <w:p w14:paraId="04C9EE48" w14:textId="77777777" w:rsidR="008C6C8D" w:rsidRDefault="0039333A">
      <w:pPr>
        <w:spacing w:line="480" w:lineRule="auto"/>
        <w:rPr>
          <w:rFonts w:cs="Times New Roman"/>
        </w:rPr>
        <w:pPrChange w:id="40" w:author="Evan Fricke" w:date="2016-10-04T10:17:00Z">
          <w:pPr/>
        </w:pPrChange>
      </w:pPr>
      <w:r>
        <w:rPr>
          <w:rStyle w:val="CommentReference"/>
        </w:rPr>
        <w:commentReference w:id="8"/>
      </w:r>
    </w:p>
    <w:p w14:paraId="51C701A5" w14:textId="77777777" w:rsidR="008C6C8D" w:rsidRDefault="008C6C8D" w:rsidP="0039333A">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14:paraId="5A96E757"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14:paraId="6A35CA9F" w14:textId="77777777"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w:t>
      </w:r>
      <w:proofErr w:type="gramStart"/>
      <w:r w:rsidRPr="00124D16">
        <w:rPr>
          <w:rFonts w:ascii="Times New Roman" w:hAnsi="Times New Roman" w:cs="Times New Roman"/>
        </w:rPr>
        <w:t>soil-rooting</w:t>
      </w:r>
      <w:proofErr w:type="gramEnd"/>
      <w:r w:rsidRPr="00124D16">
        <w:rPr>
          <w:rFonts w:ascii="Times New Roman" w:hAnsi="Times New Roman" w:cs="Times New Roman"/>
        </w:rPr>
        <w:t xml:space="preserve">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14:paraId="2CAB23AF" w14:textId="77777777"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proofErr w:type="gramStart"/>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 xml:space="preserve">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w:t>
      </w:r>
      <w:proofErr w:type="gramEnd"/>
      <w:r>
        <w:rPr>
          <w:rFonts w:ascii="Times New Roman" w:hAnsi="Times New Roman" w:cs="Times New Roman"/>
        </w:rPr>
        <w:t xml:space="preserve">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w:t>
      </w:r>
      <w:proofErr w:type="spellStart"/>
      <w:r>
        <w:rPr>
          <w:rFonts w:ascii="Times New Roman" w:hAnsi="Times New Roman" w:cs="Times New Roman"/>
        </w:rPr>
        <w:t>nectarivores</w:t>
      </w:r>
      <w:proofErr w:type="spellEnd"/>
      <w:r>
        <w:rPr>
          <w:rFonts w:ascii="Times New Roman" w:hAnsi="Times New Roman" w:cs="Times New Roman"/>
        </w:rPr>
        <w:t xml:space="preserve">, </w:t>
      </w:r>
      <w:proofErr w:type="spellStart"/>
      <w:r>
        <w:rPr>
          <w:rFonts w:ascii="Times New Roman" w:hAnsi="Times New Roman" w:cs="Times New Roman"/>
        </w:rPr>
        <w:t>frugivores</w:t>
      </w:r>
      <w:proofErr w:type="spellEnd"/>
      <w:r>
        <w:rPr>
          <w:rFonts w:ascii="Times New Roman" w:hAnsi="Times New Roman" w:cs="Times New Roman"/>
        </w:rPr>
        <w:t>,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proofErr w:type="spellStart"/>
      <w:r w:rsidRPr="0060056A">
        <w:rPr>
          <w:rFonts w:ascii="Times New Roman" w:hAnsi="Times New Roman" w:cs="Times New Roman"/>
          <w:i/>
          <w:iCs/>
        </w:rPr>
        <w:t>scrofa</w:t>
      </w:r>
      <w:proofErr w:type="spellEnd"/>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14:paraId="3C84B5F5" w14:textId="77777777" w:rsidR="008C6C8D" w:rsidRDefault="008C6C8D" w:rsidP="00446B8D">
      <w:pPr>
        <w:spacing w:line="480" w:lineRule="auto"/>
        <w:ind w:firstLine="720"/>
        <w:rPr>
          <w:rFonts w:cs="Times New Roman"/>
        </w:rPr>
      </w:pPr>
      <w:commentRangeStart w:id="41"/>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commentRangeEnd w:id="41"/>
      <w:r w:rsidR="0039333A">
        <w:rPr>
          <w:rStyle w:val="CommentReference"/>
        </w:rPr>
        <w:commentReference w:id="41"/>
      </w:r>
      <w:r>
        <w:rPr>
          <w:rFonts w:cs="Times New Roman"/>
        </w:rPr>
        <w:tab/>
      </w:r>
    </w:p>
    <w:p w14:paraId="4A45597C"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14:paraId="6186CFF3"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14:paraId="0BE47852"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14:paraId="56E88980"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31EFD7AE" w14:textId="77777777"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proofErr w:type="spellStart"/>
      <w:r w:rsidRPr="00124D16">
        <w:rPr>
          <w:rFonts w:ascii="Times New Roman" w:hAnsi="Times New Roman" w:cs="Times New Roman"/>
          <w:i/>
          <w:iCs/>
        </w:rPr>
        <w:t>Carica</w:t>
      </w:r>
      <w:proofErr w:type="spellEnd"/>
      <w:r w:rsidRPr="00124D16">
        <w:rPr>
          <w:rFonts w:ascii="Times New Roman" w:hAnsi="Times New Roman" w:cs="Times New Roman"/>
          <w:i/>
          <w:iCs/>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iCs/>
        </w:rPr>
        <w:t>Morinda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xml:space="preserve">, </w:t>
      </w:r>
      <w:proofErr w:type="spellStart"/>
      <w:r w:rsidR="00B2445F">
        <w:rPr>
          <w:rFonts w:ascii="Times New Roman" w:hAnsi="Times New Roman" w:cs="Times New Roman"/>
          <w:i/>
          <w:iCs/>
        </w:rPr>
        <w:t>Ochrosia</w:t>
      </w:r>
      <w:proofErr w:type="spellEnd"/>
      <w:r w:rsidR="00DE5606">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proofErr w:type="spellStart"/>
      <w:r w:rsidR="00DE5606" w:rsidRPr="00DE5606">
        <w:rPr>
          <w:rFonts w:ascii="Times New Roman" w:hAnsi="Times New Roman" w:cs="Times New Roman"/>
          <w:i/>
          <w:iCs/>
        </w:rPr>
        <w:t>Neisosperma</w:t>
      </w:r>
      <w:proofErr w:type="spellEnd"/>
      <w:r w:rsidR="00DE5606" w:rsidRPr="00DE5606">
        <w:rPr>
          <w:rFonts w:ascii="Times New Roman" w:hAnsi="Times New Roman" w:cs="Times New Roman"/>
          <w:i/>
          <w:iCs/>
        </w:rPr>
        <w:t xml:space="preserve"> </w:t>
      </w:r>
      <w:proofErr w:type="spellStart"/>
      <w:r w:rsidR="00DE5606" w:rsidRPr="00DE5606">
        <w:rPr>
          <w:rFonts w:ascii="Times New Roman" w:hAnsi="Times New Roman" w:cs="Times New Roman"/>
          <w:i/>
          <w:iCs/>
        </w:rPr>
        <w:t>oppositifolia</w:t>
      </w:r>
      <w:proofErr w:type="spellEnd"/>
      <w:r w:rsidR="00DE5606">
        <w:rPr>
          <w:rFonts w:ascii="Times New Roman" w:hAnsi="Times New Roman" w:cs="Times New Roman"/>
          <w:iCs/>
        </w:rPr>
        <w:t>)</w:t>
      </w:r>
      <w:r w:rsidRPr="00124D16">
        <w:rPr>
          <w:rFonts w:ascii="Times New Roman" w:hAnsi="Times New Roman" w:cs="Times New Roman"/>
        </w:rPr>
        <w:t xml:space="preserve">, </w:t>
      </w:r>
      <w:proofErr w:type="spellStart"/>
      <w:r w:rsidRPr="00124D16">
        <w:rPr>
          <w:rFonts w:ascii="Times New Roman" w:hAnsi="Times New Roman" w:cs="Times New Roman"/>
          <w:i/>
          <w:iCs/>
        </w:rPr>
        <w:t>Aglaia</w:t>
      </w:r>
      <w:proofErr w:type="spellEnd"/>
      <w:r w:rsidRPr="00124D16">
        <w:rPr>
          <w:rFonts w:ascii="Times New Roman" w:hAnsi="Times New Roman" w:cs="Times New Roman"/>
          <w:i/>
          <w:iCs/>
        </w:rPr>
        <w:t xml:space="preserve">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proofErr w:type="gramStart"/>
      <w:r w:rsidR="00846D05">
        <w:rPr>
          <w:rFonts w:ascii="Times New Roman" w:hAnsi="Times New Roman" w:cs="Times New Roman"/>
          <w:i/>
          <w:iCs/>
        </w:rPr>
        <w:t>serratifolia</w:t>
      </w:r>
      <w:proofErr w:type="spellEnd"/>
      <w:proofErr w:type="gramEnd"/>
      <w:r w:rsidRPr="00124D16">
        <w:rPr>
          <w:rFonts w:ascii="Times New Roman" w:hAnsi="Times New Roman" w:cs="Times New Roman"/>
        </w:rPr>
        <w:t xml:space="preserve">, and </w:t>
      </w:r>
      <w:proofErr w:type="spellStart"/>
      <w:r w:rsidRPr="00124D16">
        <w:rPr>
          <w:rFonts w:ascii="Times New Roman" w:hAnsi="Times New Roman" w:cs="Times New Roman"/>
          <w:i/>
          <w:iCs/>
        </w:rPr>
        <w:t>Psychotria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commentRangeStart w:id="42"/>
      <w:r>
        <w:rPr>
          <w:rFonts w:ascii="Times New Roman" w:hAnsi="Times New Roman" w:cs="Times New Roman"/>
        </w:rPr>
        <w:t xml:space="preserve">fleshy fruit </w:t>
      </w:r>
      <w:commentRangeEnd w:id="42"/>
      <w:r w:rsidR="0039333A">
        <w:rPr>
          <w:rStyle w:val="CommentReference"/>
        </w:rPr>
        <w:commentReference w:id="42"/>
      </w:r>
      <w:r>
        <w:rPr>
          <w:rFonts w:ascii="Times New Roman" w:hAnsi="Times New Roman" w:cs="Times New Roman"/>
        </w:rPr>
        <w:t>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out-planting.</w:t>
      </w:r>
    </w:p>
    <w:p w14:paraId="6E941617"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xml:space="preserve">. </w:t>
      </w:r>
      <w:proofErr w:type="spellStart"/>
      <w:r w:rsidRPr="00D708E0">
        <w:rPr>
          <w:rFonts w:ascii="Times New Roman" w:hAnsi="Times New Roman" w:cs="Times New Roman"/>
          <w:i/>
          <w:iCs/>
        </w:rPr>
        <w:t>oppositifolia</w:t>
      </w:r>
      <w:proofErr w:type="spellEnd"/>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 xml:space="preserve">C. papaya, M. </w:t>
      </w:r>
      <w:proofErr w:type="spellStart"/>
      <w:r>
        <w:rPr>
          <w:rFonts w:ascii="Times New Roman" w:hAnsi="Times New Roman" w:cs="Times New Roman"/>
          <w:i/>
          <w:iCs/>
        </w:rPr>
        <w:t>citrifolia</w:t>
      </w:r>
      <w:proofErr w:type="spellEnd"/>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14:paraId="42207248"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71CD0CCB" w14:textId="77777777"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commentRangeStart w:id="43"/>
      <w:r>
        <w:rPr>
          <w:rFonts w:ascii="Times New Roman" w:hAnsi="Times New Roman" w:cs="Times New Roman"/>
          <w:i/>
          <w:iCs/>
        </w:rPr>
        <w:t xml:space="preserve">R. </w:t>
      </w:r>
      <w:proofErr w:type="spellStart"/>
      <w:proofErr w:type="gramStart"/>
      <w:r>
        <w:rPr>
          <w:rFonts w:ascii="Times New Roman" w:hAnsi="Times New Roman" w:cs="Times New Roman"/>
          <w:i/>
          <w:iCs/>
        </w:rPr>
        <w:t>marianna</w:t>
      </w:r>
      <w:proofErr w:type="spellEnd"/>
      <w:proofErr w:type="gramEnd"/>
      <w:r w:rsidRPr="00124D16">
        <w:rPr>
          <w:rFonts w:ascii="Times New Roman" w:hAnsi="Times New Roman" w:cs="Times New Roman"/>
        </w:rPr>
        <w:t xml:space="preserv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Pr="00124D16">
        <w:rPr>
          <w:rFonts w:ascii="Times New Roman" w:hAnsi="Times New Roman" w:cs="Times New Roman"/>
        </w:rPr>
        <w:t xml:space="preserve"> </w:t>
      </w:r>
      <w:commentRangeEnd w:id="43"/>
      <w:r w:rsidR="0039333A">
        <w:rPr>
          <w:rStyle w:val="CommentReference"/>
        </w:rPr>
        <w:commentReference w:id="43"/>
      </w:r>
      <w:r w:rsidRPr="00124D16">
        <w:rPr>
          <w:rFonts w:ascii="Times New Roman" w:hAnsi="Times New Roman" w:cs="Times New Roman"/>
        </w:rPr>
        <w:t xml:space="preserve">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spellStart"/>
      <w:proofErr w:type="gramStart"/>
      <w:r>
        <w:rPr>
          <w:rFonts w:ascii="Times New Roman" w:hAnsi="Times New Roman" w:cs="Times New Roman"/>
          <w:i/>
          <w:iCs/>
        </w:rPr>
        <w:t>marianna</w:t>
      </w:r>
      <w:proofErr w:type="spellEnd"/>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14:paraId="6270C360" w14:textId="77777777"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14:paraId="1B042EFE" w14:textId="77777777"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 xml:space="preserve">plants were categorized as either </w:t>
      </w:r>
      <w:commentRangeStart w:id="44"/>
      <w:r>
        <w:rPr>
          <w:rFonts w:ascii="Times New Roman" w:hAnsi="Times New Roman" w:cs="Times New Roman"/>
        </w:rPr>
        <w:t>adults or seedlings</w:t>
      </w:r>
      <w:commentRangeEnd w:id="44"/>
      <w:r w:rsidR="00371DE2">
        <w:rPr>
          <w:rStyle w:val="CommentReference"/>
        </w:rPr>
        <w:commentReference w:id="44"/>
      </w:r>
      <w:r>
        <w:rPr>
          <w:rFonts w:ascii="Times New Roman" w:hAnsi="Times New Roman" w:cs="Times New Roman"/>
        </w:rPr>
        <w:t>, and as vines, trees, shrubs, or herbs.</w:t>
      </w:r>
    </w:p>
    <w:p w14:paraId="0A8B7615" w14:textId="77777777"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w:t>
      </w:r>
      <w:commentRangeStart w:id="45"/>
      <w:r>
        <w:rPr>
          <w:rFonts w:ascii="Times New Roman" w:hAnsi="Times New Roman" w:cs="Times New Roman"/>
        </w:rPr>
        <w:t>since</w:t>
      </w:r>
      <w:commentRangeEnd w:id="45"/>
      <w:r w:rsidR="00371DE2">
        <w:rPr>
          <w:rStyle w:val="CommentReference"/>
        </w:rPr>
        <w:commentReference w:id="45"/>
      </w:r>
      <w:r>
        <w:rPr>
          <w:rFonts w:ascii="Times New Roman" w:hAnsi="Times New Roman" w:cs="Times New Roman"/>
        </w:rPr>
        <w:t xml:space="preserv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14:paraId="233DB2C3"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10FF9FFC" w14:textId="77777777"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commentRangeStart w:id="46"/>
      <w:r>
        <w:rPr>
          <w:rFonts w:ascii="Times New Roman" w:hAnsi="Times New Roman" w:cs="Times New Roman"/>
        </w:rPr>
        <w:t>while</w:t>
      </w:r>
      <w:commentRangeEnd w:id="46"/>
      <w:r w:rsidR="00371DE2">
        <w:rPr>
          <w:rStyle w:val="CommentReference"/>
        </w:rPr>
        <w:commentReference w:id="46"/>
      </w:r>
      <w:r>
        <w:rPr>
          <w:rFonts w:ascii="Times New Roman" w:hAnsi="Times New Roman" w:cs="Times New Roman"/>
        </w:rPr>
        <w:t xml:space="preserv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14:paraId="39A9426A" w14:textId="77777777" w:rsidR="008C6C8D" w:rsidRPr="00124D16" w:rsidRDefault="008C6C8D" w:rsidP="00371DE2">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species </w:t>
      </w:r>
    </w:p>
    <w:p w14:paraId="2D65BB5E" w14:textId="77777777" w:rsidR="008C6C8D" w:rsidRPr="00251B89" w:rsidDel="00371DE2" w:rsidRDefault="008C6C8D">
      <w:pPr>
        <w:widowControl w:val="0"/>
        <w:autoSpaceDE w:val="0"/>
        <w:autoSpaceDN w:val="0"/>
        <w:adjustRightInd w:val="0"/>
        <w:spacing w:line="480" w:lineRule="auto"/>
        <w:jc w:val="center"/>
        <w:rPr>
          <w:del w:id="47" w:author="Evan Fricke" w:date="2016-10-04T10:33:00Z"/>
          <w:rFonts w:ascii="Times New Roman" w:hAnsi="Times New Roman" w:cs="Times New Roman"/>
        </w:rPr>
        <w:pPrChange w:id="48" w:author="Evan Fricke" w:date="2016-10-04T10:33:00Z">
          <w:pPr>
            <w:widowControl w:val="0"/>
            <w:autoSpaceDE w:val="0"/>
            <w:autoSpaceDN w:val="0"/>
            <w:adjustRightInd w:val="0"/>
            <w:jc w:val="center"/>
          </w:pPr>
        </w:pPrChange>
      </w:pPr>
      <w:r w:rsidRPr="00503022">
        <w:rPr>
          <w:rFonts w:ascii="Times New Roman" w:hAnsi="Times New Roman" w:cs="Times New Roman"/>
          <w:i/>
          <w:iCs/>
        </w:rPr>
        <w:lastRenderedPageBreak/>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w:t>
      </w:r>
      <w:proofErr w:type="gramStart"/>
      <w:r w:rsidRPr="00503022">
        <w:rPr>
          <w:rFonts w:ascii="Times New Roman" w:hAnsi="Times New Roman" w:cs="Times New Roman"/>
          <w:i/>
          <w:iCs/>
        </w:rPr>
        <w:t>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32D1DD57" w14:textId="77777777" w:rsidR="008C6C8D" w:rsidDel="00371DE2" w:rsidRDefault="008C6C8D">
      <w:pPr>
        <w:widowControl w:val="0"/>
        <w:autoSpaceDE w:val="0"/>
        <w:autoSpaceDN w:val="0"/>
        <w:adjustRightInd w:val="0"/>
        <w:spacing w:line="480" w:lineRule="auto"/>
        <w:jc w:val="center"/>
        <w:rPr>
          <w:del w:id="49" w:author="Evan Fricke" w:date="2016-10-04T10:34:00Z"/>
          <w:rFonts w:ascii="Times New Roman" w:hAnsi="Times New Roman" w:cs="Times New Roman"/>
        </w:rPr>
        <w:pPrChange w:id="50" w:author="Evan Fricke" w:date="2016-10-04T10:33:00Z">
          <w:pPr>
            <w:widowControl w:val="0"/>
            <w:autoSpaceDE w:val="0"/>
            <w:autoSpaceDN w:val="0"/>
            <w:adjustRightInd w:val="0"/>
          </w:pPr>
        </w:pPrChange>
      </w:pPr>
    </w:p>
    <w:p w14:paraId="3825246E" w14:textId="77777777" w:rsidR="008C6C8D" w:rsidRPr="00F05915" w:rsidRDefault="008C6C8D">
      <w:pPr>
        <w:widowControl w:val="0"/>
        <w:autoSpaceDE w:val="0"/>
        <w:autoSpaceDN w:val="0"/>
        <w:adjustRightInd w:val="0"/>
        <w:spacing w:line="480" w:lineRule="auto"/>
        <w:jc w:val="center"/>
        <w:rPr>
          <w:rFonts w:ascii="Times New Roman" w:hAnsi="Times New Roman" w:cs="Times New Roman"/>
          <w:b/>
          <w:bCs/>
        </w:rPr>
        <w:pPrChange w:id="51" w:author="Evan Fricke" w:date="2016-10-04T10:34:00Z">
          <w:pPr>
            <w:widowControl w:val="0"/>
            <w:autoSpaceDE w:val="0"/>
            <w:autoSpaceDN w:val="0"/>
            <w:adjustRightInd w:val="0"/>
            <w:jc w:val="center"/>
          </w:pPr>
        </w:pPrChange>
      </w:pPr>
    </w:p>
    <w:p w14:paraId="03F350EE" w14:textId="77777777" w:rsidR="008C6C8D" w:rsidDel="00371DE2" w:rsidRDefault="00F63086" w:rsidP="00371DE2">
      <w:pPr>
        <w:widowControl w:val="0"/>
        <w:autoSpaceDE w:val="0"/>
        <w:autoSpaceDN w:val="0"/>
        <w:adjustRightInd w:val="0"/>
        <w:spacing w:line="480" w:lineRule="auto"/>
        <w:rPr>
          <w:del w:id="52" w:author="Evan Fricke" w:date="2016-10-04T10:33:00Z"/>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28745A15" w14:textId="77777777" w:rsidR="008C6C8D" w:rsidRDefault="008C6C8D">
      <w:pPr>
        <w:widowControl w:val="0"/>
        <w:autoSpaceDE w:val="0"/>
        <w:autoSpaceDN w:val="0"/>
        <w:adjustRightInd w:val="0"/>
        <w:spacing w:line="480" w:lineRule="auto"/>
        <w:rPr>
          <w:rFonts w:ascii="Times New Roman" w:hAnsi="Times New Roman" w:cs="Times New Roman"/>
        </w:rPr>
        <w:pPrChange w:id="53" w:author="Evan Fricke" w:date="2016-10-04T10:33:00Z">
          <w:pPr>
            <w:widowControl w:val="0"/>
            <w:autoSpaceDE w:val="0"/>
            <w:autoSpaceDN w:val="0"/>
            <w:adjustRightInd w:val="0"/>
          </w:pPr>
        </w:pPrChange>
      </w:pPr>
    </w:p>
    <w:p w14:paraId="12B0A422" w14:textId="77777777" w:rsidR="008C6C8D" w:rsidRPr="00503022" w:rsidDel="00371DE2" w:rsidRDefault="008C6C8D">
      <w:pPr>
        <w:widowControl w:val="0"/>
        <w:autoSpaceDE w:val="0"/>
        <w:autoSpaceDN w:val="0"/>
        <w:adjustRightInd w:val="0"/>
        <w:spacing w:line="480" w:lineRule="auto"/>
        <w:jc w:val="center"/>
        <w:rPr>
          <w:del w:id="54" w:author="Evan Fricke" w:date="2016-10-04T10:34:00Z"/>
          <w:rFonts w:ascii="Times New Roman" w:hAnsi="Times New Roman" w:cs="Times New Roman"/>
          <w:i/>
          <w:iCs/>
        </w:rPr>
        <w:pPrChange w:id="55" w:author="Evan Fricke" w:date="2016-10-04T10:33:00Z">
          <w:pPr>
            <w:widowControl w:val="0"/>
            <w:autoSpaceDE w:val="0"/>
            <w:autoSpaceDN w:val="0"/>
            <w:adjustRightInd w:val="0"/>
            <w:jc w:val="center"/>
          </w:pPr>
        </w:pPrChange>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proofErr w:type="spellStart"/>
      <w:r w:rsidRPr="00503022">
        <w:rPr>
          <w:rFonts w:ascii="Times New Roman" w:hAnsi="Times New Roman" w:cs="Times New Roman"/>
          <w:i/>
          <w:iCs/>
          <w:vertAlign w:val="subscript"/>
        </w:rPr>
        <w:t>i</w:t>
      </w:r>
      <w:proofErr w:type="spellEnd"/>
      <w:r w:rsidRPr="00503022">
        <w:rPr>
          <w:rFonts w:ascii="Times New Roman" w:hAnsi="Times New Roman" w:cs="Times New Roman"/>
          <w:i/>
          <w:iCs/>
        </w:rPr>
        <w:t>)}</w:t>
      </w:r>
      <w:r>
        <w:rPr>
          <w:rFonts w:ascii="Times New Roman" w:hAnsi="Times New Roman" w:cs="Times New Roman"/>
          <w:i/>
          <w:iCs/>
        </w:rPr>
        <w:t>.</w:t>
      </w:r>
    </w:p>
    <w:p w14:paraId="1D95714A" w14:textId="77777777" w:rsidR="008C6C8D" w:rsidDel="00371DE2" w:rsidRDefault="008C6C8D">
      <w:pPr>
        <w:widowControl w:val="0"/>
        <w:autoSpaceDE w:val="0"/>
        <w:autoSpaceDN w:val="0"/>
        <w:adjustRightInd w:val="0"/>
        <w:spacing w:line="480" w:lineRule="auto"/>
        <w:jc w:val="center"/>
        <w:rPr>
          <w:del w:id="56" w:author="Evan Fricke" w:date="2016-10-04T10:33:00Z"/>
          <w:rFonts w:ascii="Times New Roman" w:hAnsi="Times New Roman" w:cs="Times New Roman"/>
        </w:rPr>
        <w:pPrChange w:id="57" w:author="Evan Fricke" w:date="2016-10-04T10:33:00Z">
          <w:pPr>
            <w:widowControl w:val="0"/>
            <w:autoSpaceDE w:val="0"/>
            <w:autoSpaceDN w:val="0"/>
            <w:adjustRightInd w:val="0"/>
            <w:jc w:val="center"/>
          </w:pPr>
        </w:pPrChange>
      </w:pPr>
    </w:p>
    <w:p w14:paraId="0927DB8F" w14:textId="77777777" w:rsidR="008C6C8D" w:rsidRPr="00124D16" w:rsidRDefault="008C6C8D">
      <w:pPr>
        <w:widowControl w:val="0"/>
        <w:autoSpaceDE w:val="0"/>
        <w:autoSpaceDN w:val="0"/>
        <w:adjustRightInd w:val="0"/>
        <w:spacing w:line="480" w:lineRule="auto"/>
        <w:jc w:val="center"/>
        <w:rPr>
          <w:rFonts w:ascii="Times New Roman" w:hAnsi="Times New Roman" w:cs="Times New Roman"/>
          <w:i/>
          <w:iCs/>
        </w:rPr>
        <w:pPrChange w:id="58" w:author="Evan Fricke" w:date="2016-10-04T10:34:00Z">
          <w:pPr>
            <w:spacing w:line="480" w:lineRule="auto"/>
            <w:ind w:firstLine="720"/>
          </w:pPr>
        </w:pPrChange>
      </w:pPr>
    </w:p>
    <w:p w14:paraId="591EAEDA" w14:textId="77777777" w:rsidR="008C6C8D" w:rsidRDefault="005427C0" w:rsidP="005F4EEF">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0926B9FD"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14:paraId="2DB9DBC1"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4E304178"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2C4C87F0" w14:textId="77777777" w:rsidR="008C6C8D" w:rsidRDefault="008C6C8D" w:rsidP="00563C6A">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commentRangeStart w:id="59"/>
      <w:r w:rsidR="00DA08FC">
        <w:rPr>
          <w:rFonts w:ascii="Times New Roman" w:hAnsi="Times New Roman" w:cs="Times New Roman"/>
        </w:rPr>
        <w:t xml:space="preserve">The </w:t>
      </w:r>
      <w:proofErr w:type="gramStart"/>
      <w:r w:rsidR="00DA08FC">
        <w:rPr>
          <w:rFonts w:ascii="Times New Roman" w:hAnsi="Times New Roman" w:cs="Times New Roman"/>
        </w:rPr>
        <w:t>best fit</w:t>
      </w:r>
      <w:proofErr w:type="gramEnd"/>
      <w:r w:rsidR="00DA08FC">
        <w:rPr>
          <w:rFonts w:ascii="Times New Roman" w:hAnsi="Times New Roman" w:cs="Times New Roman"/>
        </w:rPr>
        <w:t xml:space="preserve"> model predicting survival strongly depended on species. However, when we looked at each species specifically, we saw that treatment did affect survival. </w:t>
      </w:r>
      <w:commentRangeEnd w:id="59"/>
      <w:r w:rsidR="00371DE2">
        <w:rPr>
          <w:rStyle w:val="CommentReference"/>
        </w:rPr>
        <w:commentReference w:id="59"/>
      </w:r>
      <w:r>
        <w:rPr>
          <w:rFonts w:ascii="Times New Roman" w:hAnsi="Times New Roman" w:cs="Times New Roman"/>
        </w:rPr>
        <w:t xml:space="preserve">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 xml:space="preserve">M. </w:t>
      </w:r>
      <w:proofErr w:type="spellStart"/>
      <w:r w:rsidRPr="00341E0F">
        <w:rPr>
          <w:rFonts w:ascii="Times New Roman" w:hAnsi="Times New Roman" w:cs="Times New Roman"/>
          <w:i/>
          <w:iCs/>
        </w:rPr>
        <w:t>citrifolia</w:t>
      </w:r>
      <w:proofErr w:type="spellEnd"/>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proofErr w:type="spellStart"/>
      <w:r>
        <w:rPr>
          <w:rFonts w:ascii="Times New Roman" w:hAnsi="Times New Roman" w:cs="Times New Roman"/>
          <w:i/>
          <w:iCs/>
        </w:rPr>
        <w:t>mariana</w:t>
      </w:r>
      <w:proofErr w:type="spellEnd"/>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 xml:space="preserve">A. </w:t>
      </w:r>
      <w:proofErr w:type="spellStart"/>
      <w:r w:rsidRPr="002A4E1C">
        <w:rPr>
          <w:rFonts w:ascii="Times New Roman" w:hAnsi="Times New Roman" w:cs="Times New Roman"/>
          <w:i/>
          <w:iCs/>
        </w:rPr>
        <w:t>mariannensis</w:t>
      </w:r>
      <w:proofErr w:type="spellEnd"/>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xml:space="preserve">. </w:t>
      </w:r>
      <w:proofErr w:type="spellStart"/>
      <w:r w:rsidRPr="002A4E1C">
        <w:rPr>
          <w:rFonts w:ascii="Times New Roman" w:hAnsi="Times New Roman" w:cs="Times New Roman"/>
          <w:i/>
          <w:iCs/>
        </w:rPr>
        <w:t>oppositifolia</w:t>
      </w:r>
      <w:proofErr w:type="spellEnd"/>
      <w:r>
        <w:rPr>
          <w:rFonts w:ascii="Times New Roman" w:hAnsi="Times New Roman" w:cs="Times New Roman"/>
        </w:rPr>
        <w:t xml:space="preserve">, </w:t>
      </w:r>
      <w:proofErr w:type="spellStart"/>
      <w:r w:rsidR="00DA08FC">
        <w:rPr>
          <w:rFonts w:ascii="Times New Roman" w:hAnsi="Times New Roman" w:cs="Times New Roman"/>
        </w:rPr>
        <w:t>AICc</w:t>
      </w:r>
      <w:proofErr w:type="spellEnd"/>
      <w:r w:rsidR="00DA08FC">
        <w:rPr>
          <w:rFonts w:ascii="Times New Roman" w:hAnsi="Times New Roman" w:cs="Times New Roman"/>
        </w:rPr>
        <w:t xml:space="preserve"> 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lastRenderedPageBreak/>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14:paraId="0F07D8E2" w14:textId="77777777" w:rsidR="008C6C8D" w:rsidDel="00563C6A" w:rsidRDefault="008C6C8D">
      <w:pPr>
        <w:spacing w:line="480" w:lineRule="auto"/>
        <w:rPr>
          <w:del w:id="60" w:author="Evan Fricke" w:date="2016-10-04T10:50:00Z"/>
          <w:rFonts w:ascii="Times New Roman" w:hAnsi="Times New Roman" w:cs="Times New Roman"/>
          <w:i/>
          <w:iCs/>
        </w:rPr>
        <w:pPrChange w:id="61" w:author="Evan Fricke" w:date="2016-10-04T10:50:00Z">
          <w:pPr/>
        </w:pPrChange>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3B180FA6" w14:textId="77777777" w:rsidR="008C6C8D" w:rsidRPr="00027931" w:rsidRDefault="008C6C8D">
      <w:pPr>
        <w:spacing w:line="480" w:lineRule="auto"/>
        <w:rPr>
          <w:rFonts w:ascii="Times New Roman" w:hAnsi="Times New Roman" w:cs="Times New Roman"/>
        </w:rPr>
        <w:pPrChange w:id="62" w:author="Evan Fricke" w:date="2016-10-04T10:50:00Z">
          <w:pPr/>
        </w:pPrChange>
      </w:pPr>
    </w:p>
    <w:p w14:paraId="251D19F7" w14:textId="77777777" w:rsidR="008C6C8D" w:rsidRPr="00935F22" w:rsidRDefault="008C6C8D" w:rsidP="00563C6A">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proofErr w:type="gram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commentRangeStart w:id="63"/>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may have been ingested by the deer</w:t>
      </w:r>
      <w:proofErr w:type="gramEnd"/>
      <w:r>
        <w:rPr>
          <w:rFonts w:ascii="Times New Roman" w:hAnsi="Times New Roman" w:cs="Times New Roman"/>
        </w:rPr>
        <w:t xml:space="preserve"> accidentally</w:t>
      </w:r>
      <w:commentRangeEnd w:id="63"/>
      <w:r w:rsidR="00563C6A">
        <w:rPr>
          <w:rStyle w:val="CommentReference"/>
        </w:rPr>
        <w:commentReference w:id="63"/>
      </w:r>
      <w:r>
        <w:rPr>
          <w:rFonts w:ascii="Times New Roman" w:hAnsi="Times New Roman" w:cs="Times New Roman"/>
        </w:rPr>
        <w:t xml:space="preserve">,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14:paraId="6879D738"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commentRangeStart w:id="64"/>
      <w:r>
        <w:rPr>
          <w:rFonts w:ascii="Times New Roman" w:hAnsi="Times New Roman" w:cs="Times New Roman"/>
        </w:rPr>
        <w:t>Table 4</w:t>
      </w:r>
      <w:commentRangeEnd w:id="64"/>
      <w:r w:rsidR="00DD5D39">
        <w:rPr>
          <w:rStyle w:val="CommentReference"/>
        </w:rPr>
        <w:commentReference w:id="64"/>
      </w:r>
      <w:r w:rsidRPr="00124D16">
        <w:rPr>
          <w:rFonts w:ascii="Times New Roman" w:hAnsi="Times New Roman" w:cs="Times New Roman"/>
        </w:rPr>
        <w:t xml:space="preserve">). </w:t>
      </w:r>
      <w:commentRangeStart w:id="65"/>
      <w:r w:rsidRPr="00124D16">
        <w:rPr>
          <w:rFonts w:ascii="Times New Roman" w:hAnsi="Times New Roman" w:cs="Times New Roman"/>
        </w:rPr>
        <w:t xml:space="preserve">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commentRangeEnd w:id="65"/>
      <w:r w:rsidR="00563C6A">
        <w:rPr>
          <w:rStyle w:val="CommentReference"/>
        </w:rPr>
        <w:commentReference w:id="65"/>
      </w:r>
    </w:p>
    <w:p w14:paraId="25426BEB" w14:textId="77777777"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w:t>
      </w:r>
      <w:proofErr w:type="spellStart"/>
      <w:r w:rsidR="00174F4A">
        <w:rPr>
          <w:rFonts w:ascii="Times New Roman" w:hAnsi="Times New Roman" w:cs="Times New Roman"/>
        </w:rPr>
        <w:t>Manly’s</w:t>
      </w:r>
      <w:proofErr w:type="spellEnd"/>
      <w:r w:rsidR="00174F4A">
        <w:rPr>
          <w:rFonts w:ascii="Times New Roman" w:hAnsi="Times New Roman" w:cs="Times New Roman"/>
        </w:rPr>
        <w:t xml:space="preserve"> selectivity i</w:t>
      </w:r>
      <w:r>
        <w:rPr>
          <w:rFonts w:ascii="Times New Roman" w:hAnsi="Times New Roman" w:cs="Times New Roman"/>
        </w:rPr>
        <w:t>ndex indicated a slight selection for non-native species, with a value of 0.62  ± 0.04 for non-native (0.38 ± 0.07 for native) (Figure 2). During</w:t>
      </w:r>
      <w:r w:rsidR="00817DB4">
        <w:rPr>
          <w:rFonts w:ascii="Times New Roman" w:hAnsi="Times New Roman" w:cs="Times New Roman"/>
        </w:rPr>
        <w:t xml:space="preserve"> the</w:t>
      </w:r>
      <w:r w:rsidR="00174F4A">
        <w:rPr>
          <w:rFonts w:ascii="Times New Roman" w:hAnsi="Times New Roman" w:cs="Times New Roman"/>
        </w:rPr>
        <w:t xml:space="preserve"> rainy season, </w:t>
      </w:r>
      <w:proofErr w:type="spellStart"/>
      <w:r w:rsidR="00174F4A">
        <w:rPr>
          <w:rFonts w:ascii="Times New Roman" w:hAnsi="Times New Roman" w:cs="Times New Roman"/>
        </w:rPr>
        <w:t>Manly’s</w:t>
      </w:r>
      <w:proofErr w:type="spellEnd"/>
      <w:r w:rsidR="00174F4A">
        <w:rPr>
          <w:rFonts w:ascii="Times New Roman" w:hAnsi="Times New Roman" w:cs="Times New Roman"/>
        </w:rPr>
        <w:t xml:space="preserve"> selectivity i</w:t>
      </w:r>
      <w:r>
        <w:rPr>
          <w:rFonts w:ascii="Times New Roman" w:hAnsi="Times New Roman" w:cs="Times New Roman"/>
        </w:rPr>
        <w:t>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14:paraId="0032D16B"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lastRenderedPageBreak/>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14:paraId="54690436" w14:textId="77777777" w:rsidR="008C6C8D" w:rsidDel="00563C6A" w:rsidRDefault="008C6C8D">
      <w:pPr>
        <w:spacing w:line="480" w:lineRule="auto"/>
        <w:rPr>
          <w:del w:id="66" w:author="Evan Fricke" w:date="2016-10-04T10:54:00Z"/>
          <w:rFonts w:ascii="Times New Roman" w:hAnsi="Times New Roman" w:cs="Times New Roman"/>
          <w:b/>
          <w:bCs/>
        </w:rPr>
        <w:pPrChange w:id="67" w:author="Evan Fricke" w:date="2016-10-04T10:54:00Z">
          <w:pPr/>
        </w:pPrChange>
      </w:pPr>
      <w:commentRangeStart w:id="68"/>
      <w:r>
        <w:rPr>
          <w:rFonts w:ascii="Times New Roman" w:hAnsi="Times New Roman" w:cs="Times New Roman"/>
          <w:b/>
          <w:bCs/>
        </w:rPr>
        <w:t>Discussion</w:t>
      </w:r>
      <w:commentRangeEnd w:id="68"/>
      <w:r w:rsidR="005F4EEF">
        <w:rPr>
          <w:rStyle w:val="CommentReference"/>
        </w:rPr>
        <w:commentReference w:id="68"/>
      </w:r>
    </w:p>
    <w:p w14:paraId="5BD367B4" w14:textId="77777777" w:rsidR="008C6C8D" w:rsidRPr="001914C6" w:rsidRDefault="008C6C8D">
      <w:pPr>
        <w:spacing w:line="480" w:lineRule="auto"/>
        <w:rPr>
          <w:rFonts w:ascii="Times New Roman" w:hAnsi="Times New Roman" w:cs="Times New Roman"/>
          <w:b/>
          <w:bCs/>
        </w:rPr>
        <w:pPrChange w:id="70" w:author="Evan Fricke" w:date="2016-10-04T10:54:00Z">
          <w:pPr/>
        </w:pPrChange>
      </w:pPr>
    </w:p>
    <w:p w14:paraId="583E474B" w14:textId="77777777" w:rsidR="008C6C8D" w:rsidRDefault="008C6C8D" w:rsidP="00563C6A">
      <w:pPr>
        <w:spacing w:line="480" w:lineRule="auto"/>
        <w:ind w:firstLine="720"/>
        <w:rPr>
          <w:rFonts w:ascii="Times New Roman" w:hAnsi="Times New Roman" w:cs="Times New Roman"/>
        </w:rPr>
      </w:pPr>
      <w:commentRangeStart w:id="71"/>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xml:space="preserve">). Restoring a functioning ecosystem rather than the </w:t>
      </w:r>
      <w:commentRangeStart w:id="72"/>
      <w:r>
        <w:rPr>
          <w:rFonts w:ascii="Times New Roman" w:hAnsi="Times New Roman" w:cs="Times New Roman"/>
        </w:rPr>
        <w:t>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commentRangeEnd w:id="71"/>
      <w:r w:rsidR="00563C6A">
        <w:rPr>
          <w:rStyle w:val="CommentReference"/>
        </w:rPr>
        <w:commentReference w:id="71"/>
      </w:r>
    </w:p>
    <w:p w14:paraId="6841FF74" w14:textId="77777777"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 xml:space="preserve">entity – ungulates – differ in </w:t>
      </w:r>
      <w:commentRangeEnd w:id="72"/>
      <w:r w:rsidR="00563C6A">
        <w:rPr>
          <w:rStyle w:val="CommentReference"/>
        </w:rPr>
        <w:commentReference w:id="72"/>
      </w:r>
      <w:r>
        <w:rPr>
          <w:rFonts w:ascii="Times New Roman" w:hAnsi="Times New Roman" w:cs="Times New Roman"/>
        </w:rPr>
        <w:t>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w:t>
      </w:r>
      <w:proofErr w:type="gramStart"/>
      <w:r>
        <w:rPr>
          <w:rFonts w:ascii="Times New Roman" w:hAnsi="Times New Roman" w:cs="Times New Roman"/>
        </w:rPr>
        <w:t>mortality</w:t>
      </w:r>
      <w:proofErr w:type="gramEnd"/>
      <w:r>
        <w:rPr>
          <w:rFonts w:ascii="Times New Roman" w:hAnsi="Times New Roman" w:cs="Times New Roman"/>
        </w:rPr>
        <w:t xml:space="preserve"> in the </w:t>
      </w:r>
      <w:proofErr w:type="spellStart"/>
      <w:r>
        <w:rPr>
          <w:rFonts w:ascii="Times New Roman" w:hAnsi="Times New Roman" w:cs="Times New Roman"/>
        </w:rPr>
        <w:t>exclosure</w:t>
      </w:r>
      <w:proofErr w:type="spellEnd"/>
      <w:r>
        <w:rPr>
          <w:rFonts w:ascii="Times New Roman" w:hAnsi="Times New Roman" w:cs="Times New Roman"/>
        </w:rPr>
        <w:t xml:space="preserve"> study appeared to come from browsing rather than rooting, indicates that deer have a greater impact on s</w:t>
      </w:r>
      <w:r w:rsidR="00BB6ADD">
        <w:rPr>
          <w:rFonts w:ascii="Times New Roman" w:hAnsi="Times New Roman" w:cs="Times New Roman"/>
        </w:rPr>
        <w:t xml:space="preserve">eedling mortality than do pigs. Our findings are consistent </w:t>
      </w:r>
      <w:r w:rsidR="00BB6ADD">
        <w:rPr>
          <w:rFonts w:ascii="Times New Roman" w:hAnsi="Times New Roman" w:cs="Times New Roman"/>
        </w:rPr>
        <w:lastRenderedPageBreak/>
        <w:t>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14:paraId="46F204F8" w14:textId="77777777" w:rsidR="008C6C8D" w:rsidRPr="003D339C" w:rsidRDefault="008C6C8D" w:rsidP="003D339C">
      <w:pPr>
        <w:pStyle w:val="CommentText"/>
        <w:spacing w:after="0" w:line="480" w:lineRule="auto"/>
        <w:ind w:firstLine="360"/>
        <w:rPr>
          <w:rFonts w:cs="Times New Roman"/>
          <w:sz w:val="24"/>
          <w:szCs w:val="24"/>
        </w:rPr>
      </w:pPr>
      <w:del w:id="73" w:author="Evan Fricke" w:date="2016-10-04T11:01:00Z">
        <w:r w:rsidRPr="00F96DD2" w:rsidDel="005F4EEF">
          <w:rPr>
            <w:rFonts w:ascii="Times New Roman" w:hAnsi="Times New Roman" w:cs="Times New Roman"/>
            <w:sz w:val="24"/>
            <w:szCs w:val="24"/>
          </w:rPr>
          <w:delText xml:space="preserve">Since </w:delText>
        </w:r>
      </w:del>
      <w:ins w:id="74" w:author="Evan Fricke" w:date="2016-10-04T11:01:00Z">
        <w:r w:rsidR="005F4EEF">
          <w:rPr>
            <w:rFonts w:ascii="Times New Roman" w:hAnsi="Times New Roman" w:cs="Times New Roman"/>
            <w:sz w:val="24"/>
            <w:szCs w:val="24"/>
          </w:rPr>
          <w:t>Because</w:t>
        </w:r>
        <w:r w:rsidR="005F4EEF" w:rsidRPr="00F96DD2">
          <w:rPr>
            <w:rFonts w:ascii="Times New Roman" w:hAnsi="Times New Roman" w:cs="Times New Roman"/>
            <w:sz w:val="24"/>
            <w:szCs w:val="24"/>
          </w:rPr>
          <w:t xml:space="preserve"> </w:t>
        </w:r>
      </w:ins>
      <w:r w:rsidRPr="00F96DD2">
        <w:rPr>
          <w:rFonts w:ascii="Times New Roman" w:hAnsi="Times New Roman" w:cs="Times New Roman"/>
          <w:sz w:val="24"/>
          <w:szCs w:val="24"/>
        </w:rPr>
        <w:t xml:space="preserve">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14:paraId="4DB57349" w14:textId="77777777"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t>
      </w:r>
      <w:proofErr w:type="gramStart"/>
      <w:r>
        <w:rPr>
          <w:rFonts w:ascii="Times New Roman" w:hAnsi="Times New Roman" w:cs="Times New Roman"/>
        </w:rPr>
        <w:t>well-documented</w:t>
      </w:r>
      <w:proofErr w:type="gramEnd"/>
      <w:r>
        <w:rPr>
          <w:rFonts w:ascii="Times New Roman" w:hAnsi="Times New Roman" w:cs="Times New Roman"/>
        </w:rPr>
        <w:t xml:space="preserve"> (</w:t>
      </w:r>
      <w:r w:rsidR="00BB6F4F">
        <w:rPr>
          <w:rFonts w:ascii="Times New Roman" w:hAnsi="Times New Roman" w:cs="Times New Roman"/>
        </w:rPr>
        <w:t>39-41</w:t>
      </w:r>
      <w:r>
        <w:rPr>
          <w:rFonts w:ascii="Times New Roman" w:hAnsi="Times New Roman" w:cs="Times New Roman"/>
        </w:rPr>
        <w:t>), there are a few 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Ungulate eradication is an important restoration tool, especially in island environments where ungulates are considered destructive invasive species (</w:t>
      </w:r>
      <w:r w:rsidR="00BB6F4F">
        <w:rPr>
          <w:rFonts w:ascii="Times New Roman" w:hAnsi="Times New Roman" w:cs="Times New Roman"/>
        </w:rPr>
        <w:t>46</w:t>
      </w:r>
      <w:r>
        <w:rPr>
          <w:rFonts w:ascii="Times New Roman" w:hAnsi="Times New Roman" w:cs="Times New Roman"/>
        </w:rPr>
        <w:t xml:space="preserve">). </w:t>
      </w:r>
      <w:del w:id="75" w:author="Evan Fricke" w:date="2016-10-04T11:01:00Z">
        <w:r w:rsidDel="005F4EEF">
          <w:rPr>
            <w:rFonts w:ascii="Times New Roman" w:hAnsi="Times New Roman" w:cs="Times New Roman"/>
          </w:rPr>
          <w:delText xml:space="preserve">While </w:delText>
        </w:r>
      </w:del>
      <w:ins w:id="76" w:author="Evan Fricke" w:date="2016-10-04T11:01:00Z">
        <w:r w:rsidR="005F4EEF">
          <w:rPr>
            <w:rFonts w:ascii="Times New Roman" w:hAnsi="Times New Roman" w:cs="Times New Roman"/>
          </w:rPr>
          <w:t xml:space="preserve">Although </w:t>
        </w:r>
      </w:ins>
      <w:r>
        <w:rPr>
          <w:rFonts w:ascii="Times New Roman" w:hAnsi="Times New Roman" w:cs="Times New Roman"/>
        </w:rPr>
        <w:t xml:space="preserve">this </w:t>
      </w:r>
      <w:r>
        <w:rPr>
          <w:rFonts w:ascii="Times New Roman" w:hAnsi="Times New Roman" w:cs="Times New Roman"/>
        </w:rPr>
        <w:lastRenderedPageBreak/>
        <w:t>may still be the preferred management tool for Guam’s systems, there may be unintended consequences. These 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14:paraId="4514A584"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441E854E"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61ECDEB2"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572838F1" w14:textId="77777777"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28226503" w14:textId="77777777"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14:paraId="4A89E3C7"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26F43245"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lastRenderedPageBreak/>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14:paraId="013946E7" w14:textId="77777777" w:rsidR="00A90ECB" w:rsidRDefault="00A90ECB" w:rsidP="006A5637">
      <w:pPr>
        <w:spacing w:line="480" w:lineRule="auto"/>
        <w:rPr>
          <w:rFonts w:ascii="Times New Roman" w:hAnsi="Times New Roman" w:cs="Times New Roman"/>
          <w:b/>
          <w:bCs/>
        </w:rPr>
      </w:pPr>
    </w:p>
    <w:p w14:paraId="0D61CA7D"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7BA1C439"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4" w:history="1">
        <w:proofErr w:type="spellStart"/>
        <w:proofErr w:type="gramStart"/>
        <w:r w:rsidR="00451C09">
          <w:rPr>
            <w:rStyle w:val="Hyperlink"/>
            <w:rFonts w:ascii="Times New Roman" w:hAnsi="Times New Roman" w:cs="Times New Roman"/>
            <w:color w:val="000099"/>
            <w:sz w:val="24"/>
            <w:szCs w:val="24"/>
            <w:shd w:val="clear" w:color="auto" w:fill="FFFFFF"/>
          </w:rPr>
          <w:t>doi</w:t>
        </w:r>
        <w:proofErr w:type="spellEnd"/>
        <w:proofErr w:type="gramEnd"/>
        <w:r w:rsidR="00451C09">
          <w:rPr>
            <w:rStyle w:val="Hyperlink"/>
            <w:rFonts w:ascii="Times New Roman" w:hAnsi="Times New Roman" w:cs="Times New Roman"/>
            <w:color w:val="000099"/>
            <w:sz w:val="24"/>
            <w:szCs w:val="24"/>
            <w:shd w:val="clear" w:color="auto" w:fill="FFFFFF"/>
          </w:rPr>
          <w:t xml:space="preserve">: </w:t>
        </w:r>
        <w:r w:rsidR="002709DA" w:rsidRPr="002709DA">
          <w:rPr>
            <w:rStyle w:val="Hyperlink"/>
            <w:rFonts w:ascii="Times New Roman" w:hAnsi="Times New Roman" w:cs="Times New Roman"/>
            <w:color w:val="000099"/>
            <w:sz w:val="24"/>
            <w:szCs w:val="24"/>
            <w:shd w:val="clear" w:color="auto" w:fill="FFFFFF"/>
          </w:rPr>
          <w:t>10.1890/070046</w:t>
        </w:r>
      </w:hyperlink>
    </w:p>
    <w:p w14:paraId="07F1A77F" w14:textId="77777777"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5"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14:paraId="5CB37AD7" w14:textId="77777777"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6"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14:paraId="6C7C83C9"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7FD8B59E"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8"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37BC7B7D"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54DA4572"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54A71ADA"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1"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29BE0160"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2"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14:paraId="79479417"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3"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4A093CDA" w14:textId="77777777"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w:t>
      </w:r>
      <w:proofErr w:type="spellStart"/>
      <w:r w:rsidRPr="00971703">
        <w:rPr>
          <w:rFonts w:ascii="Times New Roman" w:hAnsi="Times New Roman" w:cs="Times New Roman"/>
          <w:sz w:val="24"/>
          <w:szCs w:val="24"/>
        </w:rPr>
        <w:t>Sika</w:t>
      </w:r>
      <w:proofErr w:type="spellEnd"/>
      <w:r w:rsidRPr="00971703">
        <w:rPr>
          <w:rFonts w:ascii="Times New Roman" w:hAnsi="Times New Roman" w:cs="Times New Roman"/>
          <w:sz w:val="24"/>
          <w:szCs w:val="24"/>
        </w:rPr>
        <w:t xml:space="preserve">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4"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14:paraId="5F7052D5"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5"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732694D6"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6"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2A28BF51"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w:t>
      </w:r>
      <w:proofErr w:type="gramStart"/>
      <w:r w:rsidRPr="00971703">
        <w:rPr>
          <w:rFonts w:ascii="Times New Roman" w:hAnsi="Times New Roman" w:cs="Times New Roman"/>
          <w:sz w:val="24"/>
          <w:szCs w:val="24"/>
        </w:rPr>
        <w:t>New</w:t>
      </w:r>
      <w:proofErr w:type="gramEnd"/>
      <w:r w:rsidRPr="00971703">
        <w:rPr>
          <w:rFonts w:ascii="Times New Roman" w:hAnsi="Times New Roman" w:cs="Times New Roman"/>
          <w:sz w:val="24"/>
          <w:szCs w:val="24"/>
        </w:rPr>
        <w:t xml:space="preserve">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7"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78405DB7" w14:textId="77777777"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585826C5"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48D445FB"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14:paraId="128D960A"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30"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14:paraId="5CC1A7AB" w14:textId="77777777"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1"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14:paraId="0C4A212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14:paraId="12E629A3" w14:textId="77777777"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14:paraId="22D8179A"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w:t>
      </w:r>
      <w:proofErr w:type="spellStart"/>
      <w:r w:rsidRPr="00971703">
        <w:rPr>
          <w:rFonts w:ascii="Times New Roman" w:hAnsi="Times New Roman" w:cs="Times New Roman"/>
          <w:sz w:val="24"/>
          <w:szCs w:val="24"/>
        </w:rPr>
        <w:t>Jr</w:t>
      </w:r>
      <w:proofErr w:type="spellEnd"/>
      <w:r w:rsidRPr="00971703">
        <w:rPr>
          <w:rFonts w:ascii="Times New Roman" w:hAnsi="Times New Roman" w:cs="Times New Roman"/>
          <w:sz w:val="24"/>
          <w:szCs w:val="24"/>
        </w:rPr>
        <w:t xml:space="preserve">,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570E2A10"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w:t>
      </w:r>
      <w:proofErr w:type="gramStart"/>
      <w:r w:rsidRPr="00971703">
        <w:rPr>
          <w:rFonts w:ascii="Times New Roman" w:hAnsi="Times New Roman" w:cs="Times New Roman"/>
          <w:sz w:val="24"/>
          <w:szCs w:val="24"/>
        </w:rPr>
        <w:t>.p</w:t>
      </w:r>
      <w:proofErr w:type="gramEnd"/>
      <w:r w:rsidRPr="00971703">
        <w:rPr>
          <w:rFonts w:ascii="Times New Roman" w:hAnsi="Times New Roman" w:cs="Times New Roman"/>
          <w:sz w:val="24"/>
          <w:szCs w:val="24"/>
        </w:rPr>
        <w:t xml:space="preserve">.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4"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55708DB7"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14:paraId="59F9808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53C43C6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14:paraId="2A4DAC8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14:paraId="00DFCB73"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5"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248CB48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6" w:history="1">
        <w:r w:rsidRPr="00971703">
          <w:rPr>
            <w:rStyle w:val="Hyperlink"/>
            <w:rFonts w:ascii="Times New Roman" w:hAnsi="Times New Roman" w:cs="Times New Roman"/>
            <w:sz w:val="24"/>
            <w:szCs w:val="24"/>
          </w:rPr>
          <w:t>http://www.R-project.org/</w:t>
        </w:r>
      </w:hyperlink>
    </w:p>
    <w:p w14:paraId="44F73A6C"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7"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8" w:history="1">
        <w:proofErr w:type="spellStart"/>
        <w:proofErr w:type="gramStart"/>
        <w:r w:rsidR="00451C09">
          <w:rPr>
            <w:rStyle w:val="Hyperlink"/>
            <w:rFonts w:ascii="Times New Roman" w:hAnsi="Times New Roman" w:cs="Times New Roman"/>
            <w:sz w:val="24"/>
            <w:szCs w:val="24"/>
            <w:shd w:val="clear" w:color="auto" w:fill="FFFFFF"/>
          </w:rPr>
          <w:t>doi</w:t>
        </w:r>
        <w:proofErr w:type="spellEnd"/>
        <w:proofErr w:type="gramEnd"/>
        <w:r w:rsidR="00451C09">
          <w:rPr>
            <w:rStyle w:val="Hyperlink"/>
            <w:rFonts w:ascii="Times New Roman" w:hAnsi="Times New Roman" w:cs="Times New Roman"/>
            <w:sz w:val="24"/>
            <w:szCs w:val="24"/>
            <w:shd w:val="clear" w:color="auto" w:fill="FFFFFF"/>
          </w:rPr>
          <w:t xml:space="preserve">: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14:paraId="5B89253A" w14:textId="77777777"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14:paraId="3765F817"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5DEB51E9"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27B2436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xml:space="preserve">,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14:paraId="7CD034CE" w14:textId="77777777"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2"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14:paraId="5A86CF1A"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43"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14:paraId="00C3F37D"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4"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14:paraId="7860AA1E" w14:textId="77777777"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w:t>
      </w:r>
      <w:proofErr w:type="spellStart"/>
      <w:r w:rsidRPr="00AE51C8">
        <w:rPr>
          <w:rFonts w:ascii="Times New Roman" w:hAnsi="Times New Roman" w:cs="Times New Roman"/>
          <w:sz w:val="24"/>
          <w:szCs w:val="24"/>
          <w:shd w:val="clear" w:color="auto" w:fill="FFFFFF"/>
        </w:rPr>
        <w:t>Jr</w:t>
      </w:r>
      <w:proofErr w:type="spellEnd"/>
      <w:r w:rsidRPr="00AE51C8">
        <w:rPr>
          <w:rFonts w:ascii="Times New Roman" w:hAnsi="Times New Roman" w:cs="Times New Roman"/>
          <w:sz w:val="24"/>
          <w:szCs w:val="24"/>
          <w:shd w:val="clear" w:color="auto" w:fill="FFFFFF"/>
        </w:rPr>
        <w:t xml:space="preserve">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proofErr w:type="gramStart"/>
      <w:r w:rsidR="00451C09">
        <w:rPr>
          <w:rFonts w:ascii="Times New Roman" w:hAnsi="Times New Roman" w:cs="Times New Roman"/>
          <w:sz w:val="24"/>
          <w:szCs w:val="24"/>
          <w:shd w:val="clear" w:color="auto" w:fill="FFFFFF"/>
        </w:rPr>
        <w:t>doi</w:t>
      </w:r>
      <w:proofErr w:type="spellEnd"/>
      <w:proofErr w:type="gram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14:paraId="2F6B4B72" w14:textId="77777777"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5"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14:paraId="423A0DE2"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6"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14:paraId="48337D27" w14:textId="77777777"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hyperlink r:id="rId47" w:history="1">
        <w:proofErr w:type="spellStart"/>
        <w:proofErr w:type="gramStart"/>
        <w:r>
          <w:rPr>
            <w:rStyle w:val="Hyperlink"/>
            <w:rFonts w:ascii="Times New Roman" w:hAnsi="Times New Roman" w:cs="Times New Roman"/>
            <w:sz w:val="24"/>
            <w:szCs w:val="24"/>
          </w:rPr>
          <w:t>doi</w:t>
        </w:r>
        <w:proofErr w:type="spellEnd"/>
        <w:proofErr w:type="gramEnd"/>
        <w:r>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10.1111/j.1469-7998.2009.00604.x</w:t>
        </w:r>
      </w:hyperlink>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14:paraId="7A552A24" w14:textId="77777777"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lastRenderedPageBreak/>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w:t>
      </w:r>
      <w:proofErr w:type="spellStart"/>
      <w:r w:rsidRPr="00971703">
        <w:rPr>
          <w:rFonts w:ascii="Times New Roman" w:hAnsi="Times New Roman" w:cs="Times New Roman"/>
          <w:sz w:val="24"/>
          <w:szCs w:val="24"/>
        </w:rPr>
        <w:t>Neotropical</w:t>
      </w:r>
      <w:proofErr w:type="spellEnd"/>
      <w:r w:rsidRPr="00971703">
        <w:rPr>
          <w:rFonts w:ascii="Times New Roman" w:hAnsi="Times New Roman" w:cs="Times New Roman"/>
          <w:sz w:val="24"/>
          <w:szCs w:val="24"/>
        </w:rPr>
        <w:t xml:space="preserve"> wetland</w:t>
      </w:r>
      <w:proofErr w:type="gramStart"/>
      <w:r w:rsidRPr="00971703">
        <w:rPr>
          <w:rFonts w:ascii="Times New Roman" w:hAnsi="Times New Roman" w:cs="Times New Roman"/>
          <w:sz w:val="24"/>
          <w:szCs w:val="24"/>
        </w:rPr>
        <w:t>.,</w:t>
      </w:r>
      <w:proofErr w:type="gramEnd"/>
      <w:r w:rsidRPr="00971703">
        <w:rPr>
          <w:rFonts w:ascii="Times New Roman" w:hAnsi="Times New Roman" w:cs="Times New Roman"/>
          <w:sz w:val="24"/>
          <w:szCs w:val="24"/>
        </w:rPr>
        <w:t>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8"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14:paraId="303E9347" w14:textId="77777777"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O’Connor, S. and D. Kelly. 2012. Seed dispersal of </w:t>
      </w:r>
      <w:proofErr w:type="spellStart"/>
      <w:r w:rsidRPr="00971703">
        <w:rPr>
          <w:rFonts w:ascii="Times New Roman" w:hAnsi="Times New Roman" w:cs="Times New Roman"/>
          <w:sz w:val="24"/>
          <w:szCs w:val="24"/>
        </w:rPr>
        <w:t>matai</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14:paraId="6BA4C95B"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(eds.). The fourth California Islands symposium: update on the status of resources, pp. 341-350. Santa Barbara Museum of Natural History, Santa Barbara, CA.</w:t>
      </w:r>
    </w:p>
    <w:p w14:paraId="2BCD9B99"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14:paraId="09D71A05"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14:paraId="1C0DF8B3" w14:textId="77777777"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50" w:history="1">
        <w:proofErr w:type="spellStart"/>
        <w:proofErr w:type="gramStart"/>
        <w:r w:rsidR="00451C09">
          <w:rPr>
            <w:rStyle w:val="Hyperlink"/>
            <w:rFonts w:ascii="Times New Roman" w:hAnsi="Times New Roman" w:cs="Times New Roman"/>
            <w:sz w:val="24"/>
            <w:szCs w:val="24"/>
          </w:rPr>
          <w:t>doi</w:t>
        </w:r>
        <w:proofErr w:type="spellEnd"/>
        <w:proofErr w:type="gram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14:paraId="5F0ABE6C" w14:textId="77777777" w:rsidR="00EA6FE4" w:rsidRDefault="00EA6FE4">
      <w:pPr>
        <w:rPr>
          <w:rFonts w:ascii="Times New Roman" w:hAnsi="Times New Roman" w:cs="Times New Roman"/>
        </w:rPr>
      </w:pPr>
      <w:r>
        <w:rPr>
          <w:rFonts w:ascii="Times New Roman" w:hAnsi="Times New Roman" w:cs="Times New Roman"/>
        </w:rPr>
        <w:br w:type="page"/>
      </w:r>
    </w:p>
    <w:p w14:paraId="3A381571" w14:textId="77777777" w:rsidR="00EA6FE4" w:rsidRDefault="00EA6FE4" w:rsidP="00EA6FE4">
      <w:r>
        <w:rPr>
          <w:noProof/>
          <w:lang w:val="en-US" w:eastAsia="en-US"/>
        </w:rPr>
        <w:lastRenderedPageBreak/>
        <w:drawing>
          <wp:inline distT="0" distB="0" distL="0" distR="0" wp14:anchorId="7B7CDD5C" wp14:editId="0045103B">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14:paraId="149B7296" w14:textId="77777777" w:rsidR="00EA6FE4" w:rsidRDefault="00EA6FE4" w:rsidP="00EA6FE4">
      <w:r>
        <w:t xml:space="preserve">Figure 1. A higher proportion of seedlings remained alive in fenced versus unfenced plots for four out of six forest species, indicated with *. The </w:t>
      </w:r>
      <w:proofErr w:type="gramStart"/>
      <w:r>
        <w:t>best fit</w:t>
      </w:r>
      <w:proofErr w:type="gramEnd"/>
      <w:r>
        <w:t xml:space="preserve"> model for proportion alive included treatment, and in all cases, proportion alive inside fenced plots with “No ungulates” was higher than outside fenced plots with “Ungulates.” For </w:t>
      </w:r>
      <w:proofErr w:type="spellStart"/>
      <w:r w:rsidRPr="009B4C79">
        <w:rPr>
          <w:i/>
        </w:rPr>
        <w:t>Aglaia</w:t>
      </w:r>
      <w:proofErr w:type="spellEnd"/>
      <w:r w:rsidRPr="009B4C79">
        <w:rPr>
          <w:i/>
        </w:rPr>
        <w:t xml:space="preserve"> </w:t>
      </w:r>
      <w:proofErr w:type="spellStart"/>
      <w:r w:rsidRPr="009B4C79">
        <w:rPr>
          <w:i/>
        </w:rPr>
        <w:t>mariannensis</w:t>
      </w:r>
      <w:proofErr w:type="spellEnd"/>
      <w:r>
        <w:t xml:space="preserve"> and </w:t>
      </w:r>
      <w:proofErr w:type="spellStart"/>
      <w:r>
        <w:rPr>
          <w:i/>
        </w:rPr>
        <w:t>Ochrosia</w:t>
      </w:r>
      <w:proofErr w:type="spellEnd"/>
      <w:r w:rsidRPr="009B4C79">
        <w:rPr>
          <w:i/>
        </w:rPr>
        <w:t xml:space="preserve"> </w:t>
      </w:r>
      <w:proofErr w:type="spellStart"/>
      <w:r w:rsidRPr="009B4C79">
        <w:rPr>
          <w:i/>
        </w:rPr>
        <w:t>oppositifolia</w:t>
      </w:r>
      <w:proofErr w:type="spellEnd"/>
      <w:r>
        <w:t xml:space="preserve"> seedlings, treatment did not contribute to the best fit model explaining proportion of seedlings alive, and proportion of seedlings alive did not differ significantly due to </w:t>
      </w:r>
      <w:commentRangeStart w:id="77"/>
      <w:r>
        <w:t>treatment.</w:t>
      </w:r>
      <w:commentRangeEnd w:id="77"/>
      <w:r w:rsidR="00371DE2">
        <w:rPr>
          <w:rStyle w:val="CommentReference"/>
        </w:rPr>
        <w:commentReference w:id="77"/>
      </w:r>
    </w:p>
    <w:p w14:paraId="2A879280" w14:textId="77777777" w:rsidR="00EA6FE4" w:rsidRDefault="00EA6FE4" w:rsidP="00EA6FE4"/>
    <w:p w14:paraId="2E0C0035" w14:textId="77777777" w:rsidR="00EA6FE4" w:rsidRDefault="00EA6FE4" w:rsidP="00EA6FE4">
      <w:r>
        <w:rPr>
          <w:noProof/>
          <w:lang w:val="en-US" w:eastAsia="en-US"/>
        </w:rPr>
        <w:lastRenderedPageBreak/>
        <w:drawing>
          <wp:inline distT="0" distB="0" distL="0" distR="0" wp14:anchorId="748C5A02" wp14:editId="4765EFDF">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52"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14:paraId="1D70C494" w14:textId="77777777" w:rsidR="00EA6FE4" w:rsidRDefault="00EA6FE4" w:rsidP="00EA6FE4">
      <w:commentRangeStart w:id="78"/>
      <w:r>
        <w:t xml:space="preserve">Figure 2. </w:t>
      </w:r>
      <w:commentRangeEnd w:id="78"/>
      <w:r w:rsidR="00396ED8">
        <w:rPr>
          <w:rStyle w:val="CommentReference"/>
        </w:rPr>
        <w:commentReference w:id="78"/>
      </w:r>
      <w:r>
        <w:t xml:space="preserve">The average number of seedlings that germinated per faecal group was larger from pigs (n= 31 faecal groups with an average of 53.45 ± 9.12 seedlings per faecal group) than from deer (n=20 faecal groups with an average of 0.5 ± 1.34 seedlings per faecal group)(left panel). </w:t>
      </w:r>
      <w:proofErr w:type="spellStart"/>
      <w:r>
        <w:t>Manly’s</w:t>
      </w:r>
      <w:proofErr w:type="spellEnd"/>
      <w:r>
        <w:t xml:space="preserve">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14:paraId="0A3214A5" w14:textId="77777777" w:rsidR="00EA6FE4" w:rsidRDefault="00EA6FE4" w:rsidP="00EA6FE4">
      <w:r>
        <w:rPr>
          <w:noProof/>
          <w:lang w:val="en-US" w:eastAsia="en-US"/>
        </w:rPr>
        <w:lastRenderedPageBreak/>
        <w:drawing>
          <wp:inline distT="0" distB="0" distL="0" distR="0" wp14:anchorId="2CB00A84" wp14:editId="78902EE2">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14:paraId="3E4EBE3B" w14:textId="77777777" w:rsidR="00EA6FE4" w:rsidRPr="00510E63" w:rsidRDefault="00EA6FE4" w:rsidP="00EA6FE4">
      <w:r>
        <w:t xml:space="preserve">Figure 3. In </w:t>
      </w:r>
      <w:commentRangeStart w:id="79"/>
      <w:r>
        <w:t>the left-hand column</w:t>
      </w:r>
      <w:commentRangeEnd w:id="79"/>
      <w:r w:rsidR="00396ED8">
        <w:rPr>
          <w:rStyle w:val="CommentReference"/>
        </w:rPr>
        <w:commentReference w:id="79"/>
      </w:r>
      <w:r>
        <w:t xml:space="preserve">, regression analysis between abundance of pig faecal groups (relative index for population abundance) showed no relationship with total seedling abundance, exotic nor native seedling abundance (middle row, with black line for native and </w:t>
      </w:r>
      <w:proofErr w:type="spellStart"/>
      <w:r>
        <w:t>gray</w:t>
      </w:r>
      <w:proofErr w:type="spellEnd"/>
      <w:r>
        <w:t xml:space="preserve"> line for exotic), nor vine abundance per survey site in Guam. In the right hand column, abundance of deer faecal groups (relative index for population abundance) show strong negative </w:t>
      </w:r>
      <w:proofErr w:type="spellStart"/>
      <w:r>
        <w:t>loglinear</w:t>
      </w:r>
      <w:proofErr w:type="spellEnd"/>
      <w:r>
        <w:t xml:space="preserve"> relationships to total seedling abundance (r</w:t>
      </w:r>
      <w:r>
        <w:rPr>
          <w:vertAlign w:val="superscript"/>
        </w:rPr>
        <w:t>2</w:t>
      </w:r>
      <w:r>
        <w:t xml:space="preserve"> = 0.710), native seedling abundance (r</w:t>
      </w:r>
      <w:r>
        <w:rPr>
          <w:vertAlign w:val="superscript"/>
        </w:rPr>
        <w:t>2</w:t>
      </w:r>
      <w:r>
        <w:t xml:space="preserve"> = 0.647), exotic seedling abundance (r</w:t>
      </w:r>
      <w:r>
        <w:rPr>
          <w:vertAlign w:val="superscript"/>
        </w:rPr>
        <w:t>2</w:t>
      </w:r>
      <w:r>
        <w:t xml:space="preserve"> = 0.696), and to vine abundance (r</w:t>
      </w:r>
      <w:r>
        <w:rPr>
          <w:vertAlign w:val="superscript"/>
        </w:rPr>
        <w:t>2</w:t>
      </w:r>
      <w:r>
        <w:t xml:space="preserve"> = 0.751). </w:t>
      </w:r>
    </w:p>
    <w:p w14:paraId="6DE4B16D" w14:textId="77777777" w:rsidR="00EA6FE4" w:rsidRDefault="00EA6FE4" w:rsidP="00EA6FE4"/>
    <w:p w14:paraId="79779430" w14:textId="77777777" w:rsidR="008C6C8D" w:rsidRDefault="008C6C8D" w:rsidP="004B3F92">
      <w:pPr>
        <w:rPr>
          <w:rFonts w:ascii="Times New Roman" w:hAnsi="Times New Roman" w:cs="Times New Roman"/>
        </w:rPr>
      </w:pPr>
    </w:p>
    <w:sectPr w:rsidR="008C6C8D" w:rsidSect="00FD059D">
      <w:headerReference w:type="default" r:id="rId54"/>
      <w:pgSz w:w="12240" w:h="15840"/>
      <w:pgMar w:top="1474" w:right="1440" w:bottom="1474"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 Fricke" w:date="2016-10-04T11:07:00Z" w:initials="EF">
    <w:p w14:paraId="4E639880" w14:textId="77777777" w:rsidR="00DD5D39" w:rsidRDefault="00DD5D39">
      <w:pPr>
        <w:pStyle w:val="CommentText"/>
      </w:pPr>
      <w:r>
        <w:rPr>
          <w:rStyle w:val="CommentReference"/>
        </w:rPr>
        <w:annotationRef/>
      </w:r>
      <w:r>
        <w:t xml:space="preserve">I’m going to be a little nit picky throughout on some of the things that might make the paper look nicer, so </w:t>
      </w:r>
      <w:proofErr w:type="spellStart"/>
      <w:r>
        <w:t>appologies</w:t>
      </w:r>
      <w:proofErr w:type="spellEnd"/>
      <w:r>
        <w:t xml:space="preserve"> in advance! The little things that probably don’t matter to any reviewer but that potentially distract them from the quality of the paper should be avoided wherever possible, so I’ve pointed out some of these.</w:t>
      </w:r>
    </w:p>
    <w:p w14:paraId="5DDE3ED7" w14:textId="77777777" w:rsidR="00DD5D39" w:rsidRDefault="00DD5D39">
      <w:pPr>
        <w:pStyle w:val="CommentText"/>
      </w:pPr>
    </w:p>
    <w:p w14:paraId="321D9DDD" w14:textId="77777777" w:rsidR="00DD5D39" w:rsidRDefault="00DD5D39">
      <w:pPr>
        <w:pStyle w:val="CommentText"/>
      </w:pPr>
      <w:r>
        <w:t>Figure out how to make the line numbers the same font as the rest of the paper – it can be done although I remember it as not very straight forward.</w:t>
      </w:r>
    </w:p>
    <w:p w14:paraId="353E065F" w14:textId="77777777" w:rsidR="00DD5D39" w:rsidRDefault="00DD5D39">
      <w:pPr>
        <w:pStyle w:val="CommentText"/>
      </w:pPr>
    </w:p>
    <w:p w14:paraId="2787313F" w14:textId="77777777" w:rsidR="00DD5D39" w:rsidRDefault="00DD5D39">
      <w:pPr>
        <w:pStyle w:val="CommentText"/>
      </w:pPr>
      <w:r>
        <w:t>Make sure everything is double spaced - just a little distracting thing.</w:t>
      </w:r>
    </w:p>
    <w:p w14:paraId="08790359" w14:textId="77777777" w:rsidR="00DD5D39" w:rsidRDefault="00DD5D39">
      <w:pPr>
        <w:pStyle w:val="CommentText"/>
      </w:pPr>
    </w:p>
    <w:p w14:paraId="25822F6C" w14:textId="77777777" w:rsidR="00DD5D39" w:rsidRDefault="00DD5D39">
      <w:pPr>
        <w:pStyle w:val="CommentText"/>
      </w:pPr>
      <w:r>
        <w:t xml:space="preserve">In this section, just make it look like whatever the </w:t>
      </w:r>
      <w:proofErr w:type="gramStart"/>
      <w:r>
        <w:t>articles  in</w:t>
      </w:r>
      <w:proofErr w:type="gramEnd"/>
      <w:r>
        <w:t xml:space="preserve"> that journal typically look like. So if there are superscripts, use those. Probably the Title and Authors labels aren’t necessary.</w:t>
      </w:r>
    </w:p>
  </w:comment>
  <w:comment w:id="3" w:author="Evan Fricke" w:date="2016-10-04T10:16:00Z" w:initials="EF">
    <w:p w14:paraId="0E61FDA8" w14:textId="77777777" w:rsidR="00DD5D39" w:rsidRDefault="00DD5D39">
      <w:pPr>
        <w:pStyle w:val="CommentText"/>
      </w:pPr>
      <w:r>
        <w:rPr>
          <w:rStyle w:val="CommentReference"/>
        </w:rPr>
        <w:annotationRef/>
      </w:r>
      <w:r>
        <w:t>Probably “ecosystem function” is more appropriate because service implies a quantifiable benefit to humans.</w:t>
      </w:r>
    </w:p>
  </w:comment>
  <w:comment w:id="8" w:author="Evan Fricke" w:date="2016-10-04T11:11:00Z" w:initials="EF">
    <w:p w14:paraId="604CCB14" w14:textId="77777777" w:rsidR="00DD5D39" w:rsidRDefault="00DD5D39">
      <w:pPr>
        <w:pStyle w:val="CommentText"/>
      </w:pPr>
      <w:r>
        <w:rPr>
          <w:rStyle w:val="CommentReference"/>
        </w:rPr>
        <w:annotationRef/>
      </w:r>
      <w:r>
        <w:t>There could be a broader/splashier pitch for this.</w:t>
      </w:r>
    </w:p>
    <w:p w14:paraId="7D17AF2E" w14:textId="77777777" w:rsidR="00DD5D39" w:rsidRDefault="00DD5D39">
      <w:pPr>
        <w:pStyle w:val="CommentText"/>
      </w:pPr>
    </w:p>
    <w:p w14:paraId="10A86DA7" w14:textId="77777777" w:rsidR="00DD5D39" w:rsidRDefault="00DD5D39">
      <w:pPr>
        <w:pStyle w:val="CommentText"/>
      </w:pPr>
      <w:r>
        <w:t>Currently, it’s essentially “Are these ungulates bad?”</w:t>
      </w:r>
    </w:p>
    <w:p w14:paraId="28834F8D" w14:textId="77777777" w:rsidR="00DD5D39" w:rsidRDefault="00DD5D39">
      <w:pPr>
        <w:pStyle w:val="CommentText"/>
      </w:pPr>
    </w:p>
    <w:p w14:paraId="508F8A52" w14:textId="77777777" w:rsidR="00DD5D39" w:rsidRDefault="00DD5D39">
      <w:pPr>
        <w:pStyle w:val="CommentText"/>
      </w:pPr>
      <w:r>
        <w:t>Try to elegantly pack in a lot of reasons why people from different perspective and different systems should care about this.</w:t>
      </w:r>
    </w:p>
    <w:p w14:paraId="2DBA4B2D" w14:textId="77777777" w:rsidR="00DD5D39" w:rsidRDefault="00DD5D39">
      <w:pPr>
        <w:pStyle w:val="CommentText"/>
      </w:pPr>
    </w:p>
    <w:p w14:paraId="5EE2B997" w14:textId="77777777" w:rsidR="00DD5D39" w:rsidRDefault="00DD5D39">
      <w:pPr>
        <w:pStyle w:val="CommentText"/>
      </w:pPr>
      <w:r>
        <w:t>Many species have both mutualistic (e.g., seed dispersing) and antagonistic (e.g., seed predation) roles.</w:t>
      </w:r>
    </w:p>
    <w:p w14:paraId="3AF6B132" w14:textId="77777777" w:rsidR="00DD5D39" w:rsidRDefault="00DD5D39">
      <w:pPr>
        <w:pStyle w:val="CommentText"/>
      </w:pPr>
    </w:p>
    <w:p w14:paraId="24F88EC0" w14:textId="77777777" w:rsidR="00DD5D39" w:rsidRDefault="00DD5D39">
      <w:pPr>
        <w:pStyle w:val="CommentText"/>
      </w:pPr>
      <w:r>
        <w:t xml:space="preserve">Novel </w:t>
      </w:r>
      <w:proofErr w:type="spellStart"/>
      <w:r>
        <w:t>interactors</w:t>
      </w:r>
      <w:proofErr w:type="spellEnd"/>
      <w:r>
        <w:t xml:space="preserve"> can either help natives, supporting native biodiversity, or help exotics speeding the transition toward a novel ecosystem.</w:t>
      </w:r>
    </w:p>
    <w:p w14:paraId="6E892F71" w14:textId="77777777" w:rsidR="00DD5D39" w:rsidRDefault="00DD5D39">
      <w:pPr>
        <w:pStyle w:val="CommentText"/>
      </w:pPr>
    </w:p>
    <w:p w14:paraId="1FEDFE22" w14:textId="77777777" w:rsidR="00DD5D39" w:rsidRDefault="00DD5D39">
      <w:pPr>
        <w:pStyle w:val="CommentText"/>
      </w:pPr>
    </w:p>
    <w:p w14:paraId="083B3067" w14:textId="77777777" w:rsidR="00DD5D39" w:rsidRDefault="00DD5D39">
      <w:pPr>
        <w:pStyle w:val="CommentText"/>
      </w:pPr>
      <w:r>
        <w:t xml:space="preserve"> </w:t>
      </w:r>
    </w:p>
  </w:comment>
  <w:comment w:id="41" w:author="Evan Fricke" w:date="2016-10-04T11:14:00Z" w:initials="EF">
    <w:p w14:paraId="61BC8EEC" w14:textId="77777777" w:rsidR="00DD5D39" w:rsidRDefault="00DD5D39">
      <w:pPr>
        <w:pStyle w:val="CommentText"/>
      </w:pPr>
      <w:r>
        <w:rPr>
          <w:rStyle w:val="CommentReference"/>
        </w:rPr>
        <w:annotationRef/>
      </w:r>
      <w:r>
        <w:t>Maybe give the reader some more info about the techniques you’ve used for this.  Give readers who’ve used similar techniques or have similar research aims a reason to read the paper.</w:t>
      </w:r>
    </w:p>
    <w:p w14:paraId="19C3D3B8" w14:textId="77777777" w:rsidR="00DD5D39" w:rsidRDefault="00DD5D39">
      <w:pPr>
        <w:pStyle w:val="CommentText"/>
      </w:pPr>
    </w:p>
    <w:p w14:paraId="089E0779" w14:textId="77777777" w:rsidR="00DD5D39" w:rsidRDefault="00DD5D39">
      <w:pPr>
        <w:pStyle w:val="CommentText"/>
      </w:pPr>
      <w:r>
        <w:t>This can manage expectations for how you test these things – there are a million ways to get a sense of the effect of animals on plant community composition, so you don’t want a reader expecting that you did a whole ton more than you actually did.</w:t>
      </w:r>
    </w:p>
    <w:p w14:paraId="31916754" w14:textId="77777777" w:rsidR="00DD5D39" w:rsidRDefault="00DD5D39">
      <w:pPr>
        <w:pStyle w:val="CommentText"/>
      </w:pPr>
    </w:p>
    <w:p w14:paraId="3235C819" w14:textId="77777777" w:rsidR="00DD5D39" w:rsidRDefault="00DD5D39">
      <w:pPr>
        <w:pStyle w:val="CommentText"/>
      </w:pPr>
      <w:r>
        <w:t>In general, try to make this introduction set up why you’re doing each of the tests that you do. For example, does the reader have a strong justification at the end of reading this for why it’s interesting to know whether pigs prefer exotics over natives?</w:t>
      </w:r>
    </w:p>
  </w:comment>
  <w:comment w:id="42" w:author="Evan Fricke" w:date="2016-10-04T10:25:00Z" w:initials="EF">
    <w:p w14:paraId="544A44F7" w14:textId="77777777" w:rsidR="00DD5D39" w:rsidRDefault="00DD5D39">
      <w:pPr>
        <w:pStyle w:val="CommentText"/>
      </w:pPr>
      <w:r>
        <w:rPr>
          <w:rStyle w:val="CommentReference"/>
        </w:rPr>
        <w:annotationRef/>
      </w:r>
      <w:r>
        <w:t xml:space="preserve">Pulp? “Fruit” technically includes the seeds </w:t>
      </w:r>
    </w:p>
  </w:comment>
  <w:comment w:id="43" w:author="Evan Fricke" w:date="2016-10-04T10:27:00Z" w:initials="EF">
    <w:p w14:paraId="4044A86C" w14:textId="77777777" w:rsidR="00DD5D39" w:rsidRDefault="00DD5D39">
      <w:pPr>
        <w:pStyle w:val="CommentText"/>
      </w:pPr>
      <w:r>
        <w:rPr>
          <w:rStyle w:val="CommentReference"/>
        </w:rPr>
        <w:annotationRef/>
      </w:r>
      <w:r>
        <w:t>I’d jus use “deer” and “pig” I think – it’s hard to keep track of the genera/species otherwise.</w:t>
      </w:r>
    </w:p>
  </w:comment>
  <w:comment w:id="44" w:author="Evan Fricke" w:date="2016-10-04T10:29:00Z" w:initials="EF">
    <w:p w14:paraId="24FE1845" w14:textId="77777777" w:rsidR="00DD5D39" w:rsidRDefault="00DD5D39">
      <w:pPr>
        <w:pStyle w:val="CommentText"/>
      </w:pPr>
      <w:r>
        <w:rPr>
          <w:rStyle w:val="CommentReference"/>
        </w:rPr>
        <w:annotationRef/>
      </w:r>
      <w:r>
        <w:t>No saplings? Maybe describe what’s the difference here.</w:t>
      </w:r>
    </w:p>
  </w:comment>
  <w:comment w:id="45" w:author="Evan Fricke" w:date="2016-10-04T10:32:00Z" w:initials="EF">
    <w:p w14:paraId="42F5CB29" w14:textId="77777777" w:rsidR="00DD5D39" w:rsidRDefault="00DD5D39">
      <w:pPr>
        <w:pStyle w:val="CommentText"/>
      </w:pPr>
      <w:r>
        <w:rPr>
          <w:rStyle w:val="CommentReference"/>
        </w:rPr>
        <w:annotationRef/>
      </w:r>
      <w:r>
        <w:t>A very minor FYI. “Since” implies time. Should be “because”.</w:t>
      </w:r>
    </w:p>
    <w:p w14:paraId="6A7FB14B" w14:textId="77777777" w:rsidR="00DD5D39" w:rsidRDefault="00DD5D39">
      <w:pPr>
        <w:pStyle w:val="CommentText"/>
      </w:pPr>
    </w:p>
    <w:p w14:paraId="3FC17C70" w14:textId="77777777" w:rsidR="00DD5D39" w:rsidRDefault="00DD5D39">
      <w:pPr>
        <w:pStyle w:val="CommentText"/>
      </w:pPr>
      <w:r>
        <w:t>I realize I’m being nit-picky about this, but I’ve encountered picky people that get hung up on stuff like this.</w:t>
      </w:r>
    </w:p>
  </w:comment>
  <w:comment w:id="46" w:author="Evan Fricke" w:date="2016-10-04T10:32:00Z" w:initials="EF">
    <w:p w14:paraId="7CCFA7A1" w14:textId="77777777" w:rsidR="00DD5D39" w:rsidRDefault="00DD5D39">
      <w:pPr>
        <w:pStyle w:val="CommentText"/>
      </w:pPr>
      <w:r>
        <w:rPr>
          <w:rStyle w:val="CommentReference"/>
        </w:rPr>
        <w:annotationRef/>
      </w:r>
      <w:r>
        <w:t>While implies time. Should be “whereas”</w:t>
      </w:r>
    </w:p>
  </w:comment>
  <w:comment w:id="59" w:author="Evan Fricke" w:date="2016-10-04T10:50:00Z" w:initials="EF">
    <w:p w14:paraId="455ECE9D" w14:textId="77777777" w:rsidR="00DD5D39" w:rsidRDefault="00DD5D39">
      <w:pPr>
        <w:pStyle w:val="CommentText"/>
      </w:pPr>
      <w:r>
        <w:rPr>
          <w:rStyle w:val="CommentReference"/>
        </w:rPr>
        <w:annotationRef/>
      </w:r>
      <w:r>
        <w:t>Is this info in a table?  It should be included somehow – it’s hard to understand what exactly happened. Where separate models used for each species? Seems like that’s the case. If that’s what you ended up doing, why not just state in the methods that you only performed the models separately?</w:t>
      </w:r>
    </w:p>
  </w:comment>
  <w:comment w:id="63" w:author="Evan Fricke" w:date="2016-10-04T10:51:00Z" w:initials="EF">
    <w:p w14:paraId="61293214" w14:textId="77777777" w:rsidR="00DD5D39" w:rsidRDefault="00DD5D39">
      <w:pPr>
        <w:pStyle w:val="CommentText"/>
      </w:pPr>
      <w:r>
        <w:rPr>
          <w:rStyle w:val="CommentReference"/>
        </w:rPr>
        <w:annotationRef/>
      </w:r>
      <w:r>
        <w:t xml:space="preserve">Didn’t you exclude wind dispersed species? </w:t>
      </w:r>
    </w:p>
    <w:p w14:paraId="04730954" w14:textId="77777777" w:rsidR="00DD5D39" w:rsidRDefault="00DD5D39">
      <w:pPr>
        <w:pStyle w:val="CommentText"/>
      </w:pPr>
    </w:p>
    <w:p w14:paraId="4C3989BF" w14:textId="77777777" w:rsidR="00DD5D39" w:rsidRDefault="00DD5D39">
      <w:pPr>
        <w:pStyle w:val="CommentText"/>
      </w:pPr>
      <w:r>
        <w:t xml:space="preserve">Might rephrase because this could also be intentional </w:t>
      </w:r>
      <w:proofErr w:type="spellStart"/>
      <w:r>
        <w:t>herbivory</w:t>
      </w:r>
      <w:proofErr w:type="spellEnd"/>
      <w:r>
        <w:t>, right?</w:t>
      </w:r>
    </w:p>
  </w:comment>
  <w:comment w:id="64" w:author="Evan Fricke" w:date="2016-10-04T13:08:00Z" w:initials="EF">
    <w:p w14:paraId="67248ABB" w14:textId="0AAC0696" w:rsidR="00DD5D39" w:rsidRDefault="00DD5D39">
      <w:pPr>
        <w:pStyle w:val="CommentText"/>
      </w:pPr>
      <w:r>
        <w:rPr>
          <w:rStyle w:val="CommentReference"/>
        </w:rPr>
        <w:annotationRef/>
      </w:r>
      <w:r>
        <w:t>Where’s this table? Would be cool to add some trait data in there too…</w:t>
      </w:r>
    </w:p>
  </w:comment>
  <w:comment w:id="65" w:author="Evan Fricke" w:date="2016-10-04T10:52:00Z" w:initials="EF">
    <w:p w14:paraId="566640FF" w14:textId="77777777" w:rsidR="00DD5D39" w:rsidRDefault="00DD5D39">
      <w:pPr>
        <w:pStyle w:val="CommentText"/>
      </w:pPr>
      <w:r>
        <w:rPr>
          <w:rStyle w:val="CommentReference"/>
        </w:rPr>
        <w:annotationRef/>
      </w:r>
      <w:r>
        <w:t xml:space="preserve">This seems like a good way to handle it above when it comes to </w:t>
      </w:r>
      <w:proofErr w:type="spellStart"/>
      <w:r>
        <w:t>Mikania</w:t>
      </w:r>
      <w:proofErr w:type="spellEnd"/>
      <w:r>
        <w:t>.</w:t>
      </w:r>
    </w:p>
  </w:comment>
  <w:comment w:id="68" w:author="Evan Fricke" w:date="2016-10-04T13:15:00Z" w:initials="EF">
    <w:p w14:paraId="2BD863F5" w14:textId="3C0DCABF" w:rsidR="00DD5D39" w:rsidRDefault="00DD5D39">
      <w:pPr>
        <w:pStyle w:val="CommentText"/>
      </w:pPr>
      <w:r>
        <w:rPr>
          <w:rStyle w:val="CommentReference"/>
        </w:rPr>
        <w:annotationRef/>
      </w:r>
      <w:r>
        <w:t xml:space="preserve">What are some of the broader questions about invasion / novel ecosystems / </w:t>
      </w:r>
      <w:proofErr w:type="spellStart"/>
      <w:r>
        <w:t>etc</w:t>
      </w:r>
      <w:proofErr w:type="spellEnd"/>
      <w:r>
        <w:t xml:space="preserve"> that this study addresses? The focus of this discussion is heavily on management, and you could do more to sell it to a wider audience.</w:t>
      </w:r>
      <w:bookmarkStart w:id="69" w:name="_GoBack"/>
      <w:bookmarkEnd w:id="69"/>
    </w:p>
    <w:p w14:paraId="4D74C56C" w14:textId="77777777" w:rsidR="00DD5D39" w:rsidRDefault="00DD5D39">
      <w:pPr>
        <w:pStyle w:val="CommentText"/>
      </w:pPr>
    </w:p>
    <w:p w14:paraId="12789348" w14:textId="7970BCAC" w:rsidR="00DD5D39" w:rsidRDefault="00DD5D39">
      <w:pPr>
        <w:pStyle w:val="CommentText"/>
      </w:pPr>
      <w:r>
        <w:t>There’s a pretty big seed predation literature and various studies trying to figure out what traits of plants are prone to seed predation. Check out my recent paper for maybe some of the relevant citations:</w:t>
      </w:r>
    </w:p>
    <w:p w14:paraId="74F0469B" w14:textId="77777777" w:rsidR="00DD5D39" w:rsidRDefault="00DD5D39">
      <w:pPr>
        <w:pStyle w:val="CommentText"/>
      </w:pPr>
    </w:p>
    <w:p w14:paraId="2442A4EB" w14:textId="067CAD7F" w:rsidR="00DD5D39" w:rsidRDefault="00DD5D39">
      <w:pPr>
        <w:pStyle w:val="CommentText"/>
      </w:pPr>
      <w:hyperlink r:id="rId1" w:history="1">
        <w:r w:rsidRPr="00DB516D">
          <w:rPr>
            <w:rStyle w:val="Hyperlink"/>
          </w:rPr>
          <w:t>http://onlinelibrary.wiley.com/doi/10.1111/ele.12637/full</w:t>
        </w:r>
      </w:hyperlink>
    </w:p>
    <w:p w14:paraId="1DF6B071" w14:textId="77777777" w:rsidR="00DD5D39" w:rsidRDefault="00DD5D39">
      <w:pPr>
        <w:pStyle w:val="CommentText"/>
      </w:pPr>
    </w:p>
    <w:p w14:paraId="3C4C52B9" w14:textId="0223A44E" w:rsidR="00DD5D39" w:rsidRDefault="00DD5D39">
      <w:pPr>
        <w:pStyle w:val="CommentText"/>
      </w:pPr>
      <w:r>
        <w:t>One thing is that I think it was mostly smaller stuff that germinated, right? That paper gives the rationale that potentially the small seeded stuff passes through intact whereas they may crush up some larger stuff.</w:t>
      </w:r>
    </w:p>
  </w:comment>
  <w:comment w:id="71" w:author="Evan Fricke" w:date="2016-10-04T10:59:00Z" w:initials="EF">
    <w:p w14:paraId="277F885F" w14:textId="77777777" w:rsidR="00DD5D39" w:rsidRDefault="00DD5D39">
      <w:pPr>
        <w:pStyle w:val="CommentText"/>
      </w:pPr>
      <w:r>
        <w:rPr>
          <w:rStyle w:val="CommentReference"/>
        </w:rPr>
        <w:annotationRef/>
      </w:r>
      <w:r>
        <w:t>This reads more like another intro paragraph. I’d think of the first paragraph of the intro as the “what has this study added to this field in broad terms” paragraph. The next paragraph does some of this, but it is still almost a retelling of the results without interpretation/ linking to broad ideas.</w:t>
      </w:r>
    </w:p>
  </w:comment>
  <w:comment w:id="72" w:author="Evan Fricke" w:date="2016-10-04T10:57:00Z" w:initials="EF">
    <w:p w14:paraId="629F5A3C" w14:textId="77777777" w:rsidR="00DD5D39" w:rsidRDefault="00DD5D39">
      <w:pPr>
        <w:pStyle w:val="CommentText"/>
      </w:pPr>
      <w:r>
        <w:rPr>
          <w:rStyle w:val="CommentReference"/>
        </w:rPr>
        <w:annotationRef/>
      </w:r>
      <w:r>
        <w:t>The tab size changed here.</w:t>
      </w:r>
    </w:p>
    <w:p w14:paraId="165592B5" w14:textId="77777777" w:rsidR="00DD5D39" w:rsidRDefault="00DD5D39">
      <w:pPr>
        <w:pStyle w:val="CommentText"/>
      </w:pPr>
    </w:p>
    <w:p w14:paraId="6BE9D43C" w14:textId="77777777" w:rsidR="00DD5D39" w:rsidRDefault="00DD5D39">
      <w:pPr>
        <w:pStyle w:val="CommentText"/>
      </w:pPr>
      <w:r>
        <w:t>As with the other above nit-picky stuff, this just helps the reviewer have a better impression of the paper. You don’t want a particular reviewer getting distracted by this when you’re trying to convince them this is a good paper.</w:t>
      </w:r>
    </w:p>
  </w:comment>
  <w:comment w:id="77" w:author="Evan Fricke" w:date="2016-10-04T10:40:00Z" w:initials="EF">
    <w:p w14:paraId="048001A1" w14:textId="77777777" w:rsidR="00DD5D39" w:rsidRDefault="00DD5D39">
      <w:pPr>
        <w:pStyle w:val="CommentText"/>
      </w:pPr>
      <w:r>
        <w:rPr>
          <w:rStyle w:val="CommentReference"/>
        </w:rPr>
        <w:annotationRef/>
      </w:r>
      <w:r>
        <w:t>Make font consistent in these figure legends. I’d stick to double spacing too.</w:t>
      </w:r>
    </w:p>
    <w:p w14:paraId="3DCB2C78" w14:textId="77777777" w:rsidR="00DD5D39" w:rsidRDefault="00DD5D39">
      <w:pPr>
        <w:pStyle w:val="CommentText"/>
      </w:pPr>
    </w:p>
    <w:p w14:paraId="3675CD2A" w14:textId="77777777" w:rsidR="00DD5D39" w:rsidRDefault="00DD5D39">
      <w:pPr>
        <w:pStyle w:val="CommentText"/>
      </w:pPr>
      <w:r>
        <w:t>In the figure:</w:t>
      </w:r>
    </w:p>
    <w:p w14:paraId="604C885E" w14:textId="77777777" w:rsidR="00DD5D39" w:rsidRDefault="00DD5D39">
      <w:pPr>
        <w:pStyle w:val="CommentText"/>
      </w:pPr>
    </w:p>
    <w:p w14:paraId="73185C41" w14:textId="77777777" w:rsidR="00DD5D39" w:rsidRDefault="00DD5D39">
      <w:pPr>
        <w:pStyle w:val="CommentText"/>
      </w:pPr>
      <w:r>
        <w:t>Make sure you’re consistent with naming (using genus letter and species name, just using genus, etc.)</w:t>
      </w:r>
    </w:p>
    <w:p w14:paraId="08982F37" w14:textId="77777777" w:rsidR="00DD5D39" w:rsidRDefault="00DD5D39">
      <w:pPr>
        <w:pStyle w:val="CommentText"/>
      </w:pPr>
    </w:p>
    <w:p w14:paraId="5157FF5C" w14:textId="77777777" w:rsidR="00DD5D39" w:rsidRDefault="00DD5D39">
      <w:pPr>
        <w:pStyle w:val="CommentText"/>
      </w:pPr>
      <w:r>
        <w:t xml:space="preserve">Italicize scientific </w:t>
      </w:r>
      <w:proofErr w:type="spellStart"/>
      <w:r>
        <w:t>anems</w:t>
      </w:r>
      <w:proofErr w:type="spellEnd"/>
    </w:p>
    <w:p w14:paraId="37EC56F9" w14:textId="77777777" w:rsidR="00DD5D39" w:rsidRDefault="00DD5D39">
      <w:pPr>
        <w:pStyle w:val="CommentText"/>
      </w:pPr>
    </w:p>
    <w:p w14:paraId="00D14D2D" w14:textId="77777777" w:rsidR="00DD5D39" w:rsidRDefault="00DD5D39">
      <w:pPr>
        <w:pStyle w:val="CommentText"/>
      </w:pPr>
      <w:r>
        <w:t>Consider removing the box – think of the Information/Ink ratio. That ink doesn’t give any info.</w:t>
      </w:r>
    </w:p>
    <w:p w14:paraId="788A6C18" w14:textId="77777777" w:rsidR="00DD5D39" w:rsidRDefault="00DD5D39">
      <w:pPr>
        <w:pStyle w:val="CommentText"/>
      </w:pPr>
    </w:p>
    <w:p w14:paraId="7161D020" w14:textId="77777777" w:rsidR="00DD5D39" w:rsidRDefault="00DD5D39">
      <w:pPr>
        <w:pStyle w:val="CommentText"/>
      </w:pPr>
      <w:r>
        <w:t>Consider putting the little no ungulates / ungulates box within the. Journal editors want to maximize space, and that location eats up space at the right.</w:t>
      </w:r>
    </w:p>
  </w:comment>
  <w:comment w:id="78" w:author="Evan Fricke" w:date="2016-10-04T10:54:00Z" w:initials="EF">
    <w:p w14:paraId="507A474C" w14:textId="77777777" w:rsidR="00DD5D39" w:rsidRDefault="00DD5D39">
      <w:pPr>
        <w:pStyle w:val="CommentText"/>
      </w:pPr>
      <w:r>
        <w:rPr>
          <w:rStyle w:val="CommentReference"/>
        </w:rPr>
        <w:annotationRef/>
      </w:r>
      <w:r>
        <w:t>Don’t need to re-report data that’s in this figure within the legend. If you think it’s important to give sample sizes, put that within the text somehow (maybe a value above the bar?)</w:t>
      </w:r>
    </w:p>
    <w:p w14:paraId="7E0E0932" w14:textId="77777777" w:rsidR="00DD5D39" w:rsidRDefault="00DD5D39">
      <w:pPr>
        <w:pStyle w:val="CommentText"/>
      </w:pPr>
    </w:p>
    <w:p w14:paraId="7B83B427" w14:textId="77777777" w:rsidR="00DD5D39" w:rsidRDefault="00DD5D39">
      <w:pPr>
        <w:pStyle w:val="CommentText"/>
      </w:pPr>
      <w:r>
        <w:t>Consider using a mean and 95% confidence interval for the left panel because it doesn’t make sense to have negative # of seedlings – in other words, the normal distribution is inappropriate here.</w:t>
      </w:r>
    </w:p>
    <w:p w14:paraId="06A33914" w14:textId="77777777" w:rsidR="00DD5D39" w:rsidRDefault="00DD5D39">
      <w:pPr>
        <w:pStyle w:val="CommentText"/>
      </w:pPr>
    </w:p>
    <w:p w14:paraId="3ED15FF3" w14:textId="77777777" w:rsidR="00DD5D39" w:rsidRDefault="00DD5D39">
      <w:pPr>
        <w:pStyle w:val="CommentText"/>
      </w:pPr>
      <w:r>
        <w:t>The text is too small especially for the dry/wet season and deer/pig.</w:t>
      </w:r>
    </w:p>
    <w:p w14:paraId="015AC326" w14:textId="77777777" w:rsidR="00DD5D39" w:rsidRDefault="00DD5D39">
      <w:pPr>
        <w:pStyle w:val="CommentText"/>
      </w:pPr>
    </w:p>
    <w:p w14:paraId="11FD426D" w14:textId="77777777" w:rsidR="00DD5D39" w:rsidRDefault="00DD5D39">
      <w:pPr>
        <w:pStyle w:val="CommentText"/>
      </w:pPr>
      <w:r>
        <w:t>I’d use the same bar/dot approach for both these panels (and better yet, make it consistent with what you do for figure 1 also). To me, the dot with error bars maximizes ink/info well and you can probably make this figure smaller because of it, but I can see using grey bars like in Figure 1, which I think looks nice.</w:t>
      </w:r>
    </w:p>
    <w:p w14:paraId="3BEA1D3A" w14:textId="77777777" w:rsidR="00DD5D39" w:rsidRDefault="00DD5D39">
      <w:pPr>
        <w:pStyle w:val="CommentText"/>
      </w:pPr>
    </w:p>
    <w:p w14:paraId="1F6FFFF1" w14:textId="77777777" w:rsidR="00DD5D39" w:rsidRDefault="00DD5D39">
      <w:pPr>
        <w:pStyle w:val="CommentText"/>
      </w:pPr>
      <w:r>
        <w:t>It doesn’t make sense to have a legend for native if it’s only native- is this missing some data?</w:t>
      </w:r>
    </w:p>
    <w:p w14:paraId="26BA95D2" w14:textId="77777777" w:rsidR="00DD5D39" w:rsidRDefault="00DD5D39">
      <w:pPr>
        <w:pStyle w:val="CommentText"/>
      </w:pPr>
    </w:p>
    <w:p w14:paraId="5F1267E3" w14:textId="77777777" w:rsidR="00DD5D39" w:rsidRDefault="00DD5D39">
      <w:pPr>
        <w:pStyle w:val="CommentText"/>
      </w:pPr>
      <w:r>
        <w:t xml:space="preserve">Oh, I think I maybe understand the subtracted from 1 thing – I’d just plot them. </w:t>
      </w:r>
    </w:p>
    <w:p w14:paraId="60285E0F" w14:textId="77777777" w:rsidR="00DD5D39" w:rsidRDefault="00DD5D39">
      <w:pPr>
        <w:pStyle w:val="CommentText"/>
      </w:pPr>
    </w:p>
    <w:p w14:paraId="07AD4330" w14:textId="77777777" w:rsidR="00DD5D39" w:rsidRDefault="00DD5D39">
      <w:pPr>
        <w:pStyle w:val="CommentText"/>
      </w:pPr>
      <w:r>
        <w:t>Need to state what the value of 0.5 means – I assume it means no selection and values greater mean selection and values greater mean selected against?</w:t>
      </w:r>
    </w:p>
  </w:comment>
  <w:comment w:id="79" w:author="Evan Fricke" w:date="2016-10-04T10:48:00Z" w:initials="EF">
    <w:p w14:paraId="1CF744D5" w14:textId="77777777" w:rsidR="00DD5D39" w:rsidRDefault="00DD5D39">
      <w:pPr>
        <w:pStyle w:val="CommentText"/>
      </w:pPr>
      <w:r>
        <w:rPr>
          <w:rStyle w:val="CommentReference"/>
        </w:rPr>
        <w:annotationRef/>
      </w:r>
      <w:r>
        <w:t>Probably will have to label these a-f anyway, so you can refer to them that way.</w:t>
      </w:r>
    </w:p>
    <w:p w14:paraId="5518624A" w14:textId="77777777" w:rsidR="00DD5D39" w:rsidRDefault="00DD5D39">
      <w:pPr>
        <w:pStyle w:val="CommentText"/>
      </w:pPr>
    </w:p>
    <w:p w14:paraId="237F9297" w14:textId="77777777" w:rsidR="00DD5D39" w:rsidRDefault="00DD5D39">
      <w:pPr>
        <w:pStyle w:val="CommentText"/>
      </w:pPr>
      <w:r>
        <w:t xml:space="preserve">Should put in a little legend for the exotic/native seedling abundance point </w:t>
      </w:r>
      <w:proofErr w:type="spellStart"/>
      <w:r>
        <w:t>colors</w:t>
      </w:r>
      <w:proofErr w:type="spellEnd"/>
      <w:r>
        <w:t>.</w:t>
      </w:r>
    </w:p>
    <w:p w14:paraId="70277F4C" w14:textId="77777777" w:rsidR="00DD5D39" w:rsidRDefault="00DD5D39">
      <w:pPr>
        <w:pStyle w:val="CommentText"/>
      </w:pPr>
    </w:p>
    <w:p w14:paraId="364B7BA6" w14:textId="77777777" w:rsidR="00DD5D39" w:rsidRDefault="00DD5D39">
      <w:pPr>
        <w:pStyle w:val="CommentText"/>
      </w:pPr>
      <w:r>
        <w:t>Could put in the r squared values into the top right of the panels?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4E15C" w14:textId="77777777" w:rsidR="00DD5D39" w:rsidRDefault="00DD5D39">
      <w:pPr>
        <w:rPr>
          <w:rFonts w:cs="Times New Roman"/>
        </w:rPr>
      </w:pPr>
      <w:r>
        <w:rPr>
          <w:rFonts w:cs="Times New Roman"/>
        </w:rPr>
        <w:separator/>
      </w:r>
    </w:p>
  </w:endnote>
  <w:endnote w:type="continuationSeparator" w:id="0">
    <w:p w14:paraId="43AD66F3" w14:textId="77777777" w:rsidR="00DD5D39" w:rsidRDefault="00DD5D3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1438" w14:textId="77777777" w:rsidR="00DD5D39" w:rsidRDefault="00DD5D39">
      <w:pPr>
        <w:rPr>
          <w:rFonts w:cs="Times New Roman"/>
        </w:rPr>
      </w:pPr>
      <w:r>
        <w:rPr>
          <w:rFonts w:cs="Times New Roman"/>
        </w:rPr>
        <w:separator/>
      </w:r>
    </w:p>
  </w:footnote>
  <w:footnote w:type="continuationSeparator" w:id="0">
    <w:p w14:paraId="443654F0" w14:textId="77777777" w:rsidR="00DD5D39" w:rsidRDefault="00DD5D39">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27198" w14:textId="77777777" w:rsidR="00DD5D39" w:rsidRDefault="00DD5D39"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36D66">
      <w:rPr>
        <w:rStyle w:val="PageNumber"/>
        <w:noProof/>
      </w:rPr>
      <w:t>9</w:t>
    </w:r>
    <w:r>
      <w:rPr>
        <w:rStyle w:val="PageNumber"/>
      </w:rPr>
      <w:fldChar w:fldCharType="end"/>
    </w:r>
  </w:p>
  <w:p w14:paraId="264C8BE4" w14:textId="77777777" w:rsidR="00DD5D39" w:rsidRDefault="00DD5D39" w:rsidP="002E0F51">
    <w:pPr>
      <w:pStyle w:val="Header"/>
      <w:ind w:right="360"/>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1DE2"/>
    <w:rsid w:val="00377EFB"/>
    <w:rsid w:val="00381E0B"/>
    <w:rsid w:val="00393018"/>
    <w:rsid w:val="0039333A"/>
    <w:rsid w:val="00394592"/>
    <w:rsid w:val="00395186"/>
    <w:rsid w:val="00396B5A"/>
    <w:rsid w:val="00396ED8"/>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3C6A"/>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44C7"/>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36D66"/>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A6FE4"/>
    <w:rsid w:val="00EB2E76"/>
    <w:rsid w:val="00EB73D8"/>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D6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ele.12637/full"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openxmlformats.org/officeDocument/2006/relationships/hyperlink" Target="http://dx.doi.org/10.1890/070046" TargetMode="External"/><Relationship Id="rId15" Type="http://schemas.openxmlformats.org/officeDocument/2006/relationships/hyperlink" Target="http://dx.doi.org/10.1016/j.tree.2009.05.012" TargetMode="External"/><Relationship Id="rId16" Type="http://schemas.openxmlformats.org/officeDocument/2006/relationships/hyperlink" Target="http://dx.doi.org/10.1111/j.1523-1739.2010.01646.x" TargetMode="External"/><Relationship Id="rId17" Type="http://schemas.openxmlformats.org/officeDocument/2006/relationships/hyperlink" Target="http://dx.doi.org/10.1890/1540-9295(2004)002%5b0354:apfasi%5d2.0.co;2" TargetMode="External"/><Relationship Id="rId18" Type="http://schemas.openxmlformats.org/officeDocument/2006/relationships/hyperlink" Target="http://dx.doi.org/10.1016/s0378-1127(97)00191-6" TargetMode="External"/><Relationship Id="rId19" Type="http://schemas.openxmlformats.org/officeDocument/2006/relationships/hyperlink" Target="http://dx.doi.org/10.1556/comec.11.2010.1.3" TargetMode="External"/><Relationship Id="rId50" Type="http://schemas.openxmlformats.org/officeDocument/2006/relationships/hyperlink" Target="http://dx.doi.org/10.1046/j.1523-1739.2000.99006.x" TargetMode="External"/><Relationship Id="rId51" Type="http://schemas.openxmlformats.org/officeDocument/2006/relationships/image" Target="media/image1.png"/><Relationship Id="rId52" Type="http://schemas.openxmlformats.org/officeDocument/2006/relationships/image" Target="media/image2.png"/><Relationship Id="rId53" Type="http://schemas.openxmlformats.org/officeDocument/2006/relationships/image" Target="media/image3.png"/><Relationship Id="rId54" Type="http://schemas.openxmlformats.org/officeDocument/2006/relationships/header" Target="head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dx.doi.org/10.2307/2989765" TargetMode="External"/><Relationship Id="rId41" Type="http://schemas.openxmlformats.org/officeDocument/2006/relationships/hyperlink" Target="http://dx.doi.org/10.1111/j.1523-1739.2005.00228.x" TargetMode="External"/><Relationship Id="rId42" Type="http://schemas.openxmlformats.org/officeDocument/2006/relationships/hyperlink" Target="http://dx.doi.org/10.1016/s0169-5347(01)02194-2" TargetMode="External"/><Relationship Id="rId43" Type="http://schemas.openxmlformats.org/officeDocument/2006/relationships/hyperlink" Target="http://dx.doi.org/10.1525/bio.2011.61.6.6" TargetMode="External"/><Relationship Id="rId44" Type="http://schemas.openxmlformats.org/officeDocument/2006/relationships/hyperlink" Target="http://dx.doi.org/10.1016/j.biocon.2010.10.003" TargetMode="External"/><Relationship Id="rId45" Type="http://schemas.openxmlformats.org/officeDocument/2006/relationships/hyperlink" Target="http://dx.doi.org/10.1007/s10531-009-9697-0" TargetMode="External"/><Relationship Id="rId46" Type="http://schemas.openxmlformats.org/officeDocument/2006/relationships/hyperlink" Target="http://dx.doi.org/10.111/j.1600-0587.1995.tb00340.x" TargetMode="External"/><Relationship Id="rId47" Type="http://schemas.openxmlformats.org/officeDocument/2006/relationships/hyperlink" Target="http://dx.doi.org/10.1111/j.1469-7998.2009.00604.x" TargetMode="External"/><Relationship Id="rId48" Type="http://schemas.openxmlformats.org/officeDocument/2006/relationships/hyperlink" Target="http://dx.doi.org/10.1017/s0030605310001304" TargetMode="External"/><Relationship Id="rId49" Type="http://schemas.openxmlformats.org/officeDocument/2006/relationships/hyperlink" Target="http://dx.doi.org/10.1071/pc03013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ngawel@iastate.edu" TargetMode="External"/><Relationship Id="rId30" Type="http://schemas.openxmlformats.org/officeDocument/2006/relationships/hyperlink" Target="http://dx.doi.org/10.1515/mamm.1999.63.2.193" TargetMode="External"/><Relationship Id="rId31" Type="http://schemas.openxmlformats.org/officeDocument/2006/relationships/hyperlink" Target="http://dx.doi.org/10.1146/annurev.ecolsys.29.1.113" TargetMode="External"/><Relationship Id="rId32" Type="http://schemas.openxmlformats.org/officeDocument/2006/relationships/hyperlink" Target="http://dx.doi.org/10.2307/1938471" TargetMode="External"/><Relationship Id="rId33" Type="http://schemas.openxmlformats.org/officeDocument/2006/relationships/hyperlink" Target="http://dx.doi.org/10.1046/j.1523-1739.2003.01526.x" TargetMode="External"/><Relationship Id="rId34" Type="http://schemas.openxmlformats.org/officeDocument/2006/relationships/hyperlink" Target="http://dx.doi.org/10.5962/bhl.title.55033" TargetMode="External"/><Relationship Id="rId35" Type="http://schemas.openxmlformats.org/officeDocument/2006/relationships/hyperlink" Target="http://dx.doi.org/10.1007/s11356-013-2002-5" TargetMode="External"/><Relationship Id="rId36" Type="http://schemas.openxmlformats.org/officeDocument/2006/relationships/hyperlink" Target="http://www.R-project.org/" TargetMode="External"/><Relationship Id="rId37" Type="http://schemas.openxmlformats.org/officeDocument/2006/relationships/hyperlink" Target="http://www.sortie-nd.org/lme/Statistical%20Papers/Burnham_and_Anderson_2004_Multimodel_Inference.pdf" TargetMode="External"/><Relationship Id="rId38" Type="http://schemas.openxmlformats.org/officeDocument/2006/relationships/hyperlink" Target="http://dx.doi.org/10.1177/0049124104268644" TargetMode="External"/><Relationship Id="rId39" Type="http://schemas.openxmlformats.org/officeDocument/2006/relationships/hyperlink" Target="http://dx.doi.org/10.1007/978-94-011-1558-2" TargetMode="External"/><Relationship Id="rId20" Type="http://schemas.openxmlformats.org/officeDocument/2006/relationships/hyperlink" Target="http://dx.doi.org/10.1111/j.1523-1739.2007.00781.x" TargetMode="External"/><Relationship Id="rId21" Type="http://schemas.openxmlformats.org/officeDocument/2006/relationships/hyperlink" Target="http://dx.doi.org/10.1890/12-2150.1" TargetMode="External"/><Relationship Id="rId22" Type="http://schemas.openxmlformats.org/officeDocument/2006/relationships/hyperlink" Target="http://dx.doi.org/10.1017/s1464793102006061" TargetMode="External"/><Relationship Id="rId23" Type="http://schemas.openxmlformats.org/officeDocument/2006/relationships/hyperlink" Target="http://dx.doi.org/10.1111/j.1523-1739.2005.00280.x" TargetMode="External"/><Relationship Id="rId24" Type="http://schemas.openxmlformats.org/officeDocument/2006/relationships/hyperlink" Target="http://dx.doi.org/10.1007/978-4-431-09429-6" TargetMode="External"/><Relationship Id="rId25" Type="http://schemas.openxmlformats.org/officeDocument/2006/relationships/hyperlink" Target="http://dx.doi.org/10.1007/s10530-013-0503-2" TargetMode="External"/><Relationship Id="rId26" Type="http://schemas.openxmlformats.org/officeDocument/2006/relationships/hyperlink" Target="http://dx.doi.org/10.1111/j.1523-1739.1988.tb00199.x" TargetMode="External"/><Relationship Id="rId27" Type="http://schemas.openxmlformats.org/officeDocument/2006/relationships/hyperlink" Target="http://dx.doi.org/10.1046/j.1523-1739.2003.15099.x" TargetMode="External"/><Relationship Id="rId28" Type="http://schemas.openxmlformats.org/officeDocument/2006/relationships/hyperlink" Target="http://dx.doi.org/10.1017/s0266467401001134" TargetMode="External"/><Relationship Id="rId29" Type="http://schemas.openxmlformats.org/officeDocument/2006/relationships/hyperlink" Target="http://dx.doi.org/10.2307/3801179" TargetMode="External"/><Relationship Id="rId10" Type="http://schemas.openxmlformats.org/officeDocument/2006/relationships/hyperlink" Target="mailto:haldre@iastate.edu" TargetMode="External"/><Relationship Id="rId11" Type="http://schemas.openxmlformats.org/officeDocument/2006/relationships/hyperlink" Target="mailto:rhmiller@uguam.uog.edu" TargetMode="External"/><Relationship Id="rId12" Type="http://schemas.openxmlformats.org/officeDocument/2006/relationships/hyperlink" Target="mailto:alexander.kerr@aya.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7AEE6-4F4F-4345-8336-77A5A924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5188</Words>
  <Characters>29578</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Evan Fricke</cp:lastModifiedBy>
  <cp:revision>4</cp:revision>
  <cp:lastPrinted>2015-12-14T01:40:00Z</cp:lastPrinted>
  <dcterms:created xsi:type="dcterms:W3CDTF">2016-10-04T18:07:00Z</dcterms:created>
  <dcterms:modified xsi:type="dcterms:W3CDTF">2016-10-04T20:33:00Z</dcterms:modified>
</cp:coreProperties>
</file>