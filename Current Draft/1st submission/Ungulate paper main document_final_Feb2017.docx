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809A" w14:textId="789A75AA" w:rsidR="008C6C8D" w:rsidRPr="00C65DF5" w:rsidRDefault="00A854A9" w:rsidP="00DD6A06">
      <w:pPr>
        <w:spacing w:line="480" w:lineRule="auto"/>
        <w:outlineLvl w:val="0"/>
        <w:rPr>
          <w:bCs/>
        </w:rPr>
      </w:pPr>
      <w:r w:rsidRPr="00C65DF5">
        <w:rPr>
          <w:bCs/>
        </w:rPr>
        <w:t xml:space="preserve">TITLE:  </w:t>
      </w:r>
      <w:r w:rsidR="00E37EAE" w:rsidRPr="00651135">
        <w:rPr>
          <w:color w:val="222222"/>
          <w:shd w:val="clear" w:color="auto" w:fill="FFFFFF"/>
        </w:rPr>
        <w:t>Contrasting ecological roles of non-native ungulates in a novel ecosystem</w:t>
      </w:r>
    </w:p>
    <w:p w14:paraId="54618D54" w14:textId="77777777" w:rsidR="00822615" w:rsidRPr="00C65DF5" w:rsidRDefault="008C6C8D" w:rsidP="00C65DF5">
      <w:pPr>
        <w:spacing w:line="480" w:lineRule="auto"/>
        <w:ind w:left="1440" w:hanging="1440"/>
      </w:pPr>
      <w:r w:rsidRPr="00C65DF5">
        <w:rPr>
          <w:bCs/>
        </w:rPr>
        <w:t xml:space="preserve">AUTHORS: </w:t>
      </w:r>
      <w:r w:rsidRPr="00C65DF5">
        <w:rPr>
          <w:bCs/>
        </w:rPr>
        <w:tab/>
      </w:r>
      <w:r w:rsidRPr="00C65DF5">
        <w:t>Ann</w:t>
      </w:r>
      <w:r w:rsidR="002F770A" w:rsidRPr="00C65DF5">
        <w:t xml:space="preserve"> Marie Gawel, </w:t>
      </w:r>
      <w:r w:rsidR="00822615" w:rsidRPr="00C65DF5">
        <w:t xml:space="preserve">Department of Ecology, Evolution, and Organismal Biology, Iowa State University, Ames, IA, USA </w:t>
      </w:r>
    </w:p>
    <w:p w14:paraId="3D77B33F" w14:textId="77777777" w:rsidR="008C6C8D" w:rsidRPr="00C65DF5" w:rsidRDefault="008C6C8D" w:rsidP="00DD6A06">
      <w:pPr>
        <w:spacing w:line="480" w:lineRule="auto"/>
        <w:ind w:left="1440"/>
        <w:outlineLvl w:val="0"/>
      </w:pPr>
      <w:r w:rsidRPr="00C65DF5">
        <w:t xml:space="preserve">Email: </w:t>
      </w:r>
      <w:hyperlink r:id="rId8" w:history="1">
        <w:r w:rsidR="00822615" w:rsidRPr="00C65DF5">
          <w:rPr>
            <w:rStyle w:val="Hyperlink"/>
          </w:rPr>
          <w:t>anngawel@iastate.edu</w:t>
        </w:r>
      </w:hyperlink>
    </w:p>
    <w:p w14:paraId="342448A9" w14:textId="77777777" w:rsidR="008C6C8D" w:rsidRPr="00C65DF5" w:rsidRDefault="008C6C8D" w:rsidP="00C65DF5">
      <w:pPr>
        <w:spacing w:line="480" w:lineRule="auto"/>
        <w:ind w:left="1440"/>
      </w:pPr>
      <w:r w:rsidRPr="00C65DF5">
        <w:t xml:space="preserve">Haldre S. Rogers, </w:t>
      </w:r>
      <w:r w:rsidR="002F770A" w:rsidRPr="00C65DF5">
        <w:t xml:space="preserve">Department of Ecology, Evolution, and Organismal Biology, </w:t>
      </w:r>
      <w:r w:rsidR="007560D2" w:rsidRPr="00C65DF5">
        <w:t>Iowa State University</w:t>
      </w:r>
      <w:r w:rsidR="002F770A" w:rsidRPr="00C65DF5">
        <w:t>, Ames, IA, USA</w:t>
      </w:r>
    </w:p>
    <w:p w14:paraId="6F044DE3" w14:textId="77777777" w:rsidR="008C6C8D" w:rsidRPr="00C65DF5" w:rsidRDefault="008C6C8D" w:rsidP="00DD6A06">
      <w:pPr>
        <w:spacing w:line="480" w:lineRule="auto"/>
        <w:ind w:left="720" w:firstLine="720"/>
        <w:outlineLvl w:val="0"/>
      </w:pPr>
      <w:r w:rsidRPr="00C65DF5">
        <w:t xml:space="preserve">Email: </w:t>
      </w:r>
      <w:hyperlink r:id="rId9" w:history="1">
        <w:r w:rsidR="00A15828" w:rsidRPr="00C65DF5">
          <w:rPr>
            <w:rStyle w:val="Hyperlink"/>
          </w:rPr>
          <w:t>haldre@iastate.edu</w:t>
        </w:r>
      </w:hyperlink>
    </w:p>
    <w:p w14:paraId="132CFD25" w14:textId="77777777" w:rsidR="008C6C8D" w:rsidRPr="00C65DF5" w:rsidRDefault="008C6C8D" w:rsidP="00C65DF5">
      <w:pPr>
        <w:spacing w:line="480" w:lineRule="auto"/>
        <w:ind w:left="1440"/>
      </w:pPr>
      <w:r w:rsidRPr="00C65DF5">
        <w:t xml:space="preserve">Ross H. Miller, </w:t>
      </w:r>
      <w:r w:rsidR="002F770A" w:rsidRPr="00C65DF5">
        <w:t xml:space="preserve">College of Natural and Applied Sciences, </w:t>
      </w:r>
      <w:r w:rsidRPr="00C65DF5">
        <w:t>University of Guam</w:t>
      </w:r>
      <w:r w:rsidR="002F770A" w:rsidRPr="00C65DF5">
        <w:t>, UOG Station, Mangilao, GU, USA</w:t>
      </w:r>
    </w:p>
    <w:p w14:paraId="3FF83BB3" w14:textId="77777777" w:rsidR="008C6C8D" w:rsidRPr="00C65DF5" w:rsidRDefault="008C6C8D" w:rsidP="00DD6A06">
      <w:pPr>
        <w:spacing w:line="480" w:lineRule="auto"/>
        <w:ind w:left="720" w:firstLine="720"/>
        <w:outlineLvl w:val="0"/>
      </w:pPr>
      <w:r w:rsidRPr="00C65DF5">
        <w:t xml:space="preserve">Email: </w:t>
      </w:r>
      <w:hyperlink r:id="rId10" w:history="1">
        <w:r w:rsidRPr="00C65DF5">
          <w:rPr>
            <w:rStyle w:val="Hyperlink"/>
          </w:rPr>
          <w:t>rhmiller@uguam.uog.edu</w:t>
        </w:r>
      </w:hyperlink>
    </w:p>
    <w:p w14:paraId="311711E7" w14:textId="77777777" w:rsidR="008C6C8D" w:rsidRPr="00C65DF5" w:rsidRDefault="008C6C8D" w:rsidP="00C65DF5">
      <w:pPr>
        <w:spacing w:line="480" w:lineRule="auto"/>
        <w:ind w:left="1440"/>
      </w:pPr>
      <w:r w:rsidRPr="00C65DF5">
        <w:t xml:space="preserve">Alexander M. Kerr, </w:t>
      </w:r>
      <w:r w:rsidR="002F770A" w:rsidRPr="00C65DF5">
        <w:t xml:space="preserve">Marine Laboratory, </w:t>
      </w:r>
      <w:r w:rsidRPr="00C65DF5">
        <w:t>University of Guam</w:t>
      </w:r>
      <w:r w:rsidR="002F770A" w:rsidRPr="00C65DF5">
        <w:t>, UOG Station, Mangilao, GU, USA</w:t>
      </w:r>
    </w:p>
    <w:p w14:paraId="5D169685" w14:textId="77777777" w:rsidR="008C6C8D" w:rsidRPr="00C65DF5" w:rsidRDefault="008C6C8D" w:rsidP="00DD6A06">
      <w:pPr>
        <w:spacing w:line="480" w:lineRule="auto"/>
        <w:ind w:left="720" w:firstLine="720"/>
        <w:outlineLvl w:val="0"/>
      </w:pPr>
      <w:r w:rsidRPr="00C65DF5">
        <w:t xml:space="preserve">Email: </w:t>
      </w:r>
      <w:hyperlink r:id="rId11" w:history="1">
        <w:r w:rsidRPr="00C65DF5">
          <w:rPr>
            <w:rStyle w:val="Hyperlink"/>
          </w:rPr>
          <w:t>alexander.kerr@aya.yale.edu</w:t>
        </w:r>
      </w:hyperlink>
    </w:p>
    <w:p w14:paraId="469950B8" w14:textId="77777777" w:rsidR="008C6C8D" w:rsidRPr="00C65DF5" w:rsidRDefault="008C6C8D" w:rsidP="00C65DF5">
      <w:pPr>
        <w:spacing w:line="480" w:lineRule="auto"/>
        <w:rPr>
          <w:bCs/>
        </w:rPr>
      </w:pPr>
    </w:p>
    <w:p w14:paraId="02BA8BF9" w14:textId="77777777" w:rsidR="008C6C8D" w:rsidRPr="00C65DF5" w:rsidRDefault="008C6C8D" w:rsidP="00DD6A06">
      <w:pPr>
        <w:spacing w:line="480" w:lineRule="auto"/>
        <w:outlineLvl w:val="0"/>
        <w:rPr>
          <w:bCs/>
          <w:i/>
          <w:iCs/>
        </w:rPr>
      </w:pPr>
      <w:r w:rsidRPr="00C65DF5">
        <w:rPr>
          <w:bCs/>
        </w:rPr>
        <w:t xml:space="preserve">KEYWORDS: </w:t>
      </w:r>
      <w:r w:rsidRPr="00C65DF5">
        <w:rPr>
          <w:bCs/>
          <w:i/>
          <w:iCs/>
        </w:rPr>
        <w:t>ungulates, invasive species, novel ecosystems, dispersal</w:t>
      </w:r>
    </w:p>
    <w:p w14:paraId="49987CDD" w14:textId="77777777" w:rsidR="008C6C8D" w:rsidRPr="00C65DF5" w:rsidRDefault="008C6C8D" w:rsidP="00C65DF5">
      <w:pPr>
        <w:spacing w:line="480" w:lineRule="auto"/>
        <w:rPr>
          <w:bCs/>
          <w:i/>
          <w:iCs/>
        </w:rPr>
      </w:pPr>
    </w:p>
    <w:p w14:paraId="79FB06F8" w14:textId="77777777" w:rsidR="004B3F92" w:rsidRDefault="004B3F92" w:rsidP="00BE2E0E">
      <w:pPr>
        <w:spacing w:line="480" w:lineRule="auto"/>
        <w:rPr>
          <w:b/>
          <w:bCs/>
        </w:rPr>
      </w:pPr>
    </w:p>
    <w:p w14:paraId="0CE88959" w14:textId="27DB0AED" w:rsidR="00C65DF5" w:rsidRDefault="00C65DF5" w:rsidP="00BE2E0E">
      <w:pPr>
        <w:spacing w:line="480" w:lineRule="auto"/>
        <w:rPr>
          <w:b/>
          <w:bCs/>
        </w:rPr>
        <w:sectPr w:rsidR="00C65DF5"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BE2E0E" w:rsidRDefault="002146BD" w:rsidP="00DD6A06">
      <w:pPr>
        <w:spacing w:line="480" w:lineRule="auto"/>
        <w:outlineLvl w:val="0"/>
        <w:rPr>
          <w:b/>
          <w:bCs/>
        </w:rPr>
      </w:pPr>
      <w:r>
        <w:rPr>
          <w:b/>
          <w:bCs/>
        </w:rPr>
        <w:lastRenderedPageBreak/>
        <w:t>Summary</w:t>
      </w:r>
    </w:p>
    <w:p w14:paraId="7B1E7AFC" w14:textId="3DE5967B" w:rsidR="008169B4" w:rsidRDefault="008C6C8D" w:rsidP="006B09B4">
      <w:pPr>
        <w:spacing w:line="480" w:lineRule="auto"/>
      </w:pPr>
      <w:r>
        <w:t>Conservation has long focused on preserving or restoring pristine ecosystems.</w:t>
      </w:r>
      <w:r w:rsidR="00876410">
        <w:t xml:space="preserve"> </w:t>
      </w:r>
      <w:r>
        <w:t xml:space="preserve">However, understanding and managing novel ecosystems has grown in importance as </w:t>
      </w:r>
      <w:r w:rsidR="003517B7">
        <w:t>they</w:t>
      </w:r>
      <w:r>
        <w:t xml:space="preserve"> outnumber pristine ecosystems worldwide.</w:t>
      </w:r>
      <w:r w:rsidR="00876410">
        <w:t xml:space="preserve"> </w:t>
      </w:r>
      <w:r w:rsidR="00D12966">
        <w:t>While non-native species may be neutral or detrimental in pristine ecosystems, it is possible that even notorious invaders could play beneficial role</w:t>
      </w:r>
      <w:r w:rsidR="00B87B45">
        <w:t>s</w:t>
      </w:r>
      <w:r w:rsidR="00D12966">
        <w:t xml:space="preserve"> in novel ecosystems. We examined the effects of two </w:t>
      </w:r>
      <w:r w:rsidR="00FD60BE">
        <w:t xml:space="preserve">long-established </w:t>
      </w:r>
      <w:r w:rsidR="008B0188">
        <w:t xml:space="preserve">non-native </w:t>
      </w:r>
      <w:r w:rsidR="00D12966">
        <w:t>species</w:t>
      </w:r>
      <w:r w:rsidR="00B87B45">
        <w:t xml:space="preserve"> – Philippine deer (</w:t>
      </w:r>
      <w:r w:rsidR="00B87B45" w:rsidRPr="00171993">
        <w:rPr>
          <w:i/>
          <w:iCs/>
        </w:rPr>
        <w:t>Rusa</w:t>
      </w:r>
      <w:r w:rsidR="00B87B45">
        <w:rPr>
          <w:i/>
          <w:iCs/>
        </w:rPr>
        <w:t xml:space="preserve"> </w:t>
      </w:r>
      <w:r w:rsidR="00B87B45" w:rsidRPr="00171993">
        <w:rPr>
          <w:i/>
          <w:iCs/>
        </w:rPr>
        <w:t>marianna</w:t>
      </w:r>
      <w:r w:rsidR="00B87B45">
        <w:t>) and feral pigs (</w:t>
      </w:r>
      <w:r w:rsidR="00B87B45" w:rsidRPr="00171993">
        <w:rPr>
          <w:i/>
          <w:iCs/>
        </w:rPr>
        <w:t>Sus</w:t>
      </w:r>
      <w:r w:rsidR="00B87B45">
        <w:rPr>
          <w:i/>
          <w:iCs/>
        </w:rPr>
        <w:t xml:space="preserve"> </w:t>
      </w:r>
      <w:r w:rsidR="00B87B45" w:rsidRPr="00171993">
        <w:rPr>
          <w:i/>
          <w:iCs/>
        </w:rPr>
        <w:t>scrofa</w:t>
      </w:r>
      <w:r w:rsidR="00B87B45">
        <w:t xml:space="preserve">) – </w:t>
      </w:r>
      <w:r>
        <w:t xml:space="preserve"> </w:t>
      </w:r>
      <w:r w:rsidR="00D6046E">
        <w:t xml:space="preserve">in Guam, </w:t>
      </w:r>
      <w:r w:rsidR="00143476">
        <w:t xml:space="preserve">Micronesia, </w:t>
      </w:r>
      <w:r>
        <w:t>where native vertebrate fru</w:t>
      </w:r>
      <w:r w:rsidR="000F3756">
        <w:t>givores are functionally absent</w:t>
      </w:r>
      <w:r w:rsidR="00FD60BE">
        <w:t xml:space="preserve"> leaving forests devoid of seed dispersers</w:t>
      </w:r>
      <w:r>
        <w:t xml:space="preserve">. </w:t>
      </w:r>
      <w:r w:rsidR="005973F7">
        <w:t xml:space="preserve">We </w:t>
      </w:r>
      <w:r w:rsidR="007C738E">
        <w:t>compared</w:t>
      </w:r>
      <w:r>
        <w:t xml:space="preserve"> the roles of </w:t>
      </w:r>
      <w:r w:rsidR="00FD60BE">
        <w:t>deer and pigs</w:t>
      </w:r>
      <w:r w:rsidR="00B87B45">
        <w:t xml:space="preserve"> </w:t>
      </w:r>
      <w:r>
        <w:t>on</w:t>
      </w:r>
      <w:r w:rsidRPr="00124D16">
        <w:t xml:space="preserve"> seedling survival, seed dispersa</w:t>
      </w:r>
      <w:r>
        <w:t xml:space="preserve">l, and </w:t>
      </w:r>
      <w:r w:rsidRPr="00124D16">
        <w:t>plant community structure in limestone</w:t>
      </w:r>
      <w:r>
        <w:t xml:space="preserve"> karst forests</w:t>
      </w:r>
      <w:r w:rsidRPr="00124D16">
        <w:t>.</w:t>
      </w:r>
      <w:r w:rsidR="001035B2">
        <w:t xml:space="preserve"> </w:t>
      </w:r>
      <w:r w:rsidR="00B87B45">
        <w:t>D</w:t>
      </w:r>
      <w:r w:rsidR="00285836">
        <w:t>eer</w:t>
      </w:r>
      <w:r w:rsidR="00E9264C">
        <w:t xml:space="preserve">, </w:t>
      </w:r>
      <w:r w:rsidR="007C738E">
        <w:t>even at low abundances</w:t>
      </w:r>
      <w:r w:rsidR="00E9264C">
        <w:t>, had pronou</w:t>
      </w:r>
      <w:r w:rsidR="00143476">
        <w:t xml:space="preserve">nced negative impacts on </w:t>
      </w:r>
      <w:r w:rsidR="007C738E">
        <w:t>forest communities</w:t>
      </w:r>
      <w:r w:rsidR="00B87B45">
        <w:t xml:space="preserve"> </w:t>
      </w:r>
      <w:r w:rsidR="00F341F3">
        <w:t>by</w:t>
      </w:r>
      <w:r w:rsidR="00E9264C">
        <w:t xml:space="preserve"> decreasing seedling and vine abundance. </w:t>
      </w:r>
      <w:r w:rsidR="00D12966">
        <w:t xml:space="preserve">In contrast, pigs showed no </w:t>
      </w:r>
      <w:r w:rsidR="00F8356A">
        <w:t>such relationship</w:t>
      </w:r>
      <w:r w:rsidR="00D12966">
        <w:t>, and mo</w:t>
      </w:r>
      <w:r w:rsidR="008B0188">
        <w:t>re seeds were found in pig scats than deer scats</w:t>
      </w:r>
      <w:r w:rsidR="00D12966">
        <w:t xml:space="preserve">, suggesting that </w:t>
      </w:r>
      <w:r w:rsidR="00E9264C">
        <w:t>pigs</w:t>
      </w:r>
      <w:r w:rsidR="00393018">
        <w:t xml:space="preserve"> </w:t>
      </w:r>
      <w:r w:rsidR="00E13253">
        <w:t xml:space="preserve">provide an ecosystem </w:t>
      </w:r>
      <w:r w:rsidR="00911C3C">
        <w:t>function</w:t>
      </w:r>
      <w:r w:rsidR="00E13253">
        <w:t xml:space="preserve"> – seed dispersal – that has been lost from Guam.</w:t>
      </w:r>
      <w:r w:rsidR="00393018">
        <w:t xml:space="preserve"> </w:t>
      </w:r>
      <w:r w:rsidR="002C17BF">
        <w:t>Our study</w:t>
      </w:r>
      <w:r w:rsidR="00E13253">
        <w:t xml:space="preserve"> </w:t>
      </w:r>
      <w:r w:rsidR="002528BC">
        <w:t xml:space="preserve">presents a </w:t>
      </w:r>
      <w:r w:rsidR="00E13253">
        <w:t xml:space="preserve">surprising discrepancy </w:t>
      </w:r>
      <w:r w:rsidR="00D06CA6">
        <w:t>between the roles of</w:t>
      </w:r>
      <w:r w:rsidR="006306B0">
        <w:t xml:space="preserve"> two non-native species that are </w:t>
      </w:r>
      <w:r w:rsidR="00393018">
        <w:t>traditionally</w:t>
      </w:r>
      <w:r w:rsidR="006306B0">
        <w:t xml:space="preserve"> managed as a single entity</w:t>
      </w:r>
      <w:r w:rsidR="00393018">
        <w:t xml:space="preserve">, </w:t>
      </w:r>
      <w:r w:rsidR="002C17BF">
        <w:t xml:space="preserve">suggesting that ecological function, rather than identity as a non-native, </w:t>
      </w:r>
      <w:r w:rsidR="00E9264C">
        <w:t>may be more important to consider in managing novel systems.</w:t>
      </w:r>
      <w:r w:rsidR="008169B4">
        <w:br w:type="page"/>
      </w:r>
    </w:p>
    <w:p w14:paraId="04C9EE48" w14:textId="356EEA47" w:rsidR="008C6C8D" w:rsidRDefault="008C6C8D" w:rsidP="00DD6A06">
      <w:pPr>
        <w:spacing w:line="480" w:lineRule="auto"/>
        <w:outlineLvl w:val="0"/>
      </w:pPr>
      <w:r w:rsidRPr="00396B5A">
        <w:rPr>
          <w:b/>
          <w:bCs/>
        </w:rPr>
        <w:lastRenderedPageBreak/>
        <w:t>Introduction</w:t>
      </w:r>
    </w:p>
    <w:p w14:paraId="51C701A5" w14:textId="256BBCE4" w:rsidR="008C6C8D" w:rsidRDefault="008C6C8D" w:rsidP="0039333A">
      <w:pPr>
        <w:spacing w:line="480" w:lineRule="auto"/>
        <w:ind w:firstLine="720"/>
      </w:pPr>
      <w:r>
        <w:t>The extent of human influence is so pervasive that the earth today is comprised mostly of novel ecos</w:t>
      </w:r>
      <w:r w:rsidR="003D6146">
        <w:t xml:space="preserve">ystems </w:t>
      </w:r>
      <w:r w:rsidR="007236CD">
        <w:fldChar w:fldCharType="begin" w:fldLock="1"/>
      </w:r>
      <w:r w:rsidR="004A20CC">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fldChar w:fldCharType="separate"/>
      </w:r>
      <w:r w:rsidR="00440A10">
        <w:t>[1]</w:t>
      </w:r>
      <w:r w:rsidR="007236CD">
        <w:fldChar w:fldCharType="end"/>
      </w:r>
      <w:r w:rsidR="003D6146">
        <w:t xml:space="preserve"> – </w:t>
      </w:r>
      <w:r w:rsidR="007608B9">
        <w:t xml:space="preserve">anthropogenically modified </w:t>
      </w:r>
      <w:r w:rsidR="003D6146">
        <w:t>systems</w:t>
      </w:r>
      <w:r>
        <w:t xml:space="preserve"> with species compositions and relative abundances that have not been previously observed</w:t>
      </w:r>
      <w:r w:rsidR="002A74FD">
        <w:t xml:space="preserve"> </w:t>
      </w:r>
      <w:r w:rsidR="004A20CC">
        <w:fldChar w:fldCharType="begin" w:fldLock="1"/>
      </w:r>
      <w:r w:rsidR="00806C95">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fldChar w:fldCharType="separate"/>
      </w:r>
      <w:r w:rsidR="00440A10">
        <w:t>[2]</w:t>
      </w:r>
      <w:r w:rsidR="004A20CC">
        <w:fldChar w:fldCharType="end"/>
      </w:r>
      <w:r>
        <w:t xml:space="preserve">. Species introductions create and maintain novel ecosystems both by adding new species and by removing native ones </w:t>
      </w:r>
      <w:r w:rsidR="00806C95">
        <w:fldChar w:fldCharType="begin" w:fldLock="1"/>
      </w:r>
      <w:r w:rsidR="00806C95">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fldChar w:fldCharType="separate"/>
      </w:r>
      <w:r w:rsidR="00440A10">
        <w:t>[1]</w:t>
      </w:r>
      <w:r w:rsidR="00806C95">
        <w:fldChar w:fldCharType="end"/>
      </w:r>
      <w:r>
        <w:t>. Novel ecosystems typically still</w:t>
      </w:r>
      <w:r w:rsidR="00B2445F">
        <w:t xml:space="preserve"> </w:t>
      </w:r>
      <w:r w:rsidRPr="00EC391F">
        <w:rPr>
          <w:lang w:val="en-GB"/>
        </w:rPr>
        <w:t>harbo</w:t>
      </w:r>
      <w:r w:rsidR="004B3F92" w:rsidRPr="00EC391F">
        <w:rPr>
          <w:lang w:val="en-GB"/>
        </w:rPr>
        <w:t>u</w:t>
      </w:r>
      <w:r w:rsidRPr="00EC391F">
        <w:rPr>
          <w:lang w:val="en-GB"/>
        </w:rPr>
        <w:t>r</w:t>
      </w:r>
      <w:r>
        <w:t xml:space="preserve"> many native </w:t>
      </w:r>
      <w:r w:rsidR="004B3F92">
        <w:t>species</w:t>
      </w:r>
      <w:r w:rsidR="00806C95">
        <w:t xml:space="preserve"> </w:t>
      </w:r>
      <w:r w:rsidR="00806C95">
        <w:fldChar w:fldCharType="begin" w:fldLock="1"/>
      </w:r>
      <w:r w:rsidR="00806C95">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fldChar w:fldCharType="separate"/>
      </w:r>
      <w:r w:rsidR="00440A10">
        <w:t>[3]</w:t>
      </w:r>
      <w:r w:rsidR="00806C95">
        <w:fldChar w:fldCharType="end"/>
      </w:r>
      <w:r w:rsidR="004B3F92">
        <w:t>;</w:t>
      </w:r>
      <w:r>
        <w:t xml:space="preserve"> however, effective management of these systems is challenging due to the potentially </w:t>
      </w:r>
      <w:r w:rsidR="006B4109">
        <w:t>new</w:t>
      </w:r>
      <w:r>
        <w:t xml:space="preserve"> ecological roles of the remnant native and introduced species that comprise them.</w:t>
      </w:r>
    </w:p>
    <w:p w14:paraId="5A96E757" w14:textId="4C0A5660" w:rsidR="008C6C8D" w:rsidRDefault="008C6C8D" w:rsidP="00FB5C16">
      <w:pPr>
        <w:spacing w:line="480" w:lineRule="auto"/>
        <w:ind w:firstLine="720"/>
      </w:pPr>
      <w:r>
        <w:t xml:space="preserve">Although the negative impacts of introduced species are extensive, some </w:t>
      </w:r>
      <w:r w:rsidR="0004206A">
        <w:t xml:space="preserve">may also </w:t>
      </w:r>
      <w:r w:rsidR="002709DA">
        <w:t xml:space="preserve">play beneficial roles </w:t>
      </w:r>
      <w:r w:rsidR="00806C95">
        <w:fldChar w:fldCharType="begin" w:fldLock="1"/>
      </w:r>
      <w:r w:rsidR="00806C95">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fldChar w:fldCharType="separate"/>
      </w:r>
      <w:r w:rsidR="00440A10">
        <w:t>[4]</w:t>
      </w:r>
      <w:r w:rsidR="00806C95">
        <w:fldChar w:fldCharType="end"/>
      </w:r>
      <w:r w:rsidR="001B5A94">
        <w:t>. Introduced species can be preferred</w:t>
      </w:r>
      <w:r>
        <w:t xml:space="preserve"> candidates for restoring severely degraded habitats </w:t>
      </w:r>
      <w:r w:rsidR="00806C95">
        <w:fldChar w:fldCharType="begin" w:fldLock="1"/>
      </w:r>
      <w:r w:rsidR="00806C95">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fldChar w:fldCharType="separate"/>
      </w:r>
      <w:r w:rsidR="00440A10">
        <w:t>[5]</w:t>
      </w:r>
      <w:r w:rsidR="00806C95">
        <w:fldChar w:fldCharType="end"/>
      </w:r>
      <w:r>
        <w:t>. For example, non-native trees</w:t>
      </w:r>
      <w:r w:rsidR="00B3544F">
        <w:t xml:space="preserve"> </w:t>
      </w:r>
      <w:r w:rsidR="006831FE">
        <w:t xml:space="preserve">have been used </w:t>
      </w:r>
      <w:r>
        <w:t xml:space="preserve">in abandoned pastures where the native plants would not have originally facilitated the return of native plant communities </w:t>
      </w:r>
      <w:r w:rsidR="00806C95">
        <w:fldChar w:fldCharType="begin" w:fldLock="1"/>
      </w:r>
      <w:r w:rsidR="00806C95">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fldChar w:fldCharType="separate"/>
      </w:r>
      <w:r w:rsidR="00440A10">
        <w:t>[6]</w:t>
      </w:r>
      <w:r w:rsidR="00806C95">
        <w:fldChar w:fldCharType="end"/>
      </w:r>
      <w:r>
        <w:t>. Some introduced species may provide desirable ecological functions such as seed dispersal or food sources for nat</w:t>
      </w:r>
      <w:r w:rsidR="006E70F1">
        <w:t xml:space="preserve">ive species </w:t>
      </w:r>
      <w:r w:rsidR="00806C95">
        <w:fldChar w:fldCharType="begin" w:fldLock="1"/>
      </w:r>
      <w:r w:rsidR="00806C95">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fldChar w:fldCharType="separate"/>
      </w:r>
      <w:r w:rsidR="00440A10">
        <w:t>[7]</w:t>
      </w:r>
      <w:r w:rsidR="00806C95">
        <w:fldChar w:fldCharType="end"/>
      </w:r>
      <w:r w:rsidR="006E70F1">
        <w:t>. The i</w:t>
      </w:r>
      <w:r>
        <w:t>ntroduced Japanese white-eyes (</w:t>
      </w:r>
      <w:r w:rsidRPr="0019134A">
        <w:rPr>
          <w:i/>
          <w:iCs/>
        </w:rPr>
        <w:t>Zosterops japonica</w:t>
      </w:r>
      <w:r>
        <w:t xml:space="preserve">) in Hawaii are seed dispersers for native plants that previously relied on now extinct or rare native birds </w:t>
      </w:r>
      <w:r w:rsidR="00806C95">
        <w:fldChar w:fldCharType="begin" w:fldLock="1"/>
      </w:r>
      <w:r w:rsidR="00806C95">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fldChar w:fldCharType="separate"/>
      </w:r>
      <w:r w:rsidR="00440A10">
        <w:t>[8]</w:t>
      </w:r>
      <w:r w:rsidR="00806C95">
        <w:fldChar w:fldCharType="end"/>
      </w:r>
      <w:r>
        <w:t>.  Finally, invasive species may slow or reverse negative ecological effects from other anthropogenic impacts. Cascading ecological effects from overfishing in Cape Cod salt marshes are being reversed by green crabs (</w:t>
      </w:r>
      <w:r w:rsidRPr="00CF3AA7">
        <w:rPr>
          <w:i/>
          <w:iCs/>
        </w:rPr>
        <w:t>Carcinas</w:t>
      </w:r>
      <w:r w:rsidR="00E902AF">
        <w:rPr>
          <w:i/>
          <w:iCs/>
        </w:rPr>
        <w:t xml:space="preserve"> </w:t>
      </w:r>
      <w:r w:rsidRPr="00CF3AA7">
        <w:rPr>
          <w:i/>
          <w:iCs/>
        </w:rPr>
        <w:t>maenas</w:t>
      </w:r>
      <w:r>
        <w:t xml:space="preserve">), which are normally considered a harmful invasive </w:t>
      </w:r>
      <w:r w:rsidR="00806C95">
        <w:fldChar w:fldCharType="begin" w:fldLock="1"/>
      </w:r>
      <w:r w:rsidR="00806C95">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fldChar w:fldCharType="separate"/>
      </w:r>
      <w:r w:rsidR="00440A10">
        <w:t>[9]</w:t>
      </w:r>
      <w:r w:rsidR="00806C95">
        <w:fldChar w:fldCharType="end"/>
      </w:r>
      <w:r>
        <w:t xml:space="preserve">. </w:t>
      </w:r>
    </w:p>
    <w:p w14:paraId="6A35CA9F" w14:textId="2CADA501" w:rsidR="008C6C8D" w:rsidRPr="00124D16" w:rsidRDefault="008C6C8D" w:rsidP="006D4C2F">
      <w:pPr>
        <w:spacing w:line="480" w:lineRule="auto"/>
        <w:ind w:firstLine="720"/>
      </w:pPr>
      <w:r>
        <w:t>The negative effects of introduced deer and pigs</w:t>
      </w:r>
      <w:r w:rsidR="00DE5606">
        <w:t xml:space="preserve"> </w:t>
      </w:r>
      <w:r>
        <w:t>have been well documented in ecosystems across the globe</w:t>
      </w:r>
      <w:r w:rsidR="00806C95">
        <w:t xml:space="preserve"> </w:t>
      </w:r>
      <w:r w:rsidR="00806C95">
        <w:fldChar w:fldCharType="begin" w:fldLock="1"/>
      </w:r>
      <w:r w:rsidR="00E85A38">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fldChar w:fldCharType="separate"/>
      </w:r>
      <w:r w:rsidR="00440A10">
        <w:t>[10-13]</w:t>
      </w:r>
      <w:r w:rsidR="00806C95">
        <w:fldChar w:fldCharType="end"/>
      </w:r>
      <w:r>
        <w:t>.</w:t>
      </w:r>
      <w:r w:rsidR="00DE5606">
        <w:t xml:space="preserve"> </w:t>
      </w:r>
      <w:r>
        <w:t>Deer alter forest structure by browsing</w:t>
      </w:r>
      <w:r w:rsidRPr="00124D16">
        <w:t xml:space="preserve"> on seedlings and saplings,</w:t>
      </w:r>
      <w:r>
        <w:t xml:space="preserve"> and</w:t>
      </w:r>
      <w:r w:rsidRPr="00124D16">
        <w:t xml:space="preserve"> suppressing forest regeneration </w:t>
      </w:r>
      <w:r w:rsidR="00E85A38">
        <w:fldChar w:fldCharType="begin" w:fldLock="1"/>
      </w:r>
      <w:r w:rsidR="00E85A38">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fldChar w:fldCharType="separate"/>
      </w:r>
      <w:r w:rsidR="00440A10">
        <w:t>[14]</w:t>
      </w:r>
      <w:r w:rsidR="00E85A38">
        <w:fldChar w:fldCharType="end"/>
      </w:r>
      <w:r w:rsidRPr="00124D16">
        <w:t xml:space="preserve">. </w:t>
      </w:r>
      <w:r>
        <w:t>Introduced deer in New Zealand had effects on understory and forest composition that persisted even after control of deer</w:t>
      </w:r>
      <w:r w:rsidR="006E70F1">
        <w:t xml:space="preserve"> (</w:t>
      </w:r>
      <w:r w:rsidR="006E70F1" w:rsidRPr="006E70F1">
        <w:rPr>
          <w:i/>
        </w:rPr>
        <w:t>Cervus elaphas</w:t>
      </w:r>
      <w:r w:rsidR="006E70F1">
        <w:t xml:space="preserve">) </w:t>
      </w:r>
      <w:r w:rsidR="006E70F1">
        <w:lastRenderedPageBreak/>
        <w:t xml:space="preserve">populations </w:t>
      </w:r>
      <w:r w:rsidR="00E85A38">
        <w:fldChar w:fldCharType="begin" w:fldLock="1"/>
      </w:r>
      <w:r w:rsidR="00E85A38">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fldChar w:fldCharType="separate"/>
      </w:r>
      <w:r w:rsidR="00440A10">
        <w:t>[15]</w:t>
      </w:r>
      <w:r w:rsidR="00E85A38">
        <w:fldChar w:fldCharType="end"/>
      </w:r>
      <w:r>
        <w:t>.</w:t>
      </w:r>
      <w:r w:rsidR="003D6146">
        <w:t xml:space="preserve"> </w:t>
      </w:r>
      <w:r w:rsidR="000F40BE">
        <w:t>Similarly damaging, p</w:t>
      </w:r>
      <w:r>
        <w:t xml:space="preserve">igs </w:t>
      </w:r>
      <w:r w:rsidRPr="00124D16">
        <w:t xml:space="preserve">are known to affect regeneration and recruitment in a number of forest systems. For example, feral pigs have a pronounced effect on regeneration in lowland forests of Malaysia, by direct predation on seeds and by soil-rooting </w:t>
      </w:r>
      <w:r w:rsidR="00E85A38">
        <w:fldChar w:fldCharType="begin" w:fldLock="1"/>
      </w:r>
      <w:r w:rsidR="00DB6BC2">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fldChar w:fldCharType="separate"/>
      </w:r>
      <w:r w:rsidR="00440A10">
        <w:t>[16,17]</w:t>
      </w:r>
      <w:r w:rsidR="00E85A38">
        <w:fldChar w:fldCharType="end"/>
      </w:r>
      <w:r w:rsidRPr="00124D16">
        <w:t xml:space="preserve">. </w:t>
      </w:r>
      <w:r>
        <w:t>Rooting</w:t>
      </w:r>
      <w:r w:rsidRPr="00124D16">
        <w:t xml:space="preserve"> kills or physically damages seedlings and can alter soil properties</w:t>
      </w:r>
      <w:r w:rsidR="00DB6BC2">
        <w:t xml:space="preserve"> </w:t>
      </w:r>
      <w:r w:rsidR="00DB6BC2">
        <w:fldChar w:fldCharType="begin" w:fldLock="1"/>
      </w:r>
      <w:r w:rsidR="00DB6BC2">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fldChar w:fldCharType="separate"/>
      </w:r>
      <w:r w:rsidR="00440A10">
        <w:t>[18,19]</w:t>
      </w:r>
      <w:r w:rsidR="00DB6BC2">
        <w:fldChar w:fldCharType="end"/>
      </w:r>
      <w:r w:rsidRPr="00124D16">
        <w:t xml:space="preserve">. </w:t>
      </w:r>
      <w:r>
        <w:t xml:space="preserve">Similarly, ungulates are thought to have negative effects on plant communities in </w:t>
      </w:r>
      <w:r w:rsidR="000F3756">
        <w:t>Guam</w:t>
      </w:r>
      <w:r>
        <w:t xml:space="preserve"> </w:t>
      </w:r>
      <w:r w:rsidR="00DB6BC2">
        <w:fldChar w:fldCharType="begin" w:fldLock="1"/>
      </w:r>
      <w:r w:rsidR="00DB6BC2">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fldChar w:fldCharType="separate"/>
      </w:r>
      <w:r w:rsidR="00440A10">
        <w:t>[20-22]</w:t>
      </w:r>
      <w:r w:rsidR="00DB6BC2">
        <w:fldChar w:fldCharType="end"/>
      </w:r>
      <w:r w:rsidRPr="00124D16">
        <w:t xml:space="preserve">. </w:t>
      </w:r>
    </w:p>
    <w:p w14:paraId="2CAB23AF" w14:textId="3C474F2F" w:rsidR="008C6C8D" w:rsidRDefault="008C6C8D" w:rsidP="00FB5A61">
      <w:pPr>
        <w:spacing w:line="480" w:lineRule="auto"/>
        <w:ind w:firstLine="720"/>
      </w:pPr>
      <w:r w:rsidRPr="00124D16">
        <w:t xml:space="preserve">The </w:t>
      </w:r>
      <w:r w:rsidR="000F3756">
        <w:t>southernmost island</w:t>
      </w:r>
      <w:r w:rsidR="00F26BA3">
        <w:t xml:space="preserve"> of the</w:t>
      </w:r>
      <w:r w:rsidRPr="00124D16">
        <w:t xml:space="preserve"> Mariana Archipelago</w:t>
      </w:r>
      <w:r>
        <w:t xml:space="preserve">, </w:t>
      </w:r>
      <w:r w:rsidR="000F3756">
        <w:t>Guam</w:t>
      </w:r>
      <w:r w:rsidR="00F26BA3">
        <w:t xml:space="preserve">, </w:t>
      </w:r>
      <w:r>
        <w:t>as with man</w:t>
      </w:r>
      <w:r w:rsidR="000F3756">
        <w:t>y islands around the world, has</w:t>
      </w:r>
      <w:r>
        <w:t xml:space="preserve"> had a long history of species introductions </w:t>
      </w:r>
      <w:r w:rsidR="00DB6BC2">
        <w:fldChar w:fldCharType="begin" w:fldLock="1"/>
      </w:r>
      <w:r w:rsidR="00DB6BC2">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440A10">
        <w:t>[23]</w:t>
      </w:r>
      <w:r w:rsidR="00DB6BC2">
        <w:fldChar w:fldCharType="end"/>
      </w:r>
      <w:r w:rsidR="00822615">
        <w:t>,</w:t>
      </w:r>
      <w:r w:rsidR="000F3756">
        <w:t xml:space="preserve"> making its forest prime examples of novel ecosystems</w:t>
      </w:r>
      <w:r w:rsidR="00C425A5">
        <w:t>, albeit</w:t>
      </w:r>
      <w:r w:rsidR="000F3756">
        <w:t xml:space="preserve"> with unique challenges</w:t>
      </w:r>
      <w:r w:rsidRPr="00124D16">
        <w:t xml:space="preserve">. </w:t>
      </w:r>
      <w:r w:rsidR="00F26BA3">
        <w:t>One of t</w:t>
      </w:r>
      <w:r>
        <w:t>he</w:t>
      </w:r>
      <w:r w:rsidR="00C425A5">
        <w:t xml:space="preserve"> world’s</w:t>
      </w:r>
      <w:r>
        <w:t xml:space="preserve"> most </w:t>
      </w:r>
      <w:r w:rsidR="00F26BA3">
        <w:t>in</w:t>
      </w:r>
      <w:r>
        <w:t>famous invasive species</w:t>
      </w:r>
      <w:r w:rsidR="005A33C6">
        <w:t xml:space="preserve"> is</w:t>
      </w:r>
      <w:r w:rsidR="00F26BA3">
        <w:t xml:space="preserve"> </w:t>
      </w:r>
      <w:r w:rsidRPr="00124D16">
        <w:t>the brown treesnake (</w:t>
      </w:r>
      <w:r w:rsidRPr="00124D16">
        <w:rPr>
          <w:i/>
          <w:iCs/>
        </w:rPr>
        <w:t>Boiga</w:t>
      </w:r>
      <w:r w:rsidR="00DE5606">
        <w:rPr>
          <w:i/>
          <w:iCs/>
        </w:rPr>
        <w:t xml:space="preserve"> </w:t>
      </w:r>
      <w:r w:rsidRPr="00124D16">
        <w:rPr>
          <w:i/>
          <w:iCs/>
        </w:rPr>
        <w:t>irregularis</w:t>
      </w:r>
      <w:r w:rsidRPr="00124D16">
        <w:t>), which</w:t>
      </w:r>
      <w:r>
        <w:t xml:space="preserve"> was unintentionally introduced </w:t>
      </w:r>
      <w:r w:rsidR="000F3756">
        <w:t xml:space="preserve">to Guam </w:t>
      </w:r>
      <w:r>
        <w:t>on military cargo at the end of World War II</w:t>
      </w:r>
      <w:r w:rsidR="00DE5606">
        <w:t xml:space="preserve"> </w:t>
      </w:r>
      <w:r w:rsidR="00DB6BC2">
        <w:fldChar w:fldCharType="begin" w:fldLock="1"/>
      </w:r>
      <w:r w:rsidR="00DB6BC2">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fldChar w:fldCharType="separate"/>
      </w:r>
      <w:r w:rsidR="00440A10">
        <w:t>[24]</w:t>
      </w:r>
      <w:r w:rsidR="00DB6BC2">
        <w:fldChar w:fldCharType="end"/>
      </w:r>
      <w:r>
        <w:t>. It is responsible for the extinction of</w:t>
      </w:r>
      <w:r w:rsidR="00E902AF">
        <w:t xml:space="preserve"> </w:t>
      </w:r>
      <w:r>
        <w:t>most of Guam’s native bird</w:t>
      </w:r>
      <w:r w:rsidRPr="00124D16">
        <w:t>s</w:t>
      </w:r>
      <w:r>
        <w:t xml:space="preserve"> between 1945 and 1985</w:t>
      </w:r>
      <w:r w:rsidRPr="00124D16">
        <w:t xml:space="preserve"> </w:t>
      </w:r>
      <w:r w:rsidR="00DB6BC2">
        <w:fldChar w:fldCharType="begin" w:fldLock="1"/>
      </w:r>
      <w:r w:rsidR="00DB6BC2">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fldChar w:fldCharType="separate"/>
      </w:r>
      <w:r w:rsidR="00440A10">
        <w:t>[25,26]</w:t>
      </w:r>
      <w:r w:rsidR="00DB6BC2">
        <w:fldChar w:fldCharType="end"/>
      </w:r>
      <w:r>
        <w:t>, functio</w:t>
      </w:r>
      <w:r w:rsidR="00F26BA3">
        <w:t>nally leaving the island bereft of</w:t>
      </w:r>
      <w:r>
        <w:t xml:space="preserve"> native vertebrate nectarivores, frugivores, or insectivores </w:t>
      </w:r>
      <w:r w:rsidR="00DB6BC2">
        <w:fldChar w:fldCharType="begin" w:fldLock="1"/>
      </w:r>
      <w:r w:rsidR="00DB6BC2">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440A10">
        <w:t>[23]</w:t>
      </w:r>
      <w:r w:rsidR="00DB6BC2">
        <w:fldChar w:fldCharType="end"/>
      </w:r>
      <w:r w:rsidRPr="00124D16">
        <w:t>.</w:t>
      </w:r>
      <w:r w:rsidR="003B0F5E">
        <w:t xml:space="preserve"> While snakes are a relatively recent introduction, Philippine </w:t>
      </w:r>
      <w:r w:rsidR="003B0F5E" w:rsidRPr="00124D16">
        <w:t>deer</w:t>
      </w:r>
      <w:r w:rsidR="003B0F5E">
        <w:t xml:space="preserve"> (</w:t>
      </w:r>
      <w:r w:rsidR="003B0F5E" w:rsidRPr="0060056A">
        <w:rPr>
          <w:i/>
          <w:iCs/>
        </w:rPr>
        <w:t>Rusa</w:t>
      </w:r>
      <w:r w:rsidR="003B0F5E">
        <w:rPr>
          <w:i/>
          <w:iCs/>
        </w:rPr>
        <w:t xml:space="preserve"> </w:t>
      </w:r>
      <w:r w:rsidR="003B0F5E" w:rsidRPr="0060056A">
        <w:rPr>
          <w:i/>
          <w:iCs/>
        </w:rPr>
        <w:t>marianna</w:t>
      </w:r>
      <w:r w:rsidR="003B0F5E">
        <w:t>)</w:t>
      </w:r>
      <w:r w:rsidR="002178AF">
        <w:t xml:space="preserve"> (referred to as </w:t>
      </w:r>
      <w:r w:rsidR="003B0F5E">
        <w:t>d</w:t>
      </w:r>
      <w:r>
        <w:t>eer</w:t>
      </w:r>
      <w:r w:rsidR="002178AF">
        <w:t xml:space="preserve"> from here on)</w:t>
      </w:r>
      <w:r>
        <w:t xml:space="preserve"> and </w:t>
      </w:r>
      <w:r w:rsidR="001115FD">
        <w:t>f</w:t>
      </w:r>
      <w:r w:rsidR="002178AF">
        <w:t>eral pigs (</w:t>
      </w:r>
      <w:r w:rsidR="002178AF" w:rsidRPr="0060056A">
        <w:rPr>
          <w:i/>
          <w:iCs/>
        </w:rPr>
        <w:t>Sus</w:t>
      </w:r>
      <w:r w:rsidR="002178AF">
        <w:rPr>
          <w:i/>
          <w:iCs/>
        </w:rPr>
        <w:t xml:space="preserve"> </w:t>
      </w:r>
      <w:r w:rsidR="002178AF" w:rsidRPr="0060056A">
        <w:rPr>
          <w:i/>
          <w:iCs/>
        </w:rPr>
        <w:t>scrofa</w:t>
      </w:r>
      <w:r w:rsidR="002178AF">
        <w:t xml:space="preserve">) (referred to as </w:t>
      </w:r>
      <w:r>
        <w:t>pigs</w:t>
      </w:r>
      <w:r w:rsidR="002178AF">
        <w:t xml:space="preserve"> from here on)</w:t>
      </w:r>
      <w:r>
        <w:t xml:space="preserve"> have been established for centuries </w:t>
      </w:r>
      <w:r w:rsidR="001A46F6">
        <w:t>in</w:t>
      </w:r>
      <w:r>
        <w:t xml:space="preserve"> </w:t>
      </w:r>
      <w:r w:rsidR="000F3756">
        <w:t>Guam</w:t>
      </w:r>
      <w:r>
        <w:t xml:space="preserve"> </w:t>
      </w:r>
      <w:r w:rsidR="00836659">
        <w:fldChar w:fldCharType="begin" w:fldLock="1"/>
      </w:r>
      <w:r w:rsidR="00836659">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fldChar w:fldCharType="separate"/>
      </w:r>
      <w:r w:rsidR="00440A10">
        <w:t>[20,22,27]</w:t>
      </w:r>
      <w:r w:rsidR="00836659">
        <w:fldChar w:fldCharType="end"/>
      </w:r>
      <w:r w:rsidR="003B0F5E">
        <w:t>.</w:t>
      </w:r>
      <w:r>
        <w:t xml:space="preserve"> </w:t>
      </w:r>
      <w:r w:rsidR="003B0F5E">
        <w:t>D</w:t>
      </w:r>
      <w:r w:rsidRPr="00124D16">
        <w:t>eer</w:t>
      </w:r>
      <w:r>
        <w:t xml:space="preserve"> density in Guam has been correlated with reduced seedling recruitment in some species of native trees </w:t>
      </w:r>
      <w:r w:rsidR="00836659">
        <w:fldChar w:fldCharType="begin" w:fldLock="1"/>
      </w:r>
      <w:r w:rsidR="0083665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440A10">
        <w:t>[21,28]</w:t>
      </w:r>
      <w:r w:rsidR="00836659">
        <w:fldChar w:fldCharType="end"/>
      </w:r>
      <w:r w:rsidRPr="00124D16">
        <w:t>.</w:t>
      </w:r>
      <w:r w:rsidR="00BB6ADD">
        <w:t xml:space="preserve"> </w:t>
      </w:r>
      <w:r w:rsidR="002178AF">
        <w:t>Pigs</w:t>
      </w:r>
      <w:r w:rsidR="00B007FB">
        <w:t xml:space="preserve"> in Guam, similar to pigs in other systems, </w:t>
      </w:r>
      <w:r>
        <w:t xml:space="preserve">alter habitats by rooting and wallowing </w:t>
      </w:r>
      <w:r w:rsidR="00836659">
        <w:fldChar w:fldCharType="begin" w:fldLock="1"/>
      </w:r>
      <w:r w:rsidR="00ED3FFC">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440A10">
        <w:t>[20]</w:t>
      </w:r>
      <w:r w:rsidR="00836659">
        <w:fldChar w:fldCharType="end"/>
      </w:r>
      <w:r>
        <w:t xml:space="preserve">, which can disrupt forest regeneration. </w:t>
      </w:r>
      <w:r w:rsidRPr="00124D16">
        <w:t xml:space="preserve">However, </w:t>
      </w:r>
      <w:r w:rsidR="00473626">
        <w:t>the effects from deer and pigs</w:t>
      </w:r>
      <w:r>
        <w:t xml:space="preserve"> are occurring within novel rather than pristine ecosystems, therefore a more thorough examination of the role of each species within the larger ecological context is needed to make appropriate management decisions</w:t>
      </w:r>
      <w:r w:rsidRPr="00124D16">
        <w:t>.</w:t>
      </w:r>
    </w:p>
    <w:p w14:paraId="3C84B5F5" w14:textId="64C0C03F" w:rsidR="008C6C8D" w:rsidRDefault="008C6C8D" w:rsidP="00446B8D">
      <w:pPr>
        <w:spacing w:line="480" w:lineRule="auto"/>
        <w:ind w:firstLine="720"/>
      </w:pPr>
      <w:r>
        <w:t>We investigate</w:t>
      </w:r>
      <w:r w:rsidR="008169B4">
        <w:t>d</w:t>
      </w:r>
      <w:r>
        <w:t xml:space="preserve"> the ecolo</w:t>
      </w:r>
      <w:r w:rsidR="001438DE">
        <w:t>gical role of non-native ungulates</w:t>
      </w:r>
      <w:r>
        <w:t xml:space="preserve"> in </w:t>
      </w:r>
      <w:r w:rsidR="000F3756">
        <w:t xml:space="preserve">the </w:t>
      </w:r>
      <w:r w:rsidR="00CD427D">
        <w:t>novel ecosystems of Guam</w:t>
      </w:r>
      <w:r w:rsidR="00B007FB">
        <w:t xml:space="preserve"> by examining </w:t>
      </w:r>
      <w:r w:rsidR="00CD427D">
        <w:t>the influence</w:t>
      </w:r>
      <w:r>
        <w:t xml:space="preserve"> of </w:t>
      </w:r>
      <w:r w:rsidR="007534B6">
        <w:t>non-native deer and feral pigs</w:t>
      </w:r>
      <w:r>
        <w:t xml:space="preserve"> on seedling survival, seed dispersal, and </w:t>
      </w:r>
      <w:r w:rsidR="00B007FB">
        <w:t>seedling abundance in limestone karst communities</w:t>
      </w:r>
      <w:r>
        <w:t>.</w:t>
      </w:r>
      <w:r w:rsidR="00B007FB">
        <w:t xml:space="preserve"> </w:t>
      </w:r>
      <w:r w:rsidR="00ED3FFC">
        <w:t>First</w:t>
      </w:r>
      <w:r w:rsidR="00B007FB">
        <w:t xml:space="preserve">, we </w:t>
      </w:r>
      <w:r w:rsidR="00FD60BE">
        <w:t xml:space="preserve">experimentally </w:t>
      </w:r>
      <w:r w:rsidR="00B007FB">
        <w:lastRenderedPageBreak/>
        <w:t xml:space="preserve">tested </w:t>
      </w:r>
      <w:r w:rsidR="00FD60BE">
        <w:t>whether deer and pigs affect seedling survival of</w:t>
      </w:r>
      <w:r w:rsidR="00B007FB">
        <w:t xml:space="preserve"> a specific subset of native and non-native plants. We also tested </w:t>
      </w:r>
      <w:r w:rsidR="00FD60BE">
        <w:t xml:space="preserve">the </w:t>
      </w:r>
      <w:r w:rsidR="00B007FB">
        <w:t>capabilities of</w:t>
      </w:r>
      <w:r w:rsidR="00FD60BE">
        <w:t xml:space="preserve"> deer and pigs for</w:t>
      </w:r>
      <w:r w:rsidR="00B007FB">
        <w:t xml:space="preserve"> dispersing seeds by germinating </w:t>
      </w:r>
      <w:r w:rsidR="00EC7A6C">
        <w:t>scats</w:t>
      </w:r>
      <w:r w:rsidR="00B007FB">
        <w:t xml:space="preserve"> </w:t>
      </w:r>
      <w:r w:rsidR="00FD60BE">
        <w:t>collected in the wild</w:t>
      </w:r>
      <w:r w:rsidR="00B007FB">
        <w:t>. Finally, we</w:t>
      </w:r>
      <w:r w:rsidR="00942A82">
        <w:t xml:space="preserve"> </w:t>
      </w:r>
      <w:r w:rsidR="00FD60BE">
        <w:t xml:space="preserve">compared plant community characteristics (e.g. native and non-native seedling abundance, vine abundance) across a range of </w:t>
      </w:r>
      <w:r w:rsidR="00942A82">
        <w:t>relative ungulate densities</w:t>
      </w:r>
      <w:r w:rsidR="00FD60BE">
        <w:t xml:space="preserve"> to assess whether the impacts of ungulates as herb</w:t>
      </w:r>
      <w:r w:rsidR="007A7DDD">
        <w:t>ivores or dispersers is evident in the forest</w:t>
      </w:r>
      <w:r w:rsidR="00942A82">
        <w:t>.</w:t>
      </w:r>
    </w:p>
    <w:p w14:paraId="4A45597C" w14:textId="77777777" w:rsidR="008C6C8D" w:rsidRPr="00124D16" w:rsidRDefault="008C6C8D" w:rsidP="00DD6A06">
      <w:pPr>
        <w:spacing w:line="480" w:lineRule="auto"/>
        <w:outlineLvl w:val="0"/>
        <w:rPr>
          <w:b/>
          <w:bCs/>
        </w:rPr>
      </w:pPr>
      <w:r w:rsidRPr="00124D16">
        <w:rPr>
          <w:b/>
          <w:bCs/>
        </w:rPr>
        <w:t>Methods</w:t>
      </w:r>
    </w:p>
    <w:p w14:paraId="6186CFF3" w14:textId="77777777" w:rsidR="008C6C8D" w:rsidRPr="00124D16" w:rsidRDefault="008C6C8D" w:rsidP="00DD6A06">
      <w:pPr>
        <w:spacing w:line="480" w:lineRule="auto"/>
        <w:outlineLvl w:val="0"/>
        <w:rPr>
          <w:i/>
          <w:iCs/>
        </w:rPr>
      </w:pPr>
      <w:r w:rsidRPr="00124D16">
        <w:rPr>
          <w:i/>
          <w:iCs/>
        </w:rPr>
        <w:t>Study Area</w:t>
      </w:r>
    </w:p>
    <w:p w14:paraId="0BE47852" w14:textId="7D41E105" w:rsidR="008C6C8D" w:rsidRPr="00F83B72" w:rsidRDefault="008C6C8D" w:rsidP="00446B8D">
      <w:pPr>
        <w:spacing w:line="480" w:lineRule="auto"/>
        <w:ind w:firstLine="720"/>
      </w:pPr>
      <w:r w:rsidRPr="00124D16">
        <w:t xml:space="preserve">Guam </w:t>
      </w:r>
      <w:r>
        <w:t>(</w:t>
      </w:r>
      <w:r>
        <w:rPr>
          <w:color w:val="222222"/>
          <w:shd w:val="clear" w:color="auto" w:fill="FFFFFF"/>
        </w:rPr>
        <w:t>13.</w:t>
      </w:r>
      <w:r w:rsidR="00CD427D">
        <w:rPr>
          <w:shd w:val="clear" w:color="auto" w:fill="FFFFFF"/>
        </w:rPr>
        <w:t>5° N, 144.</w:t>
      </w:r>
      <w:r w:rsidRPr="00D36BD6">
        <w:rPr>
          <w:shd w:val="clear" w:color="auto" w:fill="FFFFFF"/>
        </w:rPr>
        <w:t>8° E; 5</w:t>
      </w:r>
      <w:r w:rsidR="00D36BD6" w:rsidRPr="00D36BD6">
        <w:rPr>
          <w:shd w:val="clear" w:color="auto" w:fill="FFFFFF"/>
        </w:rPr>
        <w:t>44</w:t>
      </w:r>
      <w:r w:rsidRPr="00D36BD6">
        <w:rPr>
          <w:shd w:val="clear" w:color="auto" w:fill="FFFFFF"/>
        </w:rPr>
        <w:t xml:space="preserve"> km</w:t>
      </w:r>
      <w:r w:rsidRPr="00D36BD6">
        <w:rPr>
          <w:shd w:val="clear" w:color="auto" w:fill="FFFFFF"/>
          <w:vertAlign w:val="superscript"/>
        </w:rPr>
        <w:t>2</w:t>
      </w:r>
      <w:r>
        <w:rPr>
          <w:color w:val="222222"/>
          <w:shd w:val="clear" w:color="auto" w:fill="FFFFFF"/>
        </w:rPr>
        <w:t>)</w:t>
      </w:r>
      <w:r w:rsidR="002F770A">
        <w:rPr>
          <w:color w:val="222222"/>
          <w:shd w:val="clear" w:color="auto" w:fill="FFFFFF"/>
        </w:rPr>
        <w:t xml:space="preserve"> </w:t>
      </w:r>
      <w:r w:rsidRPr="00124D16">
        <w:t xml:space="preserve">is the largest and southernmost island of the Mariana Island Archipelago in the Western Pacific. </w:t>
      </w:r>
      <w:r w:rsidR="002178AF">
        <w:t xml:space="preserve">The </w:t>
      </w:r>
      <w:r w:rsidR="00E53578">
        <w:t>dominant forest type of Guam is</w:t>
      </w:r>
      <w:r w:rsidR="002178AF">
        <w:t xml:space="preserve"> </w:t>
      </w:r>
      <w:r w:rsidR="00E53578">
        <w:t>limestone karst forest</w:t>
      </w:r>
      <w:r w:rsidR="00822615">
        <w:t xml:space="preserve">. </w:t>
      </w:r>
      <w:r w:rsidR="001B0568">
        <w:t>Plant communities in these forests are growing on top of calcareous rock</w:t>
      </w:r>
      <w:r w:rsidR="00A66A23">
        <w:t xml:space="preserve"> – the </w:t>
      </w:r>
      <w:r w:rsidR="001B0568">
        <w:t xml:space="preserve">brittle, fossilized </w:t>
      </w:r>
      <w:r w:rsidR="00A66A23">
        <w:t>remains of</w:t>
      </w:r>
      <w:r w:rsidR="001B0568">
        <w:t xml:space="preserve"> ancient marine organisms. </w:t>
      </w:r>
      <w:r w:rsidR="000F3756">
        <w:t>Guam contains</w:t>
      </w:r>
      <w:r>
        <w:t xml:space="preserve"> a variety of habitats, but karst </w:t>
      </w:r>
      <w:r w:rsidRPr="00124D16">
        <w:t xml:space="preserve">forests were chosen as the focus </w:t>
      </w:r>
      <w:r>
        <w:t>of</w:t>
      </w:r>
      <w:r w:rsidRPr="00124D16">
        <w:t xml:space="preserve"> this study because they contain a larger variety of native and endemic tree species relative to other habitats, such as savannah or ravine forest </w:t>
      </w:r>
      <w:r w:rsidR="00ED3FFC">
        <w:fldChar w:fldCharType="begin" w:fldLock="1"/>
      </w:r>
      <w:r w:rsidR="007D2FD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fldChar w:fldCharType="separate"/>
      </w:r>
      <w:r w:rsidR="00440A10">
        <w:t>[29,30]</w:t>
      </w:r>
      <w:r w:rsidR="00ED3FFC">
        <w:fldChar w:fldCharType="end"/>
      </w:r>
      <w:r w:rsidR="00ED3FFC">
        <w:t>.</w:t>
      </w:r>
      <w:r w:rsidR="00250E93">
        <w:t xml:space="preserve"> </w:t>
      </w:r>
    </w:p>
    <w:p w14:paraId="56E88980" w14:textId="77777777" w:rsidR="008C6C8D" w:rsidRDefault="008C6C8D" w:rsidP="00DD6A06">
      <w:pPr>
        <w:spacing w:line="480" w:lineRule="auto"/>
        <w:outlineLvl w:val="0"/>
        <w:rPr>
          <w:i/>
          <w:iCs/>
        </w:rPr>
      </w:pPr>
      <w:r>
        <w:rPr>
          <w:i/>
          <w:iCs/>
        </w:rPr>
        <w:t>Effect of ungulates on seedling survival</w:t>
      </w:r>
    </w:p>
    <w:p w14:paraId="31EFD7AE" w14:textId="3BAE6A35" w:rsidR="008C6C8D" w:rsidRPr="001834F5" w:rsidRDefault="008C6C8D" w:rsidP="00446B8D">
      <w:pPr>
        <w:spacing w:line="480" w:lineRule="auto"/>
      </w:pPr>
      <w:r>
        <w:tab/>
        <w:t xml:space="preserve">To assess ungulate effects on seedling </w:t>
      </w:r>
      <w:r w:rsidR="00D12966">
        <w:t>survival</w:t>
      </w:r>
      <w:r>
        <w:t>, we set up paired plots in</w:t>
      </w:r>
      <w:r w:rsidR="00702B09">
        <w:t xml:space="preserve"> eight selected</w:t>
      </w:r>
      <w: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5932026E" w14:textId="0F2675E3" w:rsidR="008C6C8D" w:rsidRDefault="008C6C8D" w:rsidP="00446B8D">
      <w:pPr>
        <w:spacing w:line="480" w:lineRule="auto"/>
        <w:ind w:firstLine="720"/>
      </w:pPr>
      <w:r>
        <w:t>We selected s</w:t>
      </w:r>
      <w:r w:rsidRPr="00124D16">
        <w:t xml:space="preserve">ix species </w:t>
      </w:r>
      <w:r>
        <w:t>for</w:t>
      </w:r>
      <w:r w:rsidRPr="00124D16">
        <w:t xml:space="preserve"> this experiment</w:t>
      </w:r>
      <w:r w:rsidR="00DE5606">
        <w:t xml:space="preserve"> </w:t>
      </w:r>
      <w:r w:rsidRPr="00124D16">
        <w:t>encompass</w:t>
      </w:r>
      <w:r>
        <w:t>ing</w:t>
      </w:r>
      <w:r w:rsidRPr="00124D16">
        <w:t xml:space="preserve"> a variety of </w:t>
      </w:r>
      <w:r>
        <w:t xml:space="preserve">common </w:t>
      </w:r>
      <w:r w:rsidRPr="00124D16">
        <w:t xml:space="preserve">native </w:t>
      </w:r>
      <w:r w:rsidR="00ED3FFC">
        <w:t>and one introduced tree</w:t>
      </w:r>
      <w:r>
        <w:t xml:space="preserve"> </w:t>
      </w:r>
      <w:r w:rsidR="00702B09">
        <w:t>that occur in Guam’s karst forests</w:t>
      </w:r>
      <w:r w:rsidRPr="00124D16">
        <w:t xml:space="preserve">: </w:t>
      </w:r>
      <w:r w:rsidRPr="00124D16">
        <w:rPr>
          <w:i/>
          <w:iCs/>
        </w:rPr>
        <w:t>Carica papaya</w:t>
      </w:r>
      <w:r w:rsidRPr="00124D16">
        <w:t xml:space="preserve">, </w:t>
      </w:r>
      <w:r w:rsidRPr="00124D16">
        <w:rPr>
          <w:i/>
          <w:iCs/>
        </w:rPr>
        <w:t>Morinda</w:t>
      </w:r>
      <w:r w:rsidR="00DE5606">
        <w:rPr>
          <w:i/>
          <w:iCs/>
        </w:rPr>
        <w:t xml:space="preserve"> </w:t>
      </w:r>
      <w:r w:rsidRPr="00124D16">
        <w:rPr>
          <w:i/>
          <w:iCs/>
        </w:rPr>
        <w:t>citrifolia</w:t>
      </w:r>
      <w:r w:rsidRPr="00124D16">
        <w:t xml:space="preserve">, </w:t>
      </w:r>
      <w:r w:rsidR="00B2445F">
        <w:rPr>
          <w:i/>
          <w:iCs/>
        </w:rPr>
        <w:t>Ochrosia</w:t>
      </w:r>
      <w:r w:rsidR="00DE5606">
        <w:rPr>
          <w:i/>
          <w:iCs/>
        </w:rPr>
        <w:t xml:space="preserve"> </w:t>
      </w:r>
      <w:r>
        <w:rPr>
          <w:i/>
          <w:iCs/>
        </w:rPr>
        <w:t>oppositifolia</w:t>
      </w:r>
      <w:r w:rsidR="00DE5606">
        <w:rPr>
          <w:i/>
          <w:iCs/>
        </w:rPr>
        <w:t xml:space="preserve"> </w:t>
      </w:r>
      <w:r w:rsidR="00DE5606">
        <w:rPr>
          <w:iCs/>
        </w:rPr>
        <w:t>(</w:t>
      </w:r>
      <w:r w:rsidR="002F770A">
        <w:rPr>
          <w:iCs/>
        </w:rPr>
        <w:t>synonym</w:t>
      </w:r>
      <w:r w:rsidR="00DE5606">
        <w:rPr>
          <w:iCs/>
        </w:rPr>
        <w:t xml:space="preserve"> </w:t>
      </w:r>
      <w:r w:rsidR="00DE5606" w:rsidRPr="00DE5606">
        <w:rPr>
          <w:i/>
          <w:iCs/>
        </w:rPr>
        <w:t>Neisosperma oppositifolia</w:t>
      </w:r>
      <w:r w:rsidR="00DE5606">
        <w:rPr>
          <w:iCs/>
        </w:rPr>
        <w:t>)</w:t>
      </w:r>
      <w:r w:rsidRPr="00124D16">
        <w:t xml:space="preserve">, </w:t>
      </w:r>
      <w:r w:rsidRPr="00124D16">
        <w:rPr>
          <w:i/>
          <w:iCs/>
        </w:rPr>
        <w:t>Aglaia mariannensis</w:t>
      </w:r>
      <w:r w:rsidRPr="00124D16">
        <w:t xml:space="preserve">, </w:t>
      </w:r>
      <w:r w:rsidRPr="00124D16">
        <w:rPr>
          <w:i/>
          <w:iCs/>
        </w:rPr>
        <w:t>Premna</w:t>
      </w:r>
      <w:r w:rsidR="00DE5606">
        <w:rPr>
          <w:i/>
          <w:iCs/>
        </w:rPr>
        <w:t xml:space="preserve"> </w:t>
      </w:r>
      <w:r w:rsidR="00846D05">
        <w:rPr>
          <w:i/>
          <w:iCs/>
        </w:rPr>
        <w:t>serratifolia</w:t>
      </w:r>
      <w:r w:rsidRPr="00124D16">
        <w:t xml:space="preserve">, and </w:t>
      </w:r>
      <w:r w:rsidRPr="00124D16">
        <w:rPr>
          <w:i/>
          <w:iCs/>
        </w:rPr>
        <w:t>Psychotria</w:t>
      </w:r>
      <w:r w:rsidR="00DE5606">
        <w:rPr>
          <w:i/>
          <w:iCs/>
        </w:rPr>
        <w:t xml:space="preserve"> </w:t>
      </w:r>
      <w:r w:rsidRPr="00124D16">
        <w:rPr>
          <w:i/>
          <w:iCs/>
        </w:rPr>
        <w:t>mariannensis</w:t>
      </w:r>
      <w:r w:rsidRPr="00124D16">
        <w:t xml:space="preserve">. For each </w:t>
      </w:r>
      <w:r w:rsidR="00237746" w:rsidRPr="00124D16">
        <w:t>species,</w:t>
      </w:r>
      <w:r w:rsidRPr="00124D16">
        <w:t xml:space="preserve"> </w:t>
      </w:r>
      <w:r>
        <w:t xml:space="preserve">we </w:t>
      </w:r>
      <w:r w:rsidRPr="00124D16">
        <w:t>collected</w:t>
      </w:r>
      <w:r>
        <w:t xml:space="preserve"> seeds</w:t>
      </w:r>
      <w:r w:rsidRPr="00124D16">
        <w:t xml:space="preserve"> from at least five </w:t>
      </w:r>
      <w:r w:rsidRPr="00124D16">
        <w:lastRenderedPageBreak/>
        <w:t xml:space="preserve">trees and at least four different sites to minimize maternal effects and effects of local adaptation. </w:t>
      </w:r>
      <w:r>
        <w:t xml:space="preserve">The date of seed collection and subsequent out-planting was staggered by species due primarily to differences in fruiting phenology. </w:t>
      </w:r>
      <w:r w:rsidR="00BF267D">
        <w:t xml:space="preserve">Seeds were planted on the island from which they were collected under </w:t>
      </w:r>
      <w:r w:rsidR="00BF267D" w:rsidRPr="00F34D98">
        <w:t>60%</w:t>
      </w:r>
      <w:r w:rsidR="00BF267D">
        <w:t xml:space="preserve"> shadecloth at a nursery in Guam, and allowed to grow in these conditions until they had fully rooted and grown their first true leaves. </w:t>
      </w:r>
      <w:r>
        <w:t>At this point, t</w:t>
      </w:r>
      <w:r w:rsidRPr="00124D16">
        <w:t xml:space="preserve">he seedlings were transported to the exclosure sites </w:t>
      </w:r>
      <w:r>
        <w:t>for out-planting.</w:t>
      </w:r>
    </w:p>
    <w:p w14:paraId="21AAA838" w14:textId="79D57DAF" w:rsidR="006C5F90" w:rsidRDefault="008C6C8D" w:rsidP="00EC391F">
      <w:pPr>
        <w:spacing w:line="480" w:lineRule="auto"/>
        <w:ind w:firstLine="720"/>
      </w:pPr>
      <w:r>
        <w:t>Seedlings of each species were out-</w:t>
      </w:r>
      <w:r w:rsidRPr="00124D16">
        <w:t xml:space="preserve">planted in the control and </w:t>
      </w:r>
      <w:r>
        <w:t>treatment areas at each site on the same day.</w:t>
      </w:r>
      <w:r w:rsidR="00DE5606">
        <w:t xml:space="preserve"> </w:t>
      </w:r>
      <w:r>
        <w:t>Seedlings</w:t>
      </w:r>
      <w:r w:rsidRPr="00124D16">
        <w:t xml:space="preserve"> were </w:t>
      </w:r>
      <w:r>
        <w:t>placed</w:t>
      </w:r>
      <w:r w:rsidRPr="00124D16">
        <w:t xml:space="preserve"> at least 0.3 m apart from each other, and at leas</w:t>
      </w:r>
      <w:r>
        <w:t>t 0.5 m away from the fences in fenced treatments</w:t>
      </w:r>
      <w:r w:rsidRPr="00124D16">
        <w:t xml:space="preserve">. </w:t>
      </w:r>
      <w:r>
        <w:t>Fourteen</w:t>
      </w:r>
      <w:r w:rsidRPr="00124D16">
        <w:t xml:space="preserve"> seedlings of </w:t>
      </w:r>
      <w:r>
        <w:t xml:space="preserve">each </w:t>
      </w:r>
      <w:r w:rsidRPr="00124D16">
        <w:t>species</w:t>
      </w:r>
      <w:r w:rsidR="00DE5606">
        <w:t xml:space="preserve"> </w:t>
      </w:r>
      <w:r w:rsidRPr="00124D16">
        <w:t>were planted in each treatment at each site</w:t>
      </w:r>
      <w:r>
        <w:t xml:space="preserve">, except for </w:t>
      </w:r>
      <w:r w:rsidR="00DE5606">
        <w:rPr>
          <w:i/>
          <w:iCs/>
        </w:rPr>
        <w:t>O</w:t>
      </w:r>
      <w:r w:rsidRPr="00D708E0">
        <w:rPr>
          <w:i/>
          <w:iCs/>
        </w:rPr>
        <w:t>. oppositifolia</w:t>
      </w:r>
      <w:r>
        <w:t>,</w:t>
      </w:r>
      <w:r w:rsidR="00B40D2B">
        <w:t xml:space="preserve"> a tree with large fruits and seeds,</w:t>
      </w:r>
      <w:r>
        <w:t xml:space="preserve"> which had only </w:t>
      </w:r>
      <w:r w:rsidR="008E0814">
        <w:t>nine</w:t>
      </w:r>
      <w:r>
        <w:t xml:space="preserve"> seedlings </w:t>
      </w:r>
      <w:r w:rsidR="00B40D2B">
        <w:t xml:space="preserve">planted </w:t>
      </w:r>
      <w:r>
        <w:t xml:space="preserve">per treatment. </w:t>
      </w:r>
      <w:r w:rsidRPr="00124D16">
        <w:t>The seedlings planted during drier months (</w:t>
      </w:r>
      <w:r>
        <w:rPr>
          <w:i/>
          <w:iCs/>
        </w:rPr>
        <w:t>C. papaya, M. citrifolia</w:t>
      </w:r>
      <w:r w:rsidRPr="00124D16">
        <w:rPr>
          <w:i/>
          <w:iCs/>
        </w:rPr>
        <w:t xml:space="preserve">, </w:t>
      </w:r>
      <w:r w:rsidRPr="00124D16">
        <w:t>and</w:t>
      </w:r>
      <w:r w:rsidR="00DE5606">
        <w:rPr>
          <w:i/>
          <w:iCs/>
        </w:rPr>
        <w:t xml:space="preserve"> O</w:t>
      </w:r>
      <w:r>
        <w:rPr>
          <w:i/>
          <w:iCs/>
        </w:rPr>
        <w:t>. oppositifolia</w:t>
      </w:r>
      <w:r w:rsidR="00793093">
        <w:t>) were watered about every other day</w:t>
      </w:r>
      <w:r w:rsidRPr="00124D16">
        <w:t xml:space="preserve"> </w:t>
      </w:r>
      <w:r>
        <w:t xml:space="preserve">during </w:t>
      </w:r>
      <w:r w:rsidRPr="00124D16">
        <w:t xml:space="preserve">the first few weeks </w:t>
      </w:r>
      <w:r>
        <w:t>following</w:t>
      </w:r>
      <w:r w:rsidR="00324A7B">
        <w:t xml:space="preserve"> </w:t>
      </w:r>
      <w:r w:rsidRPr="00124D16">
        <w:t>transplant</w:t>
      </w:r>
      <w:r>
        <w:t>ing to ensure they successfully established</w:t>
      </w:r>
      <w:r w:rsidRPr="00124D16">
        <w:t>.</w:t>
      </w:r>
      <w:r>
        <w:t xml:space="preserve"> </w:t>
      </w:r>
      <w:r w:rsidR="00014ECA">
        <w:t>We monitored s</w:t>
      </w:r>
      <w:r w:rsidR="006C5F90" w:rsidRPr="00124D16">
        <w:t>eedling</w:t>
      </w:r>
      <w:r w:rsidR="00014ECA">
        <w:t xml:space="preserve"> mortality monthly, but final counts used in analysis</w:t>
      </w:r>
      <w:r w:rsidR="006C5F90" w:rsidRPr="00124D16">
        <w:t xml:space="preserve"> </w:t>
      </w:r>
      <w:r w:rsidR="00014ECA">
        <w:t>were</w:t>
      </w:r>
      <w:r w:rsidR="006C5F90" w:rsidRPr="00124D16">
        <w:t xml:space="preserve"> </w:t>
      </w:r>
      <w:r w:rsidR="006C5F90">
        <w:t>recorded</w:t>
      </w:r>
      <w:r w:rsidR="006C5F90" w:rsidRPr="00124D16">
        <w:t xml:space="preserve"> </w:t>
      </w:r>
      <w:r w:rsidR="006C5F90">
        <w:t>in July 2011</w:t>
      </w:r>
      <w:r w:rsidR="00014ECA">
        <w:t>, or</w:t>
      </w:r>
      <w:r w:rsidR="006C5F90">
        <w:t xml:space="preserve"> 15 months after the first species was transplanted and four months after </w:t>
      </w:r>
      <w:r w:rsidR="00014ECA">
        <w:t>the last</w:t>
      </w:r>
      <w:r w:rsidR="006C5F90">
        <w:t xml:space="preserve">. </w:t>
      </w:r>
    </w:p>
    <w:p w14:paraId="7404B1AA" w14:textId="0C4F79C3" w:rsidR="006B09B4" w:rsidRDefault="006B09B4" w:rsidP="006B09B4">
      <w:pPr>
        <w:spacing w:line="480" w:lineRule="auto"/>
        <w:ind w:firstLine="720"/>
      </w:pPr>
      <w:r w:rsidRPr="00124D16">
        <w:t xml:space="preserve">Seedling survival was compared for each </w:t>
      </w:r>
      <w:r>
        <w:t xml:space="preserve">planted species </w:t>
      </w:r>
      <w:r w:rsidRPr="00124D16">
        <w:t>between</w:t>
      </w:r>
      <w:r>
        <w:t xml:space="preserve"> </w:t>
      </w:r>
      <w:r w:rsidRPr="00124D16">
        <w:t>fenced and unfenced plots</w:t>
      </w:r>
      <w:r>
        <w:t xml:space="preserve">, </w:t>
      </w:r>
      <w:r w:rsidRPr="00124D16">
        <w:t>using generalized linear</w:t>
      </w:r>
      <w:r>
        <w:t xml:space="preserve"> </w:t>
      </w:r>
      <w:r w:rsidRPr="00124D16">
        <w:t>mixed ef</w:t>
      </w:r>
      <w:r>
        <w:t>fects</w:t>
      </w:r>
      <w:r w:rsidRPr="00124D16">
        <w:t xml:space="preserve"> models </w:t>
      </w:r>
      <w:r>
        <w:t>(lme4 package</w:t>
      </w:r>
      <w:r w:rsidR="005775DE">
        <w:t>) in R</w:t>
      </w:r>
      <w:r w:rsidR="00872B40">
        <w:t xml:space="preserve"> </w:t>
      </w:r>
      <w:r w:rsidR="00872B40">
        <w:fldChar w:fldCharType="begin" w:fldLock="1"/>
      </w:r>
      <w:r w:rsidR="00872B40">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fldChar w:fldCharType="separate"/>
      </w:r>
      <w:r w:rsidR="00440A10">
        <w:t>[31]</w:t>
      </w:r>
      <w:r w:rsidR="00872B40">
        <w:fldChar w:fldCharType="end"/>
      </w:r>
      <w:r>
        <w:t xml:space="preserve">. Fencing was considered a fixed effect, whereas site was considered a random effect. We analysed seedling survival for each species separately. </w:t>
      </w:r>
      <w:r w:rsidRPr="00124D16">
        <w:t xml:space="preserve">Factors were </w:t>
      </w:r>
      <w:r>
        <w:t>considered to have a significant effect on seedling survival if they reduced Akaike Information Criterion, corrected for smaller sample sizes (A</w:t>
      </w:r>
      <w:r w:rsidR="005775DE">
        <w:t xml:space="preserve">ICc), scores by more than 2 </w:t>
      </w:r>
      <w:r w:rsidR="00EC391F">
        <w:t xml:space="preserve">in the corresponding model </w:t>
      </w:r>
      <w:r w:rsidR="005775DE">
        <w:fldChar w:fldCharType="begin" w:fldLock="1"/>
      </w:r>
      <w:r w:rsidR="004B1AE9">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fldChar w:fldCharType="separate"/>
      </w:r>
      <w:r w:rsidR="00440A10">
        <w:t>[32]</w:t>
      </w:r>
      <w:r w:rsidR="005775DE">
        <w:fldChar w:fldCharType="end"/>
      </w:r>
      <w:r>
        <w:t>.</w:t>
      </w:r>
    </w:p>
    <w:p w14:paraId="42207248" w14:textId="44A15EE9" w:rsidR="008C6C8D" w:rsidRPr="001428B7" w:rsidRDefault="008C6C8D" w:rsidP="00DD6A06">
      <w:pPr>
        <w:spacing w:line="480" w:lineRule="auto"/>
        <w:outlineLvl w:val="0"/>
        <w:rPr>
          <w:i/>
          <w:iCs/>
        </w:rPr>
      </w:pPr>
      <w:r>
        <w:rPr>
          <w:i/>
          <w:iCs/>
        </w:rPr>
        <w:t xml:space="preserve">Germination from </w:t>
      </w:r>
      <w:r w:rsidR="00EC7A6C">
        <w:rPr>
          <w:i/>
          <w:iCs/>
        </w:rPr>
        <w:t>scats</w:t>
      </w:r>
    </w:p>
    <w:p w14:paraId="51374DD7" w14:textId="611C50C7" w:rsidR="00E56326" w:rsidRDefault="008C6C8D" w:rsidP="00047698">
      <w:pPr>
        <w:spacing w:line="480" w:lineRule="auto"/>
      </w:pPr>
      <w:r w:rsidRPr="00124D16">
        <w:lastRenderedPageBreak/>
        <w:tab/>
      </w:r>
      <w:r>
        <w:t xml:space="preserve">We collected </w:t>
      </w:r>
      <w:r w:rsidR="00EC7A6C">
        <w:t>scats</w:t>
      </w:r>
      <w:r w:rsidRPr="00124D16">
        <w:t xml:space="preserve"> from </w:t>
      </w:r>
      <w:r w:rsidR="00014ECA">
        <w:rPr>
          <w:iCs/>
        </w:rPr>
        <w:t>deer and pigs</w:t>
      </w:r>
      <w:r w:rsidRPr="00124D16">
        <w:t xml:space="preserve"> from limestone </w:t>
      </w:r>
      <w:r>
        <w:t xml:space="preserve">karst </w:t>
      </w:r>
      <w:r w:rsidRPr="00124D16">
        <w:t xml:space="preserve">forest sites to determine if either </w:t>
      </w:r>
      <w:r w:rsidR="0023059C">
        <w:t xml:space="preserve">species </w:t>
      </w:r>
      <w:r w:rsidRPr="00124D16">
        <w:t xml:space="preserve">dispersed viable seeds via endozoochory. </w:t>
      </w:r>
      <w:r>
        <w:t xml:space="preserve">We </w:t>
      </w:r>
      <w:r w:rsidRPr="00124D16">
        <w:t>collected throughout the year</w:t>
      </w:r>
      <w:r>
        <w:t>, through both rainy and dry seasons from</w:t>
      </w:r>
      <w:r w:rsidR="00DE5606">
        <w:t xml:space="preserve"> </w:t>
      </w:r>
      <w:r w:rsidR="004C5FFF">
        <w:t>four</w:t>
      </w:r>
      <w:r>
        <w:t xml:space="preserve"> sites in northern Guam. </w:t>
      </w:r>
      <w:r w:rsidR="00EC7A6C">
        <w:t>Scats</w:t>
      </w:r>
      <w:r w:rsidRPr="00124D16">
        <w:t xml:space="preserve"> were layered on top of a 50% perlite and 50% peat moss soil mix in germination trays. The trays were </w:t>
      </w:r>
      <w:r>
        <w:t xml:space="preserve">kept </w:t>
      </w:r>
      <w:r w:rsidRPr="00124D16">
        <w:t>outdoors at a nursery under shade</w:t>
      </w:r>
      <w:r w:rsidR="00DE5606">
        <w:t xml:space="preserve"> </w:t>
      </w:r>
      <w:r w:rsidRPr="00124D16">
        <w:t xml:space="preserve">cloth. </w:t>
      </w:r>
      <w:r w:rsidR="00014ECA">
        <w:t xml:space="preserve">Deer </w:t>
      </w:r>
      <w:r w:rsidRPr="00124D16">
        <w:t xml:space="preserve">pellets </w:t>
      </w:r>
      <w:r>
        <w:t>were</w:t>
      </w:r>
      <w:r w:rsidRPr="00124D16">
        <w:t xml:space="preserve"> </w:t>
      </w:r>
      <w:r w:rsidR="004C5FFF">
        <w:t xml:space="preserve">admixed </w:t>
      </w:r>
      <w:r w:rsidRPr="00124D16">
        <w:t xml:space="preserve">at the surface, </w:t>
      </w:r>
      <w:r w:rsidR="00014ECA">
        <w:t xml:space="preserve">pig </w:t>
      </w:r>
      <w:r w:rsidR="00EC7A6C">
        <w:t>scats</w:t>
      </w:r>
      <w:r w:rsidR="00DE5606">
        <w:t xml:space="preserve"> </w:t>
      </w:r>
      <w:r>
        <w:t>were</w:t>
      </w:r>
      <w:r w:rsidRPr="00124D16">
        <w:t xml:space="preserve"> broken up </w:t>
      </w:r>
      <w:r>
        <w:t>and</w:t>
      </w:r>
      <w:r w:rsidR="00DE5606">
        <w:t xml:space="preserve"> </w:t>
      </w:r>
      <w:r w:rsidRPr="00124D16">
        <w:t>mix</w:t>
      </w:r>
      <w:r>
        <w:t xml:space="preserve">ed </w:t>
      </w:r>
      <w:r w:rsidRPr="00124D16">
        <w:t>at the surface.  Trays were watered regularly before and af</w:t>
      </w:r>
      <w:r>
        <w:t xml:space="preserve">ter seedlings emerged from </w:t>
      </w:r>
      <w:r w:rsidR="00EC7A6C">
        <w:t>scats</w:t>
      </w:r>
      <w:r>
        <w:t>.</w:t>
      </w:r>
      <w:r w:rsidRPr="00124D16">
        <w:t xml:space="preserve"> Seedlings were </w:t>
      </w:r>
      <w:r>
        <w:t xml:space="preserve">then </w:t>
      </w:r>
      <w:r w:rsidRPr="00124D16">
        <w:t xml:space="preserve">identified and counted. </w:t>
      </w:r>
      <w:r>
        <w:t xml:space="preserve">Because the nursery was open air, species that were known to be wind-dispersed and that germinated </w:t>
      </w:r>
      <w:r w:rsidR="00CC0BE7">
        <w:t>across all</w:t>
      </w:r>
      <w:r>
        <w:t xml:space="preserve"> seedling trays</w:t>
      </w:r>
      <w:r w:rsidR="00CC0BE7">
        <w:t>,</w:t>
      </w:r>
      <w:r w:rsidR="006B09B4">
        <w:t xml:space="preserve"> including adjacent experiments</w:t>
      </w:r>
      <w:r>
        <w:t xml:space="preserve"> at the nursery</w:t>
      </w:r>
      <w:r w:rsidR="006B09B4">
        <w:t>,</w:t>
      </w:r>
      <w:r>
        <w:t xml:space="preserve"> were not counted.</w:t>
      </w:r>
      <w:r w:rsidR="00047698">
        <w:t xml:space="preserve"> </w:t>
      </w:r>
      <w:r w:rsidR="00E56326">
        <w:t xml:space="preserve">We </w:t>
      </w:r>
      <w:r w:rsidR="00047698">
        <w:t xml:space="preserve">then </w:t>
      </w:r>
      <w:r w:rsidR="00E56326">
        <w:t xml:space="preserve">compared the occurrence of species germinating from scat to their presence in vegetation surveys from those same sites. </w:t>
      </w:r>
    </w:p>
    <w:p w14:paraId="6270C360" w14:textId="0AB50FDF" w:rsidR="008C6C8D" w:rsidRPr="008130D5" w:rsidRDefault="002E3E36" w:rsidP="00DD6A06">
      <w:pPr>
        <w:spacing w:line="480" w:lineRule="auto"/>
        <w:outlineLvl w:val="0"/>
        <w:rPr>
          <w:i/>
          <w:iCs/>
        </w:rPr>
      </w:pPr>
      <w:r>
        <w:rPr>
          <w:i/>
          <w:iCs/>
        </w:rPr>
        <w:t>Effects of ungulate abundance on community composition</w:t>
      </w:r>
    </w:p>
    <w:p w14:paraId="1B042EFE" w14:textId="01BEE6E6" w:rsidR="008C6C8D" w:rsidRDefault="008C6C8D" w:rsidP="003C77EA">
      <w:pPr>
        <w:spacing w:line="480" w:lineRule="auto"/>
        <w:ind w:firstLine="720"/>
      </w:pPr>
      <w:r>
        <w:t xml:space="preserve">We </w:t>
      </w:r>
      <w:r w:rsidR="004C5FFF">
        <w:t>surveyed the</w:t>
      </w:r>
      <w:r w:rsidRPr="00124D16">
        <w:t xml:space="preserve"> community composition </w:t>
      </w:r>
      <w:r w:rsidR="004C5FFF">
        <w:t>of</w:t>
      </w:r>
      <w:r w:rsidRPr="00124D16">
        <w:t xml:space="preserve"> </w:t>
      </w:r>
      <w:r>
        <w:t>karst</w:t>
      </w:r>
      <w:r w:rsidR="004C5FFF">
        <w:t xml:space="preserve"> forest sites </w:t>
      </w:r>
      <w:r w:rsidR="00341C1D">
        <w:t xml:space="preserve">by </w:t>
      </w:r>
      <w:r w:rsidRPr="00124D16">
        <w:t xml:space="preserve">using </w:t>
      </w:r>
      <w:r>
        <w:t>100-</w:t>
      </w:r>
      <w:r w:rsidRPr="00124D16">
        <w:t>m</w:t>
      </w:r>
      <w:r>
        <w:t xml:space="preserve"> by 1-m </w:t>
      </w:r>
      <w:r w:rsidR="00341C1D">
        <w:t xml:space="preserve">belt </w:t>
      </w:r>
      <w:r>
        <w:t>transects</w:t>
      </w:r>
      <w:r w:rsidR="00341C1D">
        <w:t>. All plants within the</w:t>
      </w:r>
      <w:r w:rsidR="00C779F0">
        <w:t>se</w:t>
      </w:r>
      <w:r w:rsidRPr="00124D16">
        <w:t xml:space="preserve"> transects were identified </w:t>
      </w:r>
      <w:r w:rsidR="007D2FD3">
        <w:t>to species and categorized as</w:t>
      </w:r>
      <w:r>
        <w:t xml:space="preserve"> vines, trees, shrubs, or herbs</w:t>
      </w:r>
      <w:r w:rsidR="006831FE">
        <w:t>,</w:t>
      </w:r>
      <w:r w:rsidR="002178AF">
        <w:t xml:space="preserve"> and as native or </w:t>
      </w:r>
      <w:r w:rsidR="00830B4E">
        <w:t>non-native</w:t>
      </w:r>
      <w:r>
        <w:t>.</w:t>
      </w:r>
      <w:r w:rsidR="007D2FD3">
        <w:t xml:space="preserve"> </w:t>
      </w:r>
      <w:r w:rsidR="005928F7">
        <w:t>Plants were considered seedlings if they</w:t>
      </w:r>
      <w:r w:rsidR="007D2FD3">
        <w:t xml:space="preserve"> appeared to be within their first year of growth – woody tree shrub species usually had no woody stem yet, or were less than 0.5-m tall. </w:t>
      </w:r>
    </w:p>
    <w:p w14:paraId="0A8B7615" w14:textId="2A8B9120" w:rsidR="008C6C8D" w:rsidRDefault="008C6C8D" w:rsidP="003C77EA">
      <w:pPr>
        <w:spacing w:line="480" w:lineRule="auto"/>
        <w:ind w:firstLine="720"/>
      </w:pPr>
      <w:r>
        <w:t>To estimate rel</w:t>
      </w:r>
      <w:r w:rsidR="00341C1D">
        <w:t>ative ungulate abundance among</w:t>
      </w:r>
      <w:r>
        <w:t xml:space="preserve"> sites, </w:t>
      </w:r>
      <w:r w:rsidR="002178AF">
        <w:t>scats</w:t>
      </w:r>
      <w:r>
        <w:t xml:space="preserve"> </w:t>
      </w:r>
      <w:r w:rsidR="00B007FB">
        <w:t>from pigs</w:t>
      </w:r>
      <w:r w:rsidR="006B55C3">
        <w:rPr>
          <w:i/>
          <w:iCs/>
        </w:rPr>
        <w:t xml:space="preserve"> </w:t>
      </w:r>
      <w:r w:rsidRPr="00124D16">
        <w:t xml:space="preserve">and </w:t>
      </w:r>
      <w:r w:rsidR="00014ECA" w:rsidRPr="006B09B4">
        <w:rPr>
          <w:iCs/>
        </w:rPr>
        <w:t>deer</w:t>
      </w:r>
      <w:r w:rsidRPr="00014ECA">
        <w:t xml:space="preserve"> </w:t>
      </w:r>
      <w:r w:rsidRPr="00124D16">
        <w:t>were counted</w:t>
      </w:r>
      <w:r>
        <w:t xml:space="preserve"> along the vegetation transects</w:t>
      </w:r>
      <w:r w:rsidR="00DD1AE5">
        <w:t>,</w:t>
      </w:r>
      <w:r>
        <w:t xml:space="preserve"> as well as in a 2-m wide square-shape</w:t>
      </w:r>
      <w:r w:rsidR="00744274">
        <w:t>d belt transect that centred along</w:t>
      </w:r>
      <w:r>
        <w:t xml:space="preserve"> the vegetation transects.</w:t>
      </w:r>
      <w:r w:rsidR="00DE5606">
        <w:t xml:space="preserve"> </w:t>
      </w:r>
      <w:r>
        <w:t xml:space="preserve">Although they do not give exact population abundance, counts of </w:t>
      </w:r>
      <w:r w:rsidR="002178AF">
        <w:t>scats</w:t>
      </w:r>
      <w:r>
        <w:t xml:space="preserve"> can be used as an index to compare abundance of ungulates between sites </w:t>
      </w:r>
      <w:r w:rsidR="007D2FD3">
        <w:fldChar w:fldCharType="begin" w:fldLock="1"/>
      </w:r>
      <w:r w:rsidR="00250E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fldChar w:fldCharType="separate"/>
      </w:r>
      <w:r w:rsidR="00440A10">
        <w:t>[33]</w:t>
      </w:r>
      <w:r w:rsidR="007D2FD3">
        <w:fldChar w:fldCharType="end"/>
      </w:r>
      <w:r w:rsidR="00381BB0">
        <w:t xml:space="preserve"> </w:t>
      </w:r>
      <w:r>
        <w:t>. Each transect covered an area of about 800 m</w:t>
      </w:r>
      <w:r>
        <w:rPr>
          <w:vertAlign w:val="superscript"/>
        </w:rPr>
        <w:t>2</w:t>
      </w:r>
      <w:r w:rsidRPr="00124D16">
        <w:t xml:space="preserve">. </w:t>
      </w:r>
      <w:r>
        <w:t>We</w:t>
      </w:r>
      <w:r w:rsidR="00DE5606">
        <w:t xml:space="preserve"> </w:t>
      </w:r>
      <w:r>
        <w:t>used scat as an</w:t>
      </w:r>
      <w:r w:rsidRPr="00124D16">
        <w:t xml:space="preserve"> indicator of ungulate</w:t>
      </w:r>
      <w:r w:rsidR="00DE5606">
        <w:t xml:space="preserve"> </w:t>
      </w:r>
      <w:r w:rsidRPr="00124D16">
        <w:t>a</w:t>
      </w:r>
      <w:r w:rsidR="004B1AE9">
        <w:t>bundance because o</w:t>
      </w:r>
      <w:r>
        <w:t>ther sign</w:t>
      </w:r>
      <w:r w:rsidR="00744274">
        <w:t>,</w:t>
      </w:r>
      <w:r>
        <w:t xml:space="preserve"> such as animal </w:t>
      </w:r>
      <w:r w:rsidRPr="00124D16">
        <w:t>tracks</w:t>
      </w:r>
      <w:r w:rsidR="00744274">
        <w:t>,</w:t>
      </w:r>
      <w:r w:rsidRPr="00124D16">
        <w:t xml:space="preserve"> are </w:t>
      </w:r>
      <w:r>
        <w:t>rarely visible</w:t>
      </w:r>
      <w:r w:rsidRPr="00124D16">
        <w:t xml:space="preserve"> in </w:t>
      </w:r>
      <w:r>
        <w:t xml:space="preserve">karst </w:t>
      </w:r>
      <w:r w:rsidRPr="00124D16">
        <w:t xml:space="preserve">forest terrain and </w:t>
      </w:r>
      <w:r w:rsidRPr="00124D16">
        <w:lastRenderedPageBreak/>
        <w:t>the detectability of other sign such as trails and grazing var</w:t>
      </w:r>
      <w:r>
        <w:t>ies</w:t>
      </w:r>
      <w:r w:rsidRPr="00124D16">
        <w:t xml:space="preserve"> widely even in similar habitats </w:t>
      </w:r>
      <w:r w:rsidR="00250E93">
        <w:fldChar w:fldCharType="begin" w:fldLock="1"/>
      </w:r>
      <w:r w:rsidR="005775DE">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fldChar w:fldCharType="separate"/>
      </w:r>
      <w:r w:rsidR="00440A10">
        <w:t>[21]</w:t>
      </w:r>
      <w:r w:rsidR="00250E93">
        <w:fldChar w:fldCharType="end"/>
      </w:r>
      <w:r>
        <w:t>.</w:t>
      </w:r>
    </w:p>
    <w:p w14:paraId="70C9AEAF" w14:textId="06100EAC" w:rsidR="00E56326" w:rsidRDefault="00E56326" w:rsidP="00E56326">
      <w:pPr>
        <w:spacing w:line="480" w:lineRule="auto"/>
        <w:ind w:firstLine="720"/>
      </w:pPr>
      <w:r>
        <w:t xml:space="preserve">We used linear regressions to determine whether ungulate scat abundance covaried with forest characteristics measured on vegetation transects. We used deer abundance and pig abundance as separate independent factors, and forest characteristics as dependent factors. The forest characteristics that we investigated were total seedling abundance, native seedling abundance, </w:t>
      </w:r>
      <w:r w:rsidR="00830B4E">
        <w:t>non-native</w:t>
      </w:r>
      <w:r>
        <w:t xml:space="preserve"> seedling abundance, and vine abundance</w:t>
      </w:r>
      <w:r w:rsidR="009F7F40">
        <w:t>.</w:t>
      </w:r>
      <w:r w:rsidRPr="00124D16">
        <w:t xml:space="preserve"> </w:t>
      </w:r>
      <w:r w:rsidR="009F7F40">
        <w:t>For each correlation, we report r</w:t>
      </w:r>
      <w:r w:rsidR="009F7F40">
        <w:rPr>
          <w:vertAlign w:val="superscript"/>
        </w:rPr>
        <w:t>2</w:t>
      </w:r>
      <w:r w:rsidR="009F7F40">
        <w:t xml:space="preserve"> values.</w:t>
      </w:r>
    </w:p>
    <w:p w14:paraId="310F9057" w14:textId="50AA53D7" w:rsidR="00505315" w:rsidRDefault="00505315" w:rsidP="00505315">
      <w:pPr>
        <w:spacing w:line="480" w:lineRule="auto"/>
        <w:rPr>
          <w:i/>
        </w:rPr>
      </w:pPr>
      <w:r>
        <w:rPr>
          <w:i/>
        </w:rPr>
        <w:t>Permissions and licenses</w:t>
      </w:r>
    </w:p>
    <w:p w14:paraId="32D3757E" w14:textId="21239E13" w:rsidR="00656AC8" w:rsidRPr="00505315" w:rsidRDefault="00505315" w:rsidP="00505315">
      <w:pPr>
        <w:spacing w:line="480" w:lineRule="auto"/>
      </w:pPr>
      <w:r>
        <w:t>We applied for and received special use permits to conduct research on U.S. Fish and Wildlife Service (Department of Interior) Wildlife Refuge property in 2010. This was coordinated through Refuge Manager Joseph Schwagerl (</w:t>
      </w:r>
      <w:hyperlink r:id="rId13" w:history="1">
        <w:r w:rsidRPr="00D93E77">
          <w:rPr>
            <w:rStyle w:val="Hyperlink"/>
          </w:rPr>
          <w:t>Joseph_Schwagerl@fws.gov</w:t>
        </w:r>
      </w:hyperlink>
      <w:r>
        <w:t>) and Refuge Biologist Cari Eggleston (</w:t>
      </w:r>
      <w:hyperlink r:id="rId14" w:history="1">
        <w:r w:rsidRPr="00D93E77">
          <w:rPr>
            <w:rStyle w:val="Hyperlink"/>
          </w:rPr>
          <w:t>cari_eggleston@fws.gov</w:t>
        </w:r>
      </w:hyperlink>
      <w:r>
        <w:t xml:space="preserve">). For study sites on Government of Guam property, we received approval from Guam Department of Agriculture for use of the Anao Conservation Area, and approval from the Chamorro Land Trust for use of Chamorro Land Trust lands. In addition, surveys carried out on Department of </w:t>
      </w:r>
      <w:r w:rsidR="00B9709E">
        <w:t>Defense property were coordinated</w:t>
      </w:r>
      <w:r>
        <w:t xml:space="preserve"> with permission from </w:t>
      </w:r>
      <w:r w:rsidR="00B9709E">
        <w:t>U.S. Air Force, 36</w:t>
      </w:r>
      <w:r w:rsidR="00B9709E" w:rsidRPr="00B9709E">
        <w:rPr>
          <w:vertAlign w:val="superscript"/>
        </w:rPr>
        <w:t>th</w:t>
      </w:r>
      <w:r w:rsidR="00B9709E">
        <w:t xml:space="preserve"> Wing Civil Engineering Squadron, Environmental Flight. </w:t>
      </w:r>
    </w:p>
    <w:p w14:paraId="2DB9DBC1" w14:textId="2B394E9C" w:rsidR="008C6C8D" w:rsidRPr="00E56326" w:rsidRDefault="008C6C8D" w:rsidP="00DD6A06">
      <w:pPr>
        <w:spacing w:line="480" w:lineRule="auto"/>
        <w:outlineLvl w:val="0"/>
        <w:rPr>
          <w:i/>
          <w:iCs/>
        </w:rPr>
      </w:pPr>
      <w:r w:rsidRPr="00124D16">
        <w:rPr>
          <w:b/>
          <w:bCs/>
        </w:rPr>
        <w:t>Results</w:t>
      </w:r>
    </w:p>
    <w:p w14:paraId="4E304178" w14:textId="5770FBA6" w:rsidR="008C6C8D" w:rsidRPr="00EE30C7" w:rsidRDefault="00A42CB5" w:rsidP="00DD6A06">
      <w:pPr>
        <w:spacing w:line="480" w:lineRule="auto"/>
        <w:outlineLvl w:val="0"/>
      </w:pPr>
      <w:r>
        <w:rPr>
          <w:i/>
          <w:iCs/>
        </w:rPr>
        <w:t>Effects of ungulates on seedling survival</w:t>
      </w:r>
    </w:p>
    <w:p w14:paraId="2C4C87F0" w14:textId="021BB5CE" w:rsidR="008C6C8D" w:rsidRDefault="008C6C8D" w:rsidP="00563C6A">
      <w:pPr>
        <w:spacing w:line="480" w:lineRule="auto"/>
      </w:pPr>
      <w:r w:rsidRPr="00124D16">
        <w:tab/>
        <w:t xml:space="preserve">Seedling survival </w:t>
      </w:r>
      <w:r>
        <w:t>in seedling plots varied depending on species</w:t>
      </w:r>
      <w:r w:rsidR="00B40D2B">
        <w:t xml:space="preserve"> </w:t>
      </w:r>
      <w:r>
        <w:t xml:space="preserve">and </w:t>
      </w:r>
      <w:r w:rsidRPr="00341E0F">
        <w:t>fencing treatment.</w:t>
      </w:r>
      <w:r>
        <w:t xml:space="preserve"> </w:t>
      </w:r>
      <w:r w:rsidR="00DA08FC">
        <w:t>The best fit model predicting survival strongly depended on species. However, when we looked at each species specifically, we saw that</w:t>
      </w:r>
      <w:r w:rsidR="009F7F40">
        <w:t xml:space="preserve"> treatment did affect survival (see Table 1 for AICc values). </w:t>
      </w:r>
      <w:r>
        <w:t xml:space="preserve">For four species, </w:t>
      </w:r>
      <w:r w:rsidRPr="00341E0F">
        <w:rPr>
          <w:i/>
          <w:iCs/>
        </w:rPr>
        <w:t>C. papaya</w:t>
      </w:r>
      <w:r w:rsidRPr="00341E0F">
        <w:t xml:space="preserve">, </w:t>
      </w:r>
      <w:r w:rsidRPr="00341E0F">
        <w:rPr>
          <w:i/>
          <w:iCs/>
        </w:rPr>
        <w:t>M. citrifolia</w:t>
      </w:r>
      <w:r w:rsidRPr="00341E0F">
        <w:t xml:space="preserve">, </w:t>
      </w:r>
      <w:r w:rsidRPr="00341E0F">
        <w:rPr>
          <w:i/>
          <w:iCs/>
        </w:rPr>
        <w:t xml:space="preserve">P. </w:t>
      </w:r>
      <w:r w:rsidR="00846D05">
        <w:rPr>
          <w:i/>
          <w:iCs/>
        </w:rPr>
        <w:t>serratifolia</w:t>
      </w:r>
      <w:r w:rsidRPr="00341E0F">
        <w:t xml:space="preserve">, and </w:t>
      </w:r>
      <w:r w:rsidRPr="00341E0F">
        <w:rPr>
          <w:i/>
          <w:iCs/>
        </w:rPr>
        <w:t xml:space="preserve">P. </w:t>
      </w:r>
      <w:r>
        <w:rPr>
          <w:i/>
          <w:iCs/>
        </w:rPr>
        <w:t>mariana</w:t>
      </w:r>
      <w:r>
        <w:t>, fencin</w:t>
      </w:r>
      <w:r w:rsidR="00BF1DE3">
        <w:t xml:space="preserve">g </w:t>
      </w:r>
      <w:r w:rsidR="00BF1DE3">
        <w:lastRenderedPageBreak/>
        <w:t>treatment contributed to the best-</w:t>
      </w:r>
      <w:r>
        <w:t>fit model explaining propo</w:t>
      </w:r>
      <w:r w:rsidR="00BF1DE3">
        <w:t>rtion alive (Figure 1)</w:t>
      </w:r>
      <w:r w:rsidR="00DD6A06">
        <w:t>, with higher survival of seedlings when protected from ungulates</w:t>
      </w:r>
      <w:r w:rsidR="00BF1DE3">
        <w:t xml:space="preserve">. </w:t>
      </w:r>
      <w:r>
        <w:t xml:space="preserve">For </w:t>
      </w:r>
      <w:r w:rsidRPr="002A4E1C">
        <w:rPr>
          <w:i/>
          <w:iCs/>
        </w:rPr>
        <w:t>A. mariannensis</w:t>
      </w:r>
      <w:r>
        <w:t xml:space="preserve"> and </w:t>
      </w:r>
      <w:r w:rsidR="00F03034">
        <w:rPr>
          <w:i/>
          <w:iCs/>
        </w:rPr>
        <w:t>O</w:t>
      </w:r>
      <w:r w:rsidRPr="002A4E1C">
        <w:rPr>
          <w:i/>
          <w:iCs/>
        </w:rPr>
        <w:t>. oppositifolia</w:t>
      </w:r>
      <w:r>
        <w:t xml:space="preserve">, </w:t>
      </w:r>
      <w:r w:rsidR="00DA08FC">
        <w:t xml:space="preserve">AICc values were &lt;2 between models including </w:t>
      </w:r>
      <w:r w:rsidR="00434133">
        <w:t>and not including treatment</w:t>
      </w:r>
      <w:r w:rsidR="00830B4E">
        <w:t xml:space="preserve"> (Table 1)</w:t>
      </w:r>
      <w:r w:rsidR="00DD6A06">
        <w:t xml:space="preserve">, indicating that </w:t>
      </w:r>
      <w:r w:rsidR="00434133">
        <w:t>the</w:t>
      </w:r>
      <w:r w:rsidR="00CC0BE7">
        <w:t>se</w:t>
      </w:r>
      <w:r w:rsidR="00434133">
        <w:t xml:space="preserve"> two species </w:t>
      </w:r>
      <w:r w:rsidR="00DD6A06">
        <w:t>did not did not benefit from protection from ungulates</w:t>
      </w:r>
      <w:r w:rsidR="00434133">
        <w:t>.</w:t>
      </w:r>
    </w:p>
    <w:p w14:paraId="3B180FA6" w14:textId="79A8E2E5" w:rsidR="008C6C8D" w:rsidRPr="00877AB8" w:rsidRDefault="00A42CB5" w:rsidP="00DD6A06">
      <w:pPr>
        <w:spacing w:line="480" w:lineRule="auto"/>
        <w:outlineLvl w:val="0"/>
        <w:rPr>
          <w:i/>
          <w:iCs/>
        </w:rPr>
      </w:pPr>
      <w:r>
        <w:rPr>
          <w:i/>
          <w:iCs/>
        </w:rPr>
        <w:t>Germination from scats</w:t>
      </w:r>
    </w:p>
    <w:p w14:paraId="6879D738" w14:textId="2A84671B" w:rsidR="008C6C8D" w:rsidRDefault="008C6C8D" w:rsidP="000E18E6">
      <w:pPr>
        <w:spacing w:line="480" w:lineRule="auto"/>
        <w:ind w:firstLine="720"/>
      </w:pPr>
      <w:r>
        <w:t xml:space="preserve">We collected and observed germination </w:t>
      </w:r>
      <w:r w:rsidR="006B55C3">
        <w:t>from a</w:t>
      </w:r>
      <w:r w:rsidRPr="00124D16">
        <w:t xml:space="preserve"> total of 20</w:t>
      </w:r>
      <w:r>
        <w:t xml:space="preserve"> deer </w:t>
      </w:r>
      <w:r w:rsidR="009F7F40">
        <w:t>scats</w:t>
      </w:r>
      <w:r w:rsidRPr="00124D16">
        <w:t xml:space="preserve">. </w:t>
      </w:r>
      <w:r>
        <w:t>O</w:t>
      </w:r>
      <w:r w:rsidRPr="00124D16">
        <w:t>nly four of the 20</w:t>
      </w:r>
      <w:r>
        <w:t xml:space="preserve"> deer</w:t>
      </w:r>
      <w:r w:rsidR="00F03034">
        <w:t xml:space="preserve"> </w:t>
      </w:r>
      <w:r w:rsidR="009F7F40">
        <w:t>scats</w:t>
      </w:r>
      <w:r>
        <w:t xml:space="preserve"> </w:t>
      </w:r>
      <w:r w:rsidRPr="00124D16">
        <w:t xml:space="preserve">collected </w:t>
      </w:r>
      <w:r>
        <w:t xml:space="preserve">produced seedlings (20%). </w:t>
      </w:r>
      <w:r w:rsidR="007A7DDD">
        <w:t xml:space="preserve">Only 13 individual seedlings, from four different species of non-native plants and two unknown species germinated from 20 deer scats (Table 2, Figure 2). </w:t>
      </w:r>
      <w:r>
        <w:t>E</w:t>
      </w:r>
      <w:r w:rsidRPr="00124D16">
        <w:t xml:space="preserve">ight </w:t>
      </w:r>
      <w:r w:rsidR="00C352FC" w:rsidRPr="00124D16">
        <w:rPr>
          <w:i/>
          <w:iCs/>
        </w:rPr>
        <w:t>Passiflora</w:t>
      </w:r>
      <w:r w:rsidR="00C352FC">
        <w:rPr>
          <w:i/>
          <w:iCs/>
        </w:rPr>
        <w:t xml:space="preserve"> </w:t>
      </w:r>
      <w:r w:rsidR="00C352FC" w:rsidRPr="00124D16">
        <w:rPr>
          <w:i/>
          <w:iCs/>
        </w:rPr>
        <w:t>suberosa</w:t>
      </w:r>
      <w:r w:rsidR="00C352FC">
        <w:t xml:space="preserve"> </w:t>
      </w:r>
      <w:r>
        <w:t>seedlings germinated from one pellet group. In addition, o</w:t>
      </w:r>
      <w:r w:rsidRPr="00124D16">
        <w:t xml:space="preserve">ne </w:t>
      </w:r>
      <w:r w:rsidR="00C352FC">
        <w:rPr>
          <w:i/>
          <w:iCs/>
        </w:rPr>
        <w:t>C.</w:t>
      </w:r>
      <w:r w:rsidR="00C352FC" w:rsidRPr="00124D16">
        <w:rPr>
          <w:i/>
          <w:iCs/>
        </w:rPr>
        <w:t xml:space="preserve"> papaya</w:t>
      </w:r>
      <w:r>
        <w:t xml:space="preserve">, one </w:t>
      </w:r>
      <w:r w:rsidRPr="00124D16">
        <w:rPr>
          <w:i/>
          <w:iCs/>
        </w:rPr>
        <w:t>Vitex</w:t>
      </w:r>
      <w:r w:rsidR="00F03034">
        <w:rPr>
          <w:i/>
          <w:iCs/>
        </w:rPr>
        <w:t xml:space="preserve"> </w:t>
      </w:r>
      <w:r w:rsidRPr="00124D16">
        <w:rPr>
          <w:i/>
          <w:iCs/>
        </w:rPr>
        <w:t>parviflora</w:t>
      </w:r>
      <w:r>
        <w:rPr>
          <w:i/>
          <w:iCs/>
        </w:rPr>
        <w:t xml:space="preserve">, </w:t>
      </w:r>
      <w:r w:rsidRPr="00B86ABC">
        <w:t>and</w:t>
      </w:r>
      <w:r w:rsidR="00F03034">
        <w:t xml:space="preserve"> </w:t>
      </w:r>
      <w:r>
        <w:t>o</w:t>
      </w:r>
      <w:r w:rsidRPr="00124D16">
        <w:t xml:space="preserve">ne </w:t>
      </w:r>
      <w:r w:rsidRPr="00124D16">
        <w:rPr>
          <w:i/>
          <w:iCs/>
        </w:rPr>
        <w:t>Mikania</w:t>
      </w:r>
      <w:r w:rsidR="00F03034">
        <w:rPr>
          <w:i/>
          <w:iCs/>
        </w:rPr>
        <w:t xml:space="preserve"> </w:t>
      </w:r>
      <w:r w:rsidRPr="00124D16">
        <w:rPr>
          <w:i/>
          <w:iCs/>
        </w:rPr>
        <w:t>micrantha</w:t>
      </w:r>
      <w:r>
        <w:t xml:space="preserve"> seedling each emerged from separate pellet groups. The</w:t>
      </w:r>
      <w:r w:rsidR="00F03034">
        <w:t xml:space="preserve"> </w:t>
      </w:r>
      <w:r w:rsidRPr="0016495B">
        <w:rPr>
          <w:i/>
          <w:iCs/>
        </w:rPr>
        <w:t>Mikania</w:t>
      </w:r>
      <w:r w:rsidR="00F03034">
        <w:rPr>
          <w:i/>
          <w:iCs/>
        </w:rPr>
        <w:t xml:space="preserve"> </w:t>
      </w:r>
      <w:r w:rsidRPr="0016495B">
        <w:rPr>
          <w:i/>
          <w:iCs/>
        </w:rPr>
        <w:t>micrantha</w:t>
      </w:r>
      <w:r w:rsidR="00F03034">
        <w:rPr>
          <w:i/>
          <w:iCs/>
        </w:rPr>
        <w:t xml:space="preserve"> </w:t>
      </w:r>
      <w:r>
        <w:t xml:space="preserve">may have been ingested by the deer accidentally, as </w:t>
      </w:r>
      <w:r w:rsidR="00817DB4">
        <w:t>this</w:t>
      </w:r>
      <w:r>
        <w:t xml:space="preserve"> </w:t>
      </w:r>
      <w:r w:rsidR="00817DB4">
        <w:t>species has wind-borne seeds lacking a fruit</w:t>
      </w:r>
      <w:r>
        <w:t>.</w:t>
      </w:r>
      <w:r w:rsidRPr="00124D16">
        <w:t xml:space="preserve"> </w:t>
      </w:r>
    </w:p>
    <w:p w14:paraId="5D772202" w14:textId="0ECEAD02" w:rsidR="000E18E6" w:rsidRDefault="008C6C8D" w:rsidP="00FC743D">
      <w:pPr>
        <w:spacing w:line="480" w:lineRule="auto"/>
      </w:pPr>
      <w:r>
        <w:tab/>
      </w:r>
      <w:r w:rsidR="000E18E6">
        <w:t xml:space="preserve">Many more </w:t>
      </w:r>
      <w:r w:rsidR="000E18E6" w:rsidRPr="00124D16">
        <w:t xml:space="preserve">seedlings emerged from </w:t>
      </w:r>
      <w:r w:rsidR="000E18E6">
        <w:t>the 31 pig scats that we collected from four different sites. Of these, 25 scats</w:t>
      </w:r>
      <w:r w:rsidR="000E18E6" w:rsidRPr="00124D16">
        <w:t xml:space="preserve"> had seedlings (80.6%), with a tota</w:t>
      </w:r>
      <w:r w:rsidR="00C352FC">
        <w:t>l of 1658</w:t>
      </w:r>
      <w:r w:rsidR="000E18E6">
        <w:t xml:space="preserve"> seedlings</w:t>
      </w:r>
      <w:r w:rsidR="000E18E6" w:rsidRPr="00124D16">
        <w:t xml:space="preserve"> germinating</w:t>
      </w:r>
      <w:r w:rsidR="007A7DDD">
        <w:t xml:space="preserve"> (Table 2)</w:t>
      </w:r>
      <w:r w:rsidR="000E18E6" w:rsidRPr="00124D16">
        <w:t xml:space="preserve">. The species that germinated from pig scats were </w:t>
      </w:r>
      <w:r w:rsidR="000E18E6">
        <w:t>comprised of the</w:t>
      </w:r>
      <w:r w:rsidR="000E18E6" w:rsidRPr="00124D16">
        <w:t xml:space="preserve"> native trees </w:t>
      </w:r>
      <w:r w:rsidR="000E18E6">
        <w:rPr>
          <w:i/>
          <w:iCs/>
        </w:rPr>
        <w:t xml:space="preserve">M. </w:t>
      </w:r>
      <w:r w:rsidR="000E18E6" w:rsidRPr="00124D16">
        <w:rPr>
          <w:i/>
          <w:iCs/>
        </w:rPr>
        <w:t>citrifolia</w:t>
      </w:r>
      <w:r w:rsidR="000E18E6" w:rsidRPr="00124D16">
        <w:t>, and</w:t>
      </w:r>
      <w:r w:rsidR="000E18E6">
        <w:t xml:space="preserve"> </w:t>
      </w:r>
      <w:r w:rsidR="000E18E6" w:rsidRPr="00124D16">
        <w:rPr>
          <w:i/>
          <w:iCs/>
        </w:rPr>
        <w:t>Ficus</w:t>
      </w:r>
      <w:r w:rsidR="000E18E6">
        <w:rPr>
          <w:i/>
          <w:iCs/>
        </w:rPr>
        <w:t xml:space="preserve"> </w:t>
      </w:r>
      <w:r w:rsidR="000E18E6" w:rsidRPr="00124D16">
        <w:rPr>
          <w:i/>
          <w:iCs/>
        </w:rPr>
        <w:t>prolixa,</w:t>
      </w:r>
      <w:r w:rsidR="000E18E6">
        <w:t xml:space="preserve"> the non-native</w:t>
      </w:r>
      <w:r w:rsidR="000E18E6" w:rsidRPr="00124D16">
        <w:t xml:space="preserve"> trees </w:t>
      </w:r>
      <w:r w:rsidR="000E18E6">
        <w:rPr>
          <w:i/>
          <w:iCs/>
        </w:rPr>
        <w:t>C. papaya</w:t>
      </w:r>
      <w:r w:rsidR="000E18E6">
        <w:t xml:space="preserve"> and </w:t>
      </w:r>
      <w:r w:rsidR="000E18E6">
        <w:rPr>
          <w:i/>
          <w:iCs/>
        </w:rPr>
        <w:t>Leucaena leucocephala</w:t>
      </w:r>
      <w:r w:rsidR="000E18E6">
        <w:t>, the non-native vines</w:t>
      </w:r>
      <w:r w:rsidR="000E18E6" w:rsidRPr="00124D16">
        <w:t xml:space="preserve"> </w:t>
      </w:r>
      <w:r w:rsidR="000E18E6" w:rsidRPr="00124D16">
        <w:rPr>
          <w:i/>
          <w:iCs/>
        </w:rPr>
        <w:t>Passiflora</w:t>
      </w:r>
      <w:r w:rsidR="000E18E6">
        <w:rPr>
          <w:i/>
          <w:iCs/>
        </w:rPr>
        <w:t xml:space="preserve"> </w:t>
      </w:r>
      <w:r w:rsidR="000E18E6">
        <w:t>spp. and</w:t>
      </w:r>
      <w:r w:rsidR="000E18E6" w:rsidRPr="00124D16">
        <w:rPr>
          <w:i/>
          <w:iCs/>
        </w:rPr>
        <w:t xml:space="preserve"> Coccinia</w:t>
      </w:r>
      <w:r w:rsidR="000E18E6">
        <w:rPr>
          <w:i/>
          <w:iCs/>
        </w:rPr>
        <w:t xml:space="preserve"> </w:t>
      </w:r>
      <w:r w:rsidR="000E18E6" w:rsidRPr="00124D16">
        <w:rPr>
          <w:i/>
          <w:iCs/>
        </w:rPr>
        <w:t>grandis</w:t>
      </w:r>
      <w:r w:rsidR="000E18E6">
        <w:t>, and the non-native</w:t>
      </w:r>
      <w:r w:rsidR="000E18E6" w:rsidRPr="00E74A55">
        <w:t xml:space="preserve"> herb </w:t>
      </w:r>
      <w:r w:rsidR="000E18E6" w:rsidRPr="00E74A55">
        <w:rPr>
          <w:i/>
        </w:rPr>
        <w:t>Chromolaena odorata</w:t>
      </w:r>
      <w:r w:rsidR="000E18E6">
        <w:t xml:space="preserve">. </w:t>
      </w:r>
      <w:r w:rsidR="000E18E6" w:rsidRPr="00124D16">
        <w:t xml:space="preserve">All of these except for </w:t>
      </w:r>
      <w:r w:rsidR="000E18E6" w:rsidRPr="00124D16">
        <w:rPr>
          <w:i/>
          <w:iCs/>
        </w:rPr>
        <w:t>C. odorata</w:t>
      </w:r>
      <w:r w:rsidR="000E18E6" w:rsidRPr="00124D16">
        <w:t xml:space="preserve"> and </w:t>
      </w:r>
      <w:r w:rsidR="000E18E6" w:rsidRPr="00124D16">
        <w:rPr>
          <w:i/>
          <w:iCs/>
        </w:rPr>
        <w:t>L. leucocephala</w:t>
      </w:r>
      <w:r w:rsidR="000E18E6">
        <w:rPr>
          <w:i/>
          <w:iCs/>
        </w:rPr>
        <w:t xml:space="preserve"> </w:t>
      </w:r>
      <w:r w:rsidR="000E18E6" w:rsidRPr="00124D16">
        <w:t>have edible, fleshy fruits.</w:t>
      </w:r>
      <w:r w:rsidR="007A7DDD" w:rsidRPr="007A7DDD">
        <w:t xml:space="preserve"> </w:t>
      </w:r>
    </w:p>
    <w:p w14:paraId="6DA2AB11" w14:textId="6470E20D" w:rsidR="00A2757F" w:rsidRPr="00FC743D" w:rsidRDefault="007607E7" w:rsidP="00FC743D">
      <w:pPr>
        <w:spacing w:line="480" w:lineRule="auto"/>
      </w:pPr>
      <w:r>
        <w:tab/>
        <w:t>We used data from our vegetation surveys to compare the most abundant species that germinated from scats to the most abundant species found in nature</w:t>
      </w:r>
      <w:r w:rsidR="007A7DDD">
        <w:t xml:space="preserve"> (Fig</w:t>
      </w:r>
      <w:r w:rsidR="002E3E36">
        <w:t>ure</w:t>
      </w:r>
      <w:r w:rsidR="007A7DDD">
        <w:t xml:space="preserve"> 2)</w:t>
      </w:r>
      <w:r>
        <w:t xml:space="preserve">. </w:t>
      </w:r>
      <w:ins w:id="0" w:author="Ann Marie Gawel" w:date="2017-05-08T14:33:00Z">
        <w:r w:rsidR="001C1E4F">
          <w:t xml:space="preserve">Proportional abundance </w:t>
        </w:r>
      </w:ins>
      <w:ins w:id="1" w:author="Ann Marie Gawel" w:date="2017-05-08T14:34:00Z">
        <w:r w:rsidR="001C1E4F">
          <w:t xml:space="preserve">in nature (left hand panel, Figure 3) </w:t>
        </w:r>
      </w:ins>
      <w:ins w:id="2" w:author="Ann Marie Gawel" w:date="2017-05-08T14:33:00Z">
        <w:r w:rsidR="001C1E4F">
          <w:t xml:space="preserve">for each species was </w:t>
        </w:r>
      </w:ins>
      <w:ins w:id="3" w:author="Ann Marie Gawel" w:date="2017-05-08T14:34:00Z">
        <w:r w:rsidR="001C1E4F">
          <w:t>calculated</w:t>
        </w:r>
      </w:ins>
      <w:ins w:id="4" w:author="Ann Marie Gawel" w:date="2017-05-08T14:33:00Z">
        <w:r w:rsidR="001C1E4F">
          <w:t xml:space="preserve"> </w:t>
        </w:r>
      </w:ins>
      <w:ins w:id="5" w:author="Ann Marie Gawel" w:date="2017-05-08T14:34:00Z">
        <w:r w:rsidR="001C1E4F">
          <w:t>by dividing the total count of adults of that species</w:t>
        </w:r>
      </w:ins>
      <w:ins w:id="6" w:author="Ann Marie Gawel" w:date="2017-05-08T14:36:00Z">
        <w:r w:rsidR="001C1E4F">
          <w:t xml:space="preserve"> across our fourteen sites</w:t>
        </w:r>
      </w:ins>
      <w:ins w:id="7" w:author="Ann Marie Gawel" w:date="2017-05-08T14:34:00Z">
        <w:r w:rsidR="00827B8C">
          <w:t xml:space="preserve"> </w:t>
        </w:r>
        <w:r w:rsidR="001C1E4F">
          <w:t>and dividing that by the total number of adult tree</w:t>
        </w:r>
        <w:r w:rsidR="00827B8C">
          <w:t xml:space="preserve">s across all sites. We only counted adult trees to represent only potentially fruiting </w:t>
        </w:r>
        <w:r w:rsidR="00827B8C">
          <w:lastRenderedPageBreak/>
          <w:t>trees. We used a similar approach to calculate the proportional abundance of seedling species found in pigs scats and deer pellets.</w:t>
        </w:r>
        <w:bookmarkStart w:id="8" w:name="_GoBack"/>
        <w:bookmarkEnd w:id="8"/>
        <w:r w:rsidR="001C1E4F">
          <w:t xml:space="preserve"> </w:t>
        </w:r>
      </w:ins>
      <w:r>
        <w:t>The species found in the highest proportion of scats for both deer and pigs</w:t>
      </w:r>
      <w:r w:rsidR="007A7DDD">
        <w:t xml:space="preserve"> </w:t>
      </w:r>
      <w:r>
        <w:t xml:space="preserve">did not reflect the </w:t>
      </w:r>
      <w:r w:rsidR="00632D41">
        <w:t>most abundant species in nature, suggesting that pigs are selectively dispersing certain species.</w:t>
      </w:r>
      <w:r>
        <w:t xml:space="preserve"> </w:t>
      </w:r>
    </w:p>
    <w:p w14:paraId="3BA39FF3" w14:textId="77777777" w:rsidR="002E3E36" w:rsidRPr="008130D5" w:rsidRDefault="002E3E36" w:rsidP="00DD6A06">
      <w:pPr>
        <w:spacing w:line="480" w:lineRule="auto"/>
        <w:outlineLvl w:val="0"/>
        <w:rPr>
          <w:i/>
          <w:iCs/>
        </w:rPr>
      </w:pPr>
      <w:r>
        <w:rPr>
          <w:i/>
          <w:iCs/>
        </w:rPr>
        <w:t>Effects of ungulate abundance on community composition</w:t>
      </w:r>
    </w:p>
    <w:p w14:paraId="3898AE71" w14:textId="6A9B89A8" w:rsidR="008C6C8D" w:rsidRDefault="008C6C8D" w:rsidP="00563C6A">
      <w:pPr>
        <w:widowControl w:val="0"/>
        <w:autoSpaceDE w:val="0"/>
        <w:autoSpaceDN w:val="0"/>
        <w:adjustRightInd w:val="0"/>
        <w:spacing w:line="480" w:lineRule="auto"/>
        <w:ind w:firstLine="720"/>
      </w:pPr>
      <w:r w:rsidRPr="00E74A55">
        <w:t>Strong negative loglinear relationships were detected between the following forest ch</w:t>
      </w:r>
      <w:r w:rsidR="006B55C3" w:rsidRPr="00E74A55">
        <w:t>aracteristics and deer abundance</w:t>
      </w:r>
      <w:r w:rsidRPr="00E74A55">
        <w:t>:</w:t>
      </w:r>
      <w:r w:rsidR="006B55C3" w:rsidRPr="00E74A55">
        <w:t xml:space="preserve"> </w:t>
      </w:r>
      <w:r w:rsidRPr="00E74A55">
        <w:t>total seedling abundance (r</w:t>
      </w:r>
      <w:r w:rsidRPr="00E74A55">
        <w:rPr>
          <w:vertAlign w:val="superscript"/>
        </w:rPr>
        <w:t>2</w:t>
      </w:r>
      <w:r w:rsidRPr="00E74A55">
        <w:t xml:space="preserve"> = 0.710, P &lt; 0.001), native seedling abundance (r</w:t>
      </w:r>
      <w:r w:rsidRPr="00E74A55">
        <w:rPr>
          <w:vertAlign w:val="superscript"/>
        </w:rPr>
        <w:t>2</w:t>
      </w:r>
      <w:r w:rsidRPr="00E74A55">
        <w:t xml:space="preserve"> = 0.648, P &lt; 0.001), </w:t>
      </w:r>
      <w:r w:rsidR="00830B4E">
        <w:t>non-native</w:t>
      </w:r>
      <w:r w:rsidRPr="00E74A55">
        <w:t xml:space="preserve"> seedling abundance (r</w:t>
      </w:r>
      <w:r w:rsidRPr="00E74A55">
        <w:rPr>
          <w:vertAlign w:val="superscript"/>
        </w:rPr>
        <w:t>2</w:t>
      </w:r>
      <w:r w:rsidRPr="00E74A55">
        <w:t xml:space="preserve"> = 0.770, P &lt; 0.001)</w:t>
      </w:r>
      <w:r w:rsidR="00324A7B" w:rsidRPr="00E74A55">
        <w:t>, and</w:t>
      </w:r>
      <w:r w:rsidRPr="00E74A55">
        <w:t xml:space="preserve"> vine abundance (r</w:t>
      </w:r>
      <w:r w:rsidRPr="00E74A55">
        <w:rPr>
          <w:vertAlign w:val="superscript"/>
        </w:rPr>
        <w:t>2</w:t>
      </w:r>
      <w:r w:rsidR="00E74A55">
        <w:t xml:space="preserve"> = 0.751, P &lt;0.001) (</w:t>
      </w:r>
      <w:r w:rsidRPr="00E74A55">
        <w:t>Figure 3).</w:t>
      </w:r>
      <w:r>
        <w:t xml:space="preserve"> </w:t>
      </w:r>
      <w:r w:rsidR="00EA0AF7">
        <w:t>In contrast, n</w:t>
      </w:r>
      <w:r w:rsidRPr="00124D16">
        <w:t xml:space="preserve">o </w:t>
      </w:r>
      <w:r>
        <w:t>correlations</w:t>
      </w:r>
      <w:r w:rsidRPr="00124D16">
        <w:t xml:space="preserve"> were detected between </w:t>
      </w:r>
      <w:r>
        <w:t>these characteristics and pig abundance</w:t>
      </w:r>
      <w:r w:rsidRPr="00124D16">
        <w:t>.</w:t>
      </w:r>
      <w:r w:rsidR="00DB720F">
        <w:t xml:space="preserve"> </w:t>
      </w:r>
    </w:p>
    <w:p w14:paraId="6BFCD935" w14:textId="3A2D3391" w:rsidR="00DB720F" w:rsidRPr="00566074" w:rsidRDefault="00DD6A06" w:rsidP="00563C6A">
      <w:pPr>
        <w:widowControl w:val="0"/>
        <w:autoSpaceDE w:val="0"/>
        <w:autoSpaceDN w:val="0"/>
        <w:adjustRightInd w:val="0"/>
        <w:spacing w:line="480" w:lineRule="auto"/>
        <w:ind w:firstLine="720"/>
        <w:rPr>
          <w:i/>
          <w:iCs/>
        </w:rPr>
      </w:pPr>
      <w:r w:rsidRPr="005A0AC4">
        <w:t>The two species for which seedling survival was unaffected by the</w:t>
      </w:r>
      <w:r w:rsidR="00D902F9" w:rsidRPr="005A0AC4">
        <w:t xml:space="preserve"> </w:t>
      </w:r>
      <w:r w:rsidRPr="005A0AC4">
        <w:t>ungulate exclosure treatment in the</w:t>
      </w:r>
      <w:r w:rsidR="00D902F9" w:rsidRPr="005A0AC4">
        <w:t xml:space="preserve"> experiment above, </w:t>
      </w:r>
      <w:r w:rsidR="00DB720F" w:rsidRPr="005A0AC4">
        <w:rPr>
          <w:i/>
        </w:rPr>
        <w:t>O. op</w:t>
      </w:r>
      <w:r w:rsidR="00D902F9" w:rsidRPr="005A0AC4">
        <w:rPr>
          <w:i/>
        </w:rPr>
        <w:t>positifolia</w:t>
      </w:r>
      <w:r w:rsidR="00D902F9" w:rsidRPr="005A0AC4">
        <w:t xml:space="preserve"> and </w:t>
      </w:r>
      <w:r w:rsidR="00D902F9" w:rsidRPr="005A0AC4">
        <w:rPr>
          <w:i/>
        </w:rPr>
        <w:t>A. marianennsis</w:t>
      </w:r>
      <w:r w:rsidR="00D902F9" w:rsidRPr="005A0AC4">
        <w:t xml:space="preserve">, </w:t>
      </w:r>
      <w:r w:rsidRPr="005A0AC4">
        <w:t xml:space="preserve">are also dominant in nature. </w:t>
      </w:r>
      <w:r w:rsidR="006B466D">
        <w:t>After</w:t>
      </w:r>
      <w:r w:rsidR="005A0AC4" w:rsidRPr="005A0AC4">
        <w:t xml:space="preserve"> </w:t>
      </w:r>
      <w:r w:rsidR="005A0AC4" w:rsidRPr="006B466D">
        <w:rPr>
          <w:i/>
        </w:rPr>
        <w:t>Meiogyn</w:t>
      </w:r>
      <w:r w:rsidR="006B466D">
        <w:rPr>
          <w:i/>
        </w:rPr>
        <w:t>e</w:t>
      </w:r>
      <w:r w:rsidR="005A0AC4" w:rsidRPr="006B466D">
        <w:rPr>
          <w:i/>
        </w:rPr>
        <w:t xml:space="preserve"> cylindrica</w:t>
      </w:r>
      <w:r w:rsidR="005A0AC4" w:rsidRPr="005A0AC4">
        <w:t xml:space="preserve">, they </w:t>
      </w:r>
      <w:r w:rsidR="006B466D">
        <w:t>comprise</w:t>
      </w:r>
      <w:r w:rsidR="005A0AC4" w:rsidRPr="005A0AC4">
        <w:t xml:space="preserve"> the top three</w:t>
      </w:r>
      <w:r w:rsidRPr="005A0AC4">
        <w:t xml:space="preserve"> </w:t>
      </w:r>
      <w:r w:rsidR="00DB720F" w:rsidRPr="005A0AC4">
        <w:t>most common tree speci</w:t>
      </w:r>
      <w:r w:rsidR="00D902F9" w:rsidRPr="005A0AC4">
        <w:t>es</w:t>
      </w:r>
      <w:r w:rsidRPr="005A0AC4">
        <w:t xml:space="preserve"> for adults</w:t>
      </w:r>
      <w:r w:rsidR="00D902F9" w:rsidRPr="005A0AC4">
        <w:t xml:space="preserve"> across all sites,</w:t>
      </w:r>
      <w:r w:rsidR="005A0AC4" w:rsidRPr="005A0AC4">
        <w:t xml:space="preserve"> accounting for over 30% of adult tree species surveyed for this study</w:t>
      </w:r>
      <w:r w:rsidR="004148A0">
        <w:t xml:space="preserve"> (Figure 2</w:t>
      </w:r>
      <w:r w:rsidR="001C0E16">
        <w:t>, top panel</w:t>
      </w:r>
      <w:r w:rsidR="004148A0">
        <w:t>)</w:t>
      </w:r>
      <w:r w:rsidR="005A0AC4" w:rsidRPr="005A0AC4">
        <w:t>.</w:t>
      </w:r>
      <w:r w:rsidR="0027334C" w:rsidRPr="005A0AC4">
        <w:t xml:space="preserve"> </w:t>
      </w:r>
      <w:r w:rsidR="005A0AC4" w:rsidRPr="005A0AC4">
        <w:t>In addition,</w:t>
      </w:r>
      <w:r w:rsidR="00F6170A" w:rsidRPr="005A0AC4">
        <w:t xml:space="preserve"> together</w:t>
      </w:r>
      <w:r w:rsidR="001D48A3" w:rsidRPr="005A0AC4">
        <w:t xml:space="preserve">, </w:t>
      </w:r>
      <w:r w:rsidRPr="005A0AC4">
        <w:t xml:space="preserve">they </w:t>
      </w:r>
      <w:r w:rsidR="001D48A3" w:rsidRPr="005A0AC4">
        <w:t xml:space="preserve">accounted for over 60% of seedlings recorded </w:t>
      </w:r>
      <w:r w:rsidRPr="005A0AC4">
        <w:t xml:space="preserve">in our transects </w:t>
      </w:r>
      <w:r w:rsidR="001D48A3" w:rsidRPr="005A0AC4">
        <w:t>in Guam</w:t>
      </w:r>
      <w:r w:rsidRPr="005A0AC4">
        <w:t xml:space="preserve">, and were present even </w:t>
      </w:r>
      <w:r w:rsidR="00E5415B" w:rsidRPr="005A0AC4">
        <w:t>in the areas</w:t>
      </w:r>
      <w:r w:rsidR="004148A0">
        <w:t xml:space="preserve"> with the high deer abundance</w:t>
      </w:r>
      <w:r w:rsidR="00E5415B" w:rsidRPr="005A0AC4">
        <w:t>.</w:t>
      </w:r>
      <w:r w:rsidR="001D48A3">
        <w:t xml:space="preserve"> </w:t>
      </w:r>
    </w:p>
    <w:p w14:paraId="5BD367B4" w14:textId="5F94B917" w:rsidR="008C6C8D" w:rsidRPr="001914C6" w:rsidRDefault="008C6C8D" w:rsidP="00DD6A06">
      <w:pPr>
        <w:spacing w:line="480" w:lineRule="auto"/>
        <w:outlineLvl w:val="0"/>
        <w:rPr>
          <w:b/>
          <w:bCs/>
        </w:rPr>
      </w:pPr>
      <w:r>
        <w:rPr>
          <w:b/>
          <w:bCs/>
        </w:rPr>
        <w:t>Discussion</w:t>
      </w:r>
    </w:p>
    <w:p w14:paraId="5B4538FD" w14:textId="21422E80" w:rsidR="001C5DCD" w:rsidRDefault="001C5DCD" w:rsidP="00EC7A6C">
      <w:pPr>
        <w:spacing w:line="480" w:lineRule="auto"/>
        <w:ind w:firstLine="720"/>
      </w:pPr>
      <w:r>
        <w:t>We found that a group of invasive species often managed as a single entity – ungulates – differ in their effects at a species level.</w:t>
      </w:r>
      <w:r w:rsidR="001C4640">
        <w:t xml:space="preserve"> </w:t>
      </w:r>
      <w:r w:rsidR="004F7675">
        <w:t>U</w:t>
      </w:r>
      <w:r>
        <w:t xml:space="preserve">ngulates selectively browse four of the six species tested while avoiding the other two (Figure 1), and as a result, </w:t>
      </w:r>
      <w:r w:rsidR="007A4BA1">
        <w:t xml:space="preserve">have potential to </w:t>
      </w:r>
      <w:r>
        <w:t>shape forest community diversity</w:t>
      </w:r>
      <w:r w:rsidR="004F7675">
        <w:t xml:space="preserve"> through herbivory</w:t>
      </w:r>
      <w:r>
        <w:t xml:space="preserve">. </w:t>
      </w:r>
      <w:r w:rsidR="004F7675">
        <w:t>When assessing seed dispersal, we found that d</w:t>
      </w:r>
      <w:r w:rsidR="007A4BA1">
        <w:t>eer dispersed very few seeds, while pigs dispersed large numbers of</w:t>
      </w:r>
      <w:r w:rsidR="004F7675">
        <w:t xml:space="preserve"> predominantly</w:t>
      </w:r>
      <w:r w:rsidR="007A4BA1">
        <w:t xml:space="preserve"> native seeds, potentially replacing the function of extirpated native birds and bats. </w:t>
      </w:r>
      <w:r w:rsidR="004F7675">
        <w:t xml:space="preserve">However, </w:t>
      </w:r>
      <w:r w:rsidR="007A4BA1">
        <w:t xml:space="preserve">the negative </w:t>
      </w:r>
      <w:r w:rsidR="007A4BA1">
        <w:lastRenderedPageBreak/>
        <w:t>effects of deer were evident across the forest, as there were far more seedlings in areas with few d</w:t>
      </w:r>
      <w:r w:rsidRPr="00547E71">
        <w:t xml:space="preserve">eer </w:t>
      </w:r>
      <w:r w:rsidR="007A4BA1">
        <w:t xml:space="preserve">than in areas with </w:t>
      </w:r>
      <w:r w:rsidR="004F7675">
        <w:t>moderate or high signs of deer, whereas n</w:t>
      </w:r>
      <w:r w:rsidR="007A4BA1">
        <w:t>o</w:t>
      </w:r>
      <w:r w:rsidRPr="00547E71">
        <w:t xml:space="preserve"> such correlations were detected with pig abundance (Figure 3).</w:t>
      </w:r>
      <w:r>
        <w:t xml:space="preserve"> This, in combination with the observation that most mortality in the exclosure study appeared to come from browsing rather than rooting, indicates that deer have a greater impact on seedling mortality than do pigs.</w:t>
      </w:r>
      <w:r w:rsidR="004F7675">
        <w:t xml:space="preserve"> While the benefits of pigs as seed dispersers were not evident in the seedling community, neither was a negative role for pigs; herbivory by deer is likely to mask any benefits provided via dispersal by pigs. </w:t>
      </w:r>
    </w:p>
    <w:p w14:paraId="59AB553C" w14:textId="3C53E3C2" w:rsidR="004335A2" w:rsidRDefault="004335A2" w:rsidP="004335A2">
      <w:pPr>
        <w:pStyle w:val="CommentText"/>
        <w:spacing w:after="0" w:line="480" w:lineRule="auto"/>
        <w:ind w:firstLine="720"/>
        <w:rPr>
          <w:sz w:val="24"/>
          <w:szCs w:val="24"/>
        </w:rPr>
      </w:pPr>
      <w:r>
        <w:rPr>
          <w:sz w:val="24"/>
          <w:szCs w:val="24"/>
        </w:rPr>
        <w:t xml:space="preserve">Both native and non-native species germinated from pig scats, while a smaller number and diversity of seedlings that only included non-native species germinated from deer scats. The most abundant seedlings in pig scats were from many-seeded fruit species with small seeds. The high number of seeds per fruit in a given </w:t>
      </w:r>
      <w:r w:rsidRPr="002A1A98">
        <w:rPr>
          <w:i/>
          <w:sz w:val="24"/>
          <w:szCs w:val="24"/>
        </w:rPr>
        <w:t>M. citrifolia, Ficus</w:t>
      </w:r>
      <w:r>
        <w:rPr>
          <w:sz w:val="24"/>
          <w:szCs w:val="24"/>
        </w:rPr>
        <w:t xml:space="preserve"> sp., or </w:t>
      </w:r>
      <w:r>
        <w:rPr>
          <w:i/>
          <w:sz w:val="24"/>
          <w:szCs w:val="24"/>
        </w:rPr>
        <w:t>C.</w:t>
      </w:r>
      <w:r w:rsidRPr="002A1A98">
        <w:rPr>
          <w:i/>
          <w:sz w:val="24"/>
          <w:szCs w:val="24"/>
        </w:rPr>
        <w:t xml:space="preserve"> papaya </w:t>
      </w:r>
      <w:r>
        <w:rPr>
          <w:sz w:val="24"/>
          <w:szCs w:val="24"/>
        </w:rPr>
        <w:t xml:space="preserve">fruit contributes to the likelihood of germinating from scat once the fruit is encountered by a pig in the forest. Both </w:t>
      </w:r>
      <w:r w:rsidRPr="003A5140">
        <w:rPr>
          <w:i/>
          <w:sz w:val="24"/>
          <w:szCs w:val="24"/>
        </w:rPr>
        <w:t>M. citrifolia</w:t>
      </w:r>
      <w:r>
        <w:rPr>
          <w:sz w:val="24"/>
          <w:szCs w:val="24"/>
        </w:rPr>
        <w:t xml:space="preserve"> and </w:t>
      </w:r>
      <w:r w:rsidRPr="003A5140">
        <w:rPr>
          <w:i/>
          <w:sz w:val="24"/>
          <w:szCs w:val="24"/>
        </w:rPr>
        <w:t>C. papaya</w:t>
      </w:r>
      <w:r>
        <w:rPr>
          <w:sz w:val="24"/>
          <w:szCs w:val="24"/>
        </w:rPr>
        <w:t xml:space="preserve"> are known to grow easily in disturbed or edge areas </w:t>
      </w:r>
      <w:r>
        <w:rPr>
          <w:sz w:val="24"/>
          <w:szCs w:val="24"/>
        </w:rPr>
        <w:fldChar w:fldCharType="begin" w:fldLock="1"/>
      </w:r>
      <w:r>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Pr>
          <w:sz w:val="24"/>
          <w:szCs w:val="24"/>
        </w:rPr>
        <w:fldChar w:fldCharType="separate"/>
      </w:r>
      <w:r w:rsidR="00440A10" w:rsidRPr="00440A10">
        <w:rPr>
          <w:sz w:val="24"/>
          <w:szCs w:val="24"/>
        </w:rPr>
        <w:t>[34,35]</w:t>
      </w:r>
      <w:r>
        <w:rPr>
          <w:sz w:val="24"/>
          <w:szCs w:val="24"/>
        </w:rPr>
        <w:fldChar w:fldCharType="end"/>
      </w:r>
      <w:r>
        <w:rPr>
          <w:sz w:val="24"/>
          <w:szCs w:val="24"/>
        </w:rPr>
        <w:t xml:space="preserve">. Although </w:t>
      </w:r>
      <w:r w:rsidRPr="005F34B3">
        <w:rPr>
          <w:i/>
          <w:sz w:val="24"/>
          <w:szCs w:val="24"/>
        </w:rPr>
        <w:t>C. papaya</w:t>
      </w:r>
      <w:r>
        <w:rPr>
          <w:sz w:val="24"/>
          <w:szCs w:val="24"/>
        </w:rPr>
        <w:t xml:space="preserve"> is not a native plant, it is </w:t>
      </w:r>
      <w:r w:rsidR="00726C41">
        <w:rPr>
          <w:sz w:val="24"/>
          <w:szCs w:val="24"/>
        </w:rPr>
        <w:t xml:space="preserve">naturalized and </w:t>
      </w:r>
      <w:r>
        <w:rPr>
          <w:sz w:val="24"/>
          <w:szCs w:val="24"/>
        </w:rPr>
        <w:t>not considered invasive in the Marianas</w:t>
      </w:r>
      <w:r w:rsidR="00726C41">
        <w:rPr>
          <w:sz w:val="24"/>
          <w:szCs w:val="24"/>
        </w:rPr>
        <w:t xml:space="preserve"> </w:t>
      </w:r>
      <w:r w:rsidR="00726C41">
        <w:rPr>
          <w:sz w:val="24"/>
          <w:szCs w:val="24"/>
        </w:rPr>
        <w:fldChar w:fldCharType="begin" w:fldLock="1"/>
      </w:r>
      <w:r w:rsidR="006D0D2E">
        <w:rPr>
          <w:sz w:val="24"/>
          <w:szCs w:val="24"/>
        </w:rPr>
        <w:instrText xml:space="preserve"> ADDIN PAPERS2_CITATIONS &lt;citation&gt;&lt;uuid&gt;1FA0C117-D7ED-43E2-BD42-BFA43D77F35A&lt;/uuid&gt;&lt;priority&gt;0&lt;/priority&gt;&lt;publications&gt;&lt;publication&gt;&lt;doi&gt;10.1086/408359&lt;/doi&gt;&lt;number&gt;1&lt;/number&gt;&lt;publication_date&gt;99197100000000000000200000&lt;/publication_date&gt;&lt;startpage&gt;97&lt;/startpage&gt;&lt;subtype&gt;0&lt;/subtype&gt;&lt;title&gt;The flora of Guam: A manual for the identification of the vascular plants of the island&lt;/title&gt;&lt;type&gt;0&lt;/type&gt;&lt;volume&gt;50&lt;/volume&gt;&lt;uuid&gt;b432ab75-a1c4-4313-ab5c-bfdf1cc87f8e&lt;/uuid&gt;&lt;authors&gt;&lt;author&gt;&lt;lastName&gt;Stone&lt;/lastName&gt;&lt;firstName&gt;B&lt;/firstName&gt;&lt;middleNames&gt;C&lt;/middleNames&gt;&lt;/author&gt;&lt;/authors&gt;&lt;editors /&gt;&lt;translators /&gt;&lt;photographers /&gt;&lt;livfe_id /&gt;&lt;citekey&gt;Stone:1971fn&lt;/citekey&gt;&lt;subtitle p4:nil="true" xmlns:p4="http://www.w3.org/2001/XMLSchema-instance" /&gt;&lt;submission_date /&gt;&lt;revision_date /&gt;&lt;accepted_date /&gt;&lt;is_bundle&gt;0&lt;/is_bundle&gt;&lt;bundle p4:nil="true" xmlns:p4="http://www.w3.org/2001/XMLSchema-instance" /&gt;&lt;url&gt;http://kbd.kew.org/kbd/detailedresult.do?id=150872&lt;/url&gt;&lt;/publication&gt;&lt;/publications&gt;&lt;cites /&gt;&lt;/citation&gt;</w:instrText>
      </w:r>
      <w:r w:rsidR="00726C41">
        <w:rPr>
          <w:sz w:val="24"/>
          <w:szCs w:val="24"/>
        </w:rPr>
        <w:fldChar w:fldCharType="separate"/>
      </w:r>
      <w:r w:rsidR="00440A10" w:rsidRPr="00440A10">
        <w:rPr>
          <w:sz w:val="24"/>
          <w:szCs w:val="24"/>
        </w:rPr>
        <w:t>[36]</w:t>
      </w:r>
      <w:r w:rsidR="00726C41">
        <w:rPr>
          <w:sz w:val="24"/>
          <w:szCs w:val="24"/>
        </w:rPr>
        <w:fldChar w:fldCharType="end"/>
      </w:r>
      <w:r>
        <w:rPr>
          <w:sz w:val="24"/>
          <w:szCs w:val="24"/>
        </w:rPr>
        <w:t xml:space="preserve">. It is similarly common in Guam in previously disturbed areas and edges but not in deeper forests </w:t>
      </w:r>
      <w:r>
        <w:rPr>
          <w:sz w:val="24"/>
          <w:szCs w:val="24"/>
        </w:rPr>
        <w:fldChar w:fldCharType="begin" w:fldLock="1"/>
      </w:r>
      <w:r>
        <w:rPr>
          <w:sz w:val="24"/>
          <w:szCs w:val="24"/>
        </w:rPr>
        <w:instrText xml:space="preserve"> ADDIN PAPERS2_CITATIONS &lt;citation&gt;&lt;uuid&gt;DFF26714-ED3C-403C-9718-C7570FF2DB9A&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/&gt;&lt;/publication&gt;&lt;publication&gt;&lt;doi&gt;10.1086/408359&lt;/doi&gt;&lt;number&gt;1&lt;/number&gt;&lt;publication_date&gt;99197100000000000000200000&lt;/publication_date&gt;&lt;startpage&gt;97&lt;/startpage&gt;&lt;subtype&gt;0&lt;/subtype&gt;&lt;title&gt;The flora of Guam: A manual for the identification of the vascular plants of the island&lt;/title&gt;&lt;type&gt;0&lt;/type&gt;&lt;volume&gt;50&lt;/volume&gt;&lt;uuid&gt;b432ab75-a1c4-4313-ab5c-bfdf1cc87f8e&lt;/uuid&gt;&lt;authors&gt;&lt;author&gt;&lt;lastName&gt;Stone&lt;/lastName&gt;&lt;firstName&gt;B&lt;/firstName&gt;&lt;middleNames&gt;C&lt;/middleNames&gt;&lt;/author&gt;&lt;/authors&gt;&lt;editors /&gt;&lt;translators /&gt;&lt;photographers /&gt;&lt;livfe_id /&gt;&lt;citekey&gt;Stone:1971fn&lt;/citekey&gt;&lt;subtitle p4:nil="true" xmlns:p4="http://www.w3.org/2001/XMLSchema-instance" /&gt;&lt;submission_date /&gt;&lt;revision_date /&gt;&lt;accepted_date /&gt;&lt;is_bundle&gt;0&lt;/is_bundle&gt;&lt;bundle p4:nil="true" xmlns:p4="http://www.w3.org/2001/XMLSchema-instance" /&gt;&lt;url&gt;http://kbd.kew.org/kbd/detailedresult.do?id=150872&lt;/url&gt;&lt;/publication&gt;&lt;/publications&gt;&lt;cites /&gt;&lt;/citation&gt;</w:instrText>
      </w:r>
      <w:r>
        <w:rPr>
          <w:sz w:val="24"/>
          <w:szCs w:val="24"/>
        </w:rPr>
        <w:fldChar w:fldCharType="separate"/>
      </w:r>
      <w:r w:rsidR="00440A10" w:rsidRPr="00440A10">
        <w:rPr>
          <w:sz w:val="24"/>
          <w:szCs w:val="24"/>
        </w:rPr>
        <w:t>[29,36]</w:t>
      </w:r>
      <w:r>
        <w:rPr>
          <w:sz w:val="24"/>
          <w:szCs w:val="24"/>
        </w:rPr>
        <w:fldChar w:fldCharType="end"/>
      </w:r>
      <w:r>
        <w:rPr>
          <w:sz w:val="24"/>
          <w:szCs w:val="24"/>
        </w:rPr>
        <w:t xml:space="preserve">, indicating that it may be important for primary or secondary succession and forest regrowth in disturbed areas. This, coupled with the results of our seedling plots indicating that both </w:t>
      </w:r>
      <w:r w:rsidRPr="003A5140">
        <w:rPr>
          <w:i/>
          <w:sz w:val="24"/>
          <w:szCs w:val="24"/>
        </w:rPr>
        <w:t>C. papaya</w:t>
      </w:r>
      <w:r>
        <w:rPr>
          <w:sz w:val="24"/>
          <w:szCs w:val="24"/>
        </w:rPr>
        <w:t xml:space="preserve"> and </w:t>
      </w:r>
      <w:r w:rsidRPr="003A5140">
        <w:rPr>
          <w:i/>
          <w:sz w:val="24"/>
          <w:szCs w:val="24"/>
        </w:rPr>
        <w:t>M. citrifolia</w:t>
      </w:r>
      <w:r>
        <w:rPr>
          <w:sz w:val="24"/>
          <w:szCs w:val="24"/>
        </w:rPr>
        <w:t xml:space="preserve"> are browsed by deer, suggests that while deer can inhibit regrowth in disturbed areas, pigs may be one of the few vertebrate species moving successional species into edges and gaps.</w:t>
      </w:r>
    </w:p>
    <w:p w14:paraId="4025BE56" w14:textId="37333BB3" w:rsidR="00E5415B" w:rsidRDefault="005F4EEF" w:rsidP="002C2AB0">
      <w:pPr>
        <w:pStyle w:val="CommentText"/>
        <w:spacing w:after="0" w:line="480" w:lineRule="auto"/>
        <w:ind w:firstLine="720"/>
        <w:rPr>
          <w:ins w:id="9" w:author="Haldre Rogers" w:date="2017-02-14T12:14:00Z"/>
          <w:sz w:val="24"/>
          <w:szCs w:val="24"/>
        </w:rPr>
      </w:pPr>
      <w:r>
        <w:rPr>
          <w:sz w:val="24"/>
          <w:szCs w:val="24"/>
        </w:rPr>
        <w:t>Because</w:t>
      </w:r>
      <w:r w:rsidRPr="00F96DD2">
        <w:rPr>
          <w:sz w:val="24"/>
          <w:szCs w:val="24"/>
        </w:rPr>
        <w:t xml:space="preserve"> </w:t>
      </w:r>
      <w:r w:rsidR="005F34B3">
        <w:rPr>
          <w:sz w:val="24"/>
          <w:szCs w:val="24"/>
        </w:rPr>
        <w:t>deer and pigs</w:t>
      </w:r>
      <w:r w:rsidR="008C6C8D" w:rsidRPr="00F96DD2">
        <w:rPr>
          <w:sz w:val="24"/>
          <w:szCs w:val="24"/>
        </w:rPr>
        <w:t xml:space="preserve"> are being managed within the context of a highly degraded novel ecosystem, these functional differences suggest that different management strategies should apply to each species</w:t>
      </w:r>
      <w:r w:rsidR="003E5F14">
        <w:rPr>
          <w:sz w:val="24"/>
          <w:szCs w:val="24"/>
        </w:rPr>
        <w:t>, especially in limestone karst forests</w:t>
      </w:r>
      <w:r w:rsidR="008C6C8D" w:rsidRPr="00F96DD2">
        <w:rPr>
          <w:sz w:val="24"/>
          <w:szCs w:val="24"/>
        </w:rPr>
        <w:t xml:space="preserve">. </w:t>
      </w:r>
      <w:r w:rsidR="009E797F">
        <w:rPr>
          <w:sz w:val="24"/>
          <w:szCs w:val="24"/>
        </w:rPr>
        <w:t>D</w:t>
      </w:r>
      <w:r w:rsidR="008C6C8D">
        <w:rPr>
          <w:sz w:val="24"/>
          <w:szCs w:val="24"/>
        </w:rPr>
        <w:t>eer are</w:t>
      </w:r>
      <w:r w:rsidR="008C6C8D" w:rsidRPr="00F96DD2">
        <w:rPr>
          <w:sz w:val="24"/>
          <w:szCs w:val="24"/>
        </w:rPr>
        <w:t xml:space="preserve"> not replacing a lost </w:t>
      </w:r>
      <w:r w:rsidR="008C6C8D" w:rsidRPr="00F96DD2">
        <w:rPr>
          <w:sz w:val="24"/>
          <w:szCs w:val="24"/>
        </w:rPr>
        <w:lastRenderedPageBreak/>
        <w:t>ecol</w:t>
      </w:r>
      <w:r w:rsidR="008C6C8D">
        <w:rPr>
          <w:sz w:val="24"/>
          <w:szCs w:val="24"/>
        </w:rPr>
        <w:t>ogical function, but instead have</w:t>
      </w:r>
      <w:r w:rsidR="008C6C8D" w:rsidRPr="00F96DD2">
        <w:rPr>
          <w:sz w:val="24"/>
          <w:szCs w:val="24"/>
        </w:rPr>
        <w:t xml:space="preserve"> a strongly negative impact on </w:t>
      </w:r>
      <w:r w:rsidR="00284717">
        <w:rPr>
          <w:sz w:val="24"/>
          <w:szCs w:val="24"/>
        </w:rPr>
        <w:t xml:space="preserve">forest communities by hindering forest regeneration (Figure 3). </w:t>
      </w:r>
      <w:r w:rsidR="00EB3813" w:rsidRPr="005A0AC4">
        <w:rPr>
          <w:sz w:val="24"/>
          <w:szCs w:val="24"/>
        </w:rPr>
        <w:t xml:space="preserve">The two most common tree seedlings across all of our </w:t>
      </w:r>
      <w:r w:rsidR="00F42666" w:rsidRPr="005A0AC4">
        <w:rPr>
          <w:sz w:val="24"/>
          <w:szCs w:val="24"/>
        </w:rPr>
        <w:t xml:space="preserve">survey sites </w:t>
      </w:r>
      <w:r w:rsidR="00DD6A06" w:rsidRPr="005A0AC4">
        <w:rPr>
          <w:sz w:val="24"/>
          <w:szCs w:val="24"/>
        </w:rPr>
        <w:t>and two of the most common adult species in the forests on Guam</w:t>
      </w:r>
      <w:r w:rsidR="00F74B85" w:rsidRPr="005A0AC4">
        <w:rPr>
          <w:sz w:val="24"/>
          <w:szCs w:val="24"/>
        </w:rPr>
        <w:t xml:space="preserve"> (after </w:t>
      </w:r>
      <w:r w:rsidR="00F74B85" w:rsidRPr="005A0AC4">
        <w:rPr>
          <w:i/>
          <w:sz w:val="24"/>
          <w:szCs w:val="24"/>
        </w:rPr>
        <w:t>Meiogyne cylindrocarpa</w:t>
      </w:r>
      <w:r w:rsidR="00F74B85" w:rsidRPr="005A0AC4">
        <w:rPr>
          <w:sz w:val="24"/>
          <w:szCs w:val="24"/>
        </w:rPr>
        <w:t>).</w:t>
      </w:r>
      <w:r w:rsidR="00DD6A06" w:rsidRPr="005A0AC4">
        <w:rPr>
          <w:sz w:val="24"/>
          <w:szCs w:val="24"/>
        </w:rPr>
        <w:t xml:space="preserve"> </w:t>
      </w:r>
      <w:r w:rsidR="00F42666" w:rsidRPr="005A0AC4">
        <w:rPr>
          <w:sz w:val="24"/>
          <w:szCs w:val="24"/>
        </w:rPr>
        <w:t xml:space="preserve">are the two species that survived just as well outside our seedling exclosures as they did inside – </w:t>
      </w:r>
      <w:r w:rsidR="00F42666" w:rsidRPr="005A0AC4">
        <w:rPr>
          <w:i/>
          <w:sz w:val="24"/>
          <w:szCs w:val="24"/>
        </w:rPr>
        <w:t>O. oppositifolia</w:t>
      </w:r>
      <w:r w:rsidR="00F42666" w:rsidRPr="005A0AC4">
        <w:rPr>
          <w:sz w:val="24"/>
          <w:szCs w:val="24"/>
        </w:rPr>
        <w:t xml:space="preserve"> and </w:t>
      </w:r>
      <w:r w:rsidR="00F42666" w:rsidRPr="005A0AC4">
        <w:rPr>
          <w:i/>
          <w:sz w:val="24"/>
          <w:szCs w:val="24"/>
        </w:rPr>
        <w:t>A. mariannensis</w:t>
      </w:r>
      <w:r w:rsidR="00F42666" w:rsidRPr="005A0AC4">
        <w:rPr>
          <w:sz w:val="24"/>
          <w:szCs w:val="24"/>
        </w:rPr>
        <w:t xml:space="preserve">. This suggests </w:t>
      </w:r>
      <w:r w:rsidR="00DD6A06" w:rsidRPr="005A0AC4">
        <w:rPr>
          <w:sz w:val="24"/>
          <w:szCs w:val="24"/>
        </w:rPr>
        <w:t>the</w:t>
      </w:r>
      <w:r w:rsidR="00F42666" w:rsidRPr="005A0AC4">
        <w:rPr>
          <w:sz w:val="24"/>
          <w:szCs w:val="24"/>
        </w:rPr>
        <w:t xml:space="preserve"> browsing preferences </w:t>
      </w:r>
      <w:r w:rsidR="006D2988">
        <w:rPr>
          <w:sz w:val="24"/>
          <w:szCs w:val="24"/>
        </w:rPr>
        <w:t>have</w:t>
      </w:r>
      <w:r w:rsidR="00DD6A06" w:rsidRPr="005A0AC4">
        <w:rPr>
          <w:sz w:val="24"/>
          <w:szCs w:val="24"/>
        </w:rPr>
        <w:t xml:space="preserve"> long been shaping the</w:t>
      </w:r>
      <w:r w:rsidR="00F42666" w:rsidRPr="005A0AC4">
        <w:rPr>
          <w:sz w:val="24"/>
          <w:szCs w:val="24"/>
        </w:rPr>
        <w:t xml:space="preserve"> forest species composition</w:t>
      </w:r>
      <w:r w:rsidR="00DD6A06" w:rsidRPr="005A0AC4">
        <w:rPr>
          <w:sz w:val="24"/>
          <w:szCs w:val="24"/>
        </w:rPr>
        <w:t xml:space="preserve"> on Guam</w:t>
      </w:r>
      <w:r w:rsidR="00F42666" w:rsidRPr="005A0AC4">
        <w:rPr>
          <w:sz w:val="24"/>
          <w:szCs w:val="24"/>
        </w:rPr>
        <w:t>.</w:t>
      </w:r>
      <w:r w:rsidR="00F42666">
        <w:rPr>
          <w:sz w:val="24"/>
          <w:szCs w:val="24"/>
        </w:rPr>
        <w:t xml:space="preserve"> </w:t>
      </w:r>
      <w:r w:rsidR="00CD76B3" w:rsidRPr="004F7675">
        <w:rPr>
          <w:sz w:val="24"/>
          <w:szCs w:val="24"/>
        </w:rPr>
        <w:t>O</w:t>
      </w:r>
      <w:r w:rsidR="009E3889">
        <w:rPr>
          <w:sz w:val="24"/>
          <w:szCs w:val="24"/>
        </w:rPr>
        <w:t>ur findings are consistent with</w:t>
      </w:r>
      <w:r w:rsidR="00F369C9">
        <w:rPr>
          <w:sz w:val="24"/>
          <w:szCs w:val="24"/>
        </w:rPr>
        <w:t xml:space="preserve"> many</w:t>
      </w:r>
      <w:r w:rsidR="00CD76B3" w:rsidRPr="004F7675">
        <w:rPr>
          <w:sz w:val="24"/>
          <w:szCs w:val="24"/>
        </w:rPr>
        <w:t xml:space="preserve"> studies on the detrimental effects of invasive deer</w:t>
      </w:r>
      <w:r w:rsidR="009E3889">
        <w:rPr>
          <w:sz w:val="24"/>
          <w:szCs w:val="24"/>
        </w:rPr>
        <w:t>, primarily through selective browsing</w:t>
      </w:r>
      <w:r w:rsidR="00CD76B3" w:rsidRPr="004F7675">
        <w:rPr>
          <w:sz w:val="24"/>
          <w:szCs w:val="24"/>
        </w:rPr>
        <w:t xml:space="preserve"> </w:t>
      </w:r>
      <w:r w:rsidR="00CD76B3" w:rsidRPr="004F7675">
        <w:rPr>
          <w:sz w:val="24"/>
          <w:szCs w:val="24"/>
        </w:rPr>
        <w:fldChar w:fldCharType="begin" w:fldLock="1"/>
      </w:r>
      <w:r w:rsidR="00CD76B3" w:rsidRPr="004F7675">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4F7675">
        <w:rPr>
          <w:sz w:val="24"/>
          <w:szCs w:val="24"/>
        </w:rPr>
        <w:fldChar w:fldCharType="separate"/>
      </w:r>
      <w:r w:rsidR="00440A10" w:rsidRPr="00440A10">
        <w:rPr>
          <w:sz w:val="24"/>
          <w:szCs w:val="24"/>
        </w:rPr>
        <w:t>[10,11,14]</w:t>
      </w:r>
      <w:r w:rsidR="00CD76B3" w:rsidRPr="004F7675">
        <w:rPr>
          <w:sz w:val="24"/>
          <w:szCs w:val="24"/>
        </w:rPr>
        <w:fldChar w:fldCharType="end"/>
      </w:r>
      <w:r w:rsidR="00CD76B3">
        <w:rPr>
          <w:sz w:val="24"/>
          <w:szCs w:val="24"/>
        </w:rPr>
        <w:t xml:space="preserve">. </w:t>
      </w:r>
      <w:r w:rsidR="00D61A36" w:rsidRPr="00223E94">
        <w:rPr>
          <w:sz w:val="24"/>
          <w:szCs w:val="24"/>
        </w:rPr>
        <w:t xml:space="preserve">We anticipate that </w:t>
      </w:r>
      <w:r w:rsidR="00CD76B3">
        <w:rPr>
          <w:sz w:val="24"/>
          <w:szCs w:val="24"/>
        </w:rPr>
        <w:t xml:space="preserve">deer </w:t>
      </w:r>
      <w:r w:rsidR="00D61A36" w:rsidRPr="00223E94">
        <w:rPr>
          <w:sz w:val="24"/>
          <w:szCs w:val="24"/>
        </w:rPr>
        <w:t>e</w:t>
      </w:r>
      <w:r w:rsidR="00284717" w:rsidRPr="00223E94">
        <w:rPr>
          <w:sz w:val="24"/>
          <w:szCs w:val="24"/>
        </w:rPr>
        <w:t>radication or control to</w:t>
      </w:r>
      <w:r w:rsidR="008C6C8D" w:rsidRPr="00223E94">
        <w:rPr>
          <w:sz w:val="24"/>
          <w:szCs w:val="24"/>
        </w:rPr>
        <w:t xml:space="preserve"> very low abundance </w:t>
      </w:r>
      <w:r w:rsidR="00D61A36" w:rsidRPr="00223E94">
        <w:rPr>
          <w:sz w:val="24"/>
          <w:szCs w:val="24"/>
        </w:rPr>
        <w:t>would prove bene</w:t>
      </w:r>
      <w:r w:rsidR="003347A2" w:rsidRPr="00223E94">
        <w:rPr>
          <w:sz w:val="24"/>
          <w:szCs w:val="24"/>
        </w:rPr>
        <w:t>ficial</w:t>
      </w:r>
      <w:r w:rsidR="00CD76B3">
        <w:rPr>
          <w:sz w:val="24"/>
          <w:szCs w:val="24"/>
        </w:rPr>
        <w:t xml:space="preserve"> on Guam, which has never had native grazing herbivores</w:t>
      </w:r>
      <w:r w:rsidR="00C147D9" w:rsidRPr="00223E94">
        <w:rPr>
          <w:sz w:val="24"/>
          <w:szCs w:val="24"/>
        </w:rPr>
        <w:t>.</w:t>
      </w:r>
      <w:r w:rsidR="00C147D9">
        <w:rPr>
          <w:sz w:val="24"/>
          <w:szCs w:val="24"/>
        </w:rPr>
        <w:t xml:space="preserve"> </w:t>
      </w:r>
    </w:p>
    <w:p w14:paraId="46F204F8" w14:textId="7C0C0433" w:rsidR="008C6C8D" w:rsidRPr="003D339C" w:rsidRDefault="00D61A36" w:rsidP="002C2AB0">
      <w:pPr>
        <w:pStyle w:val="CommentText"/>
        <w:spacing w:after="0" w:line="480" w:lineRule="auto"/>
        <w:ind w:firstLine="720"/>
        <w:rPr>
          <w:sz w:val="24"/>
          <w:szCs w:val="24"/>
        </w:rPr>
      </w:pPr>
      <w:r>
        <w:rPr>
          <w:sz w:val="24"/>
          <w:szCs w:val="24"/>
        </w:rPr>
        <w:t>In contrast</w:t>
      </w:r>
      <w:r w:rsidR="00E5415B">
        <w:rPr>
          <w:sz w:val="24"/>
          <w:szCs w:val="24"/>
        </w:rPr>
        <w:t xml:space="preserve"> to deer</w:t>
      </w:r>
      <w:r w:rsidR="00C147D9">
        <w:rPr>
          <w:sz w:val="24"/>
          <w:szCs w:val="24"/>
        </w:rPr>
        <w:t xml:space="preserve">, </w:t>
      </w:r>
      <w:r w:rsidR="00CD76B3">
        <w:rPr>
          <w:sz w:val="24"/>
          <w:szCs w:val="24"/>
        </w:rPr>
        <w:t xml:space="preserve">we did not detect strong negative impacts from pigs in the native limestone forest, and </w:t>
      </w:r>
      <w:r w:rsidR="00C147D9">
        <w:rPr>
          <w:sz w:val="24"/>
          <w:szCs w:val="24"/>
        </w:rPr>
        <w:t>pigs</w:t>
      </w:r>
      <w:r w:rsidR="003E5F14">
        <w:rPr>
          <w:sz w:val="24"/>
          <w:szCs w:val="24"/>
        </w:rPr>
        <w:t xml:space="preserve"> are one of the last major vertebrate dispersers on an isl</w:t>
      </w:r>
      <w:r w:rsidR="002C2AB0">
        <w:rPr>
          <w:sz w:val="24"/>
          <w:szCs w:val="24"/>
        </w:rPr>
        <w:t>and that has lost its native dispersers</w:t>
      </w:r>
      <w:r>
        <w:rPr>
          <w:sz w:val="24"/>
          <w:szCs w:val="24"/>
        </w:rPr>
        <w:t>.</w:t>
      </w:r>
      <w:r w:rsidR="00CD76B3">
        <w:rPr>
          <w:sz w:val="24"/>
          <w:szCs w:val="24"/>
        </w:rPr>
        <w:t xml:space="preserve"> These results are</w:t>
      </w:r>
      <w:r w:rsidR="00CD76B3" w:rsidRPr="004F7675">
        <w:rPr>
          <w:sz w:val="24"/>
          <w:szCs w:val="24"/>
        </w:rPr>
        <w:t xml:space="preserve"> inconsistent with </w:t>
      </w:r>
      <w:r w:rsidR="00CD76B3">
        <w:rPr>
          <w:sz w:val="24"/>
          <w:szCs w:val="24"/>
        </w:rPr>
        <w:t>studies conducted in</w:t>
      </w:r>
      <w:r w:rsidR="009E3889">
        <w:rPr>
          <w:sz w:val="24"/>
          <w:szCs w:val="24"/>
        </w:rPr>
        <w:t xml:space="preserve"> Hawaii a</w:t>
      </w:r>
      <w:r w:rsidR="00F369C9">
        <w:rPr>
          <w:sz w:val="24"/>
          <w:szCs w:val="24"/>
        </w:rPr>
        <w:t>nd Malays</w:t>
      </w:r>
      <w:r w:rsidR="002A692E">
        <w:rPr>
          <w:sz w:val="24"/>
          <w:szCs w:val="24"/>
        </w:rPr>
        <w:t>i</w:t>
      </w:r>
      <w:r w:rsidR="00F369C9">
        <w:rPr>
          <w:sz w:val="24"/>
          <w:szCs w:val="24"/>
        </w:rPr>
        <w:t>a</w:t>
      </w:r>
      <w:r w:rsidR="009E3889">
        <w:rPr>
          <w:sz w:val="24"/>
          <w:szCs w:val="24"/>
        </w:rPr>
        <w:t xml:space="preserve">, which show </w:t>
      </w:r>
      <w:r w:rsidR="00B42D7A">
        <w:rPr>
          <w:sz w:val="24"/>
          <w:szCs w:val="24"/>
        </w:rPr>
        <w:t xml:space="preserve">that </w:t>
      </w:r>
      <w:r w:rsidR="009E3889">
        <w:rPr>
          <w:sz w:val="24"/>
          <w:szCs w:val="24"/>
        </w:rPr>
        <w:t xml:space="preserve">pigs </w:t>
      </w:r>
      <w:r w:rsidR="00B42D7A">
        <w:rPr>
          <w:sz w:val="24"/>
          <w:szCs w:val="24"/>
        </w:rPr>
        <w:t>cause seedling mortality</w:t>
      </w:r>
      <w:r w:rsidR="00F369C9">
        <w:rPr>
          <w:sz w:val="24"/>
          <w:szCs w:val="24"/>
        </w:rPr>
        <w:t xml:space="preserve">, </w:t>
      </w:r>
      <w:r w:rsidR="009E3889">
        <w:rPr>
          <w:sz w:val="24"/>
          <w:szCs w:val="24"/>
        </w:rPr>
        <w:t>increase erosion, affect biogeochemical cycling, and spread invasive plants</w:t>
      </w:r>
      <w:r w:rsidR="00F369C9">
        <w:rPr>
          <w:sz w:val="24"/>
          <w:szCs w:val="24"/>
        </w:rPr>
        <w:t xml:space="preserve"> </w:t>
      </w:r>
      <w:r w:rsidR="00F369C9">
        <w:rPr>
          <w:sz w:val="24"/>
          <w:szCs w:val="24"/>
        </w:rPr>
        <w:fldChar w:fldCharType="begin" w:fldLock="1"/>
      </w:r>
      <w:r w:rsidR="00E37EAE">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F369C9">
        <w:rPr>
          <w:sz w:val="24"/>
          <w:szCs w:val="24"/>
        </w:rPr>
        <w:fldChar w:fldCharType="separate"/>
      </w:r>
      <w:r w:rsidR="00440A10" w:rsidRPr="00440A10">
        <w:rPr>
          <w:sz w:val="24"/>
          <w:szCs w:val="24"/>
        </w:rPr>
        <w:t>[17,37-39]</w:t>
      </w:r>
      <w:r w:rsidR="00F369C9">
        <w:rPr>
          <w:sz w:val="24"/>
          <w:szCs w:val="24"/>
        </w:rPr>
        <w:fldChar w:fldCharType="end"/>
      </w:r>
      <w:r w:rsidR="009E3889">
        <w:rPr>
          <w:sz w:val="24"/>
          <w:szCs w:val="24"/>
        </w:rPr>
        <w:t>.</w:t>
      </w:r>
      <w:r w:rsidR="005F34B3">
        <w:rPr>
          <w:sz w:val="24"/>
          <w:szCs w:val="24"/>
        </w:rPr>
        <w:t xml:space="preserve"> </w:t>
      </w:r>
      <w:r w:rsidR="009E3889">
        <w:rPr>
          <w:sz w:val="24"/>
          <w:szCs w:val="24"/>
        </w:rPr>
        <w:t xml:space="preserve">Unlike </w:t>
      </w:r>
      <w:r w:rsidR="003C57E7">
        <w:rPr>
          <w:sz w:val="24"/>
          <w:szCs w:val="24"/>
        </w:rPr>
        <w:t>other forest types</w:t>
      </w:r>
      <w:r w:rsidR="009E3889">
        <w:rPr>
          <w:sz w:val="24"/>
          <w:szCs w:val="24"/>
        </w:rPr>
        <w:t>, however, t</w:t>
      </w:r>
      <w:r w:rsidR="003E5F14">
        <w:rPr>
          <w:sz w:val="24"/>
          <w:szCs w:val="24"/>
        </w:rPr>
        <w:t>he forest floor in a limestone karst forest is rocky and rigid</w:t>
      </w:r>
      <w:r w:rsidR="00B75CAE">
        <w:rPr>
          <w:sz w:val="24"/>
          <w:szCs w:val="24"/>
        </w:rPr>
        <w:t xml:space="preserve"> </w:t>
      </w:r>
      <w:r w:rsidR="00B75CAE">
        <w:rPr>
          <w:sz w:val="24"/>
          <w:szCs w:val="24"/>
        </w:rPr>
        <w:fldChar w:fldCharType="begin" w:fldLock="1"/>
      </w:r>
      <w:r w:rsidR="00726C41">
        <w:rPr>
          <w:sz w:val="24"/>
          <w:szCs w:val="24"/>
        </w:rPr>
        <w:instrText xml:space="preserve"> ADDIN PAPERS2_CITATIONS &lt;citation&gt;&lt;uuid&gt;087B199B-76F0-430C-ADCB-7F1A435F6C96&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/&gt;&lt;/publication&gt;&lt;publication&gt;&lt;doi&gt;10.1086/408359&lt;/doi&gt;&lt;number&gt;1&lt;/number&gt;&lt;publication_date&gt;99197100000000000000200000&lt;/publication_date&gt;&lt;startpage&gt;97&lt;/startpage&gt;&lt;subtype&gt;0&lt;/subtype&gt;&lt;title&gt;The flora of Guam: A manual for the identification of the vascular plants of the island&lt;/title&gt;&lt;type&gt;0&lt;/type&gt;&lt;volume&gt;50&lt;/volume&gt;&lt;uuid&gt;b432ab75-a1c4-4313-ab5c-bfdf1cc87f8e&lt;/uuid&gt;&lt;authors&gt;&lt;author&gt;&lt;lastName&gt;Stone&lt;/lastName&gt;&lt;firstName&gt;B&lt;/firstName&gt;&lt;middleNames&gt;C&lt;/middleNames&gt;&lt;/author&gt;&lt;/authors&gt;&lt;editors /&gt;&lt;translators /&gt;&lt;photographers /&gt;&lt;livfe_id /&gt;&lt;citekey&gt;Stone:1971fn&lt;/citekey&gt;&lt;subtitle p4:nil="true" xmlns:p4="http://www.w3.org/2001/XMLSchema-instance" /&gt;&lt;submission_date /&gt;&lt;revision_date /&gt;&lt;accepted_date /&gt;&lt;is_bundle&gt;0&lt;/is_bundle&gt;&lt;bundle p4:nil="true" xmlns:p4="http://www.w3.org/2001/XMLSchema-instance" /&gt;&lt;url&gt;http://kbd.kew.org/kbd/detailedresult.do?id=150872&lt;/url&gt;&lt;/publication&gt;&lt;/publications&gt;&lt;cites /&gt;&lt;/citation&gt;</w:instrText>
      </w:r>
      <w:r w:rsidR="00B75CAE">
        <w:rPr>
          <w:sz w:val="24"/>
          <w:szCs w:val="24"/>
        </w:rPr>
        <w:fldChar w:fldCharType="separate"/>
      </w:r>
      <w:r w:rsidR="00440A10" w:rsidRPr="00440A10">
        <w:rPr>
          <w:sz w:val="24"/>
          <w:szCs w:val="24"/>
        </w:rPr>
        <w:t>[29,36]</w:t>
      </w:r>
      <w:r w:rsidR="00B75CAE">
        <w:rPr>
          <w:sz w:val="24"/>
          <w:szCs w:val="24"/>
        </w:rPr>
        <w:fldChar w:fldCharType="end"/>
      </w:r>
      <w:r w:rsidR="003E5F14">
        <w:rPr>
          <w:sz w:val="24"/>
          <w:szCs w:val="24"/>
        </w:rPr>
        <w:t>, which would be difficult for pigs to root and wallow in, thereby limiting the extent of their damage to seedlings.</w:t>
      </w:r>
      <w:r w:rsidR="009E3889">
        <w:rPr>
          <w:sz w:val="24"/>
          <w:szCs w:val="24"/>
        </w:rPr>
        <w:t xml:space="preserve"> Removing pigs could have detrimental effects to plant species that have been lim</w:t>
      </w:r>
      <w:r w:rsidR="007440D4">
        <w:rPr>
          <w:sz w:val="24"/>
          <w:szCs w:val="24"/>
        </w:rPr>
        <w:t>ited by the lack of dispersers.</w:t>
      </w:r>
      <w:r w:rsidR="003E5F14">
        <w:rPr>
          <w:sz w:val="24"/>
          <w:szCs w:val="24"/>
        </w:rPr>
        <w:t xml:space="preserve"> </w:t>
      </w:r>
      <w:r w:rsidR="009E3889">
        <w:rPr>
          <w:sz w:val="24"/>
          <w:szCs w:val="24"/>
        </w:rPr>
        <w:t>We recognize</w:t>
      </w:r>
      <w:r w:rsidR="003E5F14">
        <w:rPr>
          <w:sz w:val="24"/>
          <w:szCs w:val="24"/>
        </w:rPr>
        <w:t xml:space="preserve"> pigs </w:t>
      </w:r>
      <w:r w:rsidR="009E3889">
        <w:rPr>
          <w:sz w:val="24"/>
          <w:szCs w:val="24"/>
        </w:rPr>
        <w:t>would likely have</w:t>
      </w:r>
      <w:r w:rsidR="003E5F14">
        <w:rPr>
          <w:sz w:val="24"/>
          <w:szCs w:val="24"/>
        </w:rPr>
        <w:t xml:space="preserve"> </w:t>
      </w:r>
      <w:r w:rsidR="009E3889">
        <w:rPr>
          <w:sz w:val="24"/>
          <w:szCs w:val="24"/>
        </w:rPr>
        <w:t xml:space="preserve">a greater </w:t>
      </w:r>
      <w:r w:rsidR="003E5F14">
        <w:rPr>
          <w:sz w:val="24"/>
          <w:szCs w:val="24"/>
        </w:rPr>
        <w:t>impact in</w:t>
      </w:r>
      <w:r w:rsidR="009E3889">
        <w:rPr>
          <w:sz w:val="24"/>
          <w:szCs w:val="24"/>
        </w:rPr>
        <w:t xml:space="preserve"> areas</w:t>
      </w:r>
      <w:r w:rsidR="00E5415B">
        <w:rPr>
          <w:sz w:val="24"/>
          <w:szCs w:val="24"/>
        </w:rPr>
        <w:t xml:space="preserve">, such as secondary forest or volcanic forest, </w:t>
      </w:r>
      <w:r w:rsidR="009E3889">
        <w:rPr>
          <w:sz w:val="24"/>
          <w:szCs w:val="24"/>
        </w:rPr>
        <w:t>with more soil</w:t>
      </w:r>
      <w:r w:rsidR="003E5F14">
        <w:rPr>
          <w:sz w:val="24"/>
          <w:szCs w:val="24"/>
        </w:rPr>
        <w:t xml:space="preserve">.  </w:t>
      </w:r>
      <w:r w:rsidR="00E5415B">
        <w:rPr>
          <w:sz w:val="24"/>
          <w:szCs w:val="24"/>
        </w:rPr>
        <w:t xml:space="preserve">However, the </w:t>
      </w:r>
      <w:r w:rsidR="003E5F14">
        <w:rPr>
          <w:sz w:val="24"/>
          <w:szCs w:val="24"/>
        </w:rPr>
        <w:t>role</w:t>
      </w:r>
      <w:r w:rsidR="00E5415B">
        <w:rPr>
          <w:sz w:val="24"/>
          <w:szCs w:val="24"/>
        </w:rPr>
        <w:t xml:space="preserve"> of non-native species</w:t>
      </w:r>
      <w:r w:rsidR="003E5F14">
        <w:rPr>
          <w:sz w:val="24"/>
          <w:szCs w:val="24"/>
        </w:rPr>
        <w:t xml:space="preserve"> </w:t>
      </w:r>
      <w:r w:rsidR="00E5415B">
        <w:rPr>
          <w:sz w:val="24"/>
          <w:szCs w:val="24"/>
        </w:rPr>
        <w:t>must be evaluated on the basis of each habitat and ecological situation, rather than on a species basis</w:t>
      </w:r>
      <w:r w:rsidR="009E3889">
        <w:rPr>
          <w:sz w:val="24"/>
          <w:szCs w:val="24"/>
        </w:rPr>
        <w:t xml:space="preserve">. </w:t>
      </w:r>
      <w:r w:rsidR="002C2AB0">
        <w:rPr>
          <w:sz w:val="24"/>
          <w:szCs w:val="24"/>
        </w:rPr>
        <w:t xml:space="preserve"> </w:t>
      </w:r>
    </w:p>
    <w:p w14:paraId="2FF62334" w14:textId="3167676D" w:rsidR="008554E5" w:rsidRDefault="008C6C8D" w:rsidP="008554E5">
      <w:pPr>
        <w:spacing w:line="480" w:lineRule="auto"/>
        <w:ind w:firstLine="720"/>
      </w:pPr>
      <w: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t>
      </w:r>
      <w:r>
        <w:lastRenderedPageBreak/>
        <w:t xml:space="preserve">world, and although their negative effects are well-documented </w:t>
      </w:r>
      <w:r w:rsidR="007934AD">
        <w:fldChar w:fldCharType="begin" w:fldLock="1"/>
      </w:r>
      <w:r w:rsidR="007934A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fldChar w:fldCharType="separate"/>
      </w:r>
      <w:r w:rsidR="00440A10">
        <w:t>[40-42]</w:t>
      </w:r>
      <w:r w:rsidR="007934AD">
        <w:fldChar w:fldCharType="end"/>
      </w:r>
      <w:r w:rsidR="007934AD">
        <w:t xml:space="preserve">, </w:t>
      </w:r>
      <w:r>
        <w:t>there are a few examples where th</w:t>
      </w:r>
      <w:r w:rsidR="007934AD">
        <w:t xml:space="preserve">ey play beneficial roles </w:t>
      </w:r>
      <w:r w:rsidR="007934AD">
        <w:fldChar w:fldCharType="begin" w:fldLock="1"/>
      </w:r>
      <w:r w:rsidR="007934A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fldChar w:fldCharType="separate"/>
      </w:r>
      <w:r w:rsidR="00440A10">
        <w:t>[43,44]</w:t>
      </w:r>
      <w:r w:rsidR="007934AD">
        <w:fldChar w:fldCharType="end"/>
      </w:r>
      <w:r>
        <w:t xml:space="preserve"> or have unexpectedly insigni</w:t>
      </w:r>
      <w:r w:rsidR="007934AD">
        <w:t xml:space="preserve">ficant effects on native flora </w:t>
      </w:r>
      <w:r w:rsidR="007934AD">
        <w:fldChar w:fldCharType="begin" w:fldLock="1"/>
      </w:r>
      <w:r w:rsidR="007934A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fldChar w:fldCharType="separate"/>
      </w:r>
      <w:r w:rsidR="00440A10">
        <w:t>[45,46]</w:t>
      </w:r>
      <w:r w:rsidR="007934AD">
        <w:fldChar w:fldCharType="end"/>
      </w:r>
      <w:r>
        <w:t>.  Ungulate eradication is an important restoration tool, especially in island environments where ungulates are considere</w:t>
      </w:r>
      <w:r w:rsidR="007934AD">
        <w:t xml:space="preserve">d destructive invasive species </w:t>
      </w:r>
      <w:r w:rsidR="007934AD">
        <w:fldChar w:fldCharType="begin" w:fldLock="1"/>
      </w:r>
      <w:r w:rsidR="007934A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fldChar w:fldCharType="separate"/>
      </w:r>
      <w:r w:rsidR="00440A10">
        <w:t>[47]</w:t>
      </w:r>
      <w:r w:rsidR="007934AD">
        <w:fldChar w:fldCharType="end"/>
      </w:r>
      <w:r>
        <w:t xml:space="preserve">. </w:t>
      </w:r>
      <w:r w:rsidR="005F4EEF">
        <w:t xml:space="preserve">Although </w:t>
      </w:r>
      <w:r>
        <w:t xml:space="preserve">this may still be the preferred management tool for Guam’s systems, there may be unintended consequences. These include the release of invasive plant species </w:t>
      </w:r>
      <w:r w:rsidR="007934AD">
        <w:fldChar w:fldCharType="begin" w:fldLock="1"/>
      </w:r>
      <w:r w:rsidR="007934A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fldChar w:fldCharType="separate"/>
      </w:r>
      <w:r w:rsidR="00440A10">
        <w:t>[15,48]</w:t>
      </w:r>
      <w:r w:rsidR="007934AD">
        <w:fldChar w:fldCharType="end"/>
      </w:r>
      <w:r w:rsidR="00EB73D8">
        <w:t xml:space="preserve"> or reduced seed </w:t>
      </w:r>
      <w:r w:rsidR="007934AD">
        <w:t xml:space="preserve">dispersal </w:t>
      </w:r>
      <w:r w:rsidR="007934AD">
        <w:fldChar w:fldCharType="begin" w:fldLock="1"/>
      </w:r>
      <w:r w:rsidR="007934A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fldChar w:fldCharType="separate"/>
      </w:r>
      <w:r w:rsidR="00440A10">
        <w:t>[43]</w:t>
      </w:r>
      <w:r w:rsidR="007934AD">
        <w:fldChar w:fldCharType="end"/>
      </w:r>
      <w:r>
        <w:t xml:space="preserve">. </w:t>
      </w:r>
      <w:r w:rsidRPr="00CE4BCA">
        <w:t>Natural resource managers would be aided by discerning which non-native species serve important functions</w:t>
      </w:r>
      <w:r w:rsidR="007934AD">
        <w:t xml:space="preserve"> </w:t>
      </w:r>
      <w:r w:rsidR="006D2988">
        <w:t xml:space="preserve">and </w:t>
      </w:r>
      <w:r w:rsidR="00EF3941" w:rsidRPr="00CE4BCA">
        <w:t xml:space="preserve">which species are </w:t>
      </w:r>
      <w:r w:rsidR="00EF3941">
        <w:t>especially</w:t>
      </w:r>
      <w:r w:rsidR="00EF3941" w:rsidRPr="00CE4BCA">
        <w:t xml:space="preserve"> destructive </w:t>
      </w:r>
      <w:r w:rsidR="007934AD">
        <w:t xml:space="preserve">in </w:t>
      </w:r>
      <w:r w:rsidR="00EF3941">
        <w:t xml:space="preserve">a particular </w:t>
      </w:r>
      <w:r w:rsidR="007934AD">
        <w:t>habitat type</w:t>
      </w:r>
      <w:r w:rsidRPr="00CE4BCA">
        <w:t>, before implementing conservation actions in a novel ecosystem.</w:t>
      </w:r>
      <w:r w:rsidR="008554E5" w:rsidRPr="008554E5">
        <w:t xml:space="preserve"> </w:t>
      </w:r>
    </w:p>
    <w:p w14:paraId="4DB57349" w14:textId="6E61F44E" w:rsidR="008C6C8D" w:rsidRDefault="008554E5" w:rsidP="008554E5">
      <w:pPr>
        <w:spacing w:line="480" w:lineRule="auto"/>
        <w:ind w:firstLine="720"/>
      </w:pPr>
      <w:r>
        <w:t xml:space="preserve">Most conservation goals emphasise reintroducing reduced or extirpated native species to historical abundances, and efforts that have focused on removing invasive species and reintroducing native species have yielded many positive results </w:t>
      </w:r>
      <w:r>
        <w:fldChar w:fldCharType="begin" w:fldLock="1"/>
      </w:r>
      <w:r>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fldChar w:fldCharType="separate"/>
      </w:r>
      <w:r w:rsidR="00440A10">
        <w:t>[49,50]</w:t>
      </w:r>
      <w:r>
        <w:fldChar w:fldCharType="end"/>
      </w:r>
      <w:r>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fldChar w:fldCharType="begin" w:fldLock="1"/>
      </w:r>
      <w:r>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fldChar w:fldCharType="separate"/>
      </w:r>
      <w:r w:rsidR="00440A10">
        <w:t>[51]</w:t>
      </w:r>
      <w:r>
        <w:fldChar w:fldCharType="end"/>
      </w:r>
      <w:r>
        <w:t>. If restoration of native species is a future possibility, non-native species may</w:t>
      </w:r>
      <w:r w:rsidR="0031580F">
        <w:t xml:space="preserve"> act as</w:t>
      </w:r>
      <w:r w:rsidRPr="008554E5">
        <w:t xml:space="preserve"> a temporary placeholder until species reintroductions can occur.</w:t>
      </w:r>
      <w:r>
        <w:t xml:space="preserve"> Restoring a functioning ecosystem rather than the exact original complement of species, or considering restoration an iterative process with strategic and temporary use of non-natives, may be more feasible for highly degraded ecosystems </w:t>
      </w:r>
      <w:r>
        <w:fldChar w:fldCharType="begin" w:fldLock="1"/>
      </w:r>
      <w:r>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fldChar w:fldCharType="separate"/>
      </w:r>
      <w:r w:rsidR="00440A10">
        <w:t>[52]</w:t>
      </w:r>
      <w:r>
        <w:fldChar w:fldCharType="end"/>
      </w:r>
      <w:r>
        <w:t>.</w:t>
      </w:r>
    </w:p>
    <w:p w14:paraId="3EE643C1" w14:textId="7B2D6E26" w:rsidR="00B47F00" w:rsidRDefault="00B47F00" w:rsidP="00B47F00">
      <w:pPr>
        <w:spacing w:line="480" w:lineRule="auto"/>
        <w:rPr>
          <w:b/>
        </w:rPr>
      </w:pPr>
      <w:r>
        <w:rPr>
          <w:b/>
        </w:rPr>
        <w:t>Ethics</w:t>
      </w:r>
    </w:p>
    <w:p w14:paraId="18E7B160" w14:textId="41D41475" w:rsidR="00B47F00" w:rsidRPr="00B47F00" w:rsidRDefault="00B47F00" w:rsidP="00B47F00">
      <w:pPr>
        <w:spacing w:line="480" w:lineRule="auto"/>
      </w:pPr>
      <w:r>
        <w:lastRenderedPageBreak/>
        <w:t>No animal or human subject</w:t>
      </w:r>
      <w:r w:rsidR="00016173">
        <w:t>s</w:t>
      </w:r>
      <w:r>
        <w:t xml:space="preserve"> were used to carry out this study. This study was designed and written solely by the authors listed. See Methods section for permissions for use of government properties.</w:t>
      </w:r>
    </w:p>
    <w:p w14:paraId="4514A584" w14:textId="77777777" w:rsidR="00D623B2" w:rsidRDefault="00D623B2" w:rsidP="00DD6A06">
      <w:pPr>
        <w:spacing w:line="480" w:lineRule="auto"/>
        <w:outlineLvl w:val="0"/>
      </w:pPr>
      <w:r>
        <w:rPr>
          <w:b/>
        </w:rPr>
        <w:t>Competing Interests</w:t>
      </w:r>
    </w:p>
    <w:p w14:paraId="441E854E" w14:textId="77777777" w:rsidR="00D623B2" w:rsidRDefault="00D623B2" w:rsidP="00D623B2">
      <w:pPr>
        <w:spacing w:line="480" w:lineRule="auto"/>
        <w:ind w:firstLine="720"/>
      </w:pPr>
      <w:r>
        <w:t>We have no competing interests.</w:t>
      </w:r>
    </w:p>
    <w:p w14:paraId="12CB6FB4" w14:textId="5A014645" w:rsidR="006E1CAE" w:rsidRDefault="006E1CAE" w:rsidP="00DD6A06">
      <w:pPr>
        <w:spacing w:line="480" w:lineRule="auto"/>
        <w:outlineLvl w:val="0"/>
        <w:rPr>
          <w:b/>
        </w:rPr>
      </w:pPr>
      <w:r>
        <w:rPr>
          <w:b/>
        </w:rPr>
        <w:t>Data Availability</w:t>
      </w:r>
    </w:p>
    <w:p w14:paraId="7DF1B18F" w14:textId="1596CEE5" w:rsidR="006E1CAE" w:rsidRPr="006E1CAE" w:rsidRDefault="006E1CAE" w:rsidP="00DD6A06">
      <w:pPr>
        <w:spacing w:line="480" w:lineRule="auto"/>
        <w:outlineLvl w:val="0"/>
      </w:pPr>
      <w:r>
        <w:tab/>
        <w:t xml:space="preserve">Complete datasets are available at </w:t>
      </w:r>
      <w:hyperlink r:id="rId15" w:tgtFrame="_blank" w:history="1">
        <w:r w:rsidRPr="006E1CAE">
          <w:rPr>
            <w:rStyle w:val="Hyperlink"/>
          </w:rPr>
          <w:t>http://dx.doi.org/10.5061/dryad.sp5ff</w:t>
        </w:r>
      </w:hyperlink>
      <w:r>
        <w:t xml:space="preserve">. </w:t>
      </w:r>
    </w:p>
    <w:p w14:paraId="61ECDEB2" w14:textId="5F31C124" w:rsidR="00D623B2" w:rsidRDefault="00D623B2" w:rsidP="00DD6A06">
      <w:pPr>
        <w:spacing w:line="480" w:lineRule="auto"/>
        <w:outlineLvl w:val="0"/>
        <w:rPr>
          <w:b/>
        </w:rPr>
      </w:pPr>
      <w:r>
        <w:rPr>
          <w:b/>
        </w:rPr>
        <w:t>Author’s Contributions</w:t>
      </w:r>
    </w:p>
    <w:p w14:paraId="572838F1" w14:textId="4A90B2BD" w:rsidR="00D623B2" w:rsidRDefault="00D623B2" w:rsidP="002C2AB0">
      <w:pPr>
        <w:spacing w:line="480" w:lineRule="auto"/>
        <w:ind w:firstLine="720"/>
      </w:pPr>
      <w:r>
        <w:t xml:space="preserve">Ann Marie Gawel </w:t>
      </w:r>
      <w:r w:rsidR="007533B4">
        <w:t>helped to design</w:t>
      </w:r>
      <w:r>
        <w:t xml:space="preserve"> the study, set up the experiments,</w:t>
      </w:r>
      <w:r w:rsidR="007533B4">
        <w:t xml:space="preserve"> collect</w:t>
      </w:r>
      <w:r>
        <w:t xml:space="preserve"> data, </w:t>
      </w:r>
      <w:r w:rsidR="007533B4">
        <w:t>analyse</w:t>
      </w:r>
      <w:r>
        <w:t xml:space="preserve"> </w:t>
      </w:r>
      <w:r w:rsidR="007533B4">
        <w:t>and draft the manuscript</w:t>
      </w:r>
      <w:r>
        <w:t>. Haldre Rogers helped design</w:t>
      </w:r>
      <w:r w:rsidR="007533B4">
        <w:t xml:space="preserve"> and coordinate</w:t>
      </w:r>
      <w:r>
        <w:t xml:space="preserve"> </w:t>
      </w:r>
      <w:r w:rsidR="007533B4">
        <w:t>the study, set up experiments, and aided in analysis and drafting the manu</w:t>
      </w:r>
      <w:r w:rsidR="001C0E16">
        <w:t xml:space="preserve">script. </w:t>
      </w:r>
      <w:r w:rsidR="007533B4">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Default="007533B4" w:rsidP="00DD6A06">
      <w:pPr>
        <w:spacing w:line="480" w:lineRule="auto"/>
        <w:outlineLvl w:val="0"/>
        <w:rPr>
          <w:b/>
        </w:rPr>
      </w:pPr>
      <w:r>
        <w:rPr>
          <w:b/>
        </w:rPr>
        <w:t>Acknowledgments</w:t>
      </w:r>
    </w:p>
    <w:p w14:paraId="28226503" w14:textId="02A81EC7" w:rsidR="007533B4" w:rsidRDefault="007533B4" w:rsidP="00D623B2">
      <w:pPr>
        <w:spacing w:line="480" w:lineRule="auto"/>
      </w:pPr>
      <w:r>
        <w:tab/>
        <w:t>The authors thank the Ecology of Bird Loss project, especially crew leaders Kaitlin Mattos, Isaac Chellman, and Elizabeth Hoos</w:t>
      </w:r>
      <w:r w:rsidR="00E5415B">
        <w:t>h</w:t>
      </w:r>
      <w:r>
        <w:t xml:space="preserve">iar. </w:t>
      </w:r>
      <w:r w:rsidR="00666AB3">
        <w:t>Leanne Obra and Joseph Vinch of Andersen Air Force Base Environmental Fleet coordinated Air Force base access</w:t>
      </w:r>
      <w:r w:rsidR="00727311">
        <w:t xml:space="preserve"> and Kari and Chris Eggleston of the Guam National Wildlife Refuge coordinated Refuge access</w:t>
      </w:r>
      <w:r w:rsidR="00666AB3">
        <w:t xml:space="preserve"> to carry out this field study. </w:t>
      </w:r>
      <w:r>
        <w:t xml:space="preserve">We </w:t>
      </w:r>
      <w:r w:rsidR="00EB73D8">
        <w:t xml:space="preserve">also </w:t>
      </w:r>
      <w:r>
        <w:t>thank Joshua Tewksbury for helping with a</w:t>
      </w:r>
      <w:r w:rsidR="00666AB3">
        <w:t xml:space="preserve"> portion of the analysis and Lauren Gutierrez and the late Lynn Raulerson for help with vegetation identification.</w:t>
      </w:r>
    </w:p>
    <w:p w14:paraId="4A89E3C7" w14:textId="77777777" w:rsidR="007533B4" w:rsidRDefault="007533B4" w:rsidP="00DD6A06">
      <w:pPr>
        <w:spacing w:line="480" w:lineRule="auto"/>
        <w:outlineLvl w:val="0"/>
        <w:rPr>
          <w:b/>
        </w:rPr>
      </w:pPr>
      <w:r>
        <w:rPr>
          <w:b/>
        </w:rPr>
        <w:t>Funding Sources</w:t>
      </w:r>
    </w:p>
    <w:p w14:paraId="26F43245" w14:textId="074409D7" w:rsidR="007533B4" w:rsidRPr="007533B4" w:rsidRDefault="007533B4" w:rsidP="00D623B2">
      <w:pPr>
        <w:spacing w:line="480" w:lineRule="auto"/>
      </w:pPr>
      <w:r>
        <w:lastRenderedPageBreak/>
        <w:tab/>
        <w:t xml:space="preserve">Ann Marie Gawel organized this study with </w:t>
      </w:r>
      <w:r w:rsidR="00666AB3">
        <w:t>financial support from the National Institutes of Health Research Initiative for Scientific Enhance</w:t>
      </w:r>
      <w:r w:rsidR="00223E94">
        <w:t>ment research assistantship and the Micronesia Conservation Trust Young Champions program</w:t>
      </w:r>
      <w:r w:rsidR="00666AB3">
        <w:t>. Haldre Rogers and Ross Miller contributed materials and labo</w:t>
      </w:r>
      <w:r w:rsidR="009E2FE4">
        <w:t>u</w:t>
      </w:r>
      <w:r w:rsidR="00666AB3">
        <w:t xml:space="preserve">r with funding through the National Science Foundation </w:t>
      </w:r>
      <w:r w:rsidR="006D2988">
        <w:t xml:space="preserve">DEB-0816465 </w:t>
      </w:r>
      <w:r w:rsidR="00666AB3">
        <w:t>and the U.S. Department of Agriculture</w:t>
      </w:r>
      <w:r w:rsidR="006D2988">
        <w:t xml:space="preserve"> 2008-0316</w:t>
      </w:r>
      <w:r w:rsidR="00666AB3">
        <w:t xml:space="preserve">. </w:t>
      </w:r>
    </w:p>
    <w:p w14:paraId="79779430" w14:textId="03DE128E" w:rsidR="007934AD" w:rsidRDefault="007934AD">
      <w:r>
        <w:br w:type="page"/>
      </w:r>
    </w:p>
    <w:p w14:paraId="489352C2" w14:textId="3BD88E1B" w:rsidR="001C0E16" w:rsidRPr="001C0E16" w:rsidRDefault="001C0E16">
      <w:pPr>
        <w:rPr>
          <w:b/>
        </w:rPr>
      </w:pPr>
      <w:r w:rsidRPr="001C0E16">
        <w:rPr>
          <w:b/>
        </w:rPr>
        <w:lastRenderedPageBreak/>
        <w:t>Literature Cited</w:t>
      </w:r>
    </w:p>
    <w:p w14:paraId="7DD0762D" w14:textId="77777777" w:rsidR="001C0E16" w:rsidRDefault="001C0E16"/>
    <w:p w14:paraId="31FF32E7" w14:textId="79623B8C" w:rsidR="00440A10" w:rsidRDefault="007934AD">
      <w:r>
        <w:fldChar w:fldCharType="begin" w:fldLock="1"/>
      </w:r>
      <w:r>
        <w:instrText xml:space="preserve"> ADDIN PAPERS2_CITATIONS &lt;papers2_bibliography/&gt;</w:instrText>
      </w:r>
      <w:r>
        <w:fldChar w:fldCharType="separate"/>
      </w:r>
      <w:r w:rsidR="00440A10">
        <w:t xml:space="preserve">1.Seastedt, T. R. &amp; Hobbs, R. J. 2008 Management of novel ecosystems: are novel approaches required? </w:t>
      </w:r>
      <w:r w:rsidR="00440A10">
        <w:rPr>
          <w:i/>
        </w:rPr>
        <w:t>Frontiers in Ecology and  …</w:t>
      </w:r>
      <w:r w:rsidR="00440A10">
        <w:t xml:space="preserve"> </w:t>
      </w:r>
      <w:r w:rsidR="00440A10">
        <w:rPr>
          <w:b/>
        </w:rPr>
        <w:t>6</w:t>
      </w:r>
      <w:r w:rsidR="00440A10">
        <w:t>, 547. (doi:10.1890/070046)</w:t>
      </w:r>
    </w:p>
    <w:p w14:paraId="26508942" w14:textId="77777777" w:rsidR="00440A10" w:rsidRDefault="00440A10">
      <w:r>
        <w:t xml:space="preserve">2.Hobbs, R. J., Higgs, E. &amp; Harris, J. A. 2009 Novel ecosystems: implications for conservation and restoration. </w:t>
      </w:r>
      <w:r>
        <w:rPr>
          <w:i/>
        </w:rPr>
        <w:t>Trends in Ecology &amp; Evolution</w:t>
      </w:r>
    </w:p>
    <w:p w14:paraId="7AAE6B6F" w14:textId="77777777" w:rsidR="00440A10" w:rsidRDefault="00440A10">
      <w:r>
        <w:t xml:space="preserve">3.Hobbs, R. J., Arico, S., Aronson, J. &amp; Baron, J. S. 2006 Novel ecosystems: theoretical and management aspects of the new ecological world order. </w:t>
      </w:r>
      <w:r>
        <w:rPr>
          <w:i/>
        </w:rPr>
        <w:t>Global ecology and  …</w:t>
      </w:r>
      <w:r>
        <w:t xml:space="preserve"> </w:t>
      </w:r>
      <w:r>
        <w:rPr>
          <w:b/>
        </w:rPr>
        <w:t>15</w:t>
      </w:r>
      <w:r>
        <w:t>, 1. (doi:10.1111/j.1466-822x.2006.00212.x)</w:t>
      </w:r>
    </w:p>
    <w:p w14:paraId="105C85F3" w14:textId="77777777" w:rsidR="00440A10" w:rsidRDefault="00440A10">
      <w:r>
        <w:t xml:space="preserve">4.Schlaepfer, M. A., Sax, D. F. &amp; Olden, J. D. 2011 The potential conservation value of non‐native species. </w:t>
      </w:r>
      <w:r>
        <w:rPr>
          <w:i/>
        </w:rPr>
        <w:t>Conservation Biology</w:t>
      </w:r>
      <w:r>
        <w:t xml:space="preserve"> </w:t>
      </w:r>
      <w:r>
        <w:rPr>
          <w:b/>
        </w:rPr>
        <w:t>25</w:t>
      </w:r>
      <w:r>
        <w:t>, 428. (doi:10.1111/j.1523-1739.2010.01646.x)</w:t>
      </w:r>
    </w:p>
    <w:p w14:paraId="488B823C" w14:textId="77777777" w:rsidR="00440A10" w:rsidRDefault="00440A10">
      <w:r>
        <w:t xml:space="preserve">5.Ewel, J. J. &amp; Putz, F. E. 2004 A place for alien species in ecosystem restoration. </w:t>
      </w:r>
      <w:r>
        <w:rPr>
          <w:i/>
        </w:rPr>
        <w:t>Frontiers in Ecology and  …</w:t>
      </w:r>
    </w:p>
    <w:p w14:paraId="2B101229" w14:textId="77777777" w:rsidR="00440A10" w:rsidRDefault="00440A10">
      <w:r>
        <w:t xml:space="preserve">6.Lugo, A. E. 1997 The apparent paradox of reestablishing species richness on degraded lands with tree monocultures. </w:t>
      </w:r>
      <w:r>
        <w:rPr>
          <w:i/>
        </w:rPr>
        <w:t>Forest ecology and management</w:t>
      </w:r>
    </w:p>
    <w:p w14:paraId="22958AFC" w14:textId="77777777" w:rsidR="00440A10" w:rsidRDefault="00440A10">
      <w:r>
        <w:t xml:space="preserve">7.Goodenough, A. 2010 Are the ecological impacts of alien species misrepresented? A review of the ‘native good, alien bad’ philosophy. </w:t>
      </w:r>
      <w:r>
        <w:rPr>
          <w:i/>
        </w:rPr>
        <w:t>Community Ecology</w:t>
      </w:r>
      <w:r>
        <w:t xml:space="preserve"> </w:t>
      </w:r>
      <w:r>
        <w:rPr>
          <w:b/>
        </w:rPr>
        <w:t>11</w:t>
      </w:r>
      <w:r>
        <w:t>, 13. (doi:10.1556/comec.11.2010.1.3)</w:t>
      </w:r>
    </w:p>
    <w:p w14:paraId="5E01A216" w14:textId="77777777" w:rsidR="00440A10" w:rsidRDefault="00440A10">
      <w:r>
        <w:t xml:space="preserve">8.Foster, J. T. &amp; Robinson, S. K. 2007 Introduced birds and the fate of Hawaiian rainforests. </w:t>
      </w:r>
      <w:r>
        <w:rPr>
          <w:i/>
        </w:rPr>
        <w:t>Conservation Biology</w:t>
      </w:r>
      <w:r>
        <w:t xml:space="preserve"> </w:t>
      </w:r>
      <w:r>
        <w:rPr>
          <w:b/>
        </w:rPr>
        <w:t>21</w:t>
      </w:r>
      <w:r>
        <w:t>, 1248. (doi:10.1111/j.1523-1739.2007.00781.x)</w:t>
      </w:r>
    </w:p>
    <w:p w14:paraId="7FB41D33" w14:textId="77777777" w:rsidR="00440A10" w:rsidRDefault="00440A10">
      <w:r>
        <w:t xml:space="preserve">9.Bertness, M. D. &amp; Coverdale, T. C. 2013 An invasive species facilitates the recovery of salt marsh ecosystems on Cape Cod. </w:t>
      </w:r>
      <w:r>
        <w:rPr>
          <w:i/>
        </w:rPr>
        <w:t>Ecology</w:t>
      </w:r>
      <w:r>
        <w:t xml:space="preserve"> </w:t>
      </w:r>
      <w:r>
        <w:rPr>
          <w:b/>
        </w:rPr>
        <w:t>94</w:t>
      </w:r>
      <w:r>
        <w:t>, 1937. (doi:10.1890/12-2150.1)</w:t>
      </w:r>
    </w:p>
    <w:p w14:paraId="3BD12D5B" w14:textId="77777777" w:rsidR="00440A10" w:rsidRDefault="00440A10">
      <w:r>
        <w:t xml:space="preserve">10.Takatsuki, S. 2009 Effects of sika deer on vegetation in Japan: a review. </w:t>
      </w:r>
      <w:r>
        <w:rPr>
          <w:i/>
        </w:rPr>
        <w:t>Biological Conservation</w:t>
      </w:r>
    </w:p>
    <w:p w14:paraId="62C5D166" w14:textId="77777777" w:rsidR="00440A10" w:rsidRDefault="00440A10">
      <w:r>
        <w:t xml:space="preserve">11.Allombert, S., Stockton, S. &amp; MARTIN, J. L. 2005 A natural experiment on the impact of overabundant deer on forest invertebrates. </w:t>
      </w:r>
      <w:r>
        <w:rPr>
          <w:i/>
        </w:rPr>
        <w:t>Conservation Biology</w:t>
      </w:r>
      <w:r>
        <w:t xml:space="preserve"> </w:t>
      </w:r>
      <w:r>
        <w:rPr>
          <w:b/>
        </w:rPr>
        <w:t>19</w:t>
      </w:r>
      <w:r>
        <w:t>, 1917. (doi:10.1111/j.1523-1739.2005.00280.x)</w:t>
      </w:r>
    </w:p>
    <w:p w14:paraId="59FF31FC" w14:textId="77777777" w:rsidR="00440A10" w:rsidRDefault="00440A10">
      <w:r>
        <w:t xml:space="preserve">12.Murphy, M. J. &amp; Inman, F. 2014 Invasive feral pigs impact native tree ferns and woody seedlings in Hawaiian forest. </w:t>
      </w:r>
      <w:r>
        <w:rPr>
          <w:i/>
        </w:rPr>
        <w:t>Biological invasions</w:t>
      </w:r>
      <w:r>
        <w:t xml:space="preserve"> </w:t>
      </w:r>
      <w:r>
        <w:rPr>
          <w:b/>
        </w:rPr>
        <w:t>16</w:t>
      </w:r>
      <w:r>
        <w:t>, 63. (doi:10.1007/s10530-013-0503-2)</w:t>
      </w:r>
    </w:p>
    <w:p w14:paraId="2E2D7B05" w14:textId="77777777" w:rsidR="00440A10" w:rsidRDefault="00440A10">
      <w:r>
        <w:t xml:space="preserve">13.Courchamp, F., Chapuis, J. L. &amp; Pascal, M. 2003 Mammal invaders on islands: impact, control and control impact. </w:t>
      </w:r>
      <w:r>
        <w:rPr>
          <w:i/>
        </w:rPr>
        <w:t>Biological reviews</w:t>
      </w:r>
      <w:r>
        <w:t xml:space="preserve"> </w:t>
      </w:r>
      <w:r>
        <w:rPr>
          <w:b/>
        </w:rPr>
        <w:t>78</w:t>
      </w:r>
      <w:r>
        <w:t>, 347. (doi:10.1017/s1464793102006061)</w:t>
      </w:r>
    </w:p>
    <w:p w14:paraId="21D54CEE" w14:textId="77777777" w:rsidR="00440A10" w:rsidRDefault="00440A10">
      <w:r>
        <w:t xml:space="preserve">14.Alverson, W. S., Waller, D. M. &amp; Solheim, S. L. 1988 Forests too deer: edge effects in northern Wisconsin. </w:t>
      </w:r>
      <w:r>
        <w:rPr>
          <w:i/>
        </w:rPr>
        <w:t>Conservation Biology</w:t>
      </w:r>
      <w:r>
        <w:t xml:space="preserve"> </w:t>
      </w:r>
      <w:r>
        <w:rPr>
          <w:b/>
        </w:rPr>
        <w:t>2</w:t>
      </w:r>
      <w:r>
        <w:t>, 348. (doi:10.1111/j.1523-1739.1988.tb00199.x)</w:t>
      </w:r>
    </w:p>
    <w:p w14:paraId="0EF4FF56" w14:textId="77777777" w:rsidR="00440A10" w:rsidRDefault="00440A10">
      <w:r>
        <w:t xml:space="preserve">15.Coomes, D. A., Allen, R. B. &amp; Forsyth, D. M. 2003 Factors preventing the recovery of New Zealand forests following control of invasive deer. </w:t>
      </w:r>
      <w:r>
        <w:rPr>
          <w:i/>
        </w:rPr>
        <w:t>Conservation Biology</w:t>
      </w:r>
      <w:r>
        <w:t xml:space="preserve"> </w:t>
      </w:r>
      <w:r>
        <w:rPr>
          <w:b/>
        </w:rPr>
        <w:t>17</w:t>
      </w:r>
      <w:r>
        <w:t>, 450. (doi:10.1046/j.1523-1739.2003.15099.x)</w:t>
      </w:r>
    </w:p>
    <w:p w14:paraId="67F4348C" w14:textId="77777777" w:rsidR="00440A10" w:rsidRDefault="00440A10">
      <w:r>
        <w:t xml:space="preserve">16.Ickes, K., Dewalt, S. J. &amp; Appanah, S. 2001 Effects of native pigs (Sus scrofa) on woody understorey vegetation in a Malaysian lowland rain forest. </w:t>
      </w:r>
      <w:r>
        <w:rPr>
          <w:i/>
        </w:rPr>
        <w:t>Journal of Tropical Ecology</w:t>
      </w:r>
      <w:r>
        <w:t xml:space="preserve"> </w:t>
      </w:r>
      <w:r>
        <w:rPr>
          <w:b/>
        </w:rPr>
        <w:t>17</w:t>
      </w:r>
      <w:r>
        <w:t>, 191. (doi:10.1017/s0266467401001134)</w:t>
      </w:r>
    </w:p>
    <w:p w14:paraId="1E90C271" w14:textId="77777777" w:rsidR="00440A10" w:rsidRDefault="00440A10">
      <w:r>
        <w:t xml:space="preserve">17.Ickes, K. 2001 Hyper-abundance of Native Wild Pigs (Sus scrofa) in a Lowland Dipterocarp Rain Forest of Peninsular Malaysia 1. </w:t>
      </w:r>
      <w:r>
        <w:rPr>
          <w:i/>
        </w:rPr>
        <w:t>Biotropica</w:t>
      </w:r>
    </w:p>
    <w:p w14:paraId="32802BE3" w14:textId="77777777" w:rsidR="00440A10" w:rsidRDefault="00440A10">
      <w:r>
        <w:t xml:space="preserve">18.Barrios, M. N. 2012 Impact of wild boar (Sus scrofa) in its introduced and native range: a review. </w:t>
      </w:r>
      <w:r>
        <w:rPr>
          <w:i/>
        </w:rPr>
        <w:t>Biological invasions</w:t>
      </w:r>
      <w:r>
        <w:t xml:space="preserve"> </w:t>
      </w:r>
      <w:r>
        <w:rPr>
          <w:b/>
        </w:rPr>
        <w:t>14</w:t>
      </w:r>
      <w:r>
        <w:t>, 2283. (doi:10.1007/s10530-012-0229-6)</w:t>
      </w:r>
    </w:p>
    <w:p w14:paraId="7A207E33" w14:textId="77777777" w:rsidR="00440A10" w:rsidRDefault="00440A10">
      <w:r>
        <w:t xml:space="preserve">19.Singer, F. J., Swank, W. T. &amp; Clebsch, E. 1984 Effects of wild pig rooting in a deciduous forest. </w:t>
      </w:r>
      <w:r>
        <w:rPr>
          <w:i/>
        </w:rPr>
        <w:t>The Journal of wildlife management</w:t>
      </w:r>
      <w:r>
        <w:t xml:space="preserve"> </w:t>
      </w:r>
      <w:r>
        <w:rPr>
          <w:b/>
        </w:rPr>
        <w:t>48</w:t>
      </w:r>
      <w:r>
        <w:t>, 464. (doi:10.2307/3801179)</w:t>
      </w:r>
    </w:p>
    <w:p w14:paraId="4B966975" w14:textId="77777777" w:rsidR="00440A10" w:rsidRDefault="00440A10">
      <w:r>
        <w:lastRenderedPageBreak/>
        <w:t xml:space="preserve">20.Conry, P. J. 1989 </w:t>
      </w:r>
      <w:r>
        <w:rPr>
          <w:i/>
        </w:rPr>
        <w:t>Ecology of the wild (feral) pig (Sus scrofa) on Guam</w:t>
      </w:r>
      <w:r>
        <w:t>. (doi:10.2527/jas1984.582482x)</w:t>
      </w:r>
    </w:p>
    <w:p w14:paraId="64587BF4" w14:textId="77777777" w:rsidR="00440A10" w:rsidRDefault="00440A10">
      <w:r>
        <w:t xml:space="preserve">21.Schreiner, I. 1997 </w:t>
      </w:r>
      <w:r>
        <w:rPr>
          <w:i/>
        </w:rPr>
        <w:t>Demography and recruitment of selected trees in the limestone forest of Guam in relation to introduced ungulates</w:t>
      </w:r>
      <w:r>
        <w:t>.</w:t>
      </w:r>
    </w:p>
    <w:p w14:paraId="3198204D" w14:textId="77777777" w:rsidR="00440A10" w:rsidRDefault="00440A10">
      <w:r>
        <w:t xml:space="preserve">22.Wiles, G. J., Buden, D. W. &amp; Worthington, D. J. 1999 History of introduction, population status, and management of Philippine deer (Cervus mariannus) on Micronesian Islands. </w:t>
      </w:r>
      <w:r>
        <w:rPr>
          <w:i/>
        </w:rPr>
        <w:t>Mammalia</w:t>
      </w:r>
      <w:r>
        <w:t xml:space="preserve"> </w:t>
      </w:r>
      <w:r>
        <w:rPr>
          <w:b/>
        </w:rPr>
        <w:t>63</w:t>
      </w:r>
      <w:r>
        <w:t>. (doi:10.1515/mamm.1999.63.2.193)</w:t>
      </w:r>
    </w:p>
    <w:p w14:paraId="341BE996" w14:textId="77777777" w:rsidR="00440A10" w:rsidRDefault="00440A10">
      <w:r>
        <w:t xml:space="preserve">23.Fritts, T. H. &amp; Rodda, G. H. 1998 The role of introduced species in the degradation of island ecosystems: a case history of Guam. </w:t>
      </w:r>
      <w:r>
        <w:rPr>
          <w:i/>
        </w:rPr>
        <w:t>Annual review of Ecology and Systematics</w:t>
      </w:r>
    </w:p>
    <w:p w14:paraId="2DDD0180" w14:textId="77777777" w:rsidR="00440A10" w:rsidRDefault="00440A10">
      <w:r>
        <w:t xml:space="preserve">24.Rodda, G. H., Fritts, T. H. &amp; Conry, P. J. 1992 </w:t>
      </w:r>
      <w:r>
        <w:rPr>
          <w:i/>
        </w:rPr>
        <w:t>Origin and population growth of the brown tree snake, Boiga irregularis, on Guam</w:t>
      </w:r>
      <w:r>
        <w:t>. University of Hawai'i Press.</w:t>
      </w:r>
    </w:p>
    <w:p w14:paraId="128F5575" w14:textId="77777777" w:rsidR="00440A10" w:rsidRDefault="00440A10">
      <w:r>
        <w:t xml:space="preserve">25.Wiles, G. J., Bart, J., Beck, R. E. &amp; Aguon, C. F. 2003 Impacts of the brown tree snake: patterns of decline and species persistence in Guam's avifauna. </w:t>
      </w:r>
      <w:r>
        <w:rPr>
          <w:i/>
        </w:rPr>
        <w:t>Conservation Biology</w:t>
      </w:r>
      <w:r>
        <w:t xml:space="preserve"> </w:t>
      </w:r>
      <w:r>
        <w:rPr>
          <w:b/>
        </w:rPr>
        <w:t>17</w:t>
      </w:r>
      <w:r>
        <w:t>, 1350. (doi:10.1046/j.1523-1739.2003.01526.x)</w:t>
      </w:r>
    </w:p>
    <w:p w14:paraId="1FCE27B2" w14:textId="77777777" w:rsidR="00440A10" w:rsidRDefault="00440A10">
      <w:r>
        <w:t xml:space="preserve">26.Savidge, J. A. 1987 Extinction of an island forest avifauna by an introduced snake. </w:t>
      </w:r>
      <w:r>
        <w:rPr>
          <w:i/>
        </w:rPr>
        <w:t>Ecology</w:t>
      </w:r>
      <w:r>
        <w:t xml:space="preserve"> </w:t>
      </w:r>
      <w:r>
        <w:rPr>
          <w:b/>
        </w:rPr>
        <w:t>68</w:t>
      </w:r>
      <w:r>
        <w:t>, 660. (doi:10.2307/1938471)</w:t>
      </w:r>
    </w:p>
    <w:p w14:paraId="42D5A85D" w14:textId="77777777" w:rsidR="00440A10" w:rsidRDefault="00440A10">
      <w:r>
        <w:t xml:space="preserve">27.Safford, W. E. 1905 </w:t>
      </w:r>
      <w:r>
        <w:rPr>
          <w:i/>
        </w:rPr>
        <w:t>The useful plants of the island of Guam: with an introductory account of the physical features and natural history of the island, of the character and history of its  …</w:t>
      </w:r>
      <w:r>
        <w:t>. (doi:10.5962/bhl.title.61837)</w:t>
      </w:r>
    </w:p>
    <w:p w14:paraId="19A8C351" w14:textId="77777777" w:rsidR="00440A10" w:rsidRDefault="00440A10">
      <w:r>
        <w:t xml:space="preserve">28.Wiles, G. J. 2005 Decline of a population of wild seeded breadfruit (Artocarpus mariannensis) on Guam, Mariana Islands. </w:t>
      </w:r>
      <w:r>
        <w:rPr>
          <w:i/>
        </w:rPr>
        <w:t>Pacific science</w:t>
      </w:r>
      <w:r>
        <w:t xml:space="preserve"> </w:t>
      </w:r>
      <w:r>
        <w:rPr>
          <w:b/>
        </w:rPr>
        <w:t>59</w:t>
      </w:r>
      <w:r>
        <w:t>, 509. (doi:10.1353/psc.2005.0052)</w:t>
      </w:r>
    </w:p>
    <w:p w14:paraId="7A59B17F" w14:textId="77777777" w:rsidR="00440A10" w:rsidRDefault="00440A10">
      <w:r>
        <w:t xml:space="preserve">29.Raulerson, L. &amp; Rinehart, A. F. 1991 </w:t>
      </w:r>
      <w:r>
        <w:rPr>
          <w:i/>
        </w:rPr>
        <w:t>Trees and shrubs of the Northern Mariana Islands</w:t>
      </w:r>
      <w:r>
        <w:t>. (doi:10.5962/bhl.title.100395)</w:t>
      </w:r>
    </w:p>
    <w:p w14:paraId="5DFB4261" w14:textId="77777777" w:rsidR="00440A10" w:rsidRDefault="00440A10">
      <w:r>
        <w:t xml:space="preserve">30.Fosberg, F. R. 1960 </w:t>
      </w:r>
      <w:r>
        <w:rPr>
          <w:i/>
        </w:rPr>
        <w:t>The vegetation of Micronesia</w:t>
      </w:r>
      <w:r>
        <w:t>. (doi:10.2307/1932008)</w:t>
      </w:r>
    </w:p>
    <w:p w14:paraId="0B2E7D26" w14:textId="77777777" w:rsidR="00440A10" w:rsidRDefault="00440A10">
      <w:r>
        <w:t>31.In Press. R: A language and environment for statistical computing.</w:t>
      </w:r>
    </w:p>
    <w:p w14:paraId="1183E297" w14:textId="77777777" w:rsidR="00440A10" w:rsidRDefault="00440A10">
      <w:r>
        <w:t xml:space="preserve">32.Burnham, K. P. &amp; Anderson, D. R. 2004 Multimodel inference understanding AIC and BIC in model selection. </w:t>
      </w:r>
      <w:r>
        <w:rPr>
          <w:i/>
        </w:rPr>
        <w:t>Sociological methods &amp; research</w:t>
      </w:r>
      <w:r>
        <w:t xml:space="preserve"> </w:t>
      </w:r>
      <w:r>
        <w:rPr>
          <w:b/>
        </w:rPr>
        <w:t>33</w:t>
      </w:r>
      <w:r>
        <w:t>, 261. (doi:10.1177/0049124104268644)</w:t>
      </w:r>
    </w:p>
    <w:p w14:paraId="0B986EC9" w14:textId="77777777" w:rsidR="00440A10" w:rsidRDefault="00440A10">
      <w:r>
        <w:t xml:space="preserve">33.Engeman, R. M., Massei, G. &amp; Sage, M. 2013 Monitoring wild pig populations: a review of methods. </w:t>
      </w:r>
      <w:r>
        <w:rPr>
          <w:i/>
        </w:rPr>
        <w:t>Environmental Science and …</w:t>
      </w:r>
      <w:r>
        <w:t xml:space="preserve"> </w:t>
      </w:r>
      <w:r>
        <w:rPr>
          <w:b/>
        </w:rPr>
        <w:t>20</w:t>
      </w:r>
      <w:r>
        <w:t>, 8077. (doi:10.1007/s11356-013-2002-5)</w:t>
      </w:r>
    </w:p>
    <w:p w14:paraId="71DEC3C6" w14:textId="77777777" w:rsidR="00440A10" w:rsidRDefault="00440A10">
      <w:r>
        <w:t xml:space="preserve">34.Brown, J. E., Bauman, J. M., Lawrie, J. F. &amp; Rocha, O. J. 2012 The structure of morphological and genetic diversity in natural populations of Carica papaya (Caricaceae) in Costa Rica. </w:t>
      </w:r>
      <w:r>
        <w:rPr>
          <w:i/>
        </w:rPr>
        <w:t>Biotropica</w:t>
      </w:r>
      <w:r>
        <w:t xml:space="preserve"> </w:t>
      </w:r>
      <w:r>
        <w:rPr>
          <w:b/>
        </w:rPr>
        <w:t>44</w:t>
      </w:r>
      <w:r>
        <w:t>, 179. (doi:10.1111/j.1744-7429.2011.00779.x)</w:t>
      </w:r>
    </w:p>
    <w:p w14:paraId="0A0969F6" w14:textId="77777777" w:rsidR="00440A10" w:rsidRDefault="00440A10">
      <w:r>
        <w:t xml:space="preserve">35.Manner, H. I., Thaman, R. R. &amp; Hassall, D. C. 1984 Phosphate mining induced vegetation changes on Nauru Island. </w:t>
      </w:r>
      <w:r>
        <w:rPr>
          <w:i/>
        </w:rPr>
        <w:t>Ecology</w:t>
      </w:r>
      <w:r>
        <w:t xml:space="preserve"> </w:t>
      </w:r>
      <w:r>
        <w:rPr>
          <w:b/>
        </w:rPr>
        <w:t>65</w:t>
      </w:r>
      <w:r>
        <w:t>, 1454. (doi:10.2307/1939126)</w:t>
      </w:r>
    </w:p>
    <w:p w14:paraId="2632AC8E" w14:textId="77777777" w:rsidR="00440A10" w:rsidRDefault="00440A10">
      <w:r>
        <w:t xml:space="preserve">36.Stone, B. C. 1971 </w:t>
      </w:r>
      <w:r>
        <w:rPr>
          <w:i/>
        </w:rPr>
        <w:t>The flora of Guam: A manual for the identification of the vascular plants of the island</w:t>
      </w:r>
      <w:r>
        <w:t>. (doi:10.1086/408359)</w:t>
      </w:r>
    </w:p>
    <w:p w14:paraId="0112812E" w14:textId="77777777" w:rsidR="00440A10" w:rsidRDefault="00440A10">
      <w:r>
        <w:t xml:space="preserve">37.Aplet, G. H., Anderson, S. J. &amp; Stone, C. P. 1991 Association between feral pig disturbance and the composition of some alien plant assemblages in Hawaii Volcanoes National Park. </w:t>
      </w:r>
      <w:r>
        <w:rPr>
          <w:i/>
        </w:rPr>
        <w:t>Vegetatio</w:t>
      </w:r>
      <w:r>
        <w:t xml:space="preserve"> </w:t>
      </w:r>
      <w:r>
        <w:rPr>
          <w:b/>
        </w:rPr>
        <w:t>95</w:t>
      </w:r>
      <w:r>
        <w:t>, 55. (doi:10.1007/bf00124953)</w:t>
      </w:r>
    </w:p>
    <w:p w14:paraId="3DF28107" w14:textId="77777777" w:rsidR="00440A10" w:rsidRDefault="00440A10">
      <w:r>
        <w:t xml:space="preserve">38.Cole, R. J. &amp; Litton, C. M. 2014 Vegetation response to removal of non-native feral pigs from Hawaiian tropical montane wet forest. </w:t>
      </w:r>
      <w:r>
        <w:rPr>
          <w:i/>
        </w:rPr>
        <w:t>Biological invasions</w:t>
      </w:r>
      <w:r>
        <w:t xml:space="preserve"> </w:t>
      </w:r>
      <w:r>
        <w:rPr>
          <w:b/>
        </w:rPr>
        <w:t>16</w:t>
      </w:r>
      <w:r>
        <w:t>, 125. (doi:10.1007/s10530-013-0508-x)</w:t>
      </w:r>
    </w:p>
    <w:p w14:paraId="1B4CAFAE" w14:textId="77777777" w:rsidR="00440A10" w:rsidRDefault="00440A10">
      <w:r>
        <w:t xml:space="preserve">39.Murphy, M. J. &amp; Inman, F. 2014 Invasive feral pigs impact native tree ferns and woody seedlings in Hawaiian forest. </w:t>
      </w:r>
      <w:r>
        <w:rPr>
          <w:i/>
        </w:rPr>
        <w:t>Biological invasions</w:t>
      </w:r>
      <w:r>
        <w:t xml:space="preserve"> </w:t>
      </w:r>
      <w:r>
        <w:rPr>
          <w:b/>
        </w:rPr>
        <w:t>16</w:t>
      </w:r>
      <w:r>
        <w:t>, 63. (doi:10.1007/s10530-013-0503-2)</w:t>
      </w:r>
    </w:p>
    <w:p w14:paraId="67FC65BF" w14:textId="77777777" w:rsidR="00440A10" w:rsidRDefault="00440A10">
      <w:r>
        <w:t xml:space="preserve">40.Nogueira, S. 2009 Ecological impacts of feral pigs in the Hawaiian Islands. </w:t>
      </w:r>
      <w:r>
        <w:rPr>
          <w:i/>
        </w:rPr>
        <w:t>Biodiversity and  …</w:t>
      </w:r>
    </w:p>
    <w:p w14:paraId="58D851C9" w14:textId="77777777" w:rsidR="00440A10" w:rsidRDefault="00440A10">
      <w:r>
        <w:lastRenderedPageBreak/>
        <w:t xml:space="preserve">41.Kotanen, P. M. 1995 Responses of vegetation to a changing regime of disturbance: effects of feral pigs in a Californian coastal prairie. </w:t>
      </w:r>
      <w:r>
        <w:rPr>
          <w:i/>
        </w:rPr>
        <w:t>Ecography</w:t>
      </w:r>
      <w:r>
        <w:t xml:space="preserve"> </w:t>
      </w:r>
      <w:r>
        <w:rPr>
          <w:b/>
        </w:rPr>
        <w:t>18</w:t>
      </w:r>
      <w:r>
        <w:t>, 190. (doi:10.1111/j.1600-0587.1995.tb00340.x)</w:t>
      </w:r>
    </w:p>
    <w:p w14:paraId="7DC68074" w14:textId="77777777" w:rsidR="00440A10" w:rsidRDefault="00440A10">
      <w:r>
        <w:t xml:space="preserve">42.Spear, D. &amp; Chown, S. L. 2009 Non‐indigenous ungulates as a threat to biodiversity. </w:t>
      </w:r>
      <w:r>
        <w:rPr>
          <w:i/>
        </w:rPr>
        <w:t>Journal of Zoology</w:t>
      </w:r>
    </w:p>
    <w:p w14:paraId="433AECAF" w14:textId="77777777" w:rsidR="00440A10" w:rsidRDefault="00440A10">
      <w:r>
        <w:t xml:space="preserve">43.O'Connor, S. J. &amp; Kelly, D. 2012 Seed dispersal of matai (Prumnopitys taxifolia) by feral pigs (Sus scrofa). </w:t>
      </w:r>
      <w:r>
        <w:rPr>
          <w:i/>
        </w:rPr>
        <w:t>New Zealand Journal of Ecology</w:t>
      </w:r>
    </w:p>
    <w:p w14:paraId="4696C9DE" w14:textId="77777777" w:rsidR="00440A10" w:rsidRDefault="00440A10">
      <w:r>
        <w:t xml:space="preserve">44.Desbiez, A., Keuroghlian, A., Piovezan, U. &amp; Bodmer, R. E. 2011 Invasive species and bushmeat hunting contributing to wildlife conservation: the case of feral pigs in a Neotropical wetland. </w:t>
      </w:r>
      <w:r>
        <w:rPr>
          <w:i/>
        </w:rPr>
        <w:t>Oryx</w:t>
      </w:r>
    </w:p>
    <w:p w14:paraId="21CB30C0" w14:textId="77777777" w:rsidR="00440A10" w:rsidRDefault="00440A10">
      <w:r>
        <w:t xml:space="preserve">45.de Garine, M. 2003 A review of the diet of Rusa Deer Cervus timorensis russa in New Caledonia: Are the endemic plants defenceless against this introduced, eruptive ruminant? </w:t>
      </w:r>
      <w:r>
        <w:rPr>
          <w:i/>
        </w:rPr>
        <w:t>Pacific Conservation  …</w:t>
      </w:r>
    </w:p>
    <w:p w14:paraId="0B1A0D32" w14:textId="77777777" w:rsidR="00440A10" w:rsidRDefault="00440A10">
      <w:r>
        <w:t xml:space="preserve">46.Klinger, R. C. &amp; Schuyler, P. T. 1994 </w:t>
      </w:r>
      <w:r>
        <w:rPr>
          <w:i/>
        </w:rPr>
        <w:t>Vegetation response to the removal of feral sheep from Santa Cruz Island</w:t>
      </w:r>
      <w:r>
        <w:t>.</w:t>
      </w:r>
    </w:p>
    <w:p w14:paraId="0178E9AB" w14:textId="77777777" w:rsidR="00440A10" w:rsidRDefault="00440A10">
      <w:r>
        <w:t xml:space="preserve">47.Kessler, C. C. 2002 Eradication of feral goats and pigs and consequences for other biota on Sarigan Island, Commonwealth of the Northern Mariana Islands. </w:t>
      </w:r>
      <w:r>
        <w:rPr>
          <w:i/>
        </w:rPr>
        <w:t>Turning the tide: the eradication of invasive species</w:t>
      </w:r>
    </w:p>
    <w:p w14:paraId="16A908EF" w14:textId="77777777" w:rsidR="00440A10" w:rsidRDefault="00440A10">
      <w:r>
        <w:t xml:space="preserve">48.Cabin, R. J., Weller, S. G. &amp; Lorence, D. H. 2000 Effects of long‐term ungulate exclusion and recent alien species control on the preservation and restoration of a Hawaiian tropical dry forest. </w:t>
      </w:r>
      <w:r>
        <w:rPr>
          <w:i/>
        </w:rPr>
        <w:t>Conservation  …</w:t>
      </w:r>
    </w:p>
    <w:p w14:paraId="6DC87B0F" w14:textId="77777777" w:rsidR="00440A10" w:rsidRDefault="00440A10">
      <w:r>
        <w:t xml:space="preserve">49.Zavaleta, E. S., Hobbs, R. J. &amp; Mooney, H. A. 2001 Viewing invasive species removal in a whole-ecosystem context. </w:t>
      </w:r>
      <w:r>
        <w:rPr>
          <w:i/>
        </w:rPr>
        <w:t>Trends in Ecology &amp; Evolution</w:t>
      </w:r>
    </w:p>
    <w:p w14:paraId="3F25E9AB" w14:textId="77777777" w:rsidR="00440A10" w:rsidRDefault="00440A10">
      <w:r>
        <w:t xml:space="preserve">50.Donlan, C. J., Campbell, K., Cabrera, W. &amp; Lavoie, C. 2007 Recovery of the Galápagos Rail (Laterallus spilonotus) following the removal of invasive mammals. </w:t>
      </w:r>
      <w:r>
        <w:rPr>
          <w:i/>
        </w:rPr>
        <w:t>Biological  …</w:t>
      </w:r>
    </w:p>
    <w:p w14:paraId="2C82270E" w14:textId="77777777" w:rsidR="00440A10" w:rsidRDefault="00440A10">
      <w:r>
        <w:t xml:space="preserve">51.Hallett, L. M., Ehrlich, P. R. &amp; Mooney, H. A. 2011 Intervention ecology: applying ecological science in the twenty-first century. </w:t>
      </w:r>
      <w:r>
        <w:rPr>
          <w:i/>
        </w:rPr>
        <w:t>Bioscience</w:t>
      </w:r>
      <w:r>
        <w:t xml:space="preserve"> </w:t>
      </w:r>
      <w:r>
        <w:rPr>
          <w:b/>
        </w:rPr>
        <w:t>61</w:t>
      </w:r>
      <w:r>
        <w:t>, 442. (doi:10.1525/bio.2011.61.6.6)</w:t>
      </w:r>
    </w:p>
    <w:p w14:paraId="797A8ECD" w14:textId="18210713" w:rsidR="008C6C8D" w:rsidRDefault="00440A10" w:rsidP="004B3F92">
      <w:r>
        <w:t xml:space="preserve">52.Armstrong, D. P. &amp; Seddon, P. J. 2008 Directions in reintroduction biology. </w:t>
      </w:r>
      <w:r>
        <w:rPr>
          <w:i/>
        </w:rPr>
        <w:t>Trends in Ecology &amp; Evolution</w:t>
      </w:r>
      <w:r w:rsidR="007934AD">
        <w:fldChar w:fldCharType="end"/>
      </w:r>
    </w:p>
    <w:sectPr w:rsidR="008C6C8D"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20678" w14:textId="77777777" w:rsidR="00C831BE" w:rsidRDefault="00C831BE">
      <w:r>
        <w:separator/>
      </w:r>
    </w:p>
  </w:endnote>
  <w:endnote w:type="continuationSeparator" w:id="0">
    <w:p w14:paraId="78527747" w14:textId="77777777" w:rsidR="00C831BE" w:rsidRDefault="00C83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216FB" w14:textId="77777777" w:rsidR="00C831BE" w:rsidRDefault="00C831BE">
      <w:r>
        <w:separator/>
      </w:r>
    </w:p>
  </w:footnote>
  <w:footnote w:type="continuationSeparator" w:id="0">
    <w:p w14:paraId="2FCBC08E" w14:textId="77777777" w:rsidR="00C831BE" w:rsidRDefault="00C83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33DFA23D" w:rsidR="00F7031E" w:rsidRDefault="00F7031E"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827B8C">
      <w:rPr>
        <w:rStyle w:val="PageNumber"/>
        <w:noProof/>
      </w:rPr>
      <w:t>9</w:t>
    </w:r>
    <w:r>
      <w:rPr>
        <w:rStyle w:val="PageNumber"/>
      </w:rPr>
      <w:fldChar w:fldCharType="end"/>
    </w:r>
  </w:p>
  <w:p w14:paraId="264C8BE4" w14:textId="77777777" w:rsidR="00F7031E" w:rsidRDefault="00F7031E"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 Marie Gawel">
    <w15:presenceInfo w15:providerId="Windows Live" w15:userId="374c492ba50da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4ECA"/>
    <w:rsid w:val="00015FC0"/>
    <w:rsid w:val="00016173"/>
    <w:rsid w:val="00021AAF"/>
    <w:rsid w:val="0002271B"/>
    <w:rsid w:val="00026492"/>
    <w:rsid w:val="000266EC"/>
    <w:rsid w:val="000269C1"/>
    <w:rsid w:val="00027931"/>
    <w:rsid w:val="00027D51"/>
    <w:rsid w:val="00031C57"/>
    <w:rsid w:val="000339FA"/>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232A"/>
    <w:rsid w:val="00073BA0"/>
    <w:rsid w:val="00080186"/>
    <w:rsid w:val="00080464"/>
    <w:rsid w:val="00091CBC"/>
    <w:rsid w:val="00095113"/>
    <w:rsid w:val="00096DA2"/>
    <w:rsid w:val="000B40EE"/>
    <w:rsid w:val="000B41C1"/>
    <w:rsid w:val="000B5361"/>
    <w:rsid w:val="000B6374"/>
    <w:rsid w:val="000B7087"/>
    <w:rsid w:val="000B7A08"/>
    <w:rsid w:val="000C3DA8"/>
    <w:rsid w:val="000C6165"/>
    <w:rsid w:val="000D65D0"/>
    <w:rsid w:val="000E18E6"/>
    <w:rsid w:val="000E3ABE"/>
    <w:rsid w:val="000E7959"/>
    <w:rsid w:val="000F3756"/>
    <w:rsid w:val="000F40BE"/>
    <w:rsid w:val="001007EC"/>
    <w:rsid w:val="001022D5"/>
    <w:rsid w:val="001035B2"/>
    <w:rsid w:val="0010596B"/>
    <w:rsid w:val="001115FD"/>
    <w:rsid w:val="00113D66"/>
    <w:rsid w:val="00115D77"/>
    <w:rsid w:val="001165AC"/>
    <w:rsid w:val="001231E1"/>
    <w:rsid w:val="0012452B"/>
    <w:rsid w:val="00124D16"/>
    <w:rsid w:val="00135834"/>
    <w:rsid w:val="00136815"/>
    <w:rsid w:val="00140B1C"/>
    <w:rsid w:val="001428B7"/>
    <w:rsid w:val="00143476"/>
    <w:rsid w:val="001438DE"/>
    <w:rsid w:val="001611CF"/>
    <w:rsid w:val="001627F5"/>
    <w:rsid w:val="001631C0"/>
    <w:rsid w:val="0016495B"/>
    <w:rsid w:val="00171993"/>
    <w:rsid w:val="00174F4A"/>
    <w:rsid w:val="00175BD8"/>
    <w:rsid w:val="00182223"/>
    <w:rsid w:val="001834F5"/>
    <w:rsid w:val="0018565D"/>
    <w:rsid w:val="0019134A"/>
    <w:rsid w:val="001914C6"/>
    <w:rsid w:val="0019166D"/>
    <w:rsid w:val="001A2B8D"/>
    <w:rsid w:val="001A46F6"/>
    <w:rsid w:val="001A5722"/>
    <w:rsid w:val="001B01CD"/>
    <w:rsid w:val="001B0568"/>
    <w:rsid w:val="001B5A94"/>
    <w:rsid w:val="001B70AA"/>
    <w:rsid w:val="001C0E16"/>
    <w:rsid w:val="001C1E4F"/>
    <w:rsid w:val="001C4640"/>
    <w:rsid w:val="001C5B17"/>
    <w:rsid w:val="001C5DCD"/>
    <w:rsid w:val="001D48A3"/>
    <w:rsid w:val="001D4CF1"/>
    <w:rsid w:val="001D50C4"/>
    <w:rsid w:val="001D6B46"/>
    <w:rsid w:val="001E0FE7"/>
    <w:rsid w:val="001E3D51"/>
    <w:rsid w:val="001E6411"/>
    <w:rsid w:val="001E7F1C"/>
    <w:rsid w:val="001F34CE"/>
    <w:rsid w:val="002022F2"/>
    <w:rsid w:val="00205C9A"/>
    <w:rsid w:val="002103F9"/>
    <w:rsid w:val="00212245"/>
    <w:rsid w:val="002146BD"/>
    <w:rsid w:val="00215126"/>
    <w:rsid w:val="002178AF"/>
    <w:rsid w:val="00220B68"/>
    <w:rsid w:val="002211F4"/>
    <w:rsid w:val="0022230A"/>
    <w:rsid w:val="00223E94"/>
    <w:rsid w:val="00225544"/>
    <w:rsid w:val="00225730"/>
    <w:rsid w:val="0023059C"/>
    <w:rsid w:val="00237746"/>
    <w:rsid w:val="00240300"/>
    <w:rsid w:val="0024284A"/>
    <w:rsid w:val="00243655"/>
    <w:rsid w:val="00247CB9"/>
    <w:rsid w:val="00250E93"/>
    <w:rsid w:val="002510EC"/>
    <w:rsid w:val="00251B89"/>
    <w:rsid w:val="002528BC"/>
    <w:rsid w:val="00253E09"/>
    <w:rsid w:val="00255E3C"/>
    <w:rsid w:val="00255F69"/>
    <w:rsid w:val="0025674C"/>
    <w:rsid w:val="00260F4A"/>
    <w:rsid w:val="0026260C"/>
    <w:rsid w:val="00264B86"/>
    <w:rsid w:val="00267684"/>
    <w:rsid w:val="002709DA"/>
    <w:rsid w:val="002712A4"/>
    <w:rsid w:val="0027334C"/>
    <w:rsid w:val="002762F6"/>
    <w:rsid w:val="00284717"/>
    <w:rsid w:val="0028542F"/>
    <w:rsid w:val="00285836"/>
    <w:rsid w:val="002879F9"/>
    <w:rsid w:val="0029451E"/>
    <w:rsid w:val="00294FE2"/>
    <w:rsid w:val="002A044D"/>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E0F51"/>
    <w:rsid w:val="002E3E36"/>
    <w:rsid w:val="002E49D1"/>
    <w:rsid w:val="002E550B"/>
    <w:rsid w:val="002F770A"/>
    <w:rsid w:val="0030338A"/>
    <w:rsid w:val="003045A1"/>
    <w:rsid w:val="003070ED"/>
    <w:rsid w:val="00307A3F"/>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70A96"/>
    <w:rsid w:val="00371DE2"/>
    <w:rsid w:val="00372D83"/>
    <w:rsid w:val="00377EFB"/>
    <w:rsid w:val="00381BB0"/>
    <w:rsid w:val="00381E0B"/>
    <w:rsid w:val="00393018"/>
    <w:rsid w:val="0039333A"/>
    <w:rsid w:val="00394592"/>
    <w:rsid w:val="00395186"/>
    <w:rsid w:val="00396B5A"/>
    <w:rsid w:val="00396ED8"/>
    <w:rsid w:val="003973B8"/>
    <w:rsid w:val="003A0D5B"/>
    <w:rsid w:val="003A204A"/>
    <w:rsid w:val="003A4F78"/>
    <w:rsid w:val="003A5140"/>
    <w:rsid w:val="003A5E0B"/>
    <w:rsid w:val="003B0F5E"/>
    <w:rsid w:val="003B64D2"/>
    <w:rsid w:val="003C06FB"/>
    <w:rsid w:val="003C35F7"/>
    <w:rsid w:val="003C413C"/>
    <w:rsid w:val="003C57E7"/>
    <w:rsid w:val="003C77EA"/>
    <w:rsid w:val="003D106E"/>
    <w:rsid w:val="003D2B6A"/>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48A0"/>
    <w:rsid w:val="00417F88"/>
    <w:rsid w:val="004228AD"/>
    <w:rsid w:val="004230A4"/>
    <w:rsid w:val="00423393"/>
    <w:rsid w:val="0042357C"/>
    <w:rsid w:val="004246ED"/>
    <w:rsid w:val="00425FE7"/>
    <w:rsid w:val="004335A2"/>
    <w:rsid w:val="00434133"/>
    <w:rsid w:val="004342C3"/>
    <w:rsid w:val="004345F3"/>
    <w:rsid w:val="00436EFB"/>
    <w:rsid w:val="0043796B"/>
    <w:rsid w:val="00440A10"/>
    <w:rsid w:val="00440EBF"/>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9E0"/>
    <w:rsid w:val="004D2B0C"/>
    <w:rsid w:val="004D4860"/>
    <w:rsid w:val="004E047D"/>
    <w:rsid w:val="004E5267"/>
    <w:rsid w:val="004F55C5"/>
    <w:rsid w:val="004F7675"/>
    <w:rsid w:val="004F7CB2"/>
    <w:rsid w:val="00503022"/>
    <w:rsid w:val="00503253"/>
    <w:rsid w:val="00505315"/>
    <w:rsid w:val="00507513"/>
    <w:rsid w:val="0051026D"/>
    <w:rsid w:val="005123B2"/>
    <w:rsid w:val="00512695"/>
    <w:rsid w:val="00513FD1"/>
    <w:rsid w:val="00516A8D"/>
    <w:rsid w:val="00516DBD"/>
    <w:rsid w:val="00522DB5"/>
    <w:rsid w:val="00525AE2"/>
    <w:rsid w:val="00531D52"/>
    <w:rsid w:val="005358C4"/>
    <w:rsid w:val="00535A1B"/>
    <w:rsid w:val="005367E0"/>
    <w:rsid w:val="00536F00"/>
    <w:rsid w:val="005408AA"/>
    <w:rsid w:val="005427C0"/>
    <w:rsid w:val="00542DB6"/>
    <w:rsid w:val="00543F00"/>
    <w:rsid w:val="00544792"/>
    <w:rsid w:val="00546BD3"/>
    <w:rsid w:val="00547E71"/>
    <w:rsid w:val="005561C6"/>
    <w:rsid w:val="0055735A"/>
    <w:rsid w:val="00560AB5"/>
    <w:rsid w:val="005620D8"/>
    <w:rsid w:val="00562E91"/>
    <w:rsid w:val="00563C6A"/>
    <w:rsid w:val="0056478F"/>
    <w:rsid w:val="00565FA2"/>
    <w:rsid w:val="00566074"/>
    <w:rsid w:val="00566202"/>
    <w:rsid w:val="00567448"/>
    <w:rsid w:val="005775DE"/>
    <w:rsid w:val="00582569"/>
    <w:rsid w:val="00584BF4"/>
    <w:rsid w:val="00586951"/>
    <w:rsid w:val="005928F7"/>
    <w:rsid w:val="00592D35"/>
    <w:rsid w:val="005932B2"/>
    <w:rsid w:val="005950FE"/>
    <w:rsid w:val="00595A49"/>
    <w:rsid w:val="00595EB1"/>
    <w:rsid w:val="005968AF"/>
    <w:rsid w:val="005973F7"/>
    <w:rsid w:val="005A0AC4"/>
    <w:rsid w:val="005A0F33"/>
    <w:rsid w:val="005A3379"/>
    <w:rsid w:val="005A33C6"/>
    <w:rsid w:val="005A6688"/>
    <w:rsid w:val="005B4A1E"/>
    <w:rsid w:val="005C33A7"/>
    <w:rsid w:val="005D1BC5"/>
    <w:rsid w:val="005D61FF"/>
    <w:rsid w:val="005E1CF7"/>
    <w:rsid w:val="005E40D4"/>
    <w:rsid w:val="005F0DEA"/>
    <w:rsid w:val="005F2247"/>
    <w:rsid w:val="005F2FBB"/>
    <w:rsid w:val="005F34B3"/>
    <w:rsid w:val="005F4EEF"/>
    <w:rsid w:val="005F700A"/>
    <w:rsid w:val="0060056A"/>
    <w:rsid w:val="00600801"/>
    <w:rsid w:val="00600AB5"/>
    <w:rsid w:val="00610A9D"/>
    <w:rsid w:val="00613B37"/>
    <w:rsid w:val="0061461E"/>
    <w:rsid w:val="0061508F"/>
    <w:rsid w:val="0061608B"/>
    <w:rsid w:val="00625543"/>
    <w:rsid w:val="006306B0"/>
    <w:rsid w:val="00632D41"/>
    <w:rsid w:val="00635799"/>
    <w:rsid w:val="006424C1"/>
    <w:rsid w:val="00642ADB"/>
    <w:rsid w:val="00650FDB"/>
    <w:rsid w:val="0065293C"/>
    <w:rsid w:val="006553E9"/>
    <w:rsid w:val="0065548D"/>
    <w:rsid w:val="00656302"/>
    <w:rsid w:val="0065636A"/>
    <w:rsid w:val="00656AC8"/>
    <w:rsid w:val="0065778C"/>
    <w:rsid w:val="006602A1"/>
    <w:rsid w:val="00660503"/>
    <w:rsid w:val="00660EE0"/>
    <w:rsid w:val="00666AB3"/>
    <w:rsid w:val="00671F6E"/>
    <w:rsid w:val="00675546"/>
    <w:rsid w:val="0067765A"/>
    <w:rsid w:val="00681B64"/>
    <w:rsid w:val="006831FE"/>
    <w:rsid w:val="006839C8"/>
    <w:rsid w:val="00684D8A"/>
    <w:rsid w:val="00691EA6"/>
    <w:rsid w:val="00693403"/>
    <w:rsid w:val="006970C2"/>
    <w:rsid w:val="006A0DE6"/>
    <w:rsid w:val="006A130D"/>
    <w:rsid w:val="006A5637"/>
    <w:rsid w:val="006A75CB"/>
    <w:rsid w:val="006B09B4"/>
    <w:rsid w:val="006B1D5B"/>
    <w:rsid w:val="006B4109"/>
    <w:rsid w:val="006B466D"/>
    <w:rsid w:val="006B55C3"/>
    <w:rsid w:val="006C129D"/>
    <w:rsid w:val="006C1EE5"/>
    <w:rsid w:val="006C3FC3"/>
    <w:rsid w:val="006C54FA"/>
    <w:rsid w:val="006C5F90"/>
    <w:rsid w:val="006C674F"/>
    <w:rsid w:val="006C6CA3"/>
    <w:rsid w:val="006C7481"/>
    <w:rsid w:val="006C7DD1"/>
    <w:rsid w:val="006D0D2E"/>
    <w:rsid w:val="006D2988"/>
    <w:rsid w:val="006D3496"/>
    <w:rsid w:val="006D4C2F"/>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9AD"/>
    <w:rsid w:val="00721B88"/>
    <w:rsid w:val="007236CD"/>
    <w:rsid w:val="00723A67"/>
    <w:rsid w:val="00726C41"/>
    <w:rsid w:val="00727311"/>
    <w:rsid w:val="00736BF3"/>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71642"/>
    <w:rsid w:val="0077343A"/>
    <w:rsid w:val="0077405D"/>
    <w:rsid w:val="00777CE4"/>
    <w:rsid w:val="00780A6C"/>
    <w:rsid w:val="0078151D"/>
    <w:rsid w:val="00783FD8"/>
    <w:rsid w:val="0078520B"/>
    <w:rsid w:val="0078531C"/>
    <w:rsid w:val="007913B4"/>
    <w:rsid w:val="00793093"/>
    <w:rsid w:val="007934AD"/>
    <w:rsid w:val="007A4BA1"/>
    <w:rsid w:val="007A7DDD"/>
    <w:rsid w:val="007B6243"/>
    <w:rsid w:val="007C423B"/>
    <w:rsid w:val="007C457E"/>
    <w:rsid w:val="007C52FC"/>
    <w:rsid w:val="007C738E"/>
    <w:rsid w:val="007D0783"/>
    <w:rsid w:val="007D2FD3"/>
    <w:rsid w:val="007D7A80"/>
    <w:rsid w:val="007E41E4"/>
    <w:rsid w:val="007F0674"/>
    <w:rsid w:val="007F359F"/>
    <w:rsid w:val="007F67DB"/>
    <w:rsid w:val="007F727E"/>
    <w:rsid w:val="008025C1"/>
    <w:rsid w:val="00806C95"/>
    <w:rsid w:val="00807FB4"/>
    <w:rsid w:val="00810C8F"/>
    <w:rsid w:val="008130D5"/>
    <w:rsid w:val="00814A95"/>
    <w:rsid w:val="00814F61"/>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6B8A"/>
    <w:rsid w:val="00846D05"/>
    <w:rsid w:val="00852000"/>
    <w:rsid w:val="008525CF"/>
    <w:rsid w:val="008554E5"/>
    <w:rsid w:val="00862253"/>
    <w:rsid w:val="00864179"/>
    <w:rsid w:val="00866B4E"/>
    <w:rsid w:val="00872B40"/>
    <w:rsid w:val="00876410"/>
    <w:rsid w:val="00877AB8"/>
    <w:rsid w:val="00881BC3"/>
    <w:rsid w:val="00887BC4"/>
    <w:rsid w:val="0089079A"/>
    <w:rsid w:val="00892416"/>
    <w:rsid w:val="00896452"/>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17C0F"/>
    <w:rsid w:val="009223A7"/>
    <w:rsid w:val="00935F22"/>
    <w:rsid w:val="00936090"/>
    <w:rsid w:val="009405B9"/>
    <w:rsid w:val="009415FB"/>
    <w:rsid w:val="00942A82"/>
    <w:rsid w:val="00951FE9"/>
    <w:rsid w:val="00957E0E"/>
    <w:rsid w:val="00961501"/>
    <w:rsid w:val="0096471E"/>
    <w:rsid w:val="009752D6"/>
    <w:rsid w:val="009770A3"/>
    <w:rsid w:val="00984F74"/>
    <w:rsid w:val="00986CB7"/>
    <w:rsid w:val="00986D6B"/>
    <w:rsid w:val="00986E41"/>
    <w:rsid w:val="00994623"/>
    <w:rsid w:val="0099768C"/>
    <w:rsid w:val="009979EB"/>
    <w:rsid w:val="009A54B6"/>
    <w:rsid w:val="009B0206"/>
    <w:rsid w:val="009B0F1A"/>
    <w:rsid w:val="009B294B"/>
    <w:rsid w:val="009C342C"/>
    <w:rsid w:val="009C74E3"/>
    <w:rsid w:val="009C7891"/>
    <w:rsid w:val="009D40CA"/>
    <w:rsid w:val="009D73F2"/>
    <w:rsid w:val="009E2693"/>
    <w:rsid w:val="009E2FE4"/>
    <w:rsid w:val="009E3518"/>
    <w:rsid w:val="009E3889"/>
    <w:rsid w:val="009E797F"/>
    <w:rsid w:val="009E7DEB"/>
    <w:rsid w:val="009F186D"/>
    <w:rsid w:val="009F1A38"/>
    <w:rsid w:val="009F4BB5"/>
    <w:rsid w:val="009F5080"/>
    <w:rsid w:val="009F5EF8"/>
    <w:rsid w:val="009F7F05"/>
    <w:rsid w:val="009F7F40"/>
    <w:rsid w:val="00A00FDF"/>
    <w:rsid w:val="00A07E0A"/>
    <w:rsid w:val="00A11F43"/>
    <w:rsid w:val="00A15828"/>
    <w:rsid w:val="00A2031E"/>
    <w:rsid w:val="00A23E67"/>
    <w:rsid w:val="00A2757F"/>
    <w:rsid w:val="00A30E46"/>
    <w:rsid w:val="00A34EF7"/>
    <w:rsid w:val="00A42CB5"/>
    <w:rsid w:val="00A44460"/>
    <w:rsid w:val="00A46AB0"/>
    <w:rsid w:val="00A46B92"/>
    <w:rsid w:val="00A47988"/>
    <w:rsid w:val="00A51944"/>
    <w:rsid w:val="00A53291"/>
    <w:rsid w:val="00A66A23"/>
    <w:rsid w:val="00A70540"/>
    <w:rsid w:val="00A7279C"/>
    <w:rsid w:val="00A77633"/>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0D40"/>
    <w:rsid w:val="00AC2E0E"/>
    <w:rsid w:val="00AC3957"/>
    <w:rsid w:val="00AE0231"/>
    <w:rsid w:val="00AE19FE"/>
    <w:rsid w:val="00AE2686"/>
    <w:rsid w:val="00AE51C8"/>
    <w:rsid w:val="00AE6895"/>
    <w:rsid w:val="00AE77BD"/>
    <w:rsid w:val="00AF0F0A"/>
    <w:rsid w:val="00AF38A7"/>
    <w:rsid w:val="00AF7E53"/>
    <w:rsid w:val="00B00621"/>
    <w:rsid w:val="00B007FB"/>
    <w:rsid w:val="00B12FA3"/>
    <w:rsid w:val="00B12FAA"/>
    <w:rsid w:val="00B14179"/>
    <w:rsid w:val="00B1568F"/>
    <w:rsid w:val="00B177A7"/>
    <w:rsid w:val="00B17C4A"/>
    <w:rsid w:val="00B2195A"/>
    <w:rsid w:val="00B21D12"/>
    <w:rsid w:val="00B2445F"/>
    <w:rsid w:val="00B30AA8"/>
    <w:rsid w:val="00B3544F"/>
    <w:rsid w:val="00B40D2B"/>
    <w:rsid w:val="00B4106A"/>
    <w:rsid w:val="00B41914"/>
    <w:rsid w:val="00B42D7A"/>
    <w:rsid w:val="00B463D5"/>
    <w:rsid w:val="00B47790"/>
    <w:rsid w:val="00B47F00"/>
    <w:rsid w:val="00B55F57"/>
    <w:rsid w:val="00B707C9"/>
    <w:rsid w:val="00B75CAE"/>
    <w:rsid w:val="00B77496"/>
    <w:rsid w:val="00B818A8"/>
    <w:rsid w:val="00B827EA"/>
    <w:rsid w:val="00B8377F"/>
    <w:rsid w:val="00B8420E"/>
    <w:rsid w:val="00B85A62"/>
    <w:rsid w:val="00B865CD"/>
    <w:rsid w:val="00B86ABC"/>
    <w:rsid w:val="00B87B45"/>
    <w:rsid w:val="00B91432"/>
    <w:rsid w:val="00B9153C"/>
    <w:rsid w:val="00B94D7C"/>
    <w:rsid w:val="00B9709E"/>
    <w:rsid w:val="00BA3244"/>
    <w:rsid w:val="00BA6B6D"/>
    <w:rsid w:val="00BB2CC8"/>
    <w:rsid w:val="00BB4EBC"/>
    <w:rsid w:val="00BB6ADD"/>
    <w:rsid w:val="00BB6F4F"/>
    <w:rsid w:val="00BC3525"/>
    <w:rsid w:val="00BC456C"/>
    <w:rsid w:val="00BC67A4"/>
    <w:rsid w:val="00BD0E14"/>
    <w:rsid w:val="00BD1A87"/>
    <w:rsid w:val="00BE0273"/>
    <w:rsid w:val="00BE2E0E"/>
    <w:rsid w:val="00BE33B6"/>
    <w:rsid w:val="00BE5410"/>
    <w:rsid w:val="00BE6DDC"/>
    <w:rsid w:val="00BE6EAD"/>
    <w:rsid w:val="00BF1DE3"/>
    <w:rsid w:val="00BF267D"/>
    <w:rsid w:val="00BF6EFB"/>
    <w:rsid w:val="00BF7FC2"/>
    <w:rsid w:val="00C01388"/>
    <w:rsid w:val="00C04521"/>
    <w:rsid w:val="00C06053"/>
    <w:rsid w:val="00C11B8E"/>
    <w:rsid w:val="00C13E59"/>
    <w:rsid w:val="00C147D9"/>
    <w:rsid w:val="00C14E3E"/>
    <w:rsid w:val="00C15CFD"/>
    <w:rsid w:val="00C16D99"/>
    <w:rsid w:val="00C20701"/>
    <w:rsid w:val="00C24643"/>
    <w:rsid w:val="00C352FC"/>
    <w:rsid w:val="00C3640E"/>
    <w:rsid w:val="00C368F1"/>
    <w:rsid w:val="00C36D4E"/>
    <w:rsid w:val="00C4159D"/>
    <w:rsid w:val="00C425A5"/>
    <w:rsid w:val="00C47D6F"/>
    <w:rsid w:val="00C50DA1"/>
    <w:rsid w:val="00C51652"/>
    <w:rsid w:val="00C528FD"/>
    <w:rsid w:val="00C547CE"/>
    <w:rsid w:val="00C55AEA"/>
    <w:rsid w:val="00C569DB"/>
    <w:rsid w:val="00C574BF"/>
    <w:rsid w:val="00C606E4"/>
    <w:rsid w:val="00C616A6"/>
    <w:rsid w:val="00C62539"/>
    <w:rsid w:val="00C64CD1"/>
    <w:rsid w:val="00C65DF5"/>
    <w:rsid w:val="00C7292E"/>
    <w:rsid w:val="00C753D4"/>
    <w:rsid w:val="00C77866"/>
    <w:rsid w:val="00C779F0"/>
    <w:rsid w:val="00C82D48"/>
    <w:rsid w:val="00C831BE"/>
    <w:rsid w:val="00C854F7"/>
    <w:rsid w:val="00C865F7"/>
    <w:rsid w:val="00C9222B"/>
    <w:rsid w:val="00C92590"/>
    <w:rsid w:val="00C93262"/>
    <w:rsid w:val="00C946F5"/>
    <w:rsid w:val="00CA27B0"/>
    <w:rsid w:val="00CB2980"/>
    <w:rsid w:val="00CB49BC"/>
    <w:rsid w:val="00CB746F"/>
    <w:rsid w:val="00CC0BE7"/>
    <w:rsid w:val="00CC1904"/>
    <w:rsid w:val="00CD1D8D"/>
    <w:rsid w:val="00CD427D"/>
    <w:rsid w:val="00CD73BB"/>
    <w:rsid w:val="00CD76B3"/>
    <w:rsid w:val="00CE0A35"/>
    <w:rsid w:val="00CE2D98"/>
    <w:rsid w:val="00CE4BCA"/>
    <w:rsid w:val="00CF011E"/>
    <w:rsid w:val="00CF0586"/>
    <w:rsid w:val="00CF378B"/>
    <w:rsid w:val="00CF3AA7"/>
    <w:rsid w:val="00CF3E4D"/>
    <w:rsid w:val="00CF7821"/>
    <w:rsid w:val="00D06961"/>
    <w:rsid w:val="00D06CA6"/>
    <w:rsid w:val="00D11C77"/>
    <w:rsid w:val="00D12966"/>
    <w:rsid w:val="00D15AC8"/>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46E"/>
    <w:rsid w:val="00D60F37"/>
    <w:rsid w:val="00D61A36"/>
    <w:rsid w:val="00D623B2"/>
    <w:rsid w:val="00D62D3F"/>
    <w:rsid w:val="00D65280"/>
    <w:rsid w:val="00D708E0"/>
    <w:rsid w:val="00D7236C"/>
    <w:rsid w:val="00D72D2E"/>
    <w:rsid w:val="00D75F51"/>
    <w:rsid w:val="00D77D9F"/>
    <w:rsid w:val="00D82BDE"/>
    <w:rsid w:val="00D82F47"/>
    <w:rsid w:val="00D83344"/>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C2"/>
    <w:rsid w:val="00DB720F"/>
    <w:rsid w:val="00DB7B08"/>
    <w:rsid w:val="00DC2208"/>
    <w:rsid w:val="00DC2710"/>
    <w:rsid w:val="00DD1AE5"/>
    <w:rsid w:val="00DD1F4C"/>
    <w:rsid w:val="00DD5D39"/>
    <w:rsid w:val="00DD6A06"/>
    <w:rsid w:val="00DE5606"/>
    <w:rsid w:val="00DE6477"/>
    <w:rsid w:val="00DF17FF"/>
    <w:rsid w:val="00DF1812"/>
    <w:rsid w:val="00DF6940"/>
    <w:rsid w:val="00E00A7D"/>
    <w:rsid w:val="00E00FA9"/>
    <w:rsid w:val="00E05E36"/>
    <w:rsid w:val="00E07583"/>
    <w:rsid w:val="00E11309"/>
    <w:rsid w:val="00E13253"/>
    <w:rsid w:val="00E14833"/>
    <w:rsid w:val="00E16DFB"/>
    <w:rsid w:val="00E25D3A"/>
    <w:rsid w:val="00E2689F"/>
    <w:rsid w:val="00E3352D"/>
    <w:rsid w:val="00E35E2D"/>
    <w:rsid w:val="00E37EAE"/>
    <w:rsid w:val="00E4062A"/>
    <w:rsid w:val="00E466F8"/>
    <w:rsid w:val="00E4720B"/>
    <w:rsid w:val="00E47EBB"/>
    <w:rsid w:val="00E53578"/>
    <w:rsid w:val="00E5415B"/>
    <w:rsid w:val="00E55A1E"/>
    <w:rsid w:val="00E56326"/>
    <w:rsid w:val="00E576EF"/>
    <w:rsid w:val="00E61739"/>
    <w:rsid w:val="00E66325"/>
    <w:rsid w:val="00E66C06"/>
    <w:rsid w:val="00E67CF7"/>
    <w:rsid w:val="00E71B2F"/>
    <w:rsid w:val="00E72C0D"/>
    <w:rsid w:val="00E739E6"/>
    <w:rsid w:val="00E74A55"/>
    <w:rsid w:val="00E75E83"/>
    <w:rsid w:val="00E7702F"/>
    <w:rsid w:val="00E7758F"/>
    <w:rsid w:val="00E7782A"/>
    <w:rsid w:val="00E85A38"/>
    <w:rsid w:val="00E902AF"/>
    <w:rsid w:val="00E9264C"/>
    <w:rsid w:val="00E939FD"/>
    <w:rsid w:val="00E9479B"/>
    <w:rsid w:val="00E94CE3"/>
    <w:rsid w:val="00EA065E"/>
    <w:rsid w:val="00EA0AF7"/>
    <w:rsid w:val="00EA2549"/>
    <w:rsid w:val="00EA3369"/>
    <w:rsid w:val="00EA6FE4"/>
    <w:rsid w:val="00EB2E76"/>
    <w:rsid w:val="00EB3813"/>
    <w:rsid w:val="00EB73D8"/>
    <w:rsid w:val="00EC391F"/>
    <w:rsid w:val="00EC6245"/>
    <w:rsid w:val="00EC7A4D"/>
    <w:rsid w:val="00EC7A6C"/>
    <w:rsid w:val="00ED1E1D"/>
    <w:rsid w:val="00ED3FFC"/>
    <w:rsid w:val="00EE160F"/>
    <w:rsid w:val="00EE30C7"/>
    <w:rsid w:val="00EF3941"/>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53C0"/>
    <w:rsid w:val="00F36039"/>
    <w:rsid w:val="00F362CC"/>
    <w:rsid w:val="00F369C9"/>
    <w:rsid w:val="00F40DD1"/>
    <w:rsid w:val="00F41B01"/>
    <w:rsid w:val="00F42666"/>
    <w:rsid w:val="00F433CC"/>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D60BE"/>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A13121CF-F121-4128-A74F-512D326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10" Type="http://schemas.openxmlformats.org/officeDocument/2006/relationships/hyperlink" Target="mailto:rhmiller@uguam.uog.edu"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2B5AD-4427-425D-B35F-F71163A88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18</Pages>
  <Words>16061</Words>
  <Characters>91550</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107397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7</cp:revision>
  <cp:lastPrinted>2015-12-14T02:40:00Z</cp:lastPrinted>
  <dcterms:created xsi:type="dcterms:W3CDTF">2017-02-14T18:23:00Z</dcterms:created>
  <dcterms:modified xsi:type="dcterms:W3CDTF">2017-05-08T20:40:00Z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