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801" w:rsidRDefault="00600801" w:rsidP="00600801">
      <w:pPr>
        <w:rPr>
          <w:rFonts w:ascii="Times New Roman" w:hAnsi="Times New Roman" w:cs="Times New Roman"/>
          <w:b/>
        </w:rPr>
      </w:pPr>
      <w:r>
        <w:rPr>
          <w:rFonts w:ascii="Times New Roman" w:hAnsi="Times New Roman" w:cs="Times New Roman"/>
          <w:b/>
        </w:rPr>
        <w:t xml:space="preserve">TITLE:  Invasive ungulates are major </w:t>
      </w:r>
      <w:r w:rsidR="003C77EA">
        <w:rPr>
          <w:rFonts w:ascii="Times New Roman" w:hAnsi="Times New Roman" w:cs="Times New Roman"/>
          <w:b/>
        </w:rPr>
        <w:t xml:space="preserve">drivers of forest composition </w:t>
      </w:r>
      <w:r w:rsidR="00CF378B">
        <w:rPr>
          <w:rFonts w:ascii="Times New Roman" w:hAnsi="Times New Roman" w:cs="Times New Roman"/>
          <w:b/>
        </w:rPr>
        <w:t>in</w:t>
      </w:r>
      <w:r>
        <w:rPr>
          <w:rFonts w:ascii="Times New Roman" w:hAnsi="Times New Roman" w:cs="Times New Roman"/>
          <w:b/>
        </w:rPr>
        <w:t xml:space="preserve"> </w:t>
      </w:r>
      <w:r w:rsidR="003C77EA">
        <w:rPr>
          <w:rFonts w:ascii="Times New Roman" w:hAnsi="Times New Roman" w:cs="Times New Roman"/>
          <w:b/>
        </w:rPr>
        <w:t xml:space="preserve">avian-free </w:t>
      </w:r>
      <w:r>
        <w:rPr>
          <w:rFonts w:ascii="Times New Roman" w:hAnsi="Times New Roman" w:cs="Times New Roman"/>
          <w:b/>
        </w:rPr>
        <w:t>novel ecosystems</w:t>
      </w:r>
    </w:p>
    <w:p w:rsidR="00600801" w:rsidRDefault="00600801" w:rsidP="00600801">
      <w:pPr>
        <w:rPr>
          <w:rFonts w:ascii="Times New Roman" w:hAnsi="Times New Roman" w:cs="Times New Roman"/>
          <w:b/>
        </w:rPr>
      </w:pPr>
    </w:p>
    <w:p w:rsidR="003C77EA" w:rsidRPr="003C77EA" w:rsidRDefault="00600801" w:rsidP="00600801">
      <w:pPr>
        <w:rPr>
          <w:rFonts w:ascii="Times New Roman" w:hAnsi="Times New Roman" w:cs="Times New Roman"/>
        </w:rPr>
      </w:pPr>
      <w:r>
        <w:rPr>
          <w:rFonts w:ascii="Times New Roman" w:hAnsi="Times New Roman" w:cs="Times New Roman"/>
          <w:b/>
        </w:rPr>
        <w:t xml:space="preserve">AUTHORS: </w:t>
      </w:r>
      <w:r w:rsidR="003C77EA">
        <w:rPr>
          <w:rFonts w:ascii="Times New Roman" w:hAnsi="Times New Roman" w:cs="Times New Roman"/>
          <w:b/>
        </w:rPr>
        <w:tab/>
      </w:r>
      <w:r w:rsidRPr="003C77EA">
        <w:rPr>
          <w:rFonts w:ascii="Times New Roman" w:hAnsi="Times New Roman" w:cs="Times New Roman"/>
        </w:rPr>
        <w:t>Ann Ma</w:t>
      </w:r>
      <w:r w:rsidR="003C77EA" w:rsidRPr="003C77EA">
        <w:rPr>
          <w:rFonts w:ascii="Times New Roman" w:hAnsi="Times New Roman" w:cs="Times New Roman"/>
        </w:rPr>
        <w:t xml:space="preserve">rie </w:t>
      </w:r>
      <w:proofErr w:type="spellStart"/>
      <w:r w:rsidR="003C77EA" w:rsidRPr="003C77EA">
        <w:rPr>
          <w:rFonts w:ascii="Times New Roman" w:hAnsi="Times New Roman" w:cs="Times New Roman"/>
        </w:rPr>
        <w:t>Gawel</w:t>
      </w:r>
      <w:proofErr w:type="spellEnd"/>
      <w:r w:rsidR="003C77EA" w:rsidRPr="003C77EA">
        <w:rPr>
          <w:rFonts w:ascii="Times New Roman" w:hAnsi="Times New Roman" w:cs="Times New Roman"/>
        </w:rPr>
        <w:t>, University of Guam, U.S. Fish and Wildlife Service</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8" w:history="1">
        <w:r w:rsidRPr="003C77EA">
          <w:rPr>
            <w:rStyle w:val="Hyperlink"/>
            <w:rFonts w:ascii="Times New Roman" w:hAnsi="Times New Roman" w:cs="Times New Roman"/>
          </w:rPr>
          <w:t>anngawel@gmail.com</w:t>
        </w:r>
      </w:hyperlink>
    </w:p>
    <w:p w:rsidR="003C77EA" w:rsidRPr="003C77EA" w:rsidRDefault="003C77EA" w:rsidP="003C77EA">
      <w:pPr>
        <w:ind w:left="720" w:firstLine="720"/>
        <w:rPr>
          <w:rFonts w:ascii="Times New Roman" w:hAnsi="Times New Roman" w:cs="Times New Roman"/>
        </w:rPr>
      </w:pPr>
      <w:proofErr w:type="spellStart"/>
      <w:r w:rsidRPr="003C77EA">
        <w:rPr>
          <w:rFonts w:ascii="Times New Roman" w:hAnsi="Times New Roman" w:cs="Times New Roman"/>
        </w:rPr>
        <w:t>Haldre</w:t>
      </w:r>
      <w:proofErr w:type="spellEnd"/>
      <w:r w:rsidRPr="003C77EA">
        <w:rPr>
          <w:rFonts w:ascii="Times New Roman" w:hAnsi="Times New Roman" w:cs="Times New Roman"/>
        </w:rPr>
        <w:t xml:space="preserve"> S. Rogers, Rice University</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Pr="00BE6EAD">
          <w:rPr>
            <w:rStyle w:val="Hyperlink"/>
            <w:rFonts w:ascii="Times New Roman" w:hAnsi="Times New Roman" w:cs="Times New Roman"/>
          </w:rPr>
          <w:t>hsr@rice.edu</w:t>
        </w:r>
      </w:hyperlink>
      <w:r>
        <w:rPr>
          <w:rFonts w:ascii="Times New Roman" w:hAnsi="Times New Roman" w:cs="Times New Roman"/>
        </w:rPr>
        <w:t xml:space="preserve"> </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Ross H. Miller, University of Guam</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Pr="00BE6EAD">
          <w:rPr>
            <w:rStyle w:val="Hyperlink"/>
            <w:rFonts w:ascii="Times New Roman" w:hAnsi="Times New Roman" w:cs="Times New Roman"/>
          </w:rPr>
          <w:t>rhmiller@uguam.uog.edu</w:t>
        </w:r>
      </w:hyperlink>
      <w:r>
        <w:rPr>
          <w:rFonts w:ascii="Times New Roman" w:hAnsi="Times New Roman" w:cs="Times New Roman"/>
        </w:rPr>
        <w:t xml:space="preserve"> </w:t>
      </w:r>
    </w:p>
    <w:p w:rsidR="00600801" w:rsidRPr="003C77EA" w:rsidRDefault="002E0F51" w:rsidP="003C77EA">
      <w:pPr>
        <w:ind w:left="720" w:firstLine="720"/>
        <w:rPr>
          <w:rFonts w:ascii="Times New Roman" w:hAnsi="Times New Roman" w:cs="Times New Roman"/>
        </w:rPr>
      </w:pPr>
      <w:r w:rsidRPr="003C77EA">
        <w:rPr>
          <w:rFonts w:ascii="Times New Roman" w:hAnsi="Times New Roman" w:cs="Times New Roman"/>
        </w:rPr>
        <w:t>Alexander M. Kerr</w:t>
      </w:r>
      <w:r w:rsidR="003C77EA" w:rsidRPr="003C77EA">
        <w:rPr>
          <w:rFonts w:ascii="Times New Roman" w:hAnsi="Times New Roman" w:cs="Times New Roman"/>
        </w:rPr>
        <w:t>, University of Guam</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alexander.kerr@aya.yale.edu</w:t>
        </w:r>
      </w:hyperlink>
      <w:r>
        <w:rPr>
          <w:rFonts w:ascii="Times New Roman" w:hAnsi="Times New Roman" w:cs="Times New Roman"/>
        </w:rPr>
        <w:t xml:space="preserve"> </w:t>
      </w:r>
    </w:p>
    <w:p w:rsidR="00600801" w:rsidRDefault="00600801" w:rsidP="00600801">
      <w:pPr>
        <w:rPr>
          <w:rFonts w:ascii="Times New Roman" w:hAnsi="Times New Roman" w:cs="Times New Roman"/>
          <w:b/>
        </w:rPr>
      </w:pPr>
    </w:p>
    <w:p w:rsidR="00600801" w:rsidRDefault="00600801" w:rsidP="0001265A">
      <w:pPr>
        <w:rPr>
          <w:rFonts w:ascii="Times New Roman" w:hAnsi="Times New Roman" w:cs="Times New Roman"/>
          <w:b/>
          <w:i/>
        </w:rPr>
      </w:pPr>
      <w:r>
        <w:rPr>
          <w:rFonts w:ascii="Times New Roman" w:hAnsi="Times New Roman" w:cs="Times New Roman"/>
          <w:b/>
        </w:rPr>
        <w:t xml:space="preserve">KEYWORDS: </w:t>
      </w:r>
      <w:r>
        <w:rPr>
          <w:rFonts w:ascii="Times New Roman" w:hAnsi="Times New Roman" w:cs="Times New Roman"/>
          <w:b/>
          <w:i/>
        </w:rPr>
        <w:t>ungulates, invasive spec</w:t>
      </w:r>
      <w:r w:rsidR="0048472A">
        <w:rPr>
          <w:rFonts w:ascii="Times New Roman" w:hAnsi="Times New Roman" w:cs="Times New Roman"/>
          <w:b/>
          <w:i/>
        </w:rPr>
        <w:t xml:space="preserve">ies, herbivory, seed dispersal, </w:t>
      </w:r>
      <w:r>
        <w:rPr>
          <w:rFonts w:ascii="Times New Roman" w:hAnsi="Times New Roman" w:cs="Times New Roman"/>
          <w:b/>
          <w:i/>
        </w:rPr>
        <w:t>limestone</w:t>
      </w:r>
      <w:r w:rsidR="0048472A">
        <w:rPr>
          <w:rFonts w:ascii="Times New Roman" w:hAnsi="Times New Roman" w:cs="Times New Roman"/>
          <w:b/>
          <w:i/>
        </w:rPr>
        <w:t xml:space="preserve"> karst forest</w:t>
      </w:r>
      <w:r>
        <w:rPr>
          <w:rFonts w:ascii="Times New Roman" w:hAnsi="Times New Roman" w:cs="Times New Roman"/>
          <w:b/>
          <w:i/>
        </w:rPr>
        <w:t>, Mariana Islands</w:t>
      </w:r>
    </w:p>
    <w:p w:rsidR="0001265A" w:rsidRPr="0001265A" w:rsidRDefault="0001265A" w:rsidP="0001265A">
      <w:pPr>
        <w:rPr>
          <w:rFonts w:ascii="Times New Roman" w:hAnsi="Times New Roman" w:cs="Times New Roman"/>
          <w:b/>
          <w:i/>
        </w:rPr>
      </w:pPr>
    </w:p>
    <w:p w:rsidR="00BE2E0E" w:rsidRPr="00BE2E0E" w:rsidRDefault="00BE2E0E" w:rsidP="00BE2E0E">
      <w:pPr>
        <w:spacing w:line="480" w:lineRule="auto"/>
        <w:rPr>
          <w:rFonts w:ascii="Times New Roman" w:hAnsi="Times New Roman" w:cs="Times New Roman"/>
          <w:b/>
        </w:rPr>
      </w:pPr>
      <w:r w:rsidRPr="00BE2E0E">
        <w:rPr>
          <w:rFonts w:ascii="Times New Roman" w:hAnsi="Times New Roman" w:cs="Times New Roman"/>
          <w:b/>
        </w:rPr>
        <w:t>Abstract</w:t>
      </w:r>
    </w:p>
    <w:p w:rsidR="00BE2E0E" w:rsidRDefault="00E47EBB" w:rsidP="00FB5C16">
      <w:pPr>
        <w:spacing w:line="480" w:lineRule="auto"/>
        <w:ind w:firstLine="360"/>
        <w:rPr>
          <w:rFonts w:ascii="Times New Roman" w:hAnsi="Times New Roman" w:cs="Times New Roman"/>
        </w:rPr>
      </w:pPr>
      <w:commentRangeStart w:id="0"/>
      <w:r>
        <w:rPr>
          <w:rFonts w:ascii="Times New Roman" w:hAnsi="Times New Roman" w:cs="Times New Roman"/>
        </w:rPr>
        <w:t>Conservation</w:t>
      </w:r>
      <w:commentRangeEnd w:id="0"/>
      <w:r w:rsidR="00B1568F">
        <w:rPr>
          <w:rStyle w:val="CommentReference"/>
        </w:rPr>
        <w:commentReference w:id="0"/>
      </w:r>
      <w:r>
        <w:rPr>
          <w:rFonts w:ascii="Times New Roman" w:hAnsi="Times New Roman" w:cs="Times New Roman"/>
        </w:rPr>
        <w:t xml:space="preserve"> has</w:t>
      </w:r>
      <w:r w:rsidR="00E4720B">
        <w:rPr>
          <w:rFonts w:ascii="Times New Roman" w:hAnsi="Times New Roman" w:cs="Times New Roman"/>
        </w:rPr>
        <w:t xml:space="preserve"> long focused on preserving </w:t>
      </w:r>
      <w:r w:rsidR="00595A49">
        <w:rPr>
          <w:rFonts w:ascii="Times New Roman" w:hAnsi="Times New Roman" w:cs="Times New Roman"/>
        </w:rPr>
        <w:t xml:space="preserve">or restoring </w:t>
      </w:r>
      <w:r w:rsidR="00417F88">
        <w:rPr>
          <w:rFonts w:ascii="Times New Roman" w:hAnsi="Times New Roman" w:cs="Times New Roman"/>
        </w:rPr>
        <w:t>pristine ecosystems.</w:t>
      </w:r>
      <w:r w:rsidR="00417F88" w:rsidRPr="00417F88">
        <w:rPr>
          <w:rFonts w:ascii="Times New Roman" w:hAnsi="Times New Roman" w:cs="Times New Roman"/>
        </w:rPr>
        <w:t xml:space="preserve"> </w:t>
      </w:r>
      <w:r w:rsidR="001B01CD">
        <w:rPr>
          <w:rFonts w:ascii="Times New Roman" w:hAnsi="Times New Roman" w:cs="Times New Roman"/>
        </w:rPr>
        <w:t>However, u</w:t>
      </w:r>
      <w:r w:rsidR="00417F88">
        <w:rPr>
          <w:rFonts w:ascii="Times New Roman" w:hAnsi="Times New Roman" w:cs="Times New Roman"/>
        </w:rPr>
        <w:t>nderstanding</w:t>
      </w:r>
      <w:r>
        <w:rPr>
          <w:rFonts w:ascii="Times New Roman" w:hAnsi="Times New Roman" w:cs="Times New Roman"/>
        </w:rPr>
        <w:t xml:space="preserve"> and managing</w:t>
      </w:r>
      <w:r w:rsidR="00417F88">
        <w:rPr>
          <w:rFonts w:ascii="Times New Roman" w:hAnsi="Times New Roman" w:cs="Times New Roman"/>
        </w:rPr>
        <w:t xml:space="preserve"> novel ecosystems has </w:t>
      </w:r>
      <w:r>
        <w:rPr>
          <w:rFonts w:ascii="Times New Roman" w:hAnsi="Times New Roman" w:cs="Times New Roman"/>
        </w:rPr>
        <w:t>grown in importance as</w:t>
      </w:r>
      <w:r w:rsidR="00417F88">
        <w:rPr>
          <w:rFonts w:ascii="Times New Roman" w:hAnsi="Times New Roman" w:cs="Times New Roman"/>
        </w:rPr>
        <w:t xml:space="preserve"> these systems outnumber pristine ecosystems worldwide.</w:t>
      </w:r>
      <w:r w:rsidR="001B01CD">
        <w:rPr>
          <w:rFonts w:ascii="Times New Roman" w:hAnsi="Times New Roman" w:cs="Times New Roman"/>
        </w:rPr>
        <w:t xml:space="preserve"> </w:t>
      </w:r>
      <w:r w:rsidR="00C24643">
        <w:rPr>
          <w:rFonts w:ascii="Times New Roman" w:hAnsi="Times New Roman" w:cs="Times New Roman"/>
        </w:rPr>
        <w:t>We examined species interactions i</w:t>
      </w:r>
      <w:r w:rsidR="002211F4">
        <w:rPr>
          <w:rFonts w:ascii="Times New Roman" w:hAnsi="Times New Roman" w:cs="Times New Roman"/>
        </w:rPr>
        <w:t xml:space="preserve">n the novel ecosystems of </w:t>
      </w:r>
      <w:r w:rsidR="0078520B">
        <w:rPr>
          <w:rFonts w:ascii="Times New Roman" w:hAnsi="Times New Roman" w:cs="Times New Roman"/>
        </w:rPr>
        <w:t xml:space="preserve">the island of </w:t>
      </w:r>
      <w:r w:rsidR="002211F4">
        <w:rPr>
          <w:rFonts w:ascii="Times New Roman" w:hAnsi="Times New Roman" w:cs="Times New Roman"/>
        </w:rPr>
        <w:t xml:space="preserve">Guam, </w:t>
      </w:r>
      <w:r w:rsidR="00C24643">
        <w:rPr>
          <w:rFonts w:ascii="Times New Roman" w:hAnsi="Times New Roman" w:cs="Times New Roman"/>
        </w:rPr>
        <w:t xml:space="preserve">where </w:t>
      </w:r>
      <w:r w:rsidR="00AF0F0A">
        <w:rPr>
          <w:rFonts w:ascii="Times New Roman" w:hAnsi="Times New Roman" w:cs="Times New Roman"/>
        </w:rPr>
        <w:t xml:space="preserve">native </w:t>
      </w:r>
      <w:r w:rsidR="00595A49">
        <w:rPr>
          <w:rFonts w:ascii="Times New Roman" w:hAnsi="Times New Roman" w:cs="Times New Roman"/>
        </w:rPr>
        <w:t xml:space="preserve">vertebrate </w:t>
      </w:r>
      <w:proofErr w:type="spellStart"/>
      <w:r w:rsidR="00595A49">
        <w:rPr>
          <w:rFonts w:ascii="Times New Roman" w:hAnsi="Times New Roman" w:cs="Times New Roman"/>
        </w:rPr>
        <w:t>frugivores</w:t>
      </w:r>
      <w:proofErr w:type="spellEnd"/>
      <w:r w:rsidR="00595A49">
        <w:rPr>
          <w:rFonts w:ascii="Times New Roman" w:hAnsi="Times New Roman" w:cs="Times New Roman"/>
        </w:rPr>
        <w:t xml:space="preserve"> are</w:t>
      </w:r>
      <w:r w:rsidR="001B70AA">
        <w:rPr>
          <w:rFonts w:ascii="Times New Roman" w:hAnsi="Times New Roman" w:cs="Times New Roman"/>
        </w:rPr>
        <w:t xml:space="preserve"> functionally absent</w:t>
      </w:r>
      <w:r w:rsidR="00595A49">
        <w:rPr>
          <w:rFonts w:ascii="Times New Roman" w:hAnsi="Times New Roman" w:cs="Times New Roman"/>
        </w:rPr>
        <w:t>,</w:t>
      </w:r>
      <w:r w:rsidR="00961501">
        <w:rPr>
          <w:rFonts w:ascii="Times New Roman" w:hAnsi="Times New Roman" w:cs="Times New Roman"/>
        </w:rPr>
        <w:t xml:space="preserve"> and Rota, a neighboring island that still retains native </w:t>
      </w:r>
      <w:proofErr w:type="spellStart"/>
      <w:r w:rsidR="00595A49">
        <w:rPr>
          <w:rFonts w:ascii="Times New Roman" w:hAnsi="Times New Roman" w:cs="Times New Roman"/>
        </w:rPr>
        <w:t>frugivore</w:t>
      </w:r>
      <w:proofErr w:type="spellEnd"/>
      <w:r w:rsidR="00595A49">
        <w:rPr>
          <w:rFonts w:ascii="Times New Roman" w:hAnsi="Times New Roman" w:cs="Times New Roman"/>
        </w:rPr>
        <w:t xml:space="preserve"> </w:t>
      </w:r>
      <w:r w:rsidR="00961501">
        <w:rPr>
          <w:rFonts w:ascii="Times New Roman" w:hAnsi="Times New Roman" w:cs="Times New Roman"/>
        </w:rPr>
        <w:t>populations</w:t>
      </w:r>
      <w:r w:rsidR="00592D35">
        <w:rPr>
          <w:rFonts w:ascii="Times New Roman" w:hAnsi="Times New Roman" w:cs="Times New Roman"/>
        </w:rPr>
        <w:t xml:space="preserve">. </w:t>
      </w:r>
      <w:r w:rsidR="00C24643">
        <w:rPr>
          <w:rFonts w:ascii="Times New Roman" w:hAnsi="Times New Roman" w:cs="Times New Roman"/>
        </w:rPr>
        <w:t xml:space="preserve">This study focused on the roles of </w:t>
      </w:r>
      <w:r w:rsidR="002211F4">
        <w:rPr>
          <w:rFonts w:ascii="Times New Roman" w:hAnsi="Times New Roman" w:cs="Times New Roman"/>
        </w:rPr>
        <w:t>long-establ</w:t>
      </w:r>
      <w:r w:rsidR="00546BD3">
        <w:rPr>
          <w:rFonts w:ascii="Times New Roman" w:hAnsi="Times New Roman" w:cs="Times New Roman"/>
        </w:rPr>
        <w:t xml:space="preserve">ished </w:t>
      </w:r>
      <w:r w:rsidR="002211F4">
        <w:rPr>
          <w:rFonts w:ascii="Times New Roman" w:hAnsi="Times New Roman" w:cs="Times New Roman"/>
        </w:rPr>
        <w:t>ungulates – Philippine</w:t>
      </w:r>
      <w:r w:rsidR="00BE2E0E">
        <w:rPr>
          <w:rFonts w:ascii="Times New Roman" w:hAnsi="Times New Roman" w:cs="Times New Roman"/>
        </w:rPr>
        <w:t xml:space="preserve"> deer (</w:t>
      </w:r>
      <w:proofErr w:type="spellStart"/>
      <w:r w:rsidR="00BE2E0E" w:rsidRPr="00171993">
        <w:rPr>
          <w:rFonts w:ascii="Times New Roman" w:hAnsi="Times New Roman" w:cs="Times New Roman"/>
          <w:i/>
        </w:rPr>
        <w:t>Rusa</w:t>
      </w:r>
      <w:proofErr w:type="spellEnd"/>
      <w:r w:rsidR="00BE2E0E" w:rsidRPr="00171993">
        <w:rPr>
          <w:rFonts w:ascii="Times New Roman" w:hAnsi="Times New Roman" w:cs="Times New Roman"/>
          <w:i/>
        </w:rPr>
        <w:t xml:space="preserve"> </w:t>
      </w:r>
      <w:proofErr w:type="spellStart"/>
      <w:r w:rsidR="00BE2E0E" w:rsidRPr="00171993">
        <w:rPr>
          <w:rFonts w:ascii="Times New Roman" w:hAnsi="Times New Roman" w:cs="Times New Roman"/>
          <w:i/>
        </w:rPr>
        <w:t>mariannae</w:t>
      </w:r>
      <w:proofErr w:type="spellEnd"/>
      <w:r w:rsidR="00BE2E0E">
        <w:rPr>
          <w:rFonts w:ascii="Times New Roman" w:hAnsi="Times New Roman" w:cs="Times New Roman"/>
        </w:rPr>
        <w:t>) and feral pigs (</w:t>
      </w:r>
      <w:proofErr w:type="spellStart"/>
      <w:r w:rsidR="00BE2E0E" w:rsidRPr="00171993">
        <w:rPr>
          <w:rFonts w:ascii="Times New Roman" w:hAnsi="Times New Roman" w:cs="Times New Roman"/>
          <w:i/>
        </w:rPr>
        <w:t>Sus</w:t>
      </w:r>
      <w:proofErr w:type="spellEnd"/>
      <w:r w:rsidR="00BE2E0E" w:rsidRPr="00171993">
        <w:rPr>
          <w:rFonts w:ascii="Times New Roman" w:hAnsi="Times New Roman" w:cs="Times New Roman"/>
          <w:i/>
        </w:rPr>
        <w:t xml:space="preserve"> </w:t>
      </w:r>
      <w:proofErr w:type="spellStart"/>
      <w:r w:rsidR="00BE2E0E" w:rsidRPr="00171993">
        <w:rPr>
          <w:rFonts w:ascii="Times New Roman" w:hAnsi="Times New Roman" w:cs="Times New Roman"/>
          <w:i/>
        </w:rPr>
        <w:t>scrofa</w:t>
      </w:r>
      <w:proofErr w:type="spellEnd"/>
      <w:r w:rsidR="00BE2E0E">
        <w:rPr>
          <w:rFonts w:ascii="Times New Roman" w:hAnsi="Times New Roman" w:cs="Times New Roman"/>
        </w:rPr>
        <w:t xml:space="preserve">) </w:t>
      </w:r>
      <w:r w:rsidR="002211F4">
        <w:rPr>
          <w:rFonts w:ascii="Times New Roman" w:hAnsi="Times New Roman" w:cs="Times New Roman"/>
        </w:rPr>
        <w:t>– on</w:t>
      </w:r>
      <w:r w:rsidR="00BE2E0E" w:rsidRPr="00124D16">
        <w:rPr>
          <w:rFonts w:ascii="Times New Roman" w:hAnsi="Times New Roman" w:cs="Times New Roman"/>
        </w:rPr>
        <w:t xml:space="preserve"> seedling survival, seed dispersa</w:t>
      </w:r>
      <w:r w:rsidR="00BE2E0E">
        <w:rPr>
          <w:rFonts w:ascii="Times New Roman" w:hAnsi="Times New Roman" w:cs="Times New Roman"/>
        </w:rPr>
        <w:t xml:space="preserve">l, and </w:t>
      </w:r>
      <w:r w:rsidR="00BE2E0E" w:rsidRPr="00124D16">
        <w:rPr>
          <w:rFonts w:ascii="Times New Roman" w:hAnsi="Times New Roman" w:cs="Times New Roman"/>
        </w:rPr>
        <w:t>plant community structure in limestone</w:t>
      </w:r>
      <w:r w:rsidR="0048472A">
        <w:rPr>
          <w:rFonts w:ascii="Times New Roman" w:hAnsi="Times New Roman" w:cs="Times New Roman"/>
        </w:rPr>
        <w:t xml:space="preserve"> karst</w:t>
      </w:r>
      <w:r w:rsidR="00592D35">
        <w:rPr>
          <w:rFonts w:ascii="Times New Roman" w:hAnsi="Times New Roman" w:cs="Times New Roman"/>
        </w:rPr>
        <w:t xml:space="preserve"> forests</w:t>
      </w:r>
      <w:r w:rsidR="00BE2E0E" w:rsidRPr="00124D16">
        <w:rPr>
          <w:rFonts w:ascii="Times New Roman" w:hAnsi="Times New Roman" w:cs="Times New Roman"/>
        </w:rPr>
        <w:t>.</w:t>
      </w:r>
      <w:r w:rsidR="00377EFB">
        <w:rPr>
          <w:rFonts w:ascii="Times New Roman" w:hAnsi="Times New Roman" w:cs="Times New Roman"/>
        </w:rPr>
        <w:t xml:space="preserve"> </w:t>
      </w:r>
      <w:commentRangeStart w:id="1"/>
      <w:r w:rsidR="00377EFB">
        <w:rPr>
          <w:rFonts w:ascii="Times New Roman" w:hAnsi="Times New Roman" w:cs="Times New Roman"/>
        </w:rPr>
        <w:t xml:space="preserve">Ungulates </w:t>
      </w:r>
      <w:r w:rsidR="001165AC">
        <w:rPr>
          <w:rFonts w:ascii="Times New Roman" w:hAnsi="Times New Roman" w:cs="Times New Roman"/>
        </w:rPr>
        <w:t xml:space="preserve">reduced </w:t>
      </w:r>
      <w:r w:rsidR="00377EFB">
        <w:rPr>
          <w:rFonts w:ascii="Times New Roman" w:hAnsi="Times New Roman" w:cs="Times New Roman"/>
        </w:rPr>
        <w:t>survival</w:t>
      </w:r>
      <w:r w:rsidR="001165AC">
        <w:rPr>
          <w:rFonts w:ascii="Times New Roman" w:hAnsi="Times New Roman" w:cs="Times New Roman"/>
        </w:rPr>
        <w:t xml:space="preserve"> of </w:t>
      </w:r>
      <w:r w:rsidR="00512695">
        <w:rPr>
          <w:rFonts w:ascii="Times New Roman" w:hAnsi="Times New Roman" w:cs="Times New Roman"/>
        </w:rPr>
        <w:t>4</w:t>
      </w:r>
      <w:r w:rsidR="001165AC">
        <w:rPr>
          <w:rFonts w:ascii="Times New Roman" w:hAnsi="Times New Roman" w:cs="Times New Roman"/>
        </w:rPr>
        <w:t xml:space="preserve"> out of </w:t>
      </w:r>
      <w:r w:rsidR="00512695">
        <w:rPr>
          <w:rFonts w:ascii="Times New Roman" w:hAnsi="Times New Roman" w:cs="Times New Roman"/>
        </w:rPr>
        <w:t>6</w:t>
      </w:r>
      <w:r w:rsidR="001165AC">
        <w:rPr>
          <w:rFonts w:ascii="Times New Roman" w:hAnsi="Times New Roman" w:cs="Times New Roman"/>
        </w:rPr>
        <w:t xml:space="preserve"> species of </w:t>
      </w:r>
      <w:proofErr w:type="gramStart"/>
      <w:r w:rsidR="001165AC">
        <w:rPr>
          <w:rFonts w:ascii="Times New Roman" w:hAnsi="Times New Roman" w:cs="Times New Roman"/>
        </w:rPr>
        <w:t xml:space="preserve">seedlings </w:t>
      </w:r>
      <w:r w:rsidR="00377EFB">
        <w:rPr>
          <w:rFonts w:ascii="Times New Roman" w:hAnsi="Times New Roman" w:cs="Times New Roman"/>
        </w:rPr>
        <w:t xml:space="preserve"> in</w:t>
      </w:r>
      <w:proofErr w:type="gramEnd"/>
      <w:r w:rsidR="00377EFB">
        <w:rPr>
          <w:rFonts w:ascii="Times New Roman" w:hAnsi="Times New Roman" w:cs="Times New Roman"/>
        </w:rPr>
        <w:t xml:space="preserve"> unfenced </w:t>
      </w:r>
      <w:r w:rsidR="001165AC">
        <w:rPr>
          <w:rFonts w:ascii="Times New Roman" w:hAnsi="Times New Roman" w:cs="Times New Roman"/>
        </w:rPr>
        <w:t xml:space="preserve">plots compared to </w:t>
      </w:r>
      <w:r w:rsidR="00377EFB">
        <w:rPr>
          <w:rFonts w:ascii="Times New Roman" w:hAnsi="Times New Roman" w:cs="Times New Roman"/>
        </w:rPr>
        <w:t>fenced plots on both islands</w:t>
      </w:r>
      <w:commentRangeEnd w:id="1"/>
      <w:r w:rsidR="00595A49">
        <w:rPr>
          <w:rStyle w:val="CommentReference"/>
        </w:rPr>
        <w:commentReference w:id="1"/>
      </w:r>
      <w:r w:rsidR="00595A49">
        <w:rPr>
          <w:rFonts w:ascii="Times New Roman" w:hAnsi="Times New Roman" w:cs="Times New Roman"/>
        </w:rPr>
        <w:t>, although the effect of deer could not be isolated from that of pigs.</w:t>
      </w:r>
      <w:r w:rsidR="00377EFB">
        <w:rPr>
          <w:rFonts w:ascii="Times New Roman" w:hAnsi="Times New Roman" w:cs="Times New Roman"/>
        </w:rPr>
        <w:t xml:space="preserve"> </w:t>
      </w:r>
      <w:r w:rsidR="00B30AA8">
        <w:rPr>
          <w:rFonts w:ascii="Times New Roman" w:hAnsi="Times New Roman" w:cs="Times New Roman"/>
        </w:rPr>
        <w:t xml:space="preserve">However, </w:t>
      </w:r>
      <w:r w:rsidR="00AB6BA0">
        <w:rPr>
          <w:rFonts w:ascii="Times New Roman" w:hAnsi="Times New Roman" w:cs="Times New Roman"/>
        </w:rPr>
        <w:t xml:space="preserve">native and non-native </w:t>
      </w:r>
      <w:r w:rsidR="00B30AA8">
        <w:rPr>
          <w:rFonts w:ascii="Times New Roman" w:hAnsi="Times New Roman" w:cs="Times New Roman"/>
        </w:rPr>
        <w:t>s</w:t>
      </w:r>
      <w:r w:rsidR="00377EFB">
        <w:rPr>
          <w:rFonts w:ascii="Times New Roman" w:hAnsi="Times New Roman" w:cs="Times New Roman"/>
        </w:rPr>
        <w:t xml:space="preserve">eedling and vine abundance showed strong negative </w:t>
      </w:r>
      <w:proofErr w:type="spellStart"/>
      <w:r w:rsidR="00377EFB">
        <w:rPr>
          <w:rFonts w:ascii="Times New Roman" w:hAnsi="Times New Roman" w:cs="Times New Roman"/>
        </w:rPr>
        <w:t>loglinear</w:t>
      </w:r>
      <w:proofErr w:type="spellEnd"/>
      <w:r w:rsidR="00377EFB">
        <w:rPr>
          <w:rFonts w:ascii="Times New Roman" w:hAnsi="Times New Roman" w:cs="Times New Roman"/>
        </w:rPr>
        <w:t xml:space="preserve"> </w:t>
      </w:r>
      <w:r w:rsidR="00377EFB" w:rsidRPr="00124D16">
        <w:rPr>
          <w:rFonts w:ascii="Times New Roman" w:hAnsi="Times New Roman" w:cs="Times New Roman"/>
        </w:rPr>
        <w:t xml:space="preserve">correlations </w:t>
      </w:r>
      <w:r w:rsidR="00377EFB">
        <w:rPr>
          <w:rFonts w:ascii="Times New Roman" w:hAnsi="Times New Roman" w:cs="Times New Roman"/>
        </w:rPr>
        <w:t>(R</w:t>
      </w:r>
      <w:r w:rsidR="00377EFB">
        <w:rPr>
          <w:rFonts w:ascii="Times New Roman" w:hAnsi="Times New Roman" w:cs="Times New Roman"/>
          <w:vertAlign w:val="superscript"/>
        </w:rPr>
        <w:t>2</w:t>
      </w:r>
      <w:r w:rsidR="00377EFB">
        <w:rPr>
          <w:rFonts w:ascii="Times New Roman" w:hAnsi="Times New Roman" w:cs="Times New Roman"/>
        </w:rPr>
        <w:t xml:space="preserve"> </w:t>
      </w:r>
      <w:r w:rsidR="00377EFB">
        <w:rPr>
          <w:rFonts w:ascii="Times New Roman" w:hAnsi="Times New Roman" w:cs="Times New Roman"/>
        </w:rPr>
        <w:sym w:font="Symbol" w:char="F0B3"/>
      </w:r>
      <w:r w:rsidR="00377EFB">
        <w:rPr>
          <w:rFonts w:ascii="Times New Roman" w:hAnsi="Times New Roman" w:cs="Times New Roman"/>
        </w:rPr>
        <w:t xml:space="preserve"> 0.65) </w:t>
      </w:r>
      <w:r w:rsidR="00377EFB" w:rsidRPr="00FB2F63">
        <w:rPr>
          <w:rFonts w:ascii="Times New Roman" w:hAnsi="Times New Roman" w:cs="Times New Roman"/>
        </w:rPr>
        <w:t>to</w:t>
      </w:r>
      <w:r w:rsidR="00377EFB" w:rsidRPr="00124D16">
        <w:rPr>
          <w:rFonts w:ascii="Times New Roman" w:hAnsi="Times New Roman" w:cs="Times New Roman"/>
        </w:rPr>
        <w:t xml:space="preserve"> </w:t>
      </w:r>
      <w:r w:rsidR="00377EFB">
        <w:rPr>
          <w:rFonts w:ascii="Times New Roman" w:hAnsi="Times New Roman" w:cs="Times New Roman"/>
        </w:rPr>
        <w:t>deer</w:t>
      </w:r>
      <w:r w:rsidR="00B30AA8">
        <w:rPr>
          <w:rFonts w:ascii="Times New Roman" w:hAnsi="Times New Roman" w:cs="Times New Roman"/>
        </w:rPr>
        <w:t xml:space="preserve">, and not pig, </w:t>
      </w:r>
      <w:r w:rsidR="00377EFB">
        <w:rPr>
          <w:rFonts w:ascii="Times New Roman" w:hAnsi="Times New Roman" w:cs="Times New Roman"/>
        </w:rPr>
        <w:t xml:space="preserve">abundance </w:t>
      </w:r>
      <w:r w:rsidR="00C616A6">
        <w:rPr>
          <w:rFonts w:ascii="Times New Roman" w:hAnsi="Times New Roman" w:cs="Times New Roman"/>
        </w:rPr>
        <w:t>on the island of</w:t>
      </w:r>
      <w:r w:rsidR="00377EFB">
        <w:rPr>
          <w:rFonts w:ascii="Times New Roman" w:hAnsi="Times New Roman" w:cs="Times New Roman"/>
        </w:rPr>
        <w:t xml:space="preserve"> Guam</w:t>
      </w:r>
      <w:r w:rsidR="00B30AA8">
        <w:rPr>
          <w:rFonts w:ascii="Times New Roman" w:hAnsi="Times New Roman" w:cs="Times New Roman"/>
        </w:rPr>
        <w:t xml:space="preserve"> only; a diverse seedling community is only found under very low deer abundances. </w:t>
      </w:r>
      <w:r w:rsidR="00377EFB">
        <w:rPr>
          <w:rFonts w:ascii="Times New Roman" w:hAnsi="Times New Roman" w:cs="Times New Roman"/>
        </w:rPr>
        <w:t>Although pig abundance was not strongly correlated to plant community characteristics</w:t>
      </w:r>
      <w:r w:rsidR="00C06053">
        <w:rPr>
          <w:rFonts w:ascii="Times New Roman" w:hAnsi="Times New Roman" w:cs="Times New Roman"/>
        </w:rPr>
        <w:t>, germination experiments</w:t>
      </w:r>
      <w:ins w:id="2" w:author="Haldre Rogers" w:date="2014-06-16T06:18:00Z">
        <w:r w:rsidR="00B30AA8">
          <w:rPr>
            <w:rFonts w:ascii="Times New Roman" w:hAnsi="Times New Roman" w:cs="Times New Roman"/>
          </w:rPr>
          <w:t xml:space="preserve"> of seeds found in scat</w:t>
        </w:r>
      </w:ins>
      <w:r w:rsidR="00C06053">
        <w:rPr>
          <w:rFonts w:ascii="Times New Roman" w:hAnsi="Times New Roman" w:cs="Times New Roman"/>
        </w:rPr>
        <w:t xml:space="preserve"> revealed</w:t>
      </w:r>
      <w:r w:rsidR="00546BD3">
        <w:rPr>
          <w:rFonts w:ascii="Times New Roman" w:hAnsi="Times New Roman" w:cs="Times New Roman"/>
        </w:rPr>
        <w:t xml:space="preserve"> that</w:t>
      </w:r>
      <w:r w:rsidR="00C06053">
        <w:rPr>
          <w:rFonts w:ascii="Times New Roman" w:hAnsi="Times New Roman" w:cs="Times New Roman"/>
        </w:rPr>
        <w:t xml:space="preserve"> pigs </w:t>
      </w:r>
      <w:r w:rsidR="0001265A">
        <w:rPr>
          <w:rFonts w:ascii="Times New Roman" w:hAnsi="Times New Roman" w:cs="Times New Roman"/>
        </w:rPr>
        <w:t xml:space="preserve">disperse </w:t>
      </w:r>
      <w:ins w:id="3" w:author="Haldre Rogers" w:date="2014-06-16T06:19:00Z">
        <w:r w:rsidR="00B30AA8">
          <w:rPr>
            <w:rFonts w:ascii="Times New Roman" w:hAnsi="Times New Roman" w:cs="Times New Roman"/>
          </w:rPr>
          <w:t xml:space="preserve">both </w:t>
        </w:r>
      </w:ins>
      <w:r w:rsidR="0001265A">
        <w:rPr>
          <w:rFonts w:ascii="Times New Roman" w:hAnsi="Times New Roman" w:cs="Times New Roman"/>
        </w:rPr>
        <w:t>native and exotic species</w:t>
      </w:r>
      <w:ins w:id="4" w:author="Haldre Rogers" w:date="2014-06-16T06:12:00Z">
        <w:r w:rsidR="00595A49">
          <w:rPr>
            <w:rFonts w:ascii="Times New Roman" w:hAnsi="Times New Roman" w:cs="Times New Roman"/>
          </w:rPr>
          <w:t xml:space="preserve">, which is likely to </w:t>
        </w:r>
        <w:proofErr w:type="gramStart"/>
        <w:r w:rsidR="00595A49">
          <w:rPr>
            <w:rFonts w:ascii="Times New Roman" w:hAnsi="Times New Roman" w:cs="Times New Roman"/>
          </w:rPr>
          <w:t xml:space="preserve">have </w:t>
        </w:r>
      </w:ins>
      <w:ins w:id="5" w:author="Haldre Rogers" w:date="2014-06-16T06:13:00Z">
        <w:r w:rsidR="00595A49">
          <w:rPr>
            <w:rFonts w:ascii="Times New Roman" w:hAnsi="Times New Roman" w:cs="Times New Roman"/>
          </w:rPr>
          <w:t>?</w:t>
        </w:r>
        <w:proofErr w:type="gramEnd"/>
        <w:r w:rsidR="00595A49">
          <w:rPr>
            <w:rFonts w:ascii="Times New Roman" w:hAnsi="Times New Roman" w:cs="Times New Roman"/>
          </w:rPr>
          <w:t xml:space="preserve"> </w:t>
        </w:r>
        <w:proofErr w:type="gramStart"/>
        <w:r w:rsidR="00595A49">
          <w:rPr>
            <w:rFonts w:ascii="Times New Roman" w:hAnsi="Times New Roman" w:cs="Times New Roman"/>
          </w:rPr>
          <w:t>effects</w:t>
        </w:r>
        <w:proofErr w:type="gramEnd"/>
        <w:r w:rsidR="00595A49">
          <w:rPr>
            <w:rFonts w:ascii="Times New Roman" w:hAnsi="Times New Roman" w:cs="Times New Roman"/>
          </w:rPr>
          <w:t xml:space="preserve"> on forest composition</w:t>
        </w:r>
      </w:ins>
      <w:ins w:id="6" w:author="Haldre Rogers" w:date="2014-06-16T06:18:00Z">
        <w:r w:rsidR="00B30AA8">
          <w:rPr>
            <w:rFonts w:ascii="Times New Roman" w:hAnsi="Times New Roman" w:cs="Times New Roman"/>
          </w:rPr>
          <w:t xml:space="preserve">, whereas deer disperse very few viable </w:t>
        </w:r>
        <w:r w:rsidR="00B30AA8">
          <w:rPr>
            <w:rFonts w:ascii="Times New Roman" w:hAnsi="Times New Roman" w:cs="Times New Roman"/>
          </w:rPr>
          <w:lastRenderedPageBreak/>
          <w:t>seeds</w:t>
        </w:r>
      </w:ins>
      <w:r w:rsidR="00C06053">
        <w:rPr>
          <w:rFonts w:ascii="Times New Roman" w:hAnsi="Times New Roman" w:cs="Times New Roman"/>
        </w:rPr>
        <w:t xml:space="preserve">. </w:t>
      </w:r>
      <w:del w:id="7" w:author="Haldre Rogers" w:date="2014-06-16T06:07:00Z">
        <w:r w:rsidR="00C06053" w:rsidDel="00595A49">
          <w:rPr>
            <w:rFonts w:ascii="Times New Roman" w:hAnsi="Times New Roman" w:cs="Times New Roman"/>
          </w:rPr>
          <w:delText>Even i</w:delText>
        </w:r>
      </w:del>
      <w:ins w:id="8" w:author="Haldre Rogers" w:date="2014-06-16T06:07:00Z">
        <w:r w:rsidR="00595A49">
          <w:rPr>
            <w:rFonts w:ascii="Times New Roman" w:hAnsi="Times New Roman" w:cs="Times New Roman"/>
          </w:rPr>
          <w:t>I</w:t>
        </w:r>
      </w:ins>
      <w:r w:rsidR="00C06053">
        <w:rPr>
          <w:rFonts w:ascii="Times New Roman" w:hAnsi="Times New Roman" w:cs="Times New Roman"/>
        </w:rPr>
        <w:t xml:space="preserve">n </w:t>
      </w:r>
      <w:ins w:id="9" w:author="Haldre Rogers" w:date="2014-06-16T06:07:00Z">
        <w:r w:rsidR="00595A49">
          <w:rPr>
            <w:rFonts w:ascii="Times New Roman" w:hAnsi="Times New Roman" w:cs="Times New Roman"/>
          </w:rPr>
          <w:t xml:space="preserve">the </w:t>
        </w:r>
      </w:ins>
      <w:del w:id="10" w:author="Haldre Rogers" w:date="2014-06-16T06:20:00Z">
        <w:r w:rsidR="00C06053" w:rsidDel="00B30AA8">
          <w:rPr>
            <w:rFonts w:ascii="Times New Roman" w:hAnsi="Times New Roman" w:cs="Times New Roman"/>
          </w:rPr>
          <w:delText xml:space="preserve">highly degraded </w:delText>
        </w:r>
      </w:del>
      <w:ins w:id="11" w:author="Haldre Rogers" w:date="2014-06-16T06:20:00Z">
        <w:r w:rsidR="00B30AA8">
          <w:rPr>
            <w:rFonts w:ascii="Times New Roman" w:hAnsi="Times New Roman" w:cs="Times New Roman"/>
          </w:rPr>
          <w:t>novel forest ecosystems</w:t>
        </w:r>
      </w:ins>
      <w:del w:id="12" w:author="Haldre Rogers" w:date="2014-06-16T06:20:00Z">
        <w:r w:rsidR="00C06053" w:rsidDel="00B30AA8">
          <w:rPr>
            <w:rFonts w:ascii="Times New Roman" w:hAnsi="Times New Roman" w:cs="Times New Roman"/>
          </w:rPr>
          <w:delText>forests</w:delText>
        </w:r>
      </w:del>
      <w:r w:rsidR="00C06053">
        <w:rPr>
          <w:rFonts w:ascii="Times New Roman" w:hAnsi="Times New Roman" w:cs="Times New Roman"/>
        </w:rPr>
        <w:t xml:space="preserve"> </w:t>
      </w:r>
      <w:ins w:id="13" w:author="Haldre Rogers" w:date="2014-06-16T06:07:00Z">
        <w:r w:rsidR="00595A49">
          <w:rPr>
            <w:rFonts w:ascii="Times New Roman" w:hAnsi="Times New Roman" w:cs="Times New Roman"/>
          </w:rPr>
          <w:t xml:space="preserve">of </w:t>
        </w:r>
        <w:r w:rsidR="00B30AA8">
          <w:rPr>
            <w:rFonts w:ascii="Times New Roman" w:hAnsi="Times New Roman" w:cs="Times New Roman"/>
          </w:rPr>
          <w:t>Guam,</w:t>
        </w:r>
        <w:r w:rsidR="00595A49">
          <w:rPr>
            <w:rFonts w:ascii="Times New Roman" w:hAnsi="Times New Roman" w:cs="Times New Roman"/>
          </w:rPr>
          <w:t xml:space="preserve"> </w:t>
        </w:r>
      </w:ins>
      <w:ins w:id="14" w:author="Haldre Rogers" w:date="2014-06-16T06:25:00Z">
        <w:r w:rsidR="008D2382">
          <w:rPr>
            <w:rFonts w:ascii="Times New Roman" w:hAnsi="Times New Roman" w:cs="Times New Roman"/>
          </w:rPr>
          <w:t xml:space="preserve">non-native </w:t>
        </w:r>
      </w:ins>
      <w:del w:id="15" w:author="Haldre Rogers" w:date="2014-06-16T06:07:00Z">
        <w:r w:rsidR="00C06053" w:rsidDel="00595A49">
          <w:rPr>
            <w:rFonts w:ascii="Times New Roman" w:hAnsi="Times New Roman" w:cs="Times New Roman"/>
          </w:rPr>
          <w:delText xml:space="preserve">with no </w:delText>
        </w:r>
      </w:del>
      <w:del w:id="16" w:author="Haldre Rogers" w:date="2014-06-16T06:21:00Z">
        <w:r w:rsidR="00C06053" w:rsidDel="00B30AA8">
          <w:rPr>
            <w:rFonts w:ascii="Times New Roman" w:hAnsi="Times New Roman" w:cs="Times New Roman"/>
          </w:rPr>
          <w:delText xml:space="preserve">native seed dispersers, </w:delText>
        </w:r>
      </w:del>
      <w:r w:rsidR="00C06053">
        <w:rPr>
          <w:rFonts w:ascii="Times New Roman" w:hAnsi="Times New Roman" w:cs="Times New Roman"/>
        </w:rPr>
        <w:t xml:space="preserve">ungulates </w:t>
      </w:r>
      <w:del w:id="17" w:author="Haldre Rogers" w:date="2014-06-16T06:25:00Z">
        <w:r w:rsidR="00C06053" w:rsidDel="008D2382">
          <w:rPr>
            <w:rFonts w:ascii="Times New Roman" w:hAnsi="Times New Roman" w:cs="Times New Roman"/>
          </w:rPr>
          <w:delText xml:space="preserve">play important roles in </w:delText>
        </w:r>
      </w:del>
      <w:r w:rsidR="00C06053">
        <w:rPr>
          <w:rFonts w:ascii="Times New Roman" w:hAnsi="Times New Roman" w:cs="Times New Roman"/>
        </w:rPr>
        <w:t>shap</w:t>
      </w:r>
      <w:ins w:id="18" w:author="Haldre Rogers" w:date="2014-06-16T06:25:00Z">
        <w:r w:rsidR="008D2382">
          <w:rPr>
            <w:rFonts w:ascii="Times New Roman" w:hAnsi="Times New Roman" w:cs="Times New Roman"/>
          </w:rPr>
          <w:t>e</w:t>
        </w:r>
      </w:ins>
      <w:del w:id="19" w:author="Haldre Rogers" w:date="2014-06-16T06:25:00Z">
        <w:r w:rsidR="00C06053" w:rsidDel="008D2382">
          <w:rPr>
            <w:rFonts w:ascii="Times New Roman" w:hAnsi="Times New Roman" w:cs="Times New Roman"/>
          </w:rPr>
          <w:delText>ing</w:delText>
        </w:r>
      </w:del>
      <w:r w:rsidR="00C06053">
        <w:rPr>
          <w:rFonts w:ascii="Times New Roman" w:hAnsi="Times New Roman" w:cs="Times New Roman"/>
        </w:rPr>
        <w:t xml:space="preserve"> forest composition – deer </w:t>
      </w:r>
      <w:ins w:id="20" w:author="Haldre Rogers" w:date="2014-06-16T06:25:00Z">
        <w:r w:rsidR="00C616A6">
          <w:rPr>
            <w:rFonts w:ascii="Times New Roman" w:hAnsi="Times New Roman" w:cs="Times New Roman"/>
          </w:rPr>
          <w:t xml:space="preserve">have a </w:t>
        </w:r>
      </w:ins>
      <w:ins w:id="21" w:author="Haldre Rogers" w:date="2014-07-02T06:22:00Z">
        <w:r w:rsidR="001165AC">
          <w:rPr>
            <w:rFonts w:ascii="Times New Roman" w:hAnsi="Times New Roman" w:cs="Times New Roman"/>
          </w:rPr>
          <w:t xml:space="preserve">strongly </w:t>
        </w:r>
      </w:ins>
      <w:ins w:id="22" w:author="Haldre Rogers" w:date="2014-06-16T06:20:00Z">
        <w:r w:rsidR="00C616A6">
          <w:rPr>
            <w:rFonts w:ascii="Times New Roman" w:hAnsi="Times New Roman" w:cs="Times New Roman"/>
          </w:rPr>
          <w:t>negative e</w:t>
        </w:r>
        <w:r w:rsidR="00B30AA8">
          <w:rPr>
            <w:rFonts w:ascii="Times New Roman" w:hAnsi="Times New Roman" w:cs="Times New Roman"/>
          </w:rPr>
          <w:t xml:space="preserve">ffect </w:t>
        </w:r>
      </w:ins>
      <w:ins w:id="23" w:author="Haldre Rogers" w:date="2014-06-16T06:38:00Z">
        <w:r w:rsidR="00B1568F">
          <w:rPr>
            <w:rFonts w:ascii="Times New Roman" w:hAnsi="Times New Roman" w:cs="Times New Roman"/>
          </w:rPr>
          <w:t xml:space="preserve">on </w:t>
        </w:r>
      </w:ins>
      <w:commentRangeStart w:id="24"/>
      <w:ins w:id="25" w:author="Haldre Rogers" w:date="2014-06-16T06:20:00Z">
        <w:r w:rsidR="00B30AA8">
          <w:rPr>
            <w:rFonts w:ascii="Times New Roman" w:hAnsi="Times New Roman" w:cs="Times New Roman"/>
          </w:rPr>
          <w:t xml:space="preserve">diversity </w:t>
        </w:r>
      </w:ins>
      <w:commentRangeEnd w:id="24"/>
      <w:r w:rsidR="00AB6BA0">
        <w:rPr>
          <w:rStyle w:val="CommentReference"/>
        </w:rPr>
        <w:commentReference w:id="24"/>
      </w:r>
      <w:r w:rsidR="00C06053">
        <w:rPr>
          <w:rFonts w:ascii="Times New Roman" w:hAnsi="Times New Roman" w:cs="Times New Roman"/>
        </w:rPr>
        <w:t xml:space="preserve">through herbivory, </w:t>
      </w:r>
      <w:del w:id="26" w:author="Haldre Rogers" w:date="2014-06-16T06:21:00Z">
        <w:r w:rsidR="00C06053" w:rsidDel="00B30AA8">
          <w:rPr>
            <w:rFonts w:ascii="Times New Roman" w:hAnsi="Times New Roman" w:cs="Times New Roman"/>
          </w:rPr>
          <w:delText xml:space="preserve">and </w:delText>
        </w:r>
      </w:del>
      <w:ins w:id="27" w:author="Haldre Rogers" w:date="2014-06-16T06:21:00Z">
        <w:r w:rsidR="00B30AA8">
          <w:rPr>
            <w:rFonts w:ascii="Times New Roman" w:hAnsi="Times New Roman" w:cs="Times New Roman"/>
          </w:rPr>
          <w:t xml:space="preserve">whereas </w:t>
        </w:r>
      </w:ins>
      <w:r w:rsidR="00C06053">
        <w:rPr>
          <w:rFonts w:ascii="Times New Roman" w:hAnsi="Times New Roman" w:cs="Times New Roman"/>
        </w:rPr>
        <w:t xml:space="preserve">pigs </w:t>
      </w:r>
      <w:del w:id="28" w:author="Haldre Rogers" w:date="2014-06-16T06:21:00Z">
        <w:r w:rsidR="00C06053" w:rsidDel="00B30AA8">
          <w:rPr>
            <w:rFonts w:ascii="Times New Roman" w:hAnsi="Times New Roman" w:cs="Times New Roman"/>
          </w:rPr>
          <w:delText xml:space="preserve">through </w:delText>
        </w:r>
      </w:del>
      <w:ins w:id="29" w:author="Haldre Rogers" w:date="2014-06-16T06:21:00Z">
        <w:r w:rsidR="00B30AA8">
          <w:rPr>
            <w:rFonts w:ascii="Times New Roman" w:hAnsi="Times New Roman" w:cs="Times New Roman"/>
          </w:rPr>
          <w:t xml:space="preserve">may provide important </w:t>
        </w:r>
      </w:ins>
      <w:r w:rsidR="00C06053">
        <w:rPr>
          <w:rFonts w:ascii="Times New Roman" w:hAnsi="Times New Roman" w:cs="Times New Roman"/>
        </w:rPr>
        <w:t>seed dispersal</w:t>
      </w:r>
      <w:ins w:id="30" w:author="Haldre Rogers" w:date="2014-06-16T06:21:00Z">
        <w:r w:rsidR="00B30AA8">
          <w:rPr>
            <w:rFonts w:ascii="Times New Roman" w:hAnsi="Times New Roman" w:cs="Times New Roman"/>
          </w:rPr>
          <w:t xml:space="preserve"> services in forests </w:t>
        </w:r>
      </w:ins>
      <w:ins w:id="31" w:author="Haldre Rogers" w:date="2014-06-16T06:22:00Z">
        <w:r w:rsidR="00B30AA8">
          <w:rPr>
            <w:rFonts w:ascii="Times New Roman" w:hAnsi="Times New Roman" w:cs="Times New Roman"/>
          </w:rPr>
          <w:t>that lack</w:t>
        </w:r>
      </w:ins>
      <w:ins w:id="32" w:author="Haldre Rogers" w:date="2014-06-16T06:21:00Z">
        <w:r w:rsidR="00B30AA8">
          <w:rPr>
            <w:rFonts w:ascii="Times New Roman" w:hAnsi="Times New Roman" w:cs="Times New Roman"/>
          </w:rPr>
          <w:t xml:space="preserve"> all native vertebrate seed dispersers</w:t>
        </w:r>
      </w:ins>
      <w:r w:rsidR="00C06053">
        <w:rPr>
          <w:rFonts w:ascii="Times New Roman" w:hAnsi="Times New Roman" w:cs="Times New Roman"/>
        </w:rPr>
        <w:t>.</w:t>
      </w:r>
      <w:r w:rsidR="00BE2E0E" w:rsidRPr="00124D16">
        <w:rPr>
          <w:rFonts w:ascii="Times New Roman" w:hAnsi="Times New Roman" w:cs="Times New Roman"/>
        </w:rPr>
        <w:t xml:space="preserve"> </w:t>
      </w:r>
      <w:commentRangeStart w:id="33"/>
      <w:ins w:id="34" w:author="Haldre Rogers" w:date="2014-06-16T06:32:00Z">
        <w:r w:rsidR="00C616A6">
          <w:rPr>
            <w:rFonts w:ascii="Times New Roman" w:hAnsi="Times New Roman" w:cs="Times New Roman"/>
          </w:rPr>
          <w:t>Non-native species may fill missing ecological roles in novel ecosystems</w:t>
        </w:r>
      </w:ins>
      <w:ins w:id="35" w:author="Haldre Rogers" w:date="2014-06-16T06:26:00Z">
        <w:r w:rsidR="00C616A6">
          <w:rPr>
            <w:rFonts w:ascii="Times New Roman" w:hAnsi="Times New Roman" w:cs="Times New Roman"/>
          </w:rPr>
          <w:t xml:space="preserve">, </w:t>
        </w:r>
      </w:ins>
      <w:ins w:id="36" w:author="Haldre Rogers" w:date="2014-06-16T06:36:00Z">
        <w:r w:rsidR="00B1568F">
          <w:rPr>
            <w:rFonts w:ascii="Times New Roman" w:hAnsi="Times New Roman" w:cs="Times New Roman"/>
          </w:rPr>
          <w:t xml:space="preserve">and in doing so, complicate management decisions. </w:t>
        </w:r>
      </w:ins>
      <w:commentRangeEnd w:id="33"/>
      <w:ins w:id="37" w:author="Haldre Rogers" w:date="2014-06-16T06:37:00Z">
        <w:r w:rsidR="00B1568F">
          <w:rPr>
            <w:rStyle w:val="CommentReference"/>
          </w:rPr>
          <w:commentReference w:id="33"/>
        </w:r>
      </w:ins>
    </w:p>
    <w:p w:rsidR="00446B8D" w:rsidRPr="00396B5A" w:rsidRDefault="00446B8D" w:rsidP="00446B8D">
      <w:pPr>
        <w:rPr>
          <w:rFonts w:ascii="Times New Roman" w:hAnsi="Times New Roman" w:cs="Times New Roman"/>
          <w:b/>
        </w:rPr>
      </w:pPr>
      <w:r w:rsidRPr="00396B5A">
        <w:rPr>
          <w:rFonts w:ascii="Times New Roman" w:hAnsi="Times New Roman" w:cs="Times New Roman"/>
          <w:b/>
        </w:rPr>
        <w:t>Introduction</w:t>
      </w:r>
    </w:p>
    <w:p w:rsidR="00446B8D" w:rsidRDefault="00446B8D" w:rsidP="00446B8D"/>
    <w:p w:rsidR="004419BE" w:rsidRDefault="00446B8D">
      <w:pPr>
        <w:spacing w:line="480" w:lineRule="auto"/>
        <w:ind w:firstLine="720"/>
        <w:rPr>
          <w:ins w:id="38" w:author="annmarie_gawel" w:date="2014-08-15T10:54:00Z"/>
          <w:rFonts w:ascii="Times New Roman" w:hAnsi="Times New Roman" w:cs="Times New Roman"/>
        </w:rPr>
      </w:pPr>
      <w:r>
        <w:rPr>
          <w:rFonts w:ascii="Times New Roman" w:hAnsi="Times New Roman" w:cs="Times New Roman"/>
        </w:rPr>
        <w:t>The extent of human influence is so pervasive that the earth today is comprised mostly of novel ecosystems (</w:t>
      </w:r>
      <w:proofErr w:type="spellStart"/>
      <w:r>
        <w:rPr>
          <w:rFonts w:ascii="Times New Roman" w:hAnsi="Times New Roman" w:cs="Times New Roman"/>
        </w:rPr>
        <w:t>Seastedt</w:t>
      </w:r>
      <w:proofErr w:type="spellEnd"/>
      <w:r>
        <w:rPr>
          <w:rFonts w:ascii="Times New Roman" w:hAnsi="Times New Roman" w:cs="Times New Roman"/>
        </w:rPr>
        <w:t xml:space="preserve"> et al. 2008)</w:t>
      </w:r>
      <w:r w:rsidR="001165AC">
        <w:rPr>
          <w:rFonts w:ascii="Times New Roman" w:hAnsi="Times New Roman" w:cs="Times New Roman"/>
        </w:rPr>
        <w:t xml:space="preserve"> --</w:t>
      </w:r>
      <w:r w:rsidR="00B1568F">
        <w:rPr>
          <w:rFonts w:ascii="Times New Roman" w:hAnsi="Times New Roman" w:cs="Times New Roman"/>
        </w:rPr>
        <w:t xml:space="preserve"> systems with </w:t>
      </w:r>
      <w:r>
        <w:rPr>
          <w:rFonts w:ascii="Times New Roman" w:hAnsi="Times New Roman" w:cs="Times New Roman"/>
        </w:rPr>
        <w:t>species compositions and relative abundances that have not been previously observed</w:t>
      </w:r>
      <w:r w:rsidR="003D106E">
        <w:rPr>
          <w:rFonts w:ascii="Times New Roman" w:hAnsi="Times New Roman" w:cs="Times New Roman"/>
        </w:rPr>
        <w:t xml:space="preserve"> </w:t>
      </w:r>
      <w:r>
        <w:rPr>
          <w:rFonts w:ascii="Times New Roman" w:hAnsi="Times New Roman" w:cs="Times New Roman"/>
        </w:rPr>
        <w:t xml:space="preserve">(Hobbs et al. 2009). Species introductions </w:t>
      </w:r>
      <w:r w:rsidR="003D106E">
        <w:rPr>
          <w:rFonts w:ascii="Times New Roman" w:hAnsi="Times New Roman" w:cs="Times New Roman"/>
        </w:rPr>
        <w:t xml:space="preserve">create and maintain </w:t>
      </w:r>
      <w:r>
        <w:rPr>
          <w:rFonts w:ascii="Times New Roman" w:hAnsi="Times New Roman" w:cs="Times New Roman"/>
        </w:rPr>
        <w:t xml:space="preserve">novel </w:t>
      </w:r>
      <w:r w:rsidR="00E61739">
        <w:rPr>
          <w:rFonts w:ascii="Times New Roman" w:hAnsi="Times New Roman" w:cs="Times New Roman"/>
        </w:rPr>
        <w:t xml:space="preserve">ecosystems </w:t>
      </w:r>
      <w:r w:rsidR="001165AC">
        <w:rPr>
          <w:rFonts w:ascii="Times New Roman" w:hAnsi="Times New Roman" w:cs="Times New Roman"/>
        </w:rPr>
        <w:t xml:space="preserve">both </w:t>
      </w:r>
      <w:r w:rsidR="00E61739">
        <w:rPr>
          <w:rFonts w:ascii="Times New Roman" w:hAnsi="Times New Roman" w:cs="Times New Roman"/>
        </w:rPr>
        <w:t>by</w:t>
      </w:r>
      <w:r>
        <w:rPr>
          <w:rFonts w:ascii="Times New Roman" w:hAnsi="Times New Roman" w:cs="Times New Roman"/>
        </w:rPr>
        <w:t xml:space="preserve"> adding new species and </w:t>
      </w:r>
      <w:r w:rsidR="001165AC">
        <w:rPr>
          <w:rFonts w:ascii="Times New Roman" w:hAnsi="Times New Roman" w:cs="Times New Roman"/>
        </w:rPr>
        <w:t xml:space="preserve">by </w:t>
      </w:r>
      <w:r>
        <w:rPr>
          <w:rFonts w:ascii="Times New Roman" w:hAnsi="Times New Roman" w:cs="Times New Roman"/>
        </w:rPr>
        <w:t>removing native species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w:t>
      </w:r>
      <w:r w:rsidR="001165AC">
        <w:rPr>
          <w:rFonts w:ascii="Times New Roman" w:hAnsi="Times New Roman" w:cs="Times New Roman"/>
        </w:rPr>
        <w:t>typically still</w:t>
      </w:r>
      <w:r w:rsidR="00B1568F">
        <w:rPr>
          <w:rFonts w:ascii="Times New Roman" w:hAnsi="Times New Roman" w:cs="Times New Roman"/>
        </w:rPr>
        <w:t xml:space="preserve"> </w:t>
      </w:r>
      <w:r>
        <w:rPr>
          <w:rFonts w:ascii="Times New Roman" w:hAnsi="Times New Roman" w:cs="Times New Roman"/>
        </w:rPr>
        <w:t>harbor</w:t>
      </w:r>
      <w:r w:rsidR="00B1568F">
        <w:rPr>
          <w:rFonts w:ascii="Times New Roman" w:hAnsi="Times New Roman" w:cs="Times New Roman"/>
        </w:rPr>
        <w:t xml:space="preserve"> many native </w:t>
      </w:r>
      <w:proofErr w:type="gramStart"/>
      <w:r>
        <w:rPr>
          <w:rFonts w:ascii="Times New Roman" w:hAnsi="Times New Roman" w:cs="Times New Roman"/>
        </w:rPr>
        <w:t>species,</w:t>
      </w:r>
      <w:proofErr w:type="gramEnd"/>
      <w:r>
        <w:rPr>
          <w:rFonts w:ascii="Times New Roman" w:hAnsi="Times New Roman" w:cs="Times New Roman"/>
        </w:rPr>
        <w:t xml:space="preserve"> </w:t>
      </w:r>
      <w:r w:rsidR="00994623">
        <w:rPr>
          <w:rFonts w:ascii="Times New Roman" w:hAnsi="Times New Roman" w:cs="Times New Roman"/>
        </w:rPr>
        <w:t>h</w:t>
      </w:r>
      <w:r>
        <w:rPr>
          <w:rFonts w:ascii="Times New Roman" w:hAnsi="Times New Roman" w:cs="Times New Roman"/>
        </w:rPr>
        <w:t xml:space="preserve">owever, effective </w:t>
      </w:r>
      <w:r w:rsidR="00B1568F">
        <w:rPr>
          <w:rFonts w:ascii="Times New Roman" w:hAnsi="Times New Roman" w:cs="Times New Roman"/>
        </w:rPr>
        <w:t>management of</w:t>
      </w:r>
      <w:r>
        <w:rPr>
          <w:rFonts w:ascii="Times New Roman" w:hAnsi="Times New Roman" w:cs="Times New Roman"/>
        </w:rPr>
        <w:t xml:space="preserve"> these systems </w:t>
      </w:r>
      <w:r w:rsidR="00994623">
        <w:rPr>
          <w:rFonts w:ascii="Times New Roman" w:hAnsi="Times New Roman" w:cs="Times New Roman"/>
        </w:rPr>
        <w:t>is challenging due to the potentially novel</w:t>
      </w:r>
      <w:r w:rsidR="00B1568F">
        <w:rPr>
          <w:rFonts w:ascii="Times New Roman" w:hAnsi="Times New Roman" w:cs="Times New Roman"/>
        </w:rPr>
        <w:t xml:space="preserve"> ecological roles of the </w:t>
      </w:r>
      <w:r w:rsidR="003D106E">
        <w:rPr>
          <w:rFonts w:ascii="Times New Roman" w:hAnsi="Times New Roman" w:cs="Times New Roman"/>
        </w:rPr>
        <w:t xml:space="preserve">remnant native and introduced </w:t>
      </w:r>
      <w:r>
        <w:rPr>
          <w:rFonts w:ascii="Times New Roman" w:hAnsi="Times New Roman" w:cs="Times New Roman"/>
        </w:rPr>
        <w:t>species that comprise them.</w:t>
      </w:r>
    </w:p>
    <w:p w:rsidR="00446B8D" w:rsidRDefault="002762F6">
      <w:pPr>
        <w:spacing w:line="480" w:lineRule="auto"/>
        <w:ind w:firstLine="720"/>
        <w:rPr>
          <w:rFonts w:ascii="Times New Roman" w:hAnsi="Times New Roman" w:cs="Times New Roman"/>
        </w:rPr>
      </w:pPr>
      <w:r>
        <w:rPr>
          <w:rFonts w:ascii="Times New Roman" w:hAnsi="Times New Roman" w:cs="Times New Roman"/>
        </w:rPr>
        <w:t xml:space="preserve"> </w:t>
      </w:r>
      <w:commentRangeStart w:id="39"/>
      <w:r w:rsidR="00446B8D">
        <w:rPr>
          <w:rFonts w:ascii="Times New Roman" w:hAnsi="Times New Roman" w:cs="Times New Roman"/>
        </w:rPr>
        <w:t>Most conservation goals focus on restoring native species to historical abundances</w:t>
      </w:r>
      <w:r>
        <w:rPr>
          <w:rFonts w:ascii="Times New Roman" w:hAnsi="Times New Roman" w:cs="Times New Roman"/>
        </w:rPr>
        <w:t xml:space="preserve">, and conservation efforts that have focused on removing invasive species and reintroducing native species have yielded many positive results.  </w:t>
      </w:r>
      <w:r w:rsidR="00446B8D">
        <w:rPr>
          <w:rFonts w:ascii="Times New Roman" w:hAnsi="Times New Roman" w:cs="Times New Roman"/>
        </w:rPr>
        <w:t xml:space="preserve"> </w:t>
      </w:r>
      <w:r w:rsidR="003D106E">
        <w:rPr>
          <w:rFonts w:ascii="Times New Roman" w:hAnsi="Times New Roman" w:cs="Times New Roman"/>
        </w:rPr>
        <w:t>H</w:t>
      </w:r>
      <w:r w:rsidR="00446B8D">
        <w:rPr>
          <w:rFonts w:ascii="Times New Roman" w:hAnsi="Times New Roman" w:cs="Times New Roman"/>
        </w:rPr>
        <w:t>owever, removing invasive species could have negative consequences if these species play important ecological roles</w:t>
      </w:r>
      <w:r w:rsidR="00994623">
        <w:rPr>
          <w:rFonts w:ascii="Times New Roman" w:hAnsi="Times New Roman" w:cs="Times New Roman"/>
        </w:rPr>
        <w:t xml:space="preserve"> otherwise missing from</w:t>
      </w:r>
      <w:r w:rsidR="00446B8D">
        <w:rPr>
          <w:rFonts w:ascii="Times New Roman" w:hAnsi="Times New Roman" w:cs="Times New Roman"/>
        </w:rPr>
        <w:t xml:space="preserve"> the novel system (</w:t>
      </w:r>
      <w:proofErr w:type="spellStart"/>
      <w:ins w:id="40" w:author="annmarie_gawel" w:date="2014-09-29T14:55:00Z">
        <w:r w:rsidR="00D72D2E">
          <w:rPr>
            <w:rFonts w:ascii="Times New Roman" w:hAnsi="Times New Roman" w:cs="Times New Roman"/>
          </w:rPr>
          <w:t>Z</w:t>
        </w:r>
      </w:ins>
      <w:del w:id="41" w:author="annmarie_gawel" w:date="2014-09-29T14:55:00Z">
        <w:r w:rsidR="00446B8D" w:rsidDel="00D72D2E">
          <w:rPr>
            <w:rFonts w:ascii="Times New Roman" w:hAnsi="Times New Roman" w:cs="Times New Roman"/>
          </w:rPr>
          <w:delText>S</w:delText>
        </w:r>
      </w:del>
      <w:r w:rsidR="00446B8D">
        <w:rPr>
          <w:rFonts w:ascii="Times New Roman" w:hAnsi="Times New Roman" w:cs="Times New Roman"/>
        </w:rPr>
        <w:t>avaleta</w:t>
      </w:r>
      <w:proofErr w:type="spellEnd"/>
      <w:r w:rsidR="00446B8D">
        <w:rPr>
          <w:rFonts w:ascii="Times New Roman" w:hAnsi="Times New Roman" w:cs="Times New Roman"/>
        </w:rPr>
        <w:t xml:space="preserve"> et al. 2001). Likewise, reintroducing reduced or extirpated native species </w:t>
      </w:r>
      <w:r w:rsidR="003D106E">
        <w:rPr>
          <w:rFonts w:ascii="Times New Roman" w:hAnsi="Times New Roman" w:cs="Times New Roman"/>
        </w:rPr>
        <w:t xml:space="preserve">may </w:t>
      </w:r>
      <w:r w:rsidR="00446B8D">
        <w:rPr>
          <w:rFonts w:ascii="Times New Roman" w:hAnsi="Times New Roman" w:cs="Times New Roman"/>
        </w:rPr>
        <w:t xml:space="preserve">prove unsuccessful or detrimental if </w:t>
      </w:r>
      <w:r w:rsidR="004C131A">
        <w:rPr>
          <w:rFonts w:ascii="Times New Roman" w:hAnsi="Times New Roman" w:cs="Times New Roman"/>
        </w:rPr>
        <w:t>persistent</w:t>
      </w:r>
      <w:r w:rsidR="003D106E">
        <w:rPr>
          <w:rFonts w:ascii="Times New Roman" w:hAnsi="Times New Roman" w:cs="Times New Roman"/>
        </w:rPr>
        <w:t xml:space="preserve"> </w:t>
      </w:r>
      <w:r w:rsidR="00446B8D">
        <w:rPr>
          <w:rFonts w:ascii="Times New Roman" w:hAnsi="Times New Roman" w:cs="Times New Roman"/>
        </w:rPr>
        <w:t xml:space="preserve">threats and current conditions are poorly understood (Hobbs et al. 2011, </w:t>
      </w:r>
      <w:proofErr w:type="spellStart"/>
      <w:r w:rsidR="00446B8D">
        <w:rPr>
          <w:rFonts w:ascii="Times New Roman" w:hAnsi="Times New Roman" w:cs="Times New Roman"/>
        </w:rPr>
        <w:t>G</w:t>
      </w:r>
      <w:r w:rsidR="009F5EF8">
        <w:rPr>
          <w:rFonts w:ascii="Times New Roman" w:hAnsi="Times New Roman" w:cs="Times New Roman"/>
        </w:rPr>
        <w:t>odefroi</w:t>
      </w:r>
      <w:r w:rsidR="00446B8D">
        <w:rPr>
          <w:rFonts w:ascii="Times New Roman" w:hAnsi="Times New Roman" w:cs="Times New Roman"/>
        </w:rPr>
        <w:t>d</w:t>
      </w:r>
      <w:proofErr w:type="spellEnd"/>
      <w:r w:rsidR="00446B8D">
        <w:rPr>
          <w:rFonts w:ascii="Times New Roman" w:hAnsi="Times New Roman" w:cs="Times New Roman"/>
        </w:rPr>
        <w:t xml:space="preserve"> et al. 2011). </w:t>
      </w:r>
      <w:r>
        <w:rPr>
          <w:rFonts w:ascii="Times New Roman" w:hAnsi="Times New Roman" w:cs="Times New Roman"/>
        </w:rPr>
        <w:t>Restoring a functioning ecosystem rather than the original complement of species may be more feasible for highly degraded ecosystems (Hobbs et al. 2011).</w:t>
      </w:r>
    </w:p>
    <w:commentRangeEnd w:id="39"/>
    <w:p w:rsidR="006D4C2F" w:rsidRDefault="001165AC" w:rsidP="00FB5C16">
      <w:pPr>
        <w:spacing w:line="480" w:lineRule="auto"/>
        <w:ind w:firstLine="720"/>
        <w:rPr>
          <w:rFonts w:ascii="Times New Roman" w:hAnsi="Times New Roman" w:cs="Times New Roman"/>
        </w:rPr>
      </w:pPr>
      <w:r>
        <w:rPr>
          <w:rStyle w:val="CommentReference"/>
        </w:rPr>
        <w:lastRenderedPageBreak/>
        <w:commentReference w:id="39"/>
      </w:r>
      <w:r w:rsidR="00446B8D">
        <w:rPr>
          <w:rFonts w:ascii="Times New Roman" w:hAnsi="Times New Roman" w:cs="Times New Roman"/>
        </w:rPr>
        <w:t xml:space="preserve">Although the negative impacts of </w:t>
      </w:r>
      <w:r w:rsidR="002762F6">
        <w:rPr>
          <w:rFonts w:ascii="Times New Roman" w:hAnsi="Times New Roman" w:cs="Times New Roman"/>
        </w:rPr>
        <w:t xml:space="preserve">introduced </w:t>
      </w:r>
      <w:r w:rsidR="00446B8D">
        <w:rPr>
          <w:rFonts w:ascii="Times New Roman" w:hAnsi="Times New Roman" w:cs="Times New Roman"/>
        </w:rPr>
        <w:t xml:space="preserve">species are extensive, some </w:t>
      </w:r>
      <w:r w:rsidR="002762F6">
        <w:rPr>
          <w:rFonts w:ascii="Times New Roman" w:hAnsi="Times New Roman" w:cs="Times New Roman"/>
        </w:rPr>
        <w:t>may also</w:t>
      </w:r>
      <w:r w:rsidR="00446B8D">
        <w:rPr>
          <w:rFonts w:ascii="Times New Roman" w:hAnsi="Times New Roman" w:cs="Times New Roman"/>
        </w:rPr>
        <w:t xml:space="preserve"> </w:t>
      </w:r>
      <w:r w:rsidR="003D106E">
        <w:rPr>
          <w:rFonts w:ascii="Times New Roman" w:hAnsi="Times New Roman" w:cs="Times New Roman"/>
        </w:rPr>
        <w:t xml:space="preserve">play </w:t>
      </w:r>
      <w:r w:rsidR="00446B8D">
        <w:rPr>
          <w:rFonts w:ascii="Times New Roman" w:hAnsi="Times New Roman" w:cs="Times New Roman"/>
        </w:rPr>
        <w:t>beneficial roles</w:t>
      </w:r>
      <w:r w:rsidR="008203FA">
        <w:rPr>
          <w:rFonts w:ascii="Times New Roman" w:hAnsi="Times New Roman" w:cs="Times New Roman"/>
        </w:rPr>
        <w:t xml:space="preserve"> (Davis et al. 2011, </w:t>
      </w:r>
      <w:proofErr w:type="spellStart"/>
      <w:r w:rsidR="008203FA">
        <w:rPr>
          <w:rFonts w:ascii="Times New Roman" w:hAnsi="Times New Roman" w:cs="Times New Roman"/>
        </w:rPr>
        <w:t>Schlaepfler</w:t>
      </w:r>
      <w:proofErr w:type="spellEnd"/>
      <w:r w:rsidR="008203FA">
        <w:rPr>
          <w:rFonts w:ascii="Times New Roman" w:hAnsi="Times New Roman" w:cs="Times New Roman"/>
        </w:rPr>
        <w:t xml:space="preserve"> et al. 2011)</w:t>
      </w:r>
      <w:r w:rsidR="00446B8D">
        <w:rPr>
          <w:rFonts w:ascii="Times New Roman" w:hAnsi="Times New Roman" w:cs="Times New Roman"/>
        </w:rPr>
        <w:t>. Introduced species can be good candidates for restoring severely degraded habitats</w:t>
      </w:r>
      <w:r w:rsidR="003E6968">
        <w:rPr>
          <w:rFonts w:ascii="Times New Roman" w:hAnsi="Times New Roman" w:cs="Times New Roman"/>
        </w:rPr>
        <w:t xml:space="preserve"> (</w:t>
      </w:r>
      <w:proofErr w:type="spellStart"/>
      <w:r w:rsidR="003E6968">
        <w:rPr>
          <w:rFonts w:ascii="Times New Roman" w:hAnsi="Times New Roman" w:cs="Times New Roman"/>
        </w:rPr>
        <w:t>Ewel</w:t>
      </w:r>
      <w:proofErr w:type="spellEnd"/>
      <w:r w:rsidR="003E6968">
        <w:rPr>
          <w:rFonts w:ascii="Times New Roman" w:hAnsi="Times New Roman" w:cs="Times New Roman"/>
        </w:rPr>
        <w:t xml:space="preserve"> and </w:t>
      </w:r>
      <w:proofErr w:type="spellStart"/>
      <w:r w:rsidR="003E6968">
        <w:rPr>
          <w:rFonts w:ascii="Times New Roman" w:hAnsi="Times New Roman" w:cs="Times New Roman"/>
        </w:rPr>
        <w:t>Putz</w:t>
      </w:r>
      <w:proofErr w:type="spellEnd"/>
      <w:r w:rsidR="003E6968">
        <w:rPr>
          <w:rFonts w:ascii="Times New Roman" w:hAnsi="Times New Roman" w:cs="Times New Roman"/>
        </w:rPr>
        <w:t xml:space="preserve"> 2004)</w:t>
      </w:r>
      <w:r w:rsidR="00446B8D">
        <w:rPr>
          <w:rFonts w:ascii="Times New Roman" w:hAnsi="Times New Roman" w:cs="Times New Roman"/>
        </w:rPr>
        <w:t xml:space="preserve">. For example, </w:t>
      </w:r>
      <w:r w:rsidR="00994623">
        <w:rPr>
          <w:rFonts w:ascii="Times New Roman" w:hAnsi="Times New Roman" w:cs="Times New Roman"/>
        </w:rPr>
        <w:t xml:space="preserve">in Puerto Rico, </w:t>
      </w:r>
      <w:r w:rsidR="00446B8D">
        <w:rPr>
          <w:rFonts w:ascii="Times New Roman" w:hAnsi="Times New Roman" w:cs="Times New Roman"/>
        </w:rPr>
        <w:t xml:space="preserve">planting non-native trees in abandoned pastures </w:t>
      </w:r>
      <w:r w:rsidR="00994623">
        <w:rPr>
          <w:rFonts w:ascii="Times New Roman" w:hAnsi="Times New Roman" w:cs="Times New Roman"/>
        </w:rPr>
        <w:t xml:space="preserve">where the native plants would not have originally colonized </w:t>
      </w:r>
      <w:r w:rsidR="00446B8D">
        <w:rPr>
          <w:rFonts w:ascii="Times New Roman" w:hAnsi="Times New Roman" w:cs="Times New Roman"/>
        </w:rPr>
        <w:t>facilitated the return of native plant communities (Lugo 1997). Some introduced species may provid</w:t>
      </w:r>
      <w:r w:rsidR="003D106E">
        <w:rPr>
          <w:rFonts w:ascii="Times New Roman" w:hAnsi="Times New Roman" w:cs="Times New Roman"/>
        </w:rPr>
        <w:t>e</w:t>
      </w:r>
      <w:r w:rsidR="00446B8D">
        <w:rPr>
          <w:rFonts w:ascii="Times New Roman" w:hAnsi="Times New Roman" w:cs="Times New Roman"/>
        </w:rPr>
        <w:t xml:space="preserve"> desirable ecological functions such as seed dispersal or food sources for native species (</w:t>
      </w:r>
      <w:proofErr w:type="spellStart"/>
      <w:r w:rsidR="00446B8D">
        <w:rPr>
          <w:rFonts w:ascii="Times New Roman" w:hAnsi="Times New Roman" w:cs="Times New Roman"/>
        </w:rPr>
        <w:t>Goodenough</w:t>
      </w:r>
      <w:proofErr w:type="spellEnd"/>
      <w:r w:rsidR="00446B8D">
        <w:rPr>
          <w:rFonts w:ascii="Times New Roman" w:hAnsi="Times New Roman" w:cs="Times New Roman"/>
        </w:rPr>
        <w:t xml:space="preserve"> 2010). Introduced Japanese white-eyes (</w:t>
      </w:r>
      <w:proofErr w:type="spellStart"/>
      <w:r w:rsidR="00446B8D" w:rsidRPr="0019134A">
        <w:rPr>
          <w:rFonts w:ascii="Times New Roman" w:hAnsi="Times New Roman" w:cs="Times New Roman"/>
          <w:i/>
        </w:rPr>
        <w:t>Zosterops</w:t>
      </w:r>
      <w:proofErr w:type="spellEnd"/>
      <w:r w:rsidR="00446B8D" w:rsidRPr="0019134A">
        <w:rPr>
          <w:rFonts w:ascii="Times New Roman" w:hAnsi="Times New Roman" w:cs="Times New Roman"/>
          <w:i/>
        </w:rPr>
        <w:t xml:space="preserve"> japonica</w:t>
      </w:r>
      <w:r w:rsidR="00446B8D">
        <w:rPr>
          <w:rFonts w:ascii="Times New Roman" w:hAnsi="Times New Roman" w:cs="Times New Roman"/>
        </w:rPr>
        <w:t xml:space="preserve">) in Hawaii are seed dispersers for native plants that previously relied on now extinct or rare native birds (Foster and Robinson 2007).  Finally, invasive species </w:t>
      </w:r>
      <w:r w:rsidR="003D106E">
        <w:rPr>
          <w:rFonts w:ascii="Times New Roman" w:hAnsi="Times New Roman" w:cs="Times New Roman"/>
        </w:rPr>
        <w:t>may</w:t>
      </w:r>
      <w:r w:rsidR="00446B8D">
        <w:rPr>
          <w:rFonts w:ascii="Times New Roman" w:hAnsi="Times New Roman" w:cs="Times New Roman"/>
        </w:rPr>
        <w:t xml:space="preserve"> slow or reverse negative ecological effects from other anthropogenic impacts. </w:t>
      </w:r>
      <w:r w:rsidR="003D106E">
        <w:rPr>
          <w:rFonts w:ascii="Times New Roman" w:hAnsi="Times New Roman" w:cs="Times New Roman"/>
        </w:rPr>
        <w:t>Cascading ecological</w:t>
      </w:r>
      <w:r w:rsidR="00446B8D">
        <w:rPr>
          <w:rFonts w:ascii="Times New Roman" w:hAnsi="Times New Roman" w:cs="Times New Roman"/>
        </w:rPr>
        <w:t xml:space="preserve"> effects from overfishing in Cape Cod salt marshes are being reversed by green crabs (</w:t>
      </w:r>
      <w:proofErr w:type="spellStart"/>
      <w:r w:rsidR="00446B8D" w:rsidRPr="00CF3AA7">
        <w:rPr>
          <w:rFonts w:ascii="Times New Roman" w:hAnsi="Times New Roman" w:cs="Times New Roman"/>
          <w:i/>
        </w:rPr>
        <w:t>Carcinas</w:t>
      </w:r>
      <w:proofErr w:type="spellEnd"/>
      <w:r w:rsidR="00446B8D" w:rsidRPr="00CF3AA7">
        <w:rPr>
          <w:rFonts w:ascii="Times New Roman" w:hAnsi="Times New Roman" w:cs="Times New Roman"/>
          <w:i/>
        </w:rPr>
        <w:t xml:space="preserve"> </w:t>
      </w:r>
      <w:proofErr w:type="spellStart"/>
      <w:r w:rsidR="00446B8D" w:rsidRPr="00CF3AA7">
        <w:rPr>
          <w:rFonts w:ascii="Times New Roman" w:hAnsi="Times New Roman" w:cs="Times New Roman"/>
          <w:i/>
        </w:rPr>
        <w:t>maenas</w:t>
      </w:r>
      <w:proofErr w:type="spellEnd"/>
      <w:r w:rsidR="00446B8D">
        <w:rPr>
          <w:rFonts w:ascii="Times New Roman" w:hAnsi="Times New Roman" w:cs="Times New Roman"/>
        </w:rPr>
        <w:t>), which are normally considered a harmful invasive (</w:t>
      </w:r>
      <w:proofErr w:type="spellStart"/>
      <w:r w:rsidR="00446B8D">
        <w:rPr>
          <w:rFonts w:ascii="Times New Roman" w:hAnsi="Times New Roman" w:cs="Times New Roman"/>
        </w:rPr>
        <w:t>Bartness</w:t>
      </w:r>
      <w:proofErr w:type="spellEnd"/>
      <w:r w:rsidR="00446B8D">
        <w:rPr>
          <w:rFonts w:ascii="Times New Roman" w:hAnsi="Times New Roman" w:cs="Times New Roman"/>
        </w:rPr>
        <w:t xml:space="preserve"> and Coverdale </w:t>
      </w:r>
      <w:r w:rsidR="00B94D7C">
        <w:rPr>
          <w:rFonts w:ascii="Times New Roman" w:hAnsi="Times New Roman" w:cs="Times New Roman"/>
        </w:rPr>
        <w:t>2013</w:t>
      </w:r>
      <w:r w:rsidR="00FB5C16">
        <w:rPr>
          <w:rFonts w:ascii="Times New Roman" w:hAnsi="Times New Roman" w:cs="Times New Roman"/>
        </w:rPr>
        <w:t xml:space="preserve">). </w:t>
      </w:r>
    </w:p>
    <w:p w:rsidR="006D4C2F" w:rsidRPr="00124D16" w:rsidRDefault="000C6165" w:rsidP="006D4C2F">
      <w:pPr>
        <w:spacing w:line="480" w:lineRule="auto"/>
        <w:ind w:firstLine="720"/>
        <w:rPr>
          <w:rFonts w:ascii="Times New Roman" w:hAnsi="Times New Roman" w:cs="Times New Roman"/>
        </w:rPr>
      </w:pPr>
      <w:r>
        <w:rPr>
          <w:rFonts w:ascii="Times New Roman" w:hAnsi="Times New Roman" w:cs="Times New Roman"/>
        </w:rPr>
        <w:t>Deer and pigs have been introduced across the globe throughout history, and their negative effects on ecosystems have been</w:t>
      </w:r>
      <w:r w:rsidR="005B4A1E">
        <w:rPr>
          <w:rFonts w:ascii="Times New Roman" w:hAnsi="Times New Roman" w:cs="Times New Roman"/>
        </w:rPr>
        <w:t xml:space="preserve"> well</w:t>
      </w:r>
      <w:r>
        <w:rPr>
          <w:rFonts w:ascii="Times New Roman" w:hAnsi="Times New Roman" w:cs="Times New Roman"/>
        </w:rPr>
        <w:t xml:space="preserve"> documented</w:t>
      </w:r>
      <w:r w:rsidR="009979EB">
        <w:rPr>
          <w:rFonts w:ascii="Times New Roman" w:hAnsi="Times New Roman" w:cs="Times New Roman"/>
        </w:rPr>
        <w:t>, even within their native ranges</w:t>
      </w:r>
      <w:r w:rsidR="00675546">
        <w:rPr>
          <w:rFonts w:ascii="Times New Roman" w:hAnsi="Times New Roman" w:cs="Times New Roman"/>
        </w:rPr>
        <w:t xml:space="preserve"> (</w:t>
      </w:r>
      <w:r w:rsidR="00C55AEA">
        <w:rPr>
          <w:rFonts w:ascii="Times New Roman" w:hAnsi="Times New Roman" w:cs="Times New Roman"/>
        </w:rPr>
        <w:t xml:space="preserve">Ickes 2001, De </w:t>
      </w:r>
      <w:proofErr w:type="spellStart"/>
      <w:r w:rsidR="00C55AEA">
        <w:rPr>
          <w:rFonts w:ascii="Times New Roman" w:hAnsi="Times New Roman" w:cs="Times New Roman"/>
        </w:rPr>
        <w:t>Garine-Wichatitsky</w:t>
      </w:r>
      <w:proofErr w:type="spellEnd"/>
      <w:r w:rsidR="00C55AEA">
        <w:rPr>
          <w:rFonts w:ascii="Times New Roman" w:hAnsi="Times New Roman" w:cs="Times New Roman"/>
        </w:rPr>
        <w:t xml:space="preserve"> 2003, </w:t>
      </w:r>
      <w:proofErr w:type="spellStart"/>
      <w:r w:rsidR="00182223">
        <w:rPr>
          <w:rFonts w:ascii="Times New Roman" w:hAnsi="Times New Roman" w:cs="Times New Roman"/>
        </w:rPr>
        <w:t>Nogueira-Filho</w:t>
      </w:r>
      <w:proofErr w:type="spellEnd"/>
      <w:r w:rsidR="00182223">
        <w:rPr>
          <w:rFonts w:ascii="Times New Roman" w:hAnsi="Times New Roman" w:cs="Times New Roman"/>
        </w:rPr>
        <w:t xml:space="preserve"> et al. 2009</w:t>
      </w:r>
      <w:r w:rsidR="00675546">
        <w:rPr>
          <w:rFonts w:ascii="Times New Roman" w:hAnsi="Times New Roman" w:cs="Times New Roman"/>
        </w:rPr>
        <w:t xml:space="preserve">, </w:t>
      </w:r>
      <w:proofErr w:type="gramStart"/>
      <w:r w:rsidR="00675546">
        <w:rPr>
          <w:rFonts w:ascii="Times New Roman" w:hAnsi="Times New Roman" w:cs="Times New Roman"/>
        </w:rPr>
        <w:t>Takatsuki</w:t>
      </w:r>
      <w:proofErr w:type="gramEnd"/>
      <w:r w:rsidR="00675546">
        <w:rPr>
          <w:rFonts w:ascii="Times New Roman" w:hAnsi="Times New Roman" w:cs="Times New Roman"/>
        </w:rPr>
        <w:t xml:space="preserve"> 2009)</w:t>
      </w:r>
      <w:r w:rsidR="009415FB">
        <w:rPr>
          <w:rFonts w:ascii="Times New Roman" w:hAnsi="Times New Roman" w:cs="Times New Roman"/>
        </w:rPr>
        <w:t>.</w:t>
      </w:r>
      <w:r w:rsidR="00675546">
        <w:rPr>
          <w:rFonts w:ascii="Times New Roman" w:hAnsi="Times New Roman" w:cs="Times New Roman"/>
        </w:rPr>
        <w:t xml:space="preserve"> </w:t>
      </w:r>
      <w:r w:rsidR="009415FB">
        <w:rPr>
          <w:rFonts w:ascii="Times New Roman" w:hAnsi="Times New Roman" w:cs="Times New Roman"/>
        </w:rPr>
        <w:t xml:space="preserve">Deer </w:t>
      </w:r>
      <w:r w:rsidR="00951FE9">
        <w:rPr>
          <w:rFonts w:ascii="Times New Roman" w:hAnsi="Times New Roman" w:cs="Times New Roman"/>
        </w:rPr>
        <w:t>alter forest structure by browsing</w:t>
      </w:r>
      <w:r w:rsidR="006D4C2F" w:rsidRPr="00124D16">
        <w:rPr>
          <w:rFonts w:ascii="Times New Roman" w:hAnsi="Times New Roman" w:cs="Times New Roman"/>
        </w:rPr>
        <w:t xml:space="preserve"> on seedlings and saplings, suppressing forest regeneration (Takatsuki 2009). In North America, decreased seedling height and abundance were observed across multiple hardwood species with increasing abundance of white-tailed deer (</w:t>
      </w:r>
      <w:proofErr w:type="spellStart"/>
      <w:r w:rsidR="006D4C2F">
        <w:rPr>
          <w:rFonts w:ascii="Times New Roman" w:hAnsi="Times New Roman" w:cs="Times New Roman"/>
          <w:i/>
        </w:rPr>
        <w:t>Odocoile</w:t>
      </w:r>
      <w:r w:rsidR="006D4C2F" w:rsidRPr="00124D16">
        <w:rPr>
          <w:rFonts w:ascii="Times New Roman" w:hAnsi="Times New Roman" w:cs="Times New Roman"/>
          <w:i/>
        </w:rPr>
        <w:t>us</w:t>
      </w:r>
      <w:proofErr w:type="spellEnd"/>
      <w:r w:rsidR="006D4C2F" w:rsidRPr="00124D16">
        <w:rPr>
          <w:rFonts w:ascii="Times New Roman" w:hAnsi="Times New Roman" w:cs="Times New Roman"/>
          <w:i/>
        </w:rPr>
        <w:t xml:space="preserve"> </w:t>
      </w:r>
      <w:proofErr w:type="spellStart"/>
      <w:r w:rsidR="006D4C2F" w:rsidRPr="00124D16">
        <w:rPr>
          <w:rFonts w:ascii="Times New Roman" w:hAnsi="Times New Roman" w:cs="Times New Roman"/>
          <w:i/>
        </w:rPr>
        <w:t>virginianus</w:t>
      </w:r>
      <w:proofErr w:type="spellEnd"/>
      <w:r w:rsidR="006D4C2F" w:rsidRPr="00124D16">
        <w:rPr>
          <w:rFonts w:ascii="Times New Roman" w:hAnsi="Times New Roman" w:cs="Times New Roman"/>
        </w:rPr>
        <w:t xml:space="preserve">) (Horsley </w:t>
      </w:r>
      <w:r w:rsidR="006D4C2F" w:rsidRPr="00124D16">
        <w:rPr>
          <w:rFonts w:ascii="Times New Roman" w:hAnsi="Times New Roman" w:cs="Times New Roman"/>
          <w:i/>
        </w:rPr>
        <w:t>et al.</w:t>
      </w:r>
      <w:r w:rsidR="006D4C2F" w:rsidRPr="00124D16">
        <w:rPr>
          <w:rFonts w:ascii="Times New Roman" w:hAnsi="Times New Roman" w:cs="Times New Roman"/>
        </w:rPr>
        <w:t xml:space="preserve"> 2003). </w:t>
      </w:r>
      <w:r w:rsidR="003B64D2">
        <w:rPr>
          <w:rFonts w:ascii="Times New Roman" w:hAnsi="Times New Roman" w:cs="Times New Roman"/>
        </w:rPr>
        <w:t xml:space="preserve">Pigs </w:t>
      </w:r>
      <w:r w:rsidR="006D4C2F" w:rsidRPr="00124D16">
        <w:rPr>
          <w:rFonts w:ascii="Times New Roman" w:hAnsi="Times New Roman" w:cs="Times New Roman"/>
        </w:rPr>
        <w:t xml:space="preserve">are known to affect regeneration and recruitment in a number of forest systems. For example, feral pigs have a pronounced effect on regeneration in lowland forests of Malaysia, by direct predation on seeds and by soil-rooting (Ickes </w:t>
      </w:r>
      <w:r w:rsidR="006D4C2F" w:rsidRPr="00124D16">
        <w:rPr>
          <w:rFonts w:ascii="Times New Roman" w:hAnsi="Times New Roman" w:cs="Times New Roman"/>
          <w:i/>
        </w:rPr>
        <w:t>et al.</w:t>
      </w:r>
      <w:r w:rsidR="006D4C2F" w:rsidRPr="00124D16">
        <w:rPr>
          <w:rFonts w:ascii="Times New Roman" w:hAnsi="Times New Roman" w:cs="Times New Roman"/>
        </w:rPr>
        <w:t xml:space="preserve"> 2001). </w:t>
      </w:r>
      <w:r w:rsidR="006D4C2F">
        <w:rPr>
          <w:rFonts w:ascii="Times New Roman" w:hAnsi="Times New Roman" w:cs="Times New Roman"/>
        </w:rPr>
        <w:t>Rooting</w:t>
      </w:r>
      <w:r w:rsidR="006D4C2F" w:rsidRPr="00124D16">
        <w:rPr>
          <w:rFonts w:ascii="Times New Roman" w:hAnsi="Times New Roman" w:cs="Times New Roman"/>
        </w:rPr>
        <w:t xml:space="preserve"> kills or physically damages seedlings and can alter soil properties (Singer </w:t>
      </w:r>
      <w:r w:rsidR="006D4C2F" w:rsidRPr="00124D16">
        <w:rPr>
          <w:rFonts w:ascii="Times New Roman" w:hAnsi="Times New Roman" w:cs="Times New Roman"/>
          <w:i/>
        </w:rPr>
        <w:t>et al.</w:t>
      </w:r>
      <w:r w:rsidR="006D4C2F" w:rsidRPr="00124D16">
        <w:rPr>
          <w:rFonts w:ascii="Times New Roman" w:hAnsi="Times New Roman" w:cs="Times New Roman"/>
        </w:rPr>
        <w:t xml:space="preserve"> 1984, Ickes </w:t>
      </w:r>
      <w:r w:rsidR="006D4C2F" w:rsidRPr="00124D16">
        <w:rPr>
          <w:rFonts w:ascii="Times New Roman" w:hAnsi="Times New Roman" w:cs="Times New Roman"/>
          <w:i/>
        </w:rPr>
        <w:t>et al.</w:t>
      </w:r>
      <w:r w:rsidR="006D4C2F" w:rsidRPr="00124D16">
        <w:rPr>
          <w:rFonts w:ascii="Times New Roman" w:hAnsi="Times New Roman" w:cs="Times New Roman"/>
        </w:rPr>
        <w:t xml:space="preserve"> 2001). </w:t>
      </w:r>
      <w:r w:rsidR="006D4C2F">
        <w:rPr>
          <w:rFonts w:ascii="Times New Roman" w:hAnsi="Times New Roman" w:cs="Times New Roman"/>
        </w:rPr>
        <w:t>Pigs</w:t>
      </w:r>
      <w:r w:rsidR="006D4C2F" w:rsidRPr="00124D16">
        <w:rPr>
          <w:rFonts w:ascii="Times New Roman" w:hAnsi="Times New Roman" w:cs="Times New Roman"/>
        </w:rPr>
        <w:t xml:space="preserve"> are seen as a major threat to native biodiversity in Hawaii, where </w:t>
      </w:r>
      <w:proofErr w:type="spellStart"/>
      <w:r w:rsidR="006D4C2F" w:rsidRPr="00124D16">
        <w:rPr>
          <w:rFonts w:ascii="Times New Roman" w:hAnsi="Times New Roman" w:cs="Times New Roman"/>
        </w:rPr>
        <w:lastRenderedPageBreak/>
        <w:t>exclosure</w:t>
      </w:r>
      <w:proofErr w:type="spellEnd"/>
      <w:r w:rsidR="006D4C2F" w:rsidRPr="00124D16">
        <w:rPr>
          <w:rFonts w:ascii="Times New Roman" w:hAnsi="Times New Roman" w:cs="Times New Roman"/>
        </w:rPr>
        <w:t xml:space="preserve"> studies have shown marked increases in forest recruitment and seedling abundance (</w:t>
      </w:r>
      <w:proofErr w:type="spellStart"/>
      <w:r w:rsidR="006D4C2F" w:rsidRPr="00124D16">
        <w:rPr>
          <w:rFonts w:ascii="Times New Roman" w:hAnsi="Times New Roman" w:cs="Times New Roman"/>
        </w:rPr>
        <w:t>Loh</w:t>
      </w:r>
      <w:proofErr w:type="spellEnd"/>
      <w:r w:rsidR="006D4C2F" w:rsidRPr="00124D16">
        <w:rPr>
          <w:rFonts w:ascii="Times New Roman" w:hAnsi="Times New Roman" w:cs="Times New Roman"/>
        </w:rPr>
        <w:t xml:space="preserve"> and </w:t>
      </w:r>
      <w:proofErr w:type="spellStart"/>
      <w:r w:rsidR="006D4C2F" w:rsidRPr="00124D16">
        <w:rPr>
          <w:rFonts w:ascii="Times New Roman" w:hAnsi="Times New Roman" w:cs="Times New Roman"/>
        </w:rPr>
        <w:t>Tunison</w:t>
      </w:r>
      <w:proofErr w:type="spellEnd"/>
      <w:r w:rsidR="006D4C2F" w:rsidRPr="00124D16">
        <w:rPr>
          <w:rFonts w:ascii="Times New Roman" w:hAnsi="Times New Roman" w:cs="Times New Roman"/>
        </w:rPr>
        <w:t xml:space="preserve"> 1999, Weller </w:t>
      </w:r>
      <w:r w:rsidR="006D4C2F" w:rsidRPr="00124D16">
        <w:rPr>
          <w:rFonts w:ascii="Times New Roman" w:hAnsi="Times New Roman" w:cs="Times New Roman"/>
          <w:i/>
        </w:rPr>
        <w:t>et al.</w:t>
      </w:r>
      <w:r w:rsidR="006D4C2F" w:rsidRPr="00124D16">
        <w:rPr>
          <w:rFonts w:ascii="Times New Roman" w:hAnsi="Times New Roman" w:cs="Times New Roman"/>
        </w:rPr>
        <w:t xml:space="preserve"> 2010)</w:t>
      </w:r>
      <w:r w:rsidR="006D4C2F">
        <w:rPr>
          <w:rFonts w:ascii="Times New Roman" w:hAnsi="Times New Roman" w:cs="Times New Roman"/>
        </w:rPr>
        <w:t xml:space="preserve"> when pigs were eliminated from the areas</w:t>
      </w:r>
      <w:r w:rsidR="006D4C2F" w:rsidRPr="00124D16">
        <w:rPr>
          <w:rFonts w:ascii="Times New Roman" w:hAnsi="Times New Roman" w:cs="Times New Roman"/>
        </w:rPr>
        <w:t xml:space="preserve">. </w:t>
      </w:r>
    </w:p>
    <w:p w:rsidR="00446B8D" w:rsidRDefault="00446B8D" w:rsidP="00FB5A61">
      <w:pPr>
        <w:spacing w:line="480" w:lineRule="auto"/>
        <w:ind w:firstLine="720"/>
        <w:rPr>
          <w:rFonts w:ascii="Times New Roman" w:hAnsi="Times New Roman" w:cs="Times New Roman"/>
        </w:rPr>
      </w:pPr>
      <w:r w:rsidRPr="00124D16">
        <w:rPr>
          <w:rFonts w:ascii="Times New Roman" w:hAnsi="Times New Roman" w:cs="Times New Roman"/>
        </w:rPr>
        <w:t>The island</w:t>
      </w:r>
      <w:r>
        <w:rPr>
          <w:rFonts w:ascii="Times New Roman" w:hAnsi="Times New Roman" w:cs="Times New Roman"/>
        </w:rPr>
        <w:t>s</w:t>
      </w:r>
      <w:r w:rsidRPr="00124D16">
        <w:rPr>
          <w:rFonts w:ascii="Times New Roman" w:hAnsi="Times New Roman" w:cs="Times New Roman"/>
        </w:rPr>
        <w:t xml:space="preserve"> of Guam</w:t>
      </w:r>
      <w:r>
        <w:rPr>
          <w:rFonts w:ascii="Times New Roman" w:hAnsi="Times New Roman" w:cs="Times New Roman"/>
        </w:rPr>
        <w:t xml:space="preserve"> and Rota</w:t>
      </w:r>
      <w:r w:rsidRPr="00124D16">
        <w:rPr>
          <w:rFonts w:ascii="Times New Roman" w:hAnsi="Times New Roman" w:cs="Times New Roman"/>
        </w:rPr>
        <w:t xml:space="preserve"> in the Mariana Archipelago</w:t>
      </w:r>
      <w:r w:rsidR="0043796B">
        <w:rPr>
          <w:rFonts w:ascii="Times New Roman" w:hAnsi="Times New Roman" w:cs="Times New Roman"/>
        </w:rPr>
        <w:t xml:space="preserve">, </w:t>
      </w:r>
      <w:r>
        <w:rPr>
          <w:rFonts w:ascii="Times New Roman" w:hAnsi="Times New Roman" w:cs="Times New Roman"/>
        </w:rPr>
        <w:t>as with many islands around the world, have had a long history of species introductions (</w:t>
      </w:r>
      <w:proofErr w:type="spellStart"/>
      <w:r>
        <w:rPr>
          <w:rFonts w:ascii="Times New Roman" w:hAnsi="Times New Roman" w:cs="Times New Roman"/>
        </w:rPr>
        <w:t>Fritts</w:t>
      </w:r>
      <w:proofErr w:type="spellEnd"/>
      <w:r>
        <w:rPr>
          <w:rFonts w:ascii="Times New Roman" w:hAnsi="Times New Roman" w:cs="Times New Roman"/>
        </w:rPr>
        <w:t xml:space="preserve"> and </w:t>
      </w:r>
      <w:proofErr w:type="spellStart"/>
      <w:r>
        <w:rPr>
          <w:rFonts w:ascii="Times New Roman" w:hAnsi="Times New Roman" w:cs="Times New Roman"/>
        </w:rPr>
        <w:t>Rodda</w:t>
      </w:r>
      <w:proofErr w:type="spellEnd"/>
      <w:r>
        <w:rPr>
          <w:rFonts w:ascii="Times New Roman" w:hAnsi="Times New Roman" w:cs="Times New Roman"/>
        </w:rPr>
        <w:t xml:space="preserve"> 1998)</w:t>
      </w:r>
      <w:r w:rsidR="0043796B">
        <w:rPr>
          <w:rFonts w:ascii="Times New Roman" w:hAnsi="Times New Roman" w:cs="Times New Roman"/>
        </w:rPr>
        <w:t xml:space="preserve"> making them prime examples of novel ecosystems with unique management challenges</w:t>
      </w:r>
      <w:r w:rsidRPr="00124D16">
        <w:rPr>
          <w:rFonts w:ascii="Times New Roman" w:hAnsi="Times New Roman" w:cs="Times New Roman"/>
        </w:rPr>
        <w:t xml:space="preserve">. </w:t>
      </w:r>
      <w:r w:rsidR="00994623">
        <w:rPr>
          <w:rFonts w:ascii="Times New Roman" w:hAnsi="Times New Roman" w:cs="Times New Roman"/>
        </w:rPr>
        <w:t>T</w:t>
      </w:r>
      <w:r>
        <w:rPr>
          <w:rFonts w:ascii="Times New Roman" w:hAnsi="Times New Roman" w:cs="Times New Roman"/>
        </w:rPr>
        <w:t>he most famous invasive species</w:t>
      </w:r>
      <w:r w:rsidRPr="00124D16">
        <w:rPr>
          <w:rFonts w:ascii="Times New Roman" w:hAnsi="Times New Roman" w:cs="Times New Roman"/>
        </w:rPr>
        <w:t xml:space="preserve"> </w:t>
      </w:r>
      <w:r w:rsidR="00994623">
        <w:rPr>
          <w:rFonts w:ascii="Times New Roman" w:hAnsi="Times New Roman" w:cs="Times New Roman"/>
        </w:rPr>
        <w:t xml:space="preserve">in Guam </w:t>
      </w:r>
      <w:r w:rsidRPr="00124D16">
        <w:rPr>
          <w:rFonts w:ascii="Times New Roman" w:hAnsi="Times New Roman" w:cs="Times New Roman"/>
        </w:rPr>
        <w:t xml:space="preserve">is the brown </w:t>
      </w:r>
      <w:proofErr w:type="spellStart"/>
      <w:r w:rsidRPr="00124D16">
        <w:rPr>
          <w:rFonts w:ascii="Times New Roman" w:hAnsi="Times New Roman" w:cs="Times New Roman"/>
        </w:rPr>
        <w:t>treesnake</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Boiga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w:t>
      </w:r>
      <w:r w:rsidR="009F1A38">
        <w:rPr>
          <w:rFonts w:ascii="Times New Roman" w:hAnsi="Times New Roman" w:cs="Times New Roman"/>
        </w:rPr>
        <w:t>on military cargo at the end of World War II</w:t>
      </w:r>
      <w:r w:rsidR="00994623">
        <w:rPr>
          <w:rFonts w:ascii="Times New Roman" w:hAnsi="Times New Roman" w:cs="Times New Roman"/>
        </w:rPr>
        <w:t xml:space="preserve"> </w:t>
      </w:r>
      <w:r w:rsidR="00031C57">
        <w:rPr>
          <w:rFonts w:ascii="Times New Roman" w:hAnsi="Times New Roman" w:cs="Times New Roman"/>
        </w:rPr>
        <w:t>(</w:t>
      </w:r>
      <w:proofErr w:type="spellStart"/>
      <w:r w:rsidR="00031C57">
        <w:rPr>
          <w:rFonts w:ascii="Times New Roman" w:hAnsi="Times New Roman" w:cs="Times New Roman"/>
        </w:rPr>
        <w:t>Rodda</w:t>
      </w:r>
      <w:proofErr w:type="spellEnd"/>
      <w:r w:rsidR="004C3C73">
        <w:rPr>
          <w:rFonts w:ascii="Times New Roman" w:hAnsi="Times New Roman" w:cs="Times New Roman"/>
        </w:rPr>
        <w:t xml:space="preserve"> 1992)</w:t>
      </w:r>
      <w:r w:rsidR="009F1A38">
        <w:rPr>
          <w:rFonts w:ascii="Times New Roman" w:hAnsi="Times New Roman" w:cs="Times New Roman"/>
        </w:rPr>
        <w:t>. It</w:t>
      </w:r>
      <w:r>
        <w:rPr>
          <w:rFonts w:ascii="Times New Roman" w:hAnsi="Times New Roman" w:cs="Times New Roman"/>
        </w:rPr>
        <w:t xml:space="preserve"> is responsible for the extinction of</w:t>
      </w:r>
      <w:r w:rsidRPr="00124D16">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proofErr w:type="spellStart"/>
      <w:r w:rsidRPr="00124D16">
        <w:rPr>
          <w:rFonts w:ascii="Times New Roman" w:hAnsi="Times New Roman" w:cs="Times New Roman"/>
        </w:rPr>
        <w:t>Savidge</w:t>
      </w:r>
      <w:proofErr w:type="spellEnd"/>
      <w:r w:rsidRPr="00124D16">
        <w:rPr>
          <w:rFonts w:ascii="Times New Roman" w:hAnsi="Times New Roman" w:cs="Times New Roman"/>
        </w:rPr>
        <w:t xml:space="preserve"> </w:t>
      </w:r>
      <w:commentRangeStart w:id="42"/>
      <w:r w:rsidRPr="00124D16">
        <w:rPr>
          <w:rFonts w:ascii="Times New Roman" w:hAnsi="Times New Roman" w:cs="Times New Roman"/>
        </w:rPr>
        <w:t>1987</w:t>
      </w:r>
      <w:commentRangeEnd w:id="42"/>
      <w:r w:rsidR="00994623">
        <w:rPr>
          <w:rStyle w:val="CommentReference"/>
        </w:rPr>
        <w:commentReference w:id="42"/>
      </w:r>
      <w:ins w:id="43" w:author="annmarie_gawel" w:date="2014-09-28T18:36:00Z">
        <w:r w:rsidR="00347FDB">
          <w:rPr>
            <w:rFonts w:ascii="Times New Roman" w:hAnsi="Times New Roman" w:cs="Times New Roman"/>
          </w:rPr>
          <w:t>, Wiles 2003</w:t>
        </w:r>
      </w:ins>
      <w:r w:rsidRPr="00124D16">
        <w:rPr>
          <w:rFonts w:ascii="Times New Roman" w:hAnsi="Times New Roman" w:cs="Times New Roman"/>
        </w:rPr>
        <w:t>)</w:t>
      </w:r>
      <w:r w:rsidR="00395186">
        <w:rPr>
          <w:rFonts w:ascii="Times New Roman" w:hAnsi="Times New Roman" w:cs="Times New Roman"/>
        </w:rPr>
        <w:t xml:space="preserve">, functionally leaving the island without native vertebrate </w:t>
      </w:r>
      <w:proofErr w:type="spellStart"/>
      <w:r w:rsidR="00395186">
        <w:rPr>
          <w:rFonts w:ascii="Times New Roman" w:hAnsi="Times New Roman" w:cs="Times New Roman"/>
        </w:rPr>
        <w:t>nectarivores</w:t>
      </w:r>
      <w:proofErr w:type="spellEnd"/>
      <w:r w:rsidR="00395186">
        <w:rPr>
          <w:rFonts w:ascii="Times New Roman" w:hAnsi="Times New Roman" w:cs="Times New Roman"/>
        </w:rPr>
        <w:t xml:space="preserve">, </w:t>
      </w:r>
      <w:proofErr w:type="spellStart"/>
      <w:r w:rsidR="00395186">
        <w:rPr>
          <w:rFonts w:ascii="Times New Roman" w:hAnsi="Times New Roman" w:cs="Times New Roman"/>
        </w:rPr>
        <w:t>frugivores</w:t>
      </w:r>
      <w:proofErr w:type="spellEnd"/>
      <w:r w:rsidR="00395186">
        <w:rPr>
          <w:rFonts w:ascii="Times New Roman" w:hAnsi="Times New Roman" w:cs="Times New Roman"/>
        </w:rPr>
        <w:t>, or insectivores (</w:t>
      </w:r>
      <w:r w:rsidR="00C04521">
        <w:rPr>
          <w:rFonts w:ascii="Times New Roman" w:hAnsi="Times New Roman" w:cs="Times New Roman"/>
        </w:rPr>
        <w:t xml:space="preserve">Fritz and </w:t>
      </w:r>
      <w:proofErr w:type="spellStart"/>
      <w:r w:rsidR="00C04521">
        <w:rPr>
          <w:rFonts w:ascii="Times New Roman" w:hAnsi="Times New Roman" w:cs="Times New Roman"/>
        </w:rPr>
        <w:t>Rodda</w:t>
      </w:r>
      <w:proofErr w:type="spellEnd"/>
      <w:r w:rsidR="00C04521">
        <w:rPr>
          <w:rFonts w:ascii="Times New Roman" w:hAnsi="Times New Roman" w:cs="Times New Roman"/>
        </w:rPr>
        <w:t xml:space="preserve"> 1998</w:t>
      </w:r>
      <w:r w:rsidR="00395186">
        <w:rPr>
          <w:rFonts w:ascii="Times New Roman" w:hAnsi="Times New Roman" w:cs="Times New Roman"/>
        </w:rPr>
        <w:t>)</w:t>
      </w:r>
      <w:r w:rsidRPr="00124D16">
        <w:rPr>
          <w:rFonts w:ascii="Times New Roman" w:hAnsi="Times New Roman" w:cs="Times New Roman"/>
        </w:rPr>
        <w:t>.</w:t>
      </w:r>
      <w:r>
        <w:rPr>
          <w:rFonts w:ascii="Times New Roman" w:hAnsi="Times New Roman" w:cs="Times New Roman"/>
        </w:rPr>
        <w:t xml:space="preserve"> The nearby island of Rota</w:t>
      </w:r>
      <w:r w:rsidR="00994623">
        <w:rPr>
          <w:rFonts w:ascii="Times New Roman" w:hAnsi="Times New Roman" w:cs="Times New Roman"/>
        </w:rPr>
        <w:t xml:space="preserve"> has very similar flora and fauna to Guam, lacks the brown </w:t>
      </w:r>
      <w:proofErr w:type="spellStart"/>
      <w:r w:rsidR="00994623">
        <w:rPr>
          <w:rFonts w:ascii="Times New Roman" w:hAnsi="Times New Roman" w:cs="Times New Roman"/>
        </w:rPr>
        <w:t>treesnake</w:t>
      </w:r>
      <w:proofErr w:type="spellEnd"/>
      <w:r w:rsidR="00994623">
        <w:rPr>
          <w:rFonts w:ascii="Times New Roman" w:hAnsi="Times New Roman" w:cs="Times New Roman"/>
        </w:rPr>
        <w:t>, and</w:t>
      </w:r>
      <w:r>
        <w:rPr>
          <w:rFonts w:ascii="Times New Roman" w:hAnsi="Times New Roman" w:cs="Times New Roman"/>
        </w:rPr>
        <w:t xml:space="preserve"> </w:t>
      </w:r>
      <w:r w:rsidR="00610A9D">
        <w:rPr>
          <w:rFonts w:ascii="Times New Roman" w:hAnsi="Times New Roman" w:cs="Times New Roman"/>
        </w:rPr>
        <w:t>has</w:t>
      </w:r>
      <w:r w:rsidR="00DA0C82">
        <w:rPr>
          <w:rFonts w:ascii="Times New Roman" w:hAnsi="Times New Roman" w:cs="Times New Roman"/>
        </w:rPr>
        <w:t xml:space="preserve"> </w:t>
      </w:r>
      <w:r w:rsidR="00610A9D">
        <w:rPr>
          <w:rFonts w:ascii="Times New Roman" w:hAnsi="Times New Roman" w:cs="Times New Roman"/>
        </w:rPr>
        <w:t>retained limestone karst forests that are relatively more pristine than those on Guam</w:t>
      </w:r>
      <w:r>
        <w:rPr>
          <w:rFonts w:ascii="Times New Roman" w:hAnsi="Times New Roman" w:cs="Times New Roman"/>
        </w:rPr>
        <w:t xml:space="preserve"> (</w:t>
      </w:r>
      <w:proofErr w:type="spellStart"/>
      <w:r>
        <w:rPr>
          <w:rFonts w:ascii="Times New Roman" w:hAnsi="Times New Roman" w:cs="Times New Roman"/>
        </w:rPr>
        <w:t>Falanruw</w:t>
      </w:r>
      <w:proofErr w:type="spellEnd"/>
      <w:r>
        <w:rPr>
          <w:rFonts w:ascii="Times New Roman" w:hAnsi="Times New Roman" w:cs="Times New Roman"/>
        </w:rPr>
        <w:t xml:space="preserve"> et al. 1989)</w:t>
      </w:r>
      <w:r w:rsidR="00994623">
        <w:rPr>
          <w:rFonts w:ascii="Times New Roman" w:hAnsi="Times New Roman" w:cs="Times New Roman"/>
        </w:rPr>
        <w:t xml:space="preserve">. </w:t>
      </w:r>
      <w:r w:rsidR="0043796B">
        <w:rPr>
          <w:rFonts w:ascii="Times New Roman" w:hAnsi="Times New Roman" w:cs="Times New Roman"/>
        </w:rPr>
        <w:t xml:space="preserve">Deer and pigs have been established for centuries on both islands (Safford 1905, </w:t>
      </w:r>
      <w:proofErr w:type="spellStart"/>
      <w:r w:rsidR="0043796B">
        <w:rPr>
          <w:rFonts w:ascii="Times New Roman" w:hAnsi="Times New Roman" w:cs="Times New Roman"/>
        </w:rPr>
        <w:t>Conry</w:t>
      </w:r>
      <w:proofErr w:type="spellEnd"/>
      <w:r w:rsidR="0043796B">
        <w:rPr>
          <w:rFonts w:ascii="Times New Roman" w:hAnsi="Times New Roman" w:cs="Times New Roman"/>
        </w:rPr>
        <w:t xml:space="preserve"> 1989, Wiles et al. 1999). </w:t>
      </w:r>
      <w:r w:rsidR="00FB5A61">
        <w:rPr>
          <w:rFonts w:ascii="Times New Roman" w:hAnsi="Times New Roman" w:cs="Times New Roman"/>
        </w:rPr>
        <w:t xml:space="preserve">Philippine </w:t>
      </w:r>
      <w:r w:rsidR="00FB5A61" w:rsidRPr="00124D16">
        <w:rPr>
          <w:rFonts w:ascii="Times New Roman" w:hAnsi="Times New Roman" w:cs="Times New Roman"/>
        </w:rPr>
        <w:t>deer</w:t>
      </w:r>
      <w:r w:rsidR="00FB5A61">
        <w:rPr>
          <w:rFonts w:ascii="Times New Roman" w:hAnsi="Times New Roman" w:cs="Times New Roman"/>
        </w:rPr>
        <w:t xml:space="preserve"> (</w:t>
      </w:r>
      <w:proofErr w:type="spellStart"/>
      <w:r w:rsidR="00FB5A61" w:rsidRPr="0060056A">
        <w:rPr>
          <w:rFonts w:ascii="Times New Roman" w:hAnsi="Times New Roman" w:cs="Times New Roman"/>
          <w:i/>
        </w:rPr>
        <w:t>Rusa</w:t>
      </w:r>
      <w:proofErr w:type="spellEnd"/>
      <w:r w:rsidR="00FB5A61">
        <w:rPr>
          <w:rFonts w:ascii="Times New Roman" w:hAnsi="Times New Roman" w:cs="Times New Roman"/>
        </w:rPr>
        <w:t xml:space="preserve"> </w:t>
      </w:r>
      <w:proofErr w:type="spellStart"/>
      <w:r w:rsidR="00FB5A61" w:rsidRPr="0060056A">
        <w:rPr>
          <w:rFonts w:ascii="Times New Roman" w:hAnsi="Times New Roman" w:cs="Times New Roman"/>
          <w:i/>
        </w:rPr>
        <w:t>mariannae</w:t>
      </w:r>
      <w:proofErr w:type="spellEnd"/>
      <w:r w:rsidR="00FB5A61">
        <w:rPr>
          <w:rFonts w:ascii="Times New Roman" w:hAnsi="Times New Roman" w:cs="Times New Roman"/>
        </w:rPr>
        <w:t>)</w:t>
      </w:r>
      <w:r w:rsidR="00FB5A61" w:rsidRPr="00124D16">
        <w:rPr>
          <w:rFonts w:ascii="Times New Roman" w:hAnsi="Times New Roman" w:cs="Times New Roman"/>
        </w:rPr>
        <w:t xml:space="preserve"> </w:t>
      </w:r>
      <w:r w:rsidR="00FB5A61">
        <w:rPr>
          <w:rFonts w:ascii="Times New Roman" w:hAnsi="Times New Roman" w:cs="Times New Roman"/>
        </w:rPr>
        <w:t xml:space="preserve">density in Guam has been correlated with reduced seedling recruitment in some species of native trees </w:t>
      </w:r>
      <w:r w:rsidR="00FB5A61" w:rsidRPr="00124D16">
        <w:rPr>
          <w:rFonts w:ascii="Times New Roman" w:hAnsi="Times New Roman" w:cs="Times New Roman"/>
        </w:rPr>
        <w:t>(Wheeler 1979, Schreiner 1997).</w:t>
      </w:r>
      <w:r w:rsidR="00FB5A61">
        <w:rPr>
          <w:rFonts w:ascii="Times New Roman" w:hAnsi="Times New Roman" w:cs="Times New Roman"/>
        </w:rPr>
        <w:t xml:space="preserve"> </w:t>
      </w:r>
      <w:r w:rsidR="00DA0C82">
        <w:rPr>
          <w:rFonts w:ascii="Times New Roman" w:hAnsi="Times New Roman" w:cs="Times New Roman"/>
        </w:rPr>
        <w:t>Similar to their effects in other islands, f</w:t>
      </w:r>
      <w:r>
        <w:rPr>
          <w:rFonts w:ascii="Times New Roman" w:hAnsi="Times New Roman" w:cs="Times New Roman"/>
        </w:rPr>
        <w:t>eral pigs (</w:t>
      </w:r>
      <w:proofErr w:type="spellStart"/>
      <w:r w:rsidRPr="0060056A">
        <w:rPr>
          <w:rFonts w:ascii="Times New Roman" w:hAnsi="Times New Roman" w:cs="Times New Roman"/>
          <w:i/>
        </w:rPr>
        <w:t>Sus</w:t>
      </w:r>
      <w:proofErr w:type="spellEnd"/>
      <w:r w:rsidRPr="0060056A">
        <w:rPr>
          <w:rFonts w:ascii="Times New Roman" w:hAnsi="Times New Roman" w:cs="Times New Roman"/>
          <w:i/>
        </w:rPr>
        <w:t xml:space="preserve"> </w:t>
      </w:r>
      <w:proofErr w:type="spellStart"/>
      <w:r w:rsidRPr="0060056A">
        <w:rPr>
          <w:rFonts w:ascii="Times New Roman" w:hAnsi="Times New Roman" w:cs="Times New Roman"/>
          <w:i/>
        </w:rPr>
        <w:t>scrofa</w:t>
      </w:r>
      <w:proofErr w:type="spellEnd"/>
      <w:r>
        <w:rPr>
          <w:rFonts w:ascii="Times New Roman" w:hAnsi="Times New Roman" w:cs="Times New Roman"/>
        </w:rPr>
        <w:t>)</w:t>
      </w:r>
      <w:r w:rsidR="00DA0C82">
        <w:rPr>
          <w:rFonts w:ascii="Times New Roman" w:hAnsi="Times New Roman" w:cs="Times New Roman"/>
        </w:rPr>
        <w:t xml:space="preserve"> on Guam</w:t>
      </w:r>
      <w:r w:rsidR="00984F74">
        <w:rPr>
          <w:rFonts w:ascii="Times New Roman" w:hAnsi="Times New Roman" w:cs="Times New Roman"/>
        </w:rPr>
        <w:t xml:space="preserve"> alter habitats by </w:t>
      </w:r>
      <w:proofErr w:type="spellStart"/>
      <w:r w:rsidR="00984F74">
        <w:rPr>
          <w:rFonts w:ascii="Times New Roman" w:hAnsi="Times New Roman" w:cs="Times New Roman"/>
        </w:rPr>
        <w:t>rooting</w:t>
      </w:r>
      <w:proofErr w:type="spellEnd"/>
      <w:r w:rsidR="00984F74">
        <w:rPr>
          <w:rFonts w:ascii="Times New Roman" w:hAnsi="Times New Roman" w:cs="Times New Roman"/>
        </w:rPr>
        <w:t xml:space="preserve"> and wallowing</w:t>
      </w:r>
      <w:r w:rsidR="00DA0C82">
        <w:rPr>
          <w:rFonts w:ascii="Times New Roman" w:hAnsi="Times New Roman" w:cs="Times New Roman"/>
        </w:rPr>
        <w:t xml:space="preserve"> (</w:t>
      </w:r>
      <w:proofErr w:type="spellStart"/>
      <w:r w:rsidR="00DA0C82">
        <w:rPr>
          <w:rFonts w:ascii="Times New Roman" w:hAnsi="Times New Roman" w:cs="Times New Roman"/>
        </w:rPr>
        <w:t>Conry</w:t>
      </w:r>
      <w:proofErr w:type="spellEnd"/>
      <w:r w:rsidR="00DA0C82">
        <w:rPr>
          <w:rFonts w:ascii="Times New Roman" w:hAnsi="Times New Roman" w:cs="Times New Roman"/>
        </w:rPr>
        <w:t xml:space="preserve"> 1989), which can disrupt forest regeneration. </w:t>
      </w:r>
      <w:r w:rsidR="00FB5A61">
        <w:rPr>
          <w:rFonts w:ascii="Times New Roman" w:hAnsi="Times New Roman" w:cs="Times New Roman"/>
        </w:rPr>
        <w:t xml:space="preserve"> </w:t>
      </w:r>
      <w:r w:rsidRPr="00124D16">
        <w:rPr>
          <w:rFonts w:ascii="Times New Roman" w:hAnsi="Times New Roman" w:cs="Times New Roman"/>
        </w:rPr>
        <w:t xml:space="preserve">However, </w:t>
      </w:r>
      <w:r>
        <w:rPr>
          <w:rFonts w:ascii="Times New Roman" w:hAnsi="Times New Roman" w:cs="Times New Roman"/>
        </w:rPr>
        <w:t>these impacts are occurring within unique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r>
        <w:rPr>
          <w:rFonts w:ascii="Times New Roman" w:hAnsi="Times New Roman" w:cs="Times New Roman"/>
        </w:rPr>
        <w:t xml:space="preserve"> </w:t>
      </w:r>
    </w:p>
    <w:p w:rsidR="00446B8D" w:rsidRDefault="00446B8D" w:rsidP="00446B8D">
      <w:pPr>
        <w:spacing w:line="480" w:lineRule="auto"/>
        <w:ind w:firstLine="720"/>
      </w:pPr>
      <w:r>
        <w:rPr>
          <w:rFonts w:ascii="Times New Roman" w:hAnsi="Times New Roman" w:cs="Times New Roman"/>
        </w:rPr>
        <w:t xml:space="preserve">We investigate the ecological role of invasive ungulates in </w:t>
      </w:r>
      <w:r w:rsidR="00395186">
        <w:rPr>
          <w:rFonts w:ascii="Times New Roman" w:hAnsi="Times New Roman" w:cs="Times New Roman"/>
        </w:rPr>
        <w:t>two</w:t>
      </w:r>
      <w:r>
        <w:rPr>
          <w:rFonts w:ascii="Times New Roman" w:hAnsi="Times New Roman" w:cs="Times New Roman"/>
        </w:rPr>
        <w:t xml:space="preserve"> novel ecosystem</w:t>
      </w:r>
      <w:r w:rsidR="00395186">
        <w:rPr>
          <w:rFonts w:ascii="Times New Roman" w:hAnsi="Times New Roman" w:cs="Times New Roman"/>
        </w:rPr>
        <w:t>s</w:t>
      </w:r>
      <w:r>
        <w:rPr>
          <w:rFonts w:ascii="Times New Roman" w:hAnsi="Times New Roman" w:cs="Times New Roman"/>
        </w:rPr>
        <w:t xml:space="preserve">. </w:t>
      </w:r>
      <w:r w:rsidR="00395186">
        <w:rPr>
          <w:rFonts w:ascii="Times New Roman" w:hAnsi="Times New Roman" w:cs="Times New Roman"/>
        </w:rPr>
        <w:t>W</w:t>
      </w:r>
      <w:r>
        <w:rPr>
          <w:rFonts w:ascii="Times New Roman" w:hAnsi="Times New Roman" w:cs="Times New Roman"/>
        </w:rPr>
        <w:t xml:space="preserve">e examine the impact of feral pigs and deer on seedling survival, seed dispersal, and overall plant 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tab/>
      </w:r>
    </w:p>
    <w:p w:rsidR="00446B8D" w:rsidRPr="00124D16" w:rsidRDefault="00446B8D" w:rsidP="00446B8D">
      <w:pPr>
        <w:rPr>
          <w:rFonts w:ascii="Times New Roman" w:hAnsi="Times New Roman" w:cs="Times New Roman"/>
          <w:b/>
        </w:rPr>
      </w:pPr>
      <w:r w:rsidRPr="00124D16">
        <w:rPr>
          <w:rFonts w:ascii="Times New Roman" w:hAnsi="Times New Roman" w:cs="Times New Roman"/>
          <w:b/>
        </w:rPr>
        <w:lastRenderedPageBreak/>
        <w:t>Methods</w:t>
      </w:r>
    </w:p>
    <w:p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b/>
        </w:rPr>
        <w:t xml:space="preserve"> </w:t>
      </w:r>
      <w:r w:rsidRPr="00124D16">
        <w:rPr>
          <w:rFonts w:ascii="Times New Roman" w:hAnsi="Times New Roman" w:cs="Times New Roman"/>
          <w:i/>
        </w:rPr>
        <w:t>Study Area</w:t>
      </w:r>
    </w:p>
    <w:p w:rsidR="00446B8D" w:rsidRPr="00F83B72" w:rsidRDefault="00446B8D" w:rsidP="00446B8D">
      <w:pPr>
        <w:spacing w:line="480" w:lineRule="auto"/>
        <w:ind w:firstLine="720"/>
        <w:rPr>
          <w:rFonts w:ascii="Times New Roman" w:hAnsi="Times New Roman"/>
          <w:szCs w:val="20"/>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bCs/>
          <w:color w:val="222222"/>
          <w:szCs w:val="32"/>
          <w:shd w:val="clear" w:color="auto" w:fill="FFFFFF"/>
        </w:rPr>
        <w:t>13.45</w:t>
      </w:r>
      <w:r w:rsidRPr="00AC3957">
        <w:rPr>
          <w:rFonts w:ascii="Times New Roman" w:hAnsi="Times New Roman"/>
          <w:bCs/>
          <w:color w:val="222222"/>
          <w:szCs w:val="32"/>
          <w:shd w:val="clear" w:color="auto" w:fill="FFFFFF"/>
        </w:rPr>
        <w:t>°</w:t>
      </w:r>
      <w:r>
        <w:rPr>
          <w:rFonts w:ascii="Times New Roman" w:hAnsi="Times New Roman"/>
          <w:bCs/>
          <w:color w:val="222222"/>
          <w:szCs w:val="32"/>
          <w:shd w:val="clear" w:color="auto" w:fill="FFFFFF"/>
        </w:rPr>
        <w:t xml:space="preserve"> N, 144.78</w:t>
      </w:r>
      <w:r w:rsidRPr="00AC3957">
        <w:rPr>
          <w:rFonts w:ascii="Times New Roman" w:hAnsi="Times New Roman"/>
          <w:bCs/>
          <w:color w:val="222222"/>
          <w:szCs w:val="32"/>
          <w:shd w:val="clear" w:color="auto" w:fill="FFFFFF"/>
        </w:rPr>
        <w:t>° E</w:t>
      </w:r>
      <w:r>
        <w:rPr>
          <w:rFonts w:ascii="Times New Roman" w:hAnsi="Times New Roman"/>
          <w:bCs/>
          <w:color w:val="222222"/>
          <w:szCs w:val="32"/>
          <w:shd w:val="clear" w:color="auto" w:fill="FFFFFF"/>
        </w:rPr>
        <w:t>; 540 km</w:t>
      </w:r>
      <w:r>
        <w:rPr>
          <w:rFonts w:ascii="Times New Roman" w:hAnsi="Times New Roman"/>
          <w:bCs/>
          <w:color w:val="222222"/>
          <w:szCs w:val="32"/>
          <w:shd w:val="clear" w:color="auto" w:fill="FFFFFF"/>
          <w:vertAlign w:val="superscript"/>
        </w:rPr>
        <w:t>2</w:t>
      </w:r>
      <w:r>
        <w:rPr>
          <w:rFonts w:ascii="Times New Roman" w:hAnsi="Times New Roman"/>
          <w:bCs/>
          <w:color w:val="222222"/>
          <w:szCs w:val="32"/>
          <w:shd w:val="clear" w:color="auto" w:fill="FFFFFF"/>
        </w:rPr>
        <w:t>)</w:t>
      </w:r>
      <w:r>
        <w:rPr>
          <w:rFonts w:ascii="Times New Roman" w:hAnsi="Times New Roman" w:cs="Times New Roman"/>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(14.</w:t>
      </w:r>
      <w:r>
        <w:rPr>
          <w:rFonts w:ascii="Times New Roman" w:hAnsi="Times New Roman"/>
          <w:bCs/>
          <w:color w:val="222222"/>
          <w:szCs w:val="32"/>
          <w:shd w:val="clear" w:color="auto" w:fill="FFFFFF"/>
        </w:rPr>
        <w:t>15</w:t>
      </w:r>
      <w:r w:rsidRPr="00AC3957">
        <w:rPr>
          <w:rFonts w:ascii="Times New Roman" w:hAnsi="Times New Roman"/>
          <w:bCs/>
          <w:color w:val="222222"/>
          <w:szCs w:val="32"/>
          <w:shd w:val="clear" w:color="auto" w:fill="FFFFFF"/>
        </w:rPr>
        <w:t>°</w:t>
      </w:r>
      <w:r>
        <w:rPr>
          <w:rFonts w:ascii="Times New Roman" w:hAnsi="Times New Roman"/>
          <w:bCs/>
          <w:color w:val="222222"/>
          <w:szCs w:val="32"/>
          <w:shd w:val="clear" w:color="auto" w:fill="FFFFFF"/>
        </w:rPr>
        <w:t xml:space="preserve"> N, 145.21</w:t>
      </w:r>
      <w:r w:rsidRPr="00AC3957">
        <w:rPr>
          <w:rFonts w:ascii="Times New Roman" w:hAnsi="Times New Roman"/>
          <w:bCs/>
          <w:color w:val="222222"/>
          <w:szCs w:val="32"/>
          <w:shd w:val="clear" w:color="auto" w:fill="FFFFFF"/>
        </w:rPr>
        <w:t>° E</w:t>
      </w:r>
      <w:r>
        <w:rPr>
          <w:rFonts w:ascii="Times New Roman" w:hAnsi="Times New Roman"/>
          <w:bCs/>
          <w:color w:val="222222"/>
          <w:szCs w:val="32"/>
          <w:shd w:val="clear" w:color="auto" w:fill="FFFFFF"/>
        </w:rPr>
        <w:t>; 85 km</w:t>
      </w:r>
      <w:r>
        <w:rPr>
          <w:rFonts w:ascii="Times New Roman" w:hAnsi="Times New Roman"/>
          <w:bCs/>
          <w:color w:val="222222"/>
          <w:szCs w:val="32"/>
          <w:shd w:val="clear" w:color="auto" w:fill="FFFFFF"/>
          <w:vertAlign w:val="superscript"/>
        </w:rPr>
        <w:t>2</w:t>
      </w:r>
      <w:r>
        <w:rPr>
          <w:rFonts w:ascii="Times New Roman" w:hAnsi="Times New Roman"/>
          <w:bCs/>
          <w:color w:val="222222"/>
          <w:szCs w:val="3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w:t>
      </w:r>
      <w:r w:rsidR="00546BD3">
        <w:rPr>
          <w:rFonts w:ascii="Times New Roman" w:hAnsi="Times New Roman" w:cs="Times New Roman"/>
        </w:rPr>
        <w:t xml:space="preserve">limestone </w:t>
      </w:r>
      <w:r w:rsidR="00466506">
        <w:rPr>
          <w:rFonts w:ascii="Times New Roman" w:hAnsi="Times New Roman" w:cs="Times New Roman"/>
        </w:rPr>
        <w:t xml:space="preserve">karst </w:t>
      </w:r>
      <w:r>
        <w:rPr>
          <w:rFonts w:ascii="Times New Roman" w:hAnsi="Times New Roman" w:cs="Times New Roman"/>
        </w:rPr>
        <w:t>forest</w:t>
      </w:r>
      <w:r w:rsidRPr="00124D16">
        <w:rPr>
          <w:rFonts w:ascii="Times New Roman" w:hAnsi="Times New Roman" w:cs="Times New Roman"/>
        </w:rPr>
        <w:t xml:space="preserve"> with similar species compositions. </w:t>
      </w:r>
      <w:r>
        <w:rPr>
          <w:rFonts w:ascii="Times New Roman" w:hAnsi="Times New Roman" w:cs="Times New Roman"/>
        </w:rPr>
        <w:t xml:space="preserve">These islands contain a variety of habitat types, but </w:t>
      </w:r>
      <w:r w:rsidR="00466506">
        <w:rPr>
          <w:rFonts w:ascii="Times New Roman" w:hAnsi="Times New Roman" w:cs="Times New Roman"/>
        </w:rPr>
        <w:t xml:space="preserve">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proofErr w:type="spellStart"/>
      <w:r>
        <w:rPr>
          <w:rFonts w:ascii="Times New Roman" w:hAnsi="Times New Roman" w:cs="Times New Roman"/>
        </w:rPr>
        <w:t>Fosberg</w:t>
      </w:r>
      <w:proofErr w:type="spellEnd"/>
      <w:r>
        <w:rPr>
          <w:rFonts w:ascii="Times New Roman" w:hAnsi="Times New Roman" w:cs="Times New Roman"/>
        </w:rPr>
        <w:t xml:space="preserve"> 1960, </w:t>
      </w:r>
      <w:proofErr w:type="spellStart"/>
      <w:r w:rsidRPr="00124D16">
        <w:rPr>
          <w:rFonts w:ascii="Times New Roman" w:hAnsi="Times New Roman" w:cs="Times New Roman"/>
        </w:rPr>
        <w:t>Raulerson</w:t>
      </w:r>
      <w:proofErr w:type="spellEnd"/>
      <w:r w:rsidRPr="00124D16">
        <w:rPr>
          <w:rFonts w:ascii="Times New Roman" w:hAnsi="Times New Roman" w:cs="Times New Roman"/>
        </w:rPr>
        <w:t xml:space="preserve"> and</w:t>
      </w:r>
      <w:r>
        <w:rPr>
          <w:rFonts w:ascii="Times New Roman" w:hAnsi="Times New Roman" w:cs="Times New Roman"/>
        </w:rPr>
        <w:t xml:space="preserve"> Rinehart 1991)</w:t>
      </w:r>
      <w:r w:rsidRPr="00124D16">
        <w:rPr>
          <w:rFonts w:ascii="Times New Roman" w:hAnsi="Times New Roman" w:cs="Times New Roman"/>
        </w:rPr>
        <w:t xml:space="preserve">. </w:t>
      </w:r>
    </w:p>
    <w:p w:rsidR="00446B8D" w:rsidRDefault="00446B8D" w:rsidP="00446B8D">
      <w:pPr>
        <w:spacing w:line="480" w:lineRule="auto"/>
        <w:rPr>
          <w:rFonts w:ascii="Times New Roman" w:hAnsi="Times New Roman" w:cs="Times New Roman"/>
          <w:i/>
        </w:rPr>
      </w:pPr>
      <w:r>
        <w:rPr>
          <w:rFonts w:ascii="Times New Roman" w:hAnsi="Times New Roman" w:cs="Times New Roman"/>
          <w:i/>
        </w:rPr>
        <w:t>Effect of ungulates on seedling survival</w:t>
      </w:r>
    </w:p>
    <w:p w:rsidR="00446B8D" w:rsidRPr="001834F5" w:rsidRDefault="00446B8D" w:rsidP="00446B8D">
      <w:pPr>
        <w:spacing w:line="480" w:lineRule="auto"/>
        <w:rPr>
          <w:rFonts w:ascii="Times New Roman" w:hAnsi="Times New Roman" w:cs="Times New Roman"/>
        </w:rPr>
      </w:pPr>
      <w:r>
        <w:rPr>
          <w:rFonts w:ascii="Times New Roman" w:hAnsi="Times New Roman" w:cs="Times New Roman"/>
        </w:rPr>
        <w:tab/>
        <w:t xml:space="preserve">To assess ungulate effects on seedling mortality, we set up paired plots in </w:t>
      </w:r>
      <w:r w:rsidR="00466506">
        <w:rPr>
          <w:rFonts w:ascii="Times New Roman" w:hAnsi="Times New Roman" w:cs="Times New Roman"/>
        </w:rPr>
        <w:t xml:space="preserve">karst </w:t>
      </w:r>
      <w:r>
        <w:rPr>
          <w:rFonts w:ascii="Times New Roman" w:hAnsi="Times New Roman" w:cs="Times New Roman"/>
        </w:rPr>
        <w:t xml:space="preserve">forest sites in northern Guam and in Rota. </w:t>
      </w:r>
      <w:r w:rsidR="003D6ED0">
        <w:rPr>
          <w:rFonts w:ascii="Times New Roman" w:hAnsi="Times New Roman" w:cs="Times New Roman"/>
        </w:rPr>
        <w:t>Eight sites were selected in</w:t>
      </w:r>
      <w:r>
        <w:rPr>
          <w:rFonts w:ascii="Times New Roman" w:hAnsi="Times New Roman" w:cs="Times New Roman"/>
        </w:rPr>
        <w:t xml:space="preserve"> Guam and seven sites in Rota. At each site, we erected a 1.8-m tall chicken-wire fence around one plot, and left the adjacent plot unfenced, allowing ungulate access. The fenced and unfenced plots were </w:t>
      </w:r>
      <w:r w:rsidR="003D6ED0">
        <w:rPr>
          <w:rFonts w:ascii="Times New Roman" w:hAnsi="Times New Roman" w:cs="Times New Roman"/>
        </w:rPr>
        <w:t>placed so that individual pairs had</w:t>
      </w:r>
      <w:r>
        <w:rPr>
          <w:rFonts w:ascii="Times New Roman" w:hAnsi="Times New Roman" w:cs="Times New Roman"/>
        </w:rPr>
        <w:t xml:space="preserve"> similar </w:t>
      </w:r>
      <w:del w:id="44" w:author="Haldre Rogers" w:date="2014-07-02T06:49:00Z">
        <w:r w:rsidDel="00175BD8">
          <w:rPr>
            <w:rFonts w:ascii="Times New Roman" w:hAnsi="Times New Roman" w:cs="Times New Roman"/>
          </w:rPr>
          <w:delText xml:space="preserve">in </w:delText>
        </w:r>
      </w:del>
      <w:r>
        <w:rPr>
          <w:rFonts w:ascii="Times New Roman" w:hAnsi="Times New Roman" w:cs="Times New Roman"/>
        </w:rPr>
        <w:t>canopy cover, rockiness, and</w:t>
      </w:r>
      <w:ins w:id="45" w:author="annmarie_gawel" w:date="2014-09-28T20:53:00Z">
        <w:r w:rsidR="00DA0C82">
          <w:rPr>
            <w:rFonts w:ascii="Times New Roman" w:hAnsi="Times New Roman" w:cs="Times New Roman"/>
          </w:rPr>
          <w:t xml:space="preserve"> forest structure</w:t>
        </w:r>
      </w:ins>
      <w:del w:id="46" w:author="annmarie_gawel" w:date="2014-09-28T20:54:00Z">
        <w:r w:rsidDel="00DA0C82">
          <w:rPr>
            <w:rFonts w:ascii="Times New Roman" w:hAnsi="Times New Roman" w:cs="Times New Roman"/>
          </w:rPr>
          <w:delText xml:space="preserve"> </w:delText>
        </w:r>
        <w:commentRangeStart w:id="47"/>
        <w:r w:rsidDel="00DA0C82">
          <w:rPr>
            <w:rFonts w:ascii="Times New Roman" w:hAnsi="Times New Roman" w:cs="Times New Roman"/>
          </w:rPr>
          <w:delText>surrounding vegetation</w:delText>
        </w:r>
        <w:commentRangeEnd w:id="47"/>
        <w:r w:rsidR="00175BD8" w:rsidDel="00DA0C82">
          <w:rPr>
            <w:rStyle w:val="CommentReference"/>
          </w:rPr>
          <w:commentReference w:id="47"/>
        </w:r>
      </w:del>
      <w:r>
        <w:rPr>
          <w:rFonts w:ascii="Times New Roman" w:hAnsi="Times New Roman" w:cs="Times New Roman"/>
        </w:rPr>
        <w:t>. Each seedling plot covered an area of about 3.5 m x 5.5 m.</w:t>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Pr>
          <w:rFonts w:ascii="Times New Roman" w:hAnsi="Times New Roman" w:cs="Times New Roman"/>
        </w:rPr>
        <w:t xml:space="preserve"> </w:t>
      </w:r>
      <w:r w:rsidRPr="00124D16">
        <w:rPr>
          <w:rFonts w:ascii="Times New Roman" w:hAnsi="Times New Roman" w:cs="Times New Roman"/>
        </w:rPr>
        <w:t>encompass</w:t>
      </w:r>
      <w:r w:rsidR="00466506">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sidR="00887BC4">
        <w:rPr>
          <w:rFonts w:ascii="Times New Roman" w:hAnsi="Times New Roman" w:cs="Times New Roman"/>
        </w:rPr>
        <w:t xml:space="preserve">oduced trees found in </w:t>
      </w:r>
      <w:r w:rsidRPr="00124D16">
        <w:rPr>
          <w:rFonts w:ascii="Times New Roman" w:hAnsi="Times New Roman" w:cs="Times New Roman"/>
        </w:rPr>
        <w:t xml:space="preserve">forests of the Mariana Islands: </w:t>
      </w:r>
      <w:proofErr w:type="spellStart"/>
      <w:r w:rsidRPr="00124D16">
        <w:rPr>
          <w:rFonts w:ascii="Times New Roman" w:hAnsi="Times New Roman" w:cs="Times New Roman"/>
          <w:i/>
        </w:rPr>
        <w:t>Carica</w:t>
      </w:r>
      <w:proofErr w:type="spellEnd"/>
      <w:r w:rsidRPr="00124D16">
        <w:rPr>
          <w:rFonts w:ascii="Times New Roman" w:hAnsi="Times New Roman" w:cs="Times New Roman"/>
          <w:i/>
        </w:rPr>
        <w:t xml:space="preserve"> papaya</w:t>
      </w:r>
      <w:r w:rsidRPr="00124D16">
        <w:rPr>
          <w:rFonts w:ascii="Times New Roman" w:hAnsi="Times New Roman" w:cs="Times New Roman"/>
        </w:rPr>
        <w:t xml:space="preserve">, </w:t>
      </w:r>
      <w:proofErr w:type="spellStart"/>
      <w:r w:rsidRPr="00124D16">
        <w:rPr>
          <w:rFonts w:ascii="Times New Roman" w:hAnsi="Times New Roman" w:cs="Times New Roman"/>
          <w:i/>
        </w:rPr>
        <w:t>Morinda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citrifolia</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Neisosperma</w:t>
      </w:r>
      <w:proofErr w:type="spellEnd"/>
      <w:r w:rsidRPr="00124D16">
        <w:rPr>
          <w:rFonts w:ascii="Times New Roman" w:hAnsi="Times New Roman" w:cs="Times New Roman"/>
          <w:i/>
        </w:rPr>
        <w:t xml:space="preserve">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w:t>
      </w:r>
      <w:r w:rsidRPr="00124D16">
        <w:rPr>
          <w:rFonts w:ascii="Times New Roman" w:hAnsi="Times New Roman" w:cs="Times New Roman"/>
          <w:i/>
        </w:rPr>
        <w:t xml:space="preserve">Aglaia </w:t>
      </w:r>
      <w:proofErr w:type="spellStart"/>
      <w:r w:rsidRPr="00124D16">
        <w:rPr>
          <w:rFonts w:ascii="Times New Roman" w:hAnsi="Times New Roman" w:cs="Times New Roman"/>
          <w:i/>
        </w:rPr>
        <w:t>mariannensis</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Premna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obtusifolia</w:t>
      </w:r>
      <w:proofErr w:type="spellEnd"/>
      <w:r w:rsidRPr="00124D16">
        <w:rPr>
          <w:rFonts w:ascii="Times New Roman" w:hAnsi="Times New Roman" w:cs="Times New Roman"/>
        </w:rPr>
        <w:t xml:space="preserve">, and </w:t>
      </w:r>
      <w:proofErr w:type="spellStart"/>
      <w:r w:rsidRPr="00124D16">
        <w:rPr>
          <w:rFonts w:ascii="Times New Roman" w:hAnsi="Times New Roman" w:cs="Times New Roman"/>
          <w:i/>
        </w:rPr>
        <w:t>Psychotria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mariannensis</w:t>
      </w:r>
      <w:proofErr w:type="spellEnd"/>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The date of seed collection and subsequent out</w:t>
      </w:r>
      <w:r w:rsidR="00466506">
        <w:rPr>
          <w:rFonts w:ascii="Times New Roman" w:hAnsi="Times New Roman" w:cs="Times New Roman"/>
        </w:rPr>
        <w:t>-</w:t>
      </w:r>
      <w:r>
        <w:rPr>
          <w:rFonts w:ascii="Times New Roman" w:hAnsi="Times New Roman" w:cs="Times New Roman"/>
        </w:rPr>
        <w:t>planting was staggered by species</w:t>
      </w:r>
      <w:del w:id="48" w:author="Haldre Rogers" w:date="2014-07-02T06:50:00Z">
        <w:r w:rsidDel="00175BD8">
          <w:rPr>
            <w:rFonts w:ascii="Times New Roman" w:hAnsi="Times New Roman" w:cs="Times New Roman"/>
          </w:rPr>
          <w:delText>, in part</w:delText>
        </w:r>
      </w:del>
      <w:r>
        <w:rPr>
          <w:rFonts w:ascii="Times New Roman" w:hAnsi="Times New Roman" w:cs="Times New Roman"/>
        </w:rPr>
        <w:t xml:space="preserve"> due</w:t>
      </w:r>
      <w:ins w:id="49" w:author="Haldre Rogers" w:date="2014-07-02T06:50:00Z">
        <w:r w:rsidR="00175BD8">
          <w:rPr>
            <w:rFonts w:ascii="Times New Roman" w:hAnsi="Times New Roman" w:cs="Times New Roman"/>
          </w:rPr>
          <w:t xml:space="preserve"> primarily</w:t>
        </w:r>
      </w:ins>
      <w:r>
        <w:rPr>
          <w:rFonts w:ascii="Times New Roman" w:hAnsi="Times New Roman" w:cs="Times New Roman"/>
        </w:rPr>
        <w:t xml:space="preserve">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w:t>
      </w:r>
      <w:proofErr w:type="spellStart"/>
      <w:r w:rsidRPr="00124D16">
        <w:rPr>
          <w:rFonts w:ascii="Times New Roman" w:hAnsi="Times New Roman" w:cs="Times New Roman"/>
        </w:rPr>
        <w:t>Osmocote</w:t>
      </w:r>
      <w:proofErr w:type="spellEnd"/>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lastRenderedPageBreak/>
        <w:t>All seeds were planted on the island from which they were collected. The seed trays were placed un</w:t>
      </w:r>
      <w:r w:rsidR="00656302">
        <w:rPr>
          <w:rFonts w:ascii="Times New Roman" w:hAnsi="Times New Roman" w:cs="Times New Roman"/>
        </w:rPr>
        <w:t xml:space="preserve">der </w:t>
      </w:r>
      <w:r w:rsidR="00466506" w:rsidRPr="00F34D98">
        <w:rPr>
          <w:rFonts w:ascii="Times New Roman" w:hAnsi="Times New Roman" w:cs="Times New Roman"/>
        </w:rPr>
        <w:t>60</w:t>
      </w:r>
      <w:r w:rsidRPr="00F34D98">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at a nursery in Guam and at a nursery in Rota,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sites </w:t>
      </w:r>
      <w:r>
        <w:rPr>
          <w:rFonts w:ascii="Times New Roman" w:hAnsi="Times New Roman" w:cs="Times New Roman"/>
        </w:rPr>
        <w:t>for out</w:t>
      </w:r>
      <w:r w:rsidR="00466506">
        <w:rPr>
          <w:rFonts w:ascii="Times New Roman" w:hAnsi="Times New Roman" w:cs="Times New Roman"/>
        </w:rPr>
        <w:t>-</w:t>
      </w:r>
      <w:r>
        <w:rPr>
          <w:rFonts w:ascii="Times New Roman" w:hAnsi="Times New Roman" w:cs="Times New Roman"/>
        </w:rPr>
        <w:t>planting.</w:t>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 xml:space="preserve">treatment areas </w:t>
      </w:r>
      <w:r w:rsidR="00175BD8">
        <w:rPr>
          <w:rFonts w:ascii="Times New Roman" w:hAnsi="Times New Roman" w:cs="Times New Roman"/>
        </w:rPr>
        <w:t xml:space="preserve">at each site </w:t>
      </w:r>
      <w:r>
        <w:rPr>
          <w:rFonts w:ascii="Times New Roman" w:hAnsi="Times New Roman" w:cs="Times New Roman"/>
        </w:rPr>
        <w:t>on the same day.</w:t>
      </w:r>
      <w:r w:rsidRPr="00124D1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w:t>
      </w:r>
      <w:r w:rsidR="00862253">
        <w:rPr>
          <w:rFonts w:ascii="Times New Roman" w:hAnsi="Times New Roman" w:cs="Times New Roman"/>
        </w:rPr>
        <w:t xml:space="preserve"> in fenced treatments</w:t>
      </w:r>
      <w:r w:rsidRPr="00124D16">
        <w:rPr>
          <w:rFonts w:ascii="Times New Roman" w:hAnsi="Times New Roman" w:cs="Times New Roman"/>
        </w:rPr>
        <w:t xml:space="preserve">. </w:t>
      </w:r>
      <w:r w:rsidR="00175BD8">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Pr="00D708E0">
        <w:rPr>
          <w:rFonts w:ascii="Times New Roman" w:hAnsi="Times New Roman" w:cs="Times New Roman"/>
          <w:i/>
        </w:rPr>
        <w:t xml:space="preserve">N. </w:t>
      </w:r>
      <w:proofErr w:type="spellStart"/>
      <w:r w:rsidRPr="00D708E0">
        <w:rPr>
          <w:rFonts w:ascii="Times New Roman" w:hAnsi="Times New Roman" w:cs="Times New Roman"/>
          <w:i/>
        </w:rPr>
        <w:t>oppositifolia</w:t>
      </w:r>
      <w:proofErr w:type="spellEnd"/>
      <w:r w:rsidR="00BD1A87">
        <w:rPr>
          <w:rFonts w:ascii="Times New Roman" w:hAnsi="Times New Roman" w:cs="Times New Roman"/>
        </w:rPr>
        <w:t>, which had only seven</w:t>
      </w:r>
      <w:r>
        <w:rPr>
          <w:rFonts w:ascii="Times New Roman" w:hAnsi="Times New Roman" w:cs="Times New Roman"/>
        </w:rPr>
        <w:t xml:space="preserve"> seedlings planted per treatment</w:t>
      </w:r>
      <w:r w:rsidR="00175BD8">
        <w:rPr>
          <w:rFonts w:ascii="Times New Roman" w:hAnsi="Times New Roman" w:cs="Times New Roman"/>
        </w:rPr>
        <w:t xml:space="preserve"> on Guam and 9 seedlings per treatment on Rota. In addition, 11 seedlings</w:t>
      </w:r>
      <w:r w:rsidR="006A75CB">
        <w:rPr>
          <w:rFonts w:ascii="Times New Roman" w:hAnsi="Times New Roman" w:cs="Times New Roman"/>
        </w:rPr>
        <w:t xml:space="preserve"> per plot</w:t>
      </w:r>
      <w:r w:rsidR="00175BD8">
        <w:rPr>
          <w:rFonts w:ascii="Times New Roman" w:hAnsi="Times New Roman" w:cs="Times New Roman"/>
        </w:rPr>
        <w:t xml:space="preserve"> of </w:t>
      </w:r>
      <w:proofErr w:type="spellStart"/>
      <w:r w:rsidR="00175BD8" w:rsidRPr="00CE2D98">
        <w:rPr>
          <w:rFonts w:ascii="Times New Roman" w:hAnsi="Times New Roman" w:cs="Times New Roman"/>
          <w:i/>
        </w:rPr>
        <w:t>Carica</w:t>
      </w:r>
      <w:proofErr w:type="spellEnd"/>
      <w:r w:rsidR="00175BD8" w:rsidRPr="00CE2D98">
        <w:rPr>
          <w:rFonts w:ascii="Times New Roman" w:hAnsi="Times New Roman" w:cs="Times New Roman"/>
          <w:i/>
        </w:rPr>
        <w:t xml:space="preserve"> papaya</w:t>
      </w:r>
      <w:r w:rsidR="00175BD8">
        <w:rPr>
          <w:rFonts w:ascii="Times New Roman" w:hAnsi="Times New Roman" w:cs="Times New Roman"/>
        </w:rPr>
        <w:t xml:space="preserve"> were planted on Rota</w:t>
      </w:r>
      <w:r>
        <w:rPr>
          <w:rFonts w:ascii="Times New Roman" w:hAnsi="Times New Roman" w:cs="Times New Roman"/>
        </w:rPr>
        <w:t>.</w:t>
      </w:r>
      <w:ins w:id="50" w:author="annmarie_gawel" w:date="2014-08-16T14:05:00Z">
        <w:r w:rsidR="00CE2D98">
          <w:rPr>
            <w:rFonts w:ascii="Times New Roman" w:hAnsi="Times New Roman" w:cs="Times New Roman"/>
          </w:rPr>
          <w:t xml:space="preserve"> </w:t>
        </w:r>
      </w:ins>
      <w:r w:rsidRPr="00124D16">
        <w:rPr>
          <w:rFonts w:ascii="Times New Roman" w:hAnsi="Times New Roman" w:cs="Times New Roman"/>
        </w:rPr>
        <w:t>The seedlings planted during drier months (</w:t>
      </w:r>
      <w:r>
        <w:rPr>
          <w:rFonts w:ascii="Times New Roman" w:hAnsi="Times New Roman" w:cs="Times New Roman"/>
          <w:i/>
        </w:rPr>
        <w:t xml:space="preserve">C. papaya, M. </w:t>
      </w:r>
      <w:proofErr w:type="spellStart"/>
      <w:r>
        <w:rPr>
          <w:rFonts w:ascii="Times New Roman" w:hAnsi="Times New Roman" w:cs="Times New Roman"/>
          <w:i/>
        </w:rPr>
        <w:t>citrifolia</w:t>
      </w:r>
      <w:proofErr w:type="spellEnd"/>
      <w:r w:rsidRPr="00124D16">
        <w:rPr>
          <w:rFonts w:ascii="Times New Roman" w:hAnsi="Times New Roman" w:cs="Times New Roman"/>
          <w:i/>
        </w:rPr>
        <w:t xml:space="preserve">, </w:t>
      </w:r>
      <w:r w:rsidRPr="00124D16">
        <w:rPr>
          <w:rFonts w:ascii="Times New Roman" w:hAnsi="Times New Roman" w:cs="Times New Roman"/>
        </w:rPr>
        <w:t>and</w:t>
      </w:r>
      <w:r>
        <w:rPr>
          <w:rFonts w:ascii="Times New Roman" w:hAnsi="Times New Roman" w:cs="Times New Roman"/>
          <w:i/>
        </w:rPr>
        <w:t xml:space="preserve"> 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were watered regularly </w:t>
      </w:r>
      <w:r>
        <w:rPr>
          <w:rFonts w:ascii="Times New Roman" w:hAnsi="Times New Roman" w:cs="Times New Roman"/>
        </w:rPr>
        <w:t xml:space="preserve">during </w:t>
      </w:r>
      <w:r w:rsidRPr="00124D16">
        <w:rPr>
          <w:rFonts w:ascii="Times New Roman" w:hAnsi="Times New Roman" w:cs="Times New Roman"/>
        </w:rPr>
        <w:t xml:space="preserve">the first few weeks </w:t>
      </w:r>
      <w:r w:rsidR="00466506">
        <w:rPr>
          <w:rFonts w:ascii="Times New Roman" w:hAnsi="Times New Roman" w:cs="Times New Roman"/>
        </w:rPr>
        <w:t>following</w:t>
      </w:r>
      <w:r w:rsidR="00466506" w:rsidRPr="00124D16">
        <w:rPr>
          <w:rFonts w:ascii="Times New Roman" w:hAnsi="Times New Roman" w:cs="Times New Roman"/>
        </w:rPr>
        <w:t xml:space="preserve"> </w:t>
      </w:r>
      <w:r w:rsidRPr="00124D16">
        <w:rPr>
          <w:rFonts w:ascii="Times New Roman" w:hAnsi="Times New Roman" w:cs="Times New Roman"/>
        </w:rPr>
        <w:t>transplant</w:t>
      </w:r>
      <w:r w:rsidR="00466506">
        <w:rPr>
          <w:rFonts w:ascii="Times New Roman" w:hAnsi="Times New Roman" w:cs="Times New Roman"/>
        </w:rPr>
        <w:t>ing</w:t>
      </w:r>
      <w:r>
        <w:rPr>
          <w:rFonts w:ascii="Times New Roman" w:hAnsi="Times New Roman" w:cs="Times New Roman"/>
        </w:rPr>
        <w:t xml:space="preserve">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w:t>
      </w:r>
      <w:r w:rsidR="00656302">
        <w:rPr>
          <w:rFonts w:ascii="Times New Roman" w:hAnsi="Times New Roman" w:cs="Times New Roman"/>
        </w:rPr>
        <w:t>July 2011 (15 months after the first species was transplanted</w:t>
      </w:r>
      <w:ins w:id="51" w:author="annmarie_gawel" w:date="2014-09-28T21:05:00Z">
        <w:r w:rsidR="00FE3AF3">
          <w:rPr>
            <w:rFonts w:ascii="Times New Roman" w:hAnsi="Times New Roman" w:cs="Times New Roman"/>
          </w:rPr>
          <w:t xml:space="preserve"> and four months after the last</w:t>
        </w:r>
      </w:ins>
      <w:ins w:id="52" w:author="Haldre Rogers" w:date="2014-07-02T06:54:00Z">
        <w:del w:id="53" w:author="annmarie_gawel" w:date="2014-09-28T21:05:00Z">
          <w:r w:rsidR="00175BD8" w:rsidDel="00FE3AF3">
            <w:rPr>
              <w:rFonts w:ascii="Times New Roman" w:hAnsi="Times New Roman" w:cs="Times New Roman"/>
            </w:rPr>
            <w:delText>, ?? months after the last species?</w:delText>
          </w:r>
        </w:del>
      </w:ins>
      <w:r w:rsidR="00656302">
        <w:rPr>
          <w:rFonts w:ascii="Times New Roman" w:hAnsi="Times New Roman" w:cs="Times New Roman"/>
        </w:rPr>
        <w:t>)</w:t>
      </w:r>
      <w:r w:rsidR="002C42BD">
        <w:rPr>
          <w:rFonts w:ascii="Times New Roman" w:hAnsi="Times New Roman" w:cs="Times New Roman"/>
        </w:rPr>
        <w:t xml:space="preserve">. </w:t>
      </w:r>
    </w:p>
    <w:p w:rsidR="00446B8D" w:rsidRPr="001428B7" w:rsidRDefault="00482345" w:rsidP="00446B8D">
      <w:pPr>
        <w:spacing w:line="480" w:lineRule="auto"/>
        <w:rPr>
          <w:rFonts w:ascii="Times New Roman" w:hAnsi="Times New Roman" w:cs="Times New Roman"/>
          <w:i/>
        </w:rPr>
      </w:pPr>
      <w:r>
        <w:rPr>
          <w:rFonts w:ascii="Times New Roman" w:hAnsi="Times New Roman" w:cs="Times New Roman"/>
          <w:i/>
        </w:rPr>
        <w:t>Germination from fecal samples</w:t>
      </w:r>
    </w:p>
    <w:p w:rsidR="003F2CE9" w:rsidRPr="00CE2D98" w:rsidRDefault="00446B8D">
      <w:pPr>
        <w:spacing w:line="480" w:lineRule="auto"/>
        <w:rPr>
          <w:rFonts w:ascii="Times New Roman" w:hAnsi="Times New Roman" w:cs="Times New Roman"/>
        </w:rPr>
        <w:pPrChange w:id="54" w:author="Haldre Rogers" w:date="2014-07-02T06:55:00Z">
          <w:pPr>
            <w:spacing w:line="480" w:lineRule="auto"/>
            <w:ind w:firstLine="720"/>
          </w:pPr>
        </w:pPrChange>
      </w:pPr>
      <w:r w:rsidRPr="00124D16">
        <w:rPr>
          <w:rFonts w:ascii="Times New Roman" w:hAnsi="Times New Roman" w:cs="Times New Roman"/>
        </w:rPr>
        <w:tab/>
      </w:r>
      <w:r w:rsidR="005932B2">
        <w:rPr>
          <w:rFonts w:ascii="Times New Roman" w:hAnsi="Times New Roman" w:cs="Times New Roman"/>
        </w:rPr>
        <w:t>We collected feces</w:t>
      </w:r>
      <w:r w:rsidRPr="00124D16">
        <w:rPr>
          <w:rFonts w:ascii="Times New Roman" w:hAnsi="Times New Roman" w:cs="Times New Roman"/>
        </w:rPr>
        <w:t xml:space="preserve"> from </w:t>
      </w:r>
      <w:r>
        <w:rPr>
          <w:rFonts w:ascii="Times New Roman" w:hAnsi="Times New Roman" w:cs="Times New Roman"/>
          <w:i/>
        </w:rPr>
        <w:t xml:space="preserve">R. </w:t>
      </w:r>
      <w:proofErr w:type="spellStart"/>
      <w:proofErr w:type="gramStart"/>
      <w:r>
        <w:rPr>
          <w:rFonts w:ascii="Times New Roman" w:hAnsi="Times New Roman" w:cs="Times New Roman"/>
          <w:i/>
        </w:rPr>
        <w:t>marianna</w:t>
      </w:r>
      <w:proofErr w:type="spellEnd"/>
      <w:proofErr w:type="gramEnd"/>
      <w:r w:rsidRPr="00124D16">
        <w:rPr>
          <w:rFonts w:ascii="Times New Roman" w:hAnsi="Times New Roman" w:cs="Times New Roman"/>
        </w:rPr>
        <w:t xml:space="preserve"> and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Pr="00124D16">
        <w:rPr>
          <w:rFonts w:ascii="Times New Roman" w:hAnsi="Times New Roman" w:cs="Times New Roman"/>
        </w:rPr>
        <w:t xml:space="preserve"> from limestone </w:t>
      </w:r>
      <w:r w:rsidR="00887BC4">
        <w:rPr>
          <w:rFonts w:ascii="Times New Roman" w:hAnsi="Times New Roman" w:cs="Times New Roman"/>
        </w:rPr>
        <w:t xml:space="preserve">karst </w:t>
      </w:r>
      <w:r w:rsidRPr="00124D16">
        <w:rPr>
          <w:rFonts w:ascii="Times New Roman" w:hAnsi="Times New Roman" w:cs="Times New Roman"/>
        </w:rPr>
        <w:t xml:space="preserve">forest sites to determine if either ungulate dispersed viable seeds via </w:t>
      </w:r>
      <w:proofErr w:type="spellStart"/>
      <w:r w:rsidRPr="00124D16">
        <w:rPr>
          <w:rFonts w:ascii="Times New Roman" w:hAnsi="Times New Roman" w:cs="Times New Roman"/>
        </w:rPr>
        <w:t>endozoochory</w:t>
      </w:r>
      <w:proofErr w:type="spellEnd"/>
      <w:r w:rsidRPr="00124D16">
        <w:rPr>
          <w:rFonts w:ascii="Times New Roman" w:hAnsi="Times New Roman" w:cs="Times New Roman"/>
        </w:rPr>
        <w:t xml:space="preserve">.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w:t>
      </w:r>
      <w:r w:rsidR="00466506">
        <w:rPr>
          <w:rFonts w:ascii="Times New Roman" w:hAnsi="Times New Roman" w:cs="Times New Roman"/>
        </w:rPr>
        <w:t>s</w:t>
      </w:r>
      <w:r w:rsidR="00482345">
        <w:rPr>
          <w:rFonts w:ascii="Times New Roman" w:hAnsi="Times New Roman" w:cs="Times New Roman"/>
        </w:rPr>
        <w:t xml:space="preserve"> from</w:t>
      </w:r>
      <w:r w:rsidR="00466506">
        <w:rPr>
          <w:rFonts w:ascii="Times New Roman" w:hAnsi="Times New Roman" w:cs="Times New Roman"/>
        </w:rPr>
        <w:t xml:space="preserve"> </w:t>
      </w:r>
      <w:r>
        <w:rPr>
          <w:rFonts w:ascii="Times New Roman" w:hAnsi="Times New Roman" w:cs="Times New Roman"/>
        </w:rPr>
        <w:t xml:space="preserve">four different sites in northern Guam. </w:t>
      </w:r>
      <w:r w:rsidR="00482345">
        <w:rPr>
          <w:rFonts w:ascii="Times New Roman" w:hAnsi="Times New Roman" w:cs="Times New Roman"/>
        </w:rPr>
        <w:t>Fecal</w:t>
      </w:r>
      <w:r w:rsidRPr="00124D16">
        <w:rPr>
          <w:rFonts w:ascii="Times New Roman" w:hAnsi="Times New Roman" w:cs="Times New Roman"/>
        </w:rPr>
        <w:t xml:space="preserve"> samples were layered on top of a </w:t>
      </w:r>
      <w:r w:rsidRPr="00124D16">
        <w:rPr>
          <w:rFonts w:ascii="Times New Roman" w:eastAsia="Times New Roman" w:hAnsi="Times New Roman" w:cs="Times New Roman"/>
          <w:iCs/>
        </w:rPr>
        <w:t>50% perlite and 50% peat moss soil mix in g</w:t>
      </w:r>
      <w:r w:rsidRPr="00124D16">
        <w:rPr>
          <w:rFonts w:ascii="Times New Roman" w:hAnsi="Times New Roman" w:cs="Times New Roman"/>
        </w:rPr>
        <w:t xml:space="preserve">ermination trays. The trays were </w:t>
      </w:r>
      <w:r w:rsidR="00466506">
        <w:rPr>
          <w:rFonts w:ascii="Times New Roman" w:hAnsi="Times New Roman" w:cs="Times New Roman"/>
        </w:rPr>
        <w:t xml:space="preserve">kept </w:t>
      </w:r>
      <w:r w:rsidRPr="00124D16">
        <w:rPr>
          <w:rFonts w:ascii="Times New Roman" w:hAnsi="Times New Roman" w:cs="Times New Roman"/>
        </w:rPr>
        <w:t xml:space="preserve">outdoors at a nursery under </w:t>
      </w:r>
      <w:proofErr w:type="spellStart"/>
      <w:r w:rsidRPr="00124D16">
        <w:rPr>
          <w:rFonts w:ascii="Times New Roman" w:hAnsi="Times New Roman" w:cs="Times New Roman"/>
        </w:rPr>
        <w:t>shadecloth</w:t>
      </w:r>
      <w:proofErr w:type="spellEnd"/>
      <w:r w:rsidRPr="00124D16">
        <w:rPr>
          <w:rFonts w:ascii="Times New Roman" w:hAnsi="Times New Roman" w:cs="Times New Roman"/>
        </w:rPr>
        <w:t xml:space="preserve">. </w:t>
      </w:r>
      <w:r>
        <w:rPr>
          <w:rFonts w:ascii="Times New Roman" w:hAnsi="Times New Roman" w:cs="Times New Roman"/>
          <w:i/>
        </w:rPr>
        <w:t xml:space="preserve">R. </w:t>
      </w:r>
      <w:proofErr w:type="spellStart"/>
      <w:proofErr w:type="gramStart"/>
      <w:r>
        <w:rPr>
          <w:rFonts w:ascii="Times New Roman" w:hAnsi="Times New Roman" w:cs="Times New Roman"/>
          <w:i/>
        </w:rPr>
        <w:t>marianna</w:t>
      </w:r>
      <w:proofErr w:type="spellEnd"/>
      <w:proofErr w:type="gramEnd"/>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mixed in at the surface, and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005932B2">
        <w:rPr>
          <w:rFonts w:ascii="Times New Roman" w:hAnsi="Times New Roman" w:cs="Times New Roman"/>
        </w:rPr>
        <w:t xml:space="preserve"> scat</w:t>
      </w:r>
      <w:r w:rsidR="00613B37">
        <w:rPr>
          <w:rFonts w:ascii="Times New Roman" w:hAnsi="Times New Roman" w:cs="Times New Roman"/>
        </w:rPr>
        <w:t xml:space="preserve"> samples</w:t>
      </w:r>
      <w:r w:rsidRPr="00124D16">
        <w:rPr>
          <w:rFonts w:ascii="Times New Roman" w:hAnsi="Times New Roman" w:cs="Times New Roman"/>
        </w:rPr>
        <w:t xml:space="preserve"> </w:t>
      </w:r>
      <w:r w:rsidR="00613B37">
        <w:rPr>
          <w:rFonts w:ascii="Times New Roman" w:hAnsi="Times New Roman" w:cs="Times New Roman"/>
        </w:rPr>
        <w:t>were</w:t>
      </w:r>
      <w:r w:rsidRPr="00124D16">
        <w:rPr>
          <w:rFonts w:ascii="Times New Roman" w:hAnsi="Times New Roman" w:cs="Times New Roman"/>
        </w:rPr>
        <w:t xml:space="preserve"> broken up </w:t>
      </w:r>
      <w:r w:rsidR="00466506">
        <w:rPr>
          <w:rFonts w:ascii="Times New Roman" w:hAnsi="Times New Roman" w:cs="Times New Roman"/>
        </w:rPr>
        <w:t>and</w:t>
      </w:r>
      <w:r w:rsidR="00466506" w:rsidRPr="00124D16">
        <w:rPr>
          <w:rFonts w:ascii="Times New Roman" w:hAnsi="Times New Roman" w:cs="Times New Roman"/>
        </w:rPr>
        <w:t xml:space="preserve"> </w:t>
      </w:r>
      <w:r w:rsidRPr="00124D16">
        <w:rPr>
          <w:rFonts w:ascii="Times New Roman" w:hAnsi="Times New Roman" w:cs="Times New Roman"/>
        </w:rPr>
        <w:t>mix</w:t>
      </w:r>
      <w:r w:rsidR="00466506">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sidR="002B3DDC">
        <w:rPr>
          <w:rFonts w:ascii="Times New Roman" w:hAnsi="Times New Roman" w:cs="Times New Roman"/>
        </w:rPr>
        <w:t>ter seedlings emerged from feces.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w:t>
      </w:r>
      <w:r w:rsidRPr="00124D16">
        <w:rPr>
          <w:rFonts w:ascii="Times New Roman" w:hAnsi="Times New Roman" w:cs="Times New Roman"/>
        </w:rPr>
        <w:lastRenderedPageBreak/>
        <w:t xml:space="preserve">and counted. </w:t>
      </w:r>
      <w:r>
        <w:rPr>
          <w:rFonts w:ascii="Times New Roman" w:hAnsi="Times New Roman" w:cs="Times New Roman"/>
        </w:rPr>
        <w:t>Because the nursery was open air, species that we</w:t>
      </w:r>
      <w:r w:rsidR="00CE2D98">
        <w:rPr>
          <w:rFonts w:ascii="Times New Roman" w:hAnsi="Times New Roman" w:cs="Times New Roman"/>
        </w:rPr>
        <w:t>re known to be wind-dispersed and</w:t>
      </w:r>
      <w:r>
        <w:rPr>
          <w:rFonts w:ascii="Times New Roman" w:hAnsi="Times New Roman" w:cs="Times New Roman"/>
        </w:rPr>
        <w:t xml:space="preserve"> that </w:t>
      </w:r>
      <w:r w:rsidR="00CE2D98">
        <w:rPr>
          <w:rFonts w:ascii="Times New Roman" w:hAnsi="Times New Roman" w:cs="Times New Roman"/>
        </w:rPr>
        <w:t>germinated in most of the other seedling trays at the nursery were not counted</w:t>
      </w:r>
      <w:r>
        <w:rPr>
          <w:rFonts w:ascii="Times New Roman" w:hAnsi="Times New Roman" w:cs="Times New Roman"/>
        </w:rPr>
        <w:t>.</w:t>
      </w:r>
    </w:p>
    <w:p w:rsidR="00446B8D" w:rsidRPr="008130D5" w:rsidRDefault="00613B37" w:rsidP="00446B8D">
      <w:pPr>
        <w:spacing w:line="480" w:lineRule="auto"/>
        <w:rPr>
          <w:rFonts w:ascii="Times New Roman" w:hAnsi="Times New Roman" w:cs="Times New Roman"/>
          <w:i/>
        </w:rPr>
      </w:pPr>
      <w:r>
        <w:rPr>
          <w:rFonts w:ascii="Times New Roman" w:hAnsi="Times New Roman" w:cs="Times New Roman"/>
          <w:i/>
        </w:rPr>
        <w:t>Vegetation transects and scat</w:t>
      </w:r>
      <w:r w:rsidR="00446B8D">
        <w:rPr>
          <w:rFonts w:ascii="Times New Roman" w:hAnsi="Times New Roman" w:cs="Times New Roman"/>
          <w:i/>
        </w:rPr>
        <w:t xml:space="preserve"> counts</w:t>
      </w:r>
    </w:p>
    <w:p w:rsidR="00314BF9" w:rsidRDefault="00446B8D" w:rsidP="003C77EA">
      <w:pPr>
        <w:spacing w:line="480" w:lineRule="auto"/>
        <w:ind w:firstLine="720"/>
        <w:rPr>
          <w:ins w:id="55" w:author="Haldre Rogers" w:date="2014-07-04T06:21:00Z"/>
          <w:rFonts w:ascii="Times New Roman" w:hAnsi="Times New Roman" w:cs="Times New Roman"/>
        </w:rPr>
      </w:pPr>
      <w:r>
        <w:rPr>
          <w:rFonts w:ascii="Times New Roman" w:hAnsi="Times New Roman" w:cs="Times New Roman"/>
        </w:rPr>
        <w:t>We conducted vegetation</w:t>
      </w:r>
      <w:r w:rsidRPr="00124D16">
        <w:rPr>
          <w:rFonts w:ascii="Times New Roman" w:hAnsi="Times New Roman" w:cs="Times New Roman"/>
        </w:rPr>
        <w:t xml:space="preserve"> surveys to gather community composition data about </w:t>
      </w:r>
      <w:r w:rsidR="00887BC4">
        <w:rPr>
          <w:rFonts w:ascii="Times New Roman" w:hAnsi="Times New Roman" w:cs="Times New Roman"/>
        </w:rPr>
        <w:t>karst</w:t>
      </w:r>
      <w:r w:rsidRPr="00124D16">
        <w:rPr>
          <w:rFonts w:ascii="Times New Roman" w:hAnsi="Times New Roman" w:cs="Times New Roman"/>
        </w:rPr>
        <w:t xml:space="preserve"> forest sites across Guam and Rota. </w:t>
      </w:r>
      <w:r>
        <w:rPr>
          <w:rFonts w:ascii="Times New Roman" w:hAnsi="Times New Roman" w:cs="Times New Roman"/>
        </w:rPr>
        <w:t>We surveyed vegetation at each site</w:t>
      </w:r>
      <w:r w:rsidRPr="00124D16">
        <w:rPr>
          <w:rFonts w:ascii="Times New Roman" w:hAnsi="Times New Roman" w:cs="Times New Roman"/>
        </w:rPr>
        <w:t xml:space="preserve"> using </w:t>
      </w:r>
      <w:r w:rsidR="00DB55F6">
        <w:rPr>
          <w:rFonts w:ascii="Times New Roman" w:hAnsi="Times New Roman" w:cs="Times New Roman"/>
        </w:rPr>
        <w:t>100-</w:t>
      </w:r>
      <w:r w:rsidRPr="00124D16">
        <w:rPr>
          <w:rFonts w:ascii="Times New Roman" w:hAnsi="Times New Roman" w:cs="Times New Roman"/>
        </w:rPr>
        <w:t>m</w:t>
      </w:r>
      <w:r w:rsidR="008130D5">
        <w:rPr>
          <w:rFonts w:ascii="Times New Roman" w:hAnsi="Times New Roman" w:cs="Times New Roman"/>
        </w:rPr>
        <w:t xml:space="preserve"> by 1-m </w:t>
      </w:r>
      <w:r w:rsidR="00D60F37">
        <w:rPr>
          <w:rFonts w:ascii="Times New Roman" w:hAnsi="Times New Roman" w:cs="Times New Roman"/>
        </w:rPr>
        <w:t>transects</w:t>
      </w:r>
      <w:r w:rsidRPr="00124D16">
        <w:rPr>
          <w:rFonts w:ascii="Times New Roman" w:hAnsi="Times New Roman" w:cs="Times New Roman"/>
        </w:rPr>
        <w:t xml:space="preserve">. </w:t>
      </w:r>
      <w:commentRangeStart w:id="56"/>
      <w:r w:rsidRPr="00124D16">
        <w:rPr>
          <w:rFonts w:ascii="Times New Roman" w:hAnsi="Times New Roman" w:cs="Times New Roman"/>
        </w:rPr>
        <w:t xml:space="preserve">At sites with </w:t>
      </w:r>
      <w:proofErr w:type="spellStart"/>
      <w:r w:rsidRPr="00124D16">
        <w:rPr>
          <w:rFonts w:ascii="Times New Roman" w:hAnsi="Times New Roman" w:cs="Times New Roman"/>
        </w:rPr>
        <w:t>exclosures</w:t>
      </w:r>
      <w:proofErr w:type="spellEnd"/>
      <w:r w:rsidRPr="00124D16">
        <w:rPr>
          <w:rFonts w:ascii="Times New Roman" w:hAnsi="Times New Roman" w:cs="Times New Roman"/>
        </w:rPr>
        <w:t xml:space="preserve">, transects </w:t>
      </w:r>
      <w:r w:rsidR="00466506">
        <w:rPr>
          <w:rFonts w:ascii="Times New Roman" w:hAnsi="Times New Roman" w:cs="Times New Roman"/>
        </w:rPr>
        <w:t>extended</w:t>
      </w:r>
      <w:r w:rsidR="00466506" w:rsidRPr="00124D16">
        <w:rPr>
          <w:rFonts w:ascii="Times New Roman" w:hAnsi="Times New Roman" w:cs="Times New Roman"/>
        </w:rPr>
        <w:t xml:space="preserve"> </w:t>
      </w:r>
      <w:r w:rsidRPr="00124D16">
        <w:rPr>
          <w:rFonts w:ascii="Times New Roman" w:hAnsi="Times New Roman" w:cs="Times New Roman"/>
        </w:rPr>
        <w:t xml:space="preserve">from opposite corners of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At </w:t>
      </w:r>
      <w:commentRangeStart w:id="57"/>
      <w:r w:rsidRPr="00124D16">
        <w:rPr>
          <w:rFonts w:ascii="Times New Roman" w:hAnsi="Times New Roman" w:cs="Times New Roman"/>
        </w:rPr>
        <w:t>sites</w:t>
      </w:r>
      <w:commentRangeEnd w:id="57"/>
      <w:r w:rsidR="00DB1B2E">
        <w:rPr>
          <w:rStyle w:val="CommentReference"/>
        </w:rPr>
        <w:commentReference w:id="57"/>
      </w:r>
      <w:r w:rsidRPr="00124D16">
        <w:rPr>
          <w:rFonts w:ascii="Times New Roman" w:hAnsi="Times New Roman" w:cs="Times New Roman"/>
        </w:rPr>
        <w:t xml:space="preserve"> without </w:t>
      </w:r>
      <w:proofErr w:type="spellStart"/>
      <w:r w:rsidRPr="00124D16">
        <w:rPr>
          <w:rFonts w:ascii="Times New Roman" w:hAnsi="Times New Roman" w:cs="Times New Roman"/>
        </w:rPr>
        <w:t>exclosures</w:t>
      </w:r>
      <w:proofErr w:type="spellEnd"/>
      <w:r w:rsidRPr="00124D16">
        <w:rPr>
          <w:rFonts w:ascii="Times New Roman" w:hAnsi="Times New Roman" w:cs="Times New Roman"/>
        </w:rPr>
        <w:t xml:space="preserve">, </w:t>
      </w:r>
      <w:r w:rsidR="00466506">
        <w:rPr>
          <w:rFonts w:ascii="Times New Roman" w:hAnsi="Times New Roman" w:cs="Times New Roman"/>
        </w:rPr>
        <w:t>transects</w:t>
      </w:r>
      <w:r w:rsidR="00466506" w:rsidRPr="00124D16">
        <w:rPr>
          <w:rFonts w:ascii="Times New Roman" w:hAnsi="Times New Roman" w:cs="Times New Roman"/>
        </w:rPr>
        <w:t xml:space="preserve"> </w:t>
      </w:r>
      <w:r w:rsidRPr="00124D16">
        <w:rPr>
          <w:rFonts w:ascii="Times New Roman" w:hAnsi="Times New Roman" w:cs="Times New Roman"/>
        </w:rPr>
        <w:t>were placed end to end.</w:t>
      </w:r>
      <w:commentRangeEnd w:id="56"/>
      <w:r w:rsidR="00314BF9">
        <w:rPr>
          <w:rStyle w:val="CommentReference"/>
        </w:rPr>
        <w:commentReference w:id="56"/>
      </w:r>
      <w:r w:rsidRPr="00124D16">
        <w:rPr>
          <w:rFonts w:ascii="Times New Roman" w:hAnsi="Times New Roman" w:cs="Times New Roman"/>
        </w:rPr>
        <w:t xml:space="preserve"> All plants within the belt transects were identified and recorded</w:t>
      </w:r>
      <w:r w:rsidR="00CE2D98">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vines, trees, ferns, or herbs</w:t>
      </w:r>
      <w:r w:rsidRPr="00124D16">
        <w:rPr>
          <w:rFonts w:ascii="Times New Roman" w:hAnsi="Times New Roman" w:cs="Times New Roman"/>
        </w:rPr>
        <w:t>.</w:t>
      </w:r>
      <w:r>
        <w:rPr>
          <w:rFonts w:ascii="Times New Roman" w:hAnsi="Times New Roman" w:cs="Times New Roman"/>
        </w:rPr>
        <w:t xml:space="preserve"> </w:t>
      </w:r>
    </w:p>
    <w:p w:rsidR="00446B8D" w:rsidRPr="00124D16" w:rsidRDefault="00314BF9" w:rsidP="003C77EA">
      <w:pPr>
        <w:spacing w:line="480" w:lineRule="auto"/>
        <w:ind w:firstLine="720"/>
        <w:rPr>
          <w:rFonts w:ascii="Times New Roman" w:hAnsi="Times New Roman" w:cs="Times New Roman"/>
        </w:rPr>
      </w:pPr>
      <w:r>
        <w:rPr>
          <w:rFonts w:ascii="Times New Roman" w:hAnsi="Times New Roman" w:cs="Times New Roman"/>
        </w:rPr>
        <w:t>To estimate</w:t>
      </w:r>
      <w:r w:rsidR="002510EC">
        <w:rPr>
          <w:rFonts w:ascii="Times New Roman" w:hAnsi="Times New Roman" w:cs="Times New Roman"/>
        </w:rPr>
        <w:t xml:space="preserve"> relative</w:t>
      </w:r>
      <w:r>
        <w:rPr>
          <w:rFonts w:ascii="Times New Roman" w:hAnsi="Times New Roman" w:cs="Times New Roman"/>
        </w:rPr>
        <w:t xml:space="preserve"> ungulate abundance</w:t>
      </w:r>
      <w:r w:rsidR="002510EC">
        <w:rPr>
          <w:rFonts w:ascii="Times New Roman" w:hAnsi="Times New Roman" w:cs="Times New Roman"/>
        </w:rPr>
        <w:t xml:space="preserve"> between sites</w:t>
      </w:r>
      <w:r>
        <w:rPr>
          <w:rFonts w:ascii="Times New Roman" w:hAnsi="Times New Roman" w:cs="Times New Roman"/>
        </w:rPr>
        <w:t>, fecal</w:t>
      </w:r>
      <w:r w:rsidR="00B00621">
        <w:rPr>
          <w:rFonts w:ascii="Times New Roman" w:hAnsi="Times New Roman" w:cs="Times New Roman"/>
        </w:rPr>
        <w:t xml:space="preserve"> groups </w:t>
      </w:r>
      <w:r w:rsidRPr="00124D16">
        <w:rPr>
          <w:rFonts w:ascii="Times New Roman" w:hAnsi="Times New Roman" w:cs="Times New Roman"/>
        </w:rPr>
        <w:t xml:space="preserve">from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and </w:t>
      </w:r>
      <w:r>
        <w:rPr>
          <w:rFonts w:ascii="Times New Roman" w:hAnsi="Times New Roman" w:cs="Times New Roman"/>
          <w:i/>
        </w:rPr>
        <w:t xml:space="preserve">R. </w:t>
      </w:r>
      <w:proofErr w:type="spellStart"/>
      <w:proofErr w:type="gramStart"/>
      <w:r>
        <w:rPr>
          <w:rFonts w:ascii="Times New Roman" w:hAnsi="Times New Roman" w:cs="Times New Roman"/>
          <w:i/>
        </w:rPr>
        <w:t>marianna</w:t>
      </w:r>
      <w:proofErr w:type="spellEnd"/>
      <w:proofErr w:type="gramEnd"/>
      <w:r w:rsidRPr="00124D16">
        <w:rPr>
          <w:rFonts w:ascii="Times New Roman" w:hAnsi="Times New Roman" w:cs="Times New Roman"/>
        </w:rPr>
        <w:t xml:space="preserve"> were counted</w:t>
      </w:r>
      <w:r>
        <w:rPr>
          <w:rFonts w:ascii="Times New Roman" w:hAnsi="Times New Roman" w:cs="Times New Roman"/>
        </w:rPr>
        <w:t xml:space="preserve"> along the vegetation transects as well as in a 2-m wide square-shaped belt transect that encompassed the vegetation transects.</w:t>
      </w:r>
      <w:r w:rsidRPr="00124D16">
        <w:rPr>
          <w:rFonts w:ascii="Times New Roman" w:hAnsi="Times New Roman" w:cs="Times New Roman"/>
        </w:rPr>
        <w:t xml:space="preserve"> </w:t>
      </w:r>
      <w:r w:rsidR="002510EC">
        <w:rPr>
          <w:rFonts w:ascii="Times New Roman" w:hAnsi="Times New Roman" w:cs="Times New Roman"/>
        </w:rPr>
        <w:t>Although they do not give exact population abundance, scat counts can be used as an index to compare abundance of ungulates between sites (</w:t>
      </w:r>
      <w:proofErr w:type="spellStart"/>
      <w:r w:rsidR="002510EC">
        <w:rPr>
          <w:rFonts w:ascii="Times New Roman" w:hAnsi="Times New Roman" w:cs="Times New Roman"/>
        </w:rPr>
        <w:t>Engeman</w:t>
      </w:r>
      <w:proofErr w:type="spellEnd"/>
      <w:r w:rsidR="002510EC">
        <w:rPr>
          <w:rFonts w:ascii="Times New Roman" w:hAnsi="Times New Roman" w:cs="Times New Roman"/>
        </w:rPr>
        <w:t xml:space="preserve"> et al. 2013). </w:t>
      </w:r>
      <w:r>
        <w:rPr>
          <w:rFonts w:ascii="Times New Roman" w:hAnsi="Times New Roman" w:cs="Times New Roman"/>
        </w:rPr>
        <w:t>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Pr="00124D16">
        <w:rPr>
          <w:rFonts w:ascii="Times New Roman" w:hAnsi="Times New Roman" w:cs="Times New Roman"/>
        </w:rPr>
        <w:t xml:space="preserve"> </w:t>
      </w:r>
      <w:r w:rsidR="0047467B">
        <w:rPr>
          <w:rFonts w:ascii="Times New Roman" w:hAnsi="Times New Roman" w:cs="Times New Roman"/>
        </w:rPr>
        <w:t>used scat as an</w:t>
      </w:r>
      <w:r w:rsidRPr="00124D16">
        <w:rPr>
          <w:rFonts w:ascii="Times New Roman" w:hAnsi="Times New Roman" w:cs="Times New Roman"/>
        </w:rPr>
        <w:t xml:space="preserve"> indicator of ungulate</w:t>
      </w:r>
      <w:r w:rsidRPr="00124D16">
        <w:rPr>
          <w:rFonts w:ascii="Times New Roman" w:hAnsi="Times New Roman" w:cs="Times New Roman"/>
          <w:i/>
        </w:rPr>
        <w:t xml:space="preserve"> </w:t>
      </w:r>
      <w:r w:rsidRPr="00124D16">
        <w:rPr>
          <w:rFonts w:ascii="Times New Roman" w:hAnsi="Times New Roman" w:cs="Times New Roman"/>
        </w:rPr>
        <w:t>a</w:t>
      </w:r>
      <w:r>
        <w:rPr>
          <w:rFonts w:ascii="Times New Roman" w:hAnsi="Times New Roman" w:cs="Times New Roman"/>
        </w:rPr>
        <w:t xml:space="preserve">bundance since </w:t>
      </w:r>
      <w:r w:rsidR="0047467B">
        <w:rPr>
          <w:rFonts w:ascii="Times New Roman" w:hAnsi="Times New Roman" w:cs="Times New Roman"/>
        </w:rPr>
        <w:t xml:space="preserve">other sign such as </w:t>
      </w:r>
      <w:r w:rsidR="005932B2">
        <w:rPr>
          <w:rFonts w:ascii="Times New Roman" w:hAnsi="Times New Roman" w:cs="Times New Roman"/>
        </w:rPr>
        <w:t xml:space="preserve">animal </w:t>
      </w:r>
      <w:r w:rsidR="005932B2" w:rsidRPr="00124D16">
        <w:rPr>
          <w:rFonts w:ascii="Times New Roman" w:hAnsi="Times New Roman" w:cs="Times New Roman"/>
        </w:rPr>
        <w:t xml:space="preserve">tracks are </w:t>
      </w:r>
      <w:r>
        <w:rPr>
          <w:rFonts w:ascii="Times New Roman" w:hAnsi="Times New Roman" w:cs="Times New Roman"/>
        </w:rPr>
        <w:t>rarely visible</w:t>
      </w:r>
      <w:r w:rsidR="005932B2" w:rsidRPr="00124D16">
        <w:rPr>
          <w:rFonts w:ascii="Times New Roman" w:hAnsi="Times New Roman" w:cs="Times New Roman"/>
        </w:rPr>
        <w:t xml:space="preserve"> in </w:t>
      </w:r>
      <w:r w:rsidR="005932B2">
        <w:rPr>
          <w:rFonts w:ascii="Times New Roman" w:hAnsi="Times New Roman" w:cs="Times New Roman"/>
        </w:rPr>
        <w:t xml:space="preserve">karst </w:t>
      </w:r>
      <w:r w:rsidR="005932B2"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005932B2" w:rsidRPr="00124D16">
        <w:rPr>
          <w:rFonts w:ascii="Times New Roman" w:hAnsi="Times New Roman" w:cs="Times New Roman"/>
        </w:rPr>
        <w:t xml:space="preserve"> widely even in similar habitats </w:t>
      </w:r>
      <w:r w:rsidR="003D6ED0">
        <w:rPr>
          <w:rFonts w:ascii="Times New Roman" w:hAnsi="Times New Roman" w:cs="Times New Roman"/>
        </w:rPr>
        <w:t>(Schreiner 1997).</w:t>
      </w:r>
      <w:ins w:id="58" w:author="annmarie_gawel" w:date="2014-09-28T21:45:00Z">
        <w:r w:rsidR="008259E8">
          <w:rPr>
            <w:rFonts w:ascii="Times New Roman" w:hAnsi="Times New Roman" w:cs="Times New Roman"/>
          </w:rPr>
          <w:t xml:space="preserve"> </w:t>
        </w:r>
      </w:ins>
      <w:del w:id="59" w:author="annmarie_gawel" w:date="2014-09-28T21:34:00Z">
        <w:r w:rsidR="003D6ED0" w:rsidDel="0047467B">
          <w:rPr>
            <w:rFonts w:ascii="Times New Roman" w:hAnsi="Times New Roman" w:cs="Times New Roman"/>
          </w:rPr>
          <w:delText xml:space="preserve"> </w:delText>
        </w:r>
      </w:del>
    </w:p>
    <w:p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i/>
        </w:rPr>
        <w:t>Statistical analyses</w:t>
      </w:r>
    </w:p>
    <w:p w:rsidR="00446B8D" w:rsidRDefault="00446B8D" w:rsidP="00446B8D">
      <w:pPr>
        <w:spacing w:line="480" w:lineRule="auto"/>
        <w:ind w:firstLine="720"/>
        <w:rPr>
          <w:rFonts w:ascii="Times New Roman" w:eastAsia="Times New Roman" w:hAnsi="Times New Roman" w:cs="Times New Roman"/>
          <w:iCs/>
        </w:rPr>
      </w:pPr>
      <w:r w:rsidRPr="00124D16">
        <w:rPr>
          <w:rFonts w:ascii="Times New Roman" w:eastAsia="Times New Roman" w:hAnsi="Times New Roman" w:cs="Times New Roman"/>
          <w:iCs/>
        </w:rPr>
        <w:t xml:space="preserve">Seedling survival was compared </w:t>
      </w:r>
      <w:r w:rsidR="009A54B6" w:rsidRPr="00124D16">
        <w:rPr>
          <w:rFonts w:ascii="Times New Roman" w:eastAsia="Times New Roman" w:hAnsi="Times New Roman" w:cs="Times New Roman"/>
          <w:iCs/>
        </w:rPr>
        <w:t xml:space="preserve">for each </w:t>
      </w:r>
      <w:r w:rsidR="009A54B6">
        <w:rPr>
          <w:rFonts w:ascii="Times New Roman" w:eastAsia="Times New Roman" w:hAnsi="Times New Roman" w:cs="Times New Roman"/>
          <w:iCs/>
        </w:rPr>
        <w:t xml:space="preserve">planted </w:t>
      </w:r>
      <w:r w:rsidR="00957E0E">
        <w:rPr>
          <w:rFonts w:ascii="Times New Roman" w:eastAsia="Times New Roman" w:hAnsi="Times New Roman" w:cs="Times New Roman"/>
          <w:iCs/>
        </w:rPr>
        <w:t xml:space="preserve">species </w:t>
      </w:r>
      <w:r w:rsidRPr="00124D16">
        <w:rPr>
          <w:rFonts w:ascii="Times New Roman" w:eastAsia="Times New Roman" w:hAnsi="Times New Roman" w:cs="Times New Roman"/>
          <w:iCs/>
        </w:rPr>
        <w:t>between</w:t>
      </w:r>
      <w:r>
        <w:rPr>
          <w:rFonts w:ascii="Times New Roman" w:eastAsia="Times New Roman" w:hAnsi="Times New Roman" w:cs="Times New Roman"/>
          <w:iCs/>
        </w:rPr>
        <w:t xml:space="preserve"> </w:t>
      </w:r>
      <w:r w:rsidRPr="00124D16">
        <w:rPr>
          <w:rFonts w:ascii="Times New Roman" w:eastAsia="Times New Roman" w:hAnsi="Times New Roman" w:cs="Times New Roman"/>
          <w:iCs/>
        </w:rPr>
        <w:t>fenced and unfenced plots</w:t>
      </w:r>
      <w:r w:rsidR="009A54B6">
        <w:rPr>
          <w:rFonts w:ascii="Times New Roman" w:eastAsia="Times New Roman" w:hAnsi="Times New Roman" w:cs="Times New Roman"/>
          <w:iCs/>
        </w:rPr>
        <w:t>,</w:t>
      </w:r>
      <w:r w:rsidR="00957E0E">
        <w:rPr>
          <w:rFonts w:ascii="Times New Roman" w:eastAsia="Times New Roman" w:hAnsi="Times New Roman" w:cs="Times New Roman"/>
          <w:iCs/>
        </w:rPr>
        <w:t xml:space="preserve"> </w:t>
      </w:r>
      <w:r w:rsidRPr="00124D16">
        <w:rPr>
          <w:rFonts w:ascii="Times New Roman" w:eastAsia="Times New Roman" w:hAnsi="Times New Roman" w:cs="Times New Roman"/>
          <w:iCs/>
        </w:rPr>
        <w:t>using generalized linear</w:t>
      </w:r>
      <w:r w:rsidR="00C11B8E">
        <w:rPr>
          <w:rFonts w:ascii="Times New Roman" w:eastAsia="Times New Roman" w:hAnsi="Times New Roman" w:cs="Times New Roman"/>
          <w:iCs/>
        </w:rPr>
        <w:t xml:space="preserve"> </w:t>
      </w:r>
      <w:r w:rsidR="00C11B8E" w:rsidRPr="00124D16">
        <w:rPr>
          <w:rFonts w:ascii="Times New Roman" w:eastAsia="Times New Roman" w:hAnsi="Times New Roman" w:cs="Times New Roman"/>
          <w:iCs/>
        </w:rPr>
        <w:t>mixed ef</w:t>
      </w:r>
      <w:r w:rsidR="00C11B8E">
        <w:rPr>
          <w:rFonts w:ascii="Times New Roman" w:eastAsia="Times New Roman" w:hAnsi="Times New Roman" w:cs="Times New Roman"/>
          <w:iCs/>
        </w:rPr>
        <w:t>fects</w:t>
      </w:r>
      <w:r w:rsidRPr="00124D16">
        <w:rPr>
          <w:rFonts w:ascii="Times New Roman" w:eastAsia="Times New Roman" w:hAnsi="Times New Roman" w:cs="Times New Roman"/>
          <w:iCs/>
        </w:rPr>
        <w:t xml:space="preserve"> models </w:t>
      </w:r>
      <w:r w:rsidR="009A54B6">
        <w:rPr>
          <w:rFonts w:ascii="Times New Roman" w:eastAsia="Times New Roman" w:hAnsi="Times New Roman" w:cs="Times New Roman"/>
          <w:iCs/>
        </w:rPr>
        <w:t>(</w:t>
      </w:r>
      <w:r w:rsidR="00BE6DDC">
        <w:rPr>
          <w:rFonts w:ascii="Times New Roman" w:eastAsia="Times New Roman" w:hAnsi="Times New Roman" w:cs="Times New Roman"/>
          <w:iCs/>
        </w:rPr>
        <w:t>lme4 package) and</w:t>
      </w:r>
      <w:r w:rsidR="009009C2">
        <w:rPr>
          <w:rFonts w:ascii="Times New Roman" w:eastAsia="Times New Roman" w:hAnsi="Times New Roman" w:cs="Times New Roman"/>
          <w:iCs/>
        </w:rPr>
        <w:t xml:space="preserve"> </w:t>
      </w:r>
      <w:r>
        <w:rPr>
          <w:rFonts w:ascii="Times New Roman" w:eastAsia="Times New Roman" w:hAnsi="Times New Roman" w:cs="Times New Roman"/>
          <w:iCs/>
        </w:rPr>
        <w:t>R statistical software</w:t>
      </w:r>
      <w:r w:rsidR="009009C2">
        <w:rPr>
          <w:rFonts w:ascii="Times New Roman" w:hAnsi="Times New Roman" w:cs="Times New Roman"/>
        </w:rPr>
        <w:t xml:space="preserve"> (</w:t>
      </w:r>
      <w:r w:rsidR="00CF378B">
        <w:rPr>
          <w:rFonts w:ascii="Times New Roman" w:hAnsi="Times New Roman" w:cs="Times New Roman"/>
        </w:rPr>
        <w:t>R Development Core Team 2013</w:t>
      </w:r>
      <w:r>
        <w:rPr>
          <w:rFonts w:ascii="Times New Roman" w:hAnsi="Times New Roman" w:cs="Times New Roman"/>
        </w:rPr>
        <w:t>).</w:t>
      </w:r>
      <w:r>
        <w:rPr>
          <w:rFonts w:ascii="Times New Roman" w:eastAsia="Times New Roman" w:hAnsi="Times New Roman" w:cs="Times New Roman"/>
          <w:iCs/>
        </w:rPr>
        <w:t xml:space="preserve"> </w:t>
      </w:r>
      <w:proofErr w:type="gramStart"/>
      <w:r w:rsidR="00C11B8E">
        <w:rPr>
          <w:rFonts w:ascii="Times New Roman" w:eastAsia="Times New Roman" w:hAnsi="Times New Roman" w:cs="Times New Roman"/>
          <w:iCs/>
        </w:rPr>
        <w:t>F</w:t>
      </w:r>
      <w:r>
        <w:rPr>
          <w:rFonts w:ascii="Times New Roman" w:eastAsia="Times New Roman" w:hAnsi="Times New Roman" w:cs="Times New Roman"/>
          <w:iCs/>
        </w:rPr>
        <w:t>encing,</w:t>
      </w:r>
      <w:proofErr w:type="gramEnd"/>
      <w:r>
        <w:rPr>
          <w:rFonts w:ascii="Times New Roman" w:eastAsia="Times New Roman" w:hAnsi="Times New Roman" w:cs="Times New Roman"/>
          <w:iCs/>
        </w:rPr>
        <w:t xml:space="preserve"> and island</w:t>
      </w:r>
      <w:r w:rsidR="00C11B8E">
        <w:rPr>
          <w:rFonts w:ascii="Times New Roman" w:eastAsia="Times New Roman" w:hAnsi="Times New Roman" w:cs="Times New Roman"/>
          <w:iCs/>
        </w:rPr>
        <w:t xml:space="preserve"> were considered fixed effects,</w:t>
      </w:r>
      <w:r>
        <w:rPr>
          <w:rFonts w:ascii="Times New Roman" w:eastAsia="Times New Roman" w:hAnsi="Times New Roman" w:cs="Times New Roman"/>
          <w:iCs/>
        </w:rPr>
        <w:t xml:space="preserve"> </w:t>
      </w:r>
      <w:r w:rsidR="009A54B6">
        <w:rPr>
          <w:rFonts w:ascii="Times New Roman" w:eastAsia="Times New Roman" w:hAnsi="Times New Roman" w:cs="Times New Roman"/>
          <w:iCs/>
        </w:rPr>
        <w:t xml:space="preserve">while </w:t>
      </w:r>
      <w:r>
        <w:rPr>
          <w:rFonts w:ascii="Times New Roman" w:eastAsia="Times New Roman" w:hAnsi="Times New Roman" w:cs="Times New Roman"/>
          <w:iCs/>
        </w:rPr>
        <w:t xml:space="preserve">site was </w:t>
      </w:r>
      <w:r w:rsidR="009A54B6">
        <w:rPr>
          <w:rFonts w:ascii="Times New Roman" w:eastAsia="Times New Roman" w:hAnsi="Times New Roman" w:cs="Times New Roman"/>
          <w:iCs/>
        </w:rPr>
        <w:t xml:space="preserve">considered </w:t>
      </w:r>
      <w:r>
        <w:rPr>
          <w:rFonts w:ascii="Times New Roman" w:eastAsia="Times New Roman" w:hAnsi="Times New Roman" w:cs="Times New Roman"/>
          <w:iCs/>
        </w:rPr>
        <w:t xml:space="preserve">a random effect. </w:t>
      </w:r>
      <w:r w:rsidRPr="00124D16">
        <w:rPr>
          <w:rFonts w:ascii="Times New Roman" w:eastAsia="Times New Roman" w:hAnsi="Times New Roman" w:cs="Times New Roman"/>
          <w:iCs/>
        </w:rPr>
        <w:t xml:space="preserve"> </w:t>
      </w:r>
      <w:r w:rsidR="00C11B8E">
        <w:rPr>
          <w:rFonts w:ascii="Times New Roman" w:eastAsia="Times New Roman" w:hAnsi="Times New Roman" w:cs="Times New Roman"/>
          <w:iCs/>
        </w:rPr>
        <w:t xml:space="preserve">We analyzed each species separately. </w:t>
      </w:r>
      <w:r w:rsidR="00C11B8E" w:rsidRPr="00124D16">
        <w:rPr>
          <w:rFonts w:ascii="Times New Roman" w:eastAsia="Times New Roman" w:hAnsi="Times New Roman" w:cs="Times New Roman"/>
          <w:iCs/>
        </w:rPr>
        <w:t>Factors</w:t>
      </w:r>
      <w:r w:rsidRPr="00124D16">
        <w:rPr>
          <w:rFonts w:ascii="Times New Roman" w:eastAsia="Times New Roman" w:hAnsi="Times New Roman" w:cs="Times New Roman"/>
          <w:iCs/>
        </w:rPr>
        <w:t xml:space="preserve"> were sequentially removed</w:t>
      </w:r>
      <w:r w:rsidR="00C11B8E">
        <w:rPr>
          <w:rFonts w:ascii="Times New Roman" w:eastAsia="Times New Roman" w:hAnsi="Times New Roman" w:cs="Times New Roman"/>
          <w:iCs/>
        </w:rPr>
        <w:t xml:space="preserve">, and were considered to have a significant effect on seedling survival if they </w:t>
      </w:r>
      <w:r w:rsidR="00BE6DDC">
        <w:rPr>
          <w:rFonts w:ascii="Times New Roman" w:eastAsia="Times New Roman" w:hAnsi="Times New Roman" w:cs="Times New Roman"/>
          <w:iCs/>
        </w:rPr>
        <w:t>reduced</w:t>
      </w:r>
      <w:r w:rsidR="00C11B8E">
        <w:rPr>
          <w:rFonts w:ascii="Times New Roman" w:eastAsia="Times New Roman" w:hAnsi="Times New Roman" w:cs="Times New Roman"/>
          <w:iCs/>
        </w:rPr>
        <w:t xml:space="preserve"> </w:t>
      </w:r>
      <w:proofErr w:type="spellStart"/>
      <w:r w:rsidR="00C11B8E">
        <w:rPr>
          <w:rFonts w:ascii="Times New Roman" w:eastAsia="Times New Roman" w:hAnsi="Times New Roman" w:cs="Times New Roman"/>
          <w:iCs/>
        </w:rPr>
        <w:lastRenderedPageBreak/>
        <w:t>Akaike</w:t>
      </w:r>
      <w:proofErr w:type="spellEnd"/>
      <w:r w:rsidR="00C11B8E">
        <w:rPr>
          <w:rFonts w:ascii="Times New Roman" w:eastAsia="Times New Roman" w:hAnsi="Times New Roman" w:cs="Times New Roman"/>
          <w:iCs/>
        </w:rPr>
        <w:t xml:space="preserve"> Information Criterion</w:t>
      </w:r>
      <w:r w:rsidR="00B91432">
        <w:rPr>
          <w:rFonts w:ascii="Times New Roman" w:eastAsia="Times New Roman" w:hAnsi="Times New Roman" w:cs="Times New Roman"/>
          <w:iCs/>
        </w:rPr>
        <w:t>, corrected for smaller sample sizes</w:t>
      </w:r>
      <w:r w:rsidR="00C11B8E">
        <w:rPr>
          <w:rFonts w:ascii="Times New Roman" w:eastAsia="Times New Roman" w:hAnsi="Times New Roman" w:cs="Times New Roman"/>
          <w:iCs/>
        </w:rPr>
        <w:t xml:space="preserve"> (</w:t>
      </w:r>
      <w:proofErr w:type="spellStart"/>
      <w:r w:rsidR="00C11B8E">
        <w:rPr>
          <w:rFonts w:ascii="Times New Roman" w:eastAsia="Times New Roman" w:hAnsi="Times New Roman" w:cs="Times New Roman"/>
          <w:iCs/>
        </w:rPr>
        <w:t>AIC</w:t>
      </w:r>
      <w:r w:rsidR="00B91432">
        <w:rPr>
          <w:rFonts w:ascii="Times New Roman" w:eastAsia="Times New Roman" w:hAnsi="Times New Roman" w:cs="Times New Roman"/>
          <w:iCs/>
        </w:rPr>
        <w:t>c</w:t>
      </w:r>
      <w:proofErr w:type="spellEnd"/>
      <w:r w:rsidR="00C11B8E">
        <w:rPr>
          <w:rFonts w:ascii="Times New Roman" w:eastAsia="Times New Roman" w:hAnsi="Times New Roman" w:cs="Times New Roman"/>
          <w:iCs/>
        </w:rPr>
        <w:t>)</w:t>
      </w:r>
      <w:r w:rsidR="00B91432">
        <w:rPr>
          <w:rFonts w:ascii="Times New Roman" w:eastAsia="Times New Roman" w:hAnsi="Times New Roman" w:cs="Times New Roman"/>
          <w:iCs/>
        </w:rPr>
        <w:t>,</w:t>
      </w:r>
      <w:r w:rsidR="00C11B8E">
        <w:rPr>
          <w:rFonts w:ascii="Times New Roman" w:eastAsia="Times New Roman" w:hAnsi="Times New Roman" w:cs="Times New Roman"/>
          <w:iCs/>
        </w:rPr>
        <w:t xml:space="preserve"> scores by more than 2 (Burnham and Anderson 2004) when included in a linear model.</w:t>
      </w:r>
      <w:r w:rsidRPr="00124D16">
        <w:rPr>
          <w:rFonts w:ascii="Times New Roman" w:eastAsia="Times New Roman" w:hAnsi="Times New Roman" w:cs="Times New Roman"/>
          <w:iCs/>
        </w:rPr>
        <w:t xml:space="preserve"> </w:t>
      </w:r>
    </w:p>
    <w:p w:rsidR="00446B8D" w:rsidRPr="00124D16" w:rsidRDefault="00A53291"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on Guam and compared the abundance of species that germinated from scat to their abundances in vegetation surveys from those same sites. </w:t>
      </w:r>
      <w:commentRangeStart w:id="60"/>
      <w:proofErr w:type="gramStart"/>
      <w:r w:rsidR="00446B8D" w:rsidRPr="00124D16">
        <w:rPr>
          <w:rFonts w:ascii="Times New Roman" w:hAnsi="Times New Roman" w:cs="Times New Roman"/>
        </w:rPr>
        <w:t>t</w:t>
      </w:r>
      <w:proofErr w:type="gramEnd"/>
      <w:r w:rsidR="00446B8D" w:rsidRPr="00124D16">
        <w:rPr>
          <w:rFonts w:ascii="Times New Roman" w:hAnsi="Times New Roman" w:cs="Times New Roman"/>
        </w:rPr>
        <w:t xml:space="preserve"> </w:t>
      </w:r>
      <w:commentRangeEnd w:id="60"/>
      <w:r>
        <w:rPr>
          <w:rStyle w:val="CommentReference"/>
        </w:rPr>
        <w:commentReference w:id="60"/>
      </w:r>
      <w:r w:rsidR="00446B8D" w:rsidRPr="00124D16">
        <w:rPr>
          <w:rFonts w:ascii="Times New Roman" w:hAnsi="Times New Roman" w:cs="Times New Roman"/>
        </w:rPr>
        <w:t xml:space="preserve"> </w:t>
      </w:r>
      <w:r w:rsidR="00446B8D">
        <w:rPr>
          <w:rFonts w:ascii="Times New Roman" w:hAnsi="Times New Roman" w:cs="Times New Roman"/>
        </w:rPr>
        <w:t xml:space="preserve">We calculated the Manly Selectivity Index (Manly </w:t>
      </w:r>
      <w:r w:rsidR="00446B8D" w:rsidRPr="005F2247">
        <w:rPr>
          <w:rFonts w:ascii="Times New Roman" w:hAnsi="Times New Roman" w:cs="Times New Roman"/>
        </w:rPr>
        <w:t>et al</w:t>
      </w:r>
      <w:r w:rsidR="00446B8D" w:rsidRPr="000B40EE">
        <w:rPr>
          <w:rFonts w:ascii="Times New Roman" w:hAnsi="Times New Roman" w:cs="Times New Roman"/>
          <w:i/>
        </w:rPr>
        <w:t>.</w:t>
      </w:r>
      <w:r w:rsidR="00446B8D">
        <w:rPr>
          <w:rFonts w:ascii="Times New Roman" w:hAnsi="Times New Roman" w:cs="Times New Roman"/>
        </w:rPr>
        <w:t xml:space="preserve"> 1993) for native and f</w:t>
      </w:r>
      <w:r w:rsidR="009F4BB5">
        <w:rPr>
          <w:rFonts w:ascii="Times New Roman" w:hAnsi="Times New Roman" w:cs="Times New Roman"/>
        </w:rPr>
        <w:t xml:space="preserve">or exotic species </w:t>
      </w:r>
    </w:p>
    <w:p w:rsidR="00446B8D" w:rsidRPr="00251B89" w:rsidRDefault="00446B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rPr>
        <w:t xml:space="preserve">B = </w:t>
      </w:r>
      <w:r w:rsidR="004D4860">
        <w:rPr>
          <w:rFonts w:ascii="Times New Roman" w:hAnsi="Times New Roman" w:cs="Times New Roman"/>
          <w:i/>
        </w:rPr>
        <w:t>(</w:t>
      </w:r>
      <w:proofErr w:type="spellStart"/>
      <w:r w:rsidR="004D4860">
        <w:rPr>
          <w:rFonts w:ascii="Times New Roman" w:hAnsi="Times New Roman" w:cs="Times New Roman"/>
          <w:i/>
        </w:rPr>
        <w:t>o</w:t>
      </w:r>
      <w:r w:rsidR="004D4860" w:rsidRPr="00503022">
        <w:rPr>
          <w:rFonts w:ascii="Times New Roman" w:hAnsi="Times New Roman" w:cs="Times New Roman"/>
          <w:i/>
          <w:vertAlign w:val="subscript"/>
        </w:rPr>
        <w:t>i</w:t>
      </w:r>
      <w:proofErr w:type="spellEnd"/>
      <w:r w:rsidR="004D4860" w:rsidRPr="00503022">
        <w:rPr>
          <w:rFonts w:ascii="Times New Roman" w:hAnsi="Times New Roman" w:cs="Times New Roman"/>
          <w:i/>
        </w:rPr>
        <w:t xml:space="preserve"> / </w:t>
      </w:r>
      <w:r w:rsidR="004D4860" w:rsidRPr="00503022">
        <w:rPr>
          <w:rFonts w:ascii="Times New Roman" w:hAnsi="Times New Roman"/>
          <w:bCs/>
          <w:i/>
        </w:rPr>
        <w:t>π</w:t>
      </w:r>
      <w:proofErr w:type="spellStart"/>
      <w:r w:rsidR="004D4860" w:rsidRPr="00503022">
        <w:rPr>
          <w:rFonts w:ascii="Times New Roman" w:hAnsi="Times New Roman"/>
          <w:bCs/>
          <w:i/>
          <w:vertAlign w:val="subscript"/>
        </w:rPr>
        <w:t>i</w:t>
      </w:r>
      <w:proofErr w:type="spellEnd"/>
      <w:r w:rsidR="004D4860">
        <w:rPr>
          <w:rFonts w:ascii="Times New Roman" w:hAnsi="Times New Roman"/>
          <w:bCs/>
          <w:i/>
        </w:rPr>
        <w:t>)</w:t>
      </w:r>
      <w:r w:rsidRPr="00503022">
        <w:rPr>
          <w:rFonts w:ascii="Times New Roman" w:hAnsi="Times New Roman" w:cs="Times New Roman"/>
          <w:i/>
        </w:rPr>
        <w:t xml:space="preserve">/ ∑ </w:t>
      </w:r>
      <w:proofErr w:type="spellStart"/>
      <w:proofErr w:type="gramStart"/>
      <w:r w:rsidR="004D4860">
        <w:rPr>
          <w:rFonts w:ascii="Times New Roman" w:hAnsi="Times New Roman" w:cs="Times New Roman"/>
          <w:i/>
        </w:rPr>
        <w:t>o</w:t>
      </w:r>
      <w:r w:rsidR="004D4860">
        <w:rPr>
          <w:rFonts w:ascii="Times New Roman" w:hAnsi="Times New Roman" w:cs="Times New Roman"/>
          <w:i/>
          <w:vertAlign w:val="subscript"/>
        </w:rPr>
        <w:t>j</w:t>
      </w:r>
      <w:proofErr w:type="spellEnd"/>
      <w:proofErr w:type="gramEnd"/>
      <w:r w:rsidR="004D4860" w:rsidRPr="00503022">
        <w:rPr>
          <w:rFonts w:ascii="Times New Roman" w:hAnsi="Times New Roman" w:cs="Times New Roman"/>
          <w:i/>
        </w:rPr>
        <w:t xml:space="preserve"> / </w:t>
      </w:r>
      <w:r w:rsidR="004D4860" w:rsidRPr="00503022">
        <w:rPr>
          <w:rFonts w:ascii="Times New Roman" w:hAnsi="Times New Roman"/>
          <w:bCs/>
          <w:i/>
        </w:rPr>
        <w:t>π</w:t>
      </w:r>
      <w:r w:rsidR="004D4860">
        <w:rPr>
          <w:rFonts w:ascii="Times New Roman" w:hAnsi="Times New Roman"/>
          <w:bCs/>
          <w:i/>
          <w:vertAlign w:val="subscript"/>
        </w:rPr>
        <w:t>j</w:t>
      </w:r>
      <w:r>
        <w:rPr>
          <w:rFonts w:ascii="Times New Roman" w:hAnsi="Times New Roman" w:cs="Times New Roman"/>
        </w:rPr>
        <w:t>,</w:t>
      </w:r>
      <w:r w:rsidR="009B0206">
        <w:rPr>
          <w:rFonts w:ascii="Times New Roman" w:hAnsi="Times New Roman" w:cs="Times New Roman"/>
        </w:rPr>
        <w:t xml:space="preserve"> </w:t>
      </w:r>
    </w:p>
    <w:p w:rsidR="00446B8D" w:rsidRDefault="00446B8D" w:rsidP="00F36039">
      <w:pPr>
        <w:widowControl w:val="0"/>
        <w:autoSpaceDE w:val="0"/>
        <w:autoSpaceDN w:val="0"/>
        <w:adjustRightInd w:val="0"/>
        <w:rPr>
          <w:rFonts w:ascii="Times New Roman" w:hAnsi="Times New Roman" w:cs="Times New Roman"/>
        </w:rPr>
      </w:pPr>
    </w:p>
    <w:p w:rsidR="00446B8D" w:rsidRPr="00F05915" w:rsidRDefault="00446B8D" w:rsidP="00446B8D">
      <w:pPr>
        <w:widowControl w:val="0"/>
        <w:autoSpaceDE w:val="0"/>
        <w:autoSpaceDN w:val="0"/>
        <w:adjustRightInd w:val="0"/>
        <w:jc w:val="center"/>
        <w:rPr>
          <w:rFonts w:ascii="Times New Roman" w:hAnsi="Times New Roman"/>
          <w:b/>
          <w:bCs/>
        </w:rPr>
      </w:pPr>
    </w:p>
    <w:p w:rsidR="00446B8D" w:rsidRDefault="00446B8D" w:rsidP="00446B8D">
      <w:pPr>
        <w:widowControl w:val="0"/>
        <w:autoSpaceDE w:val="0"/>
        <w:autoSpaceDN w:val="0"/>
        <w:adjustRightInd w:val="0"/>
        <w:spacing w:line="480" w:lineRule="auto"/>
        <w:rPr>
          <w:rFonts w:ascii="Times New Roman" w:hAnsi="Times New Roman"/>
          <w:bCs/>
        </w:rPr>
      </w:pPr>
      <w:proofErr w:type="gramStart"/>
      <w:r w:rsidRPr="00F05915">
        <w:rPr>
          <w:rFonts w:ascii="Times New Roman" w:hAnsi="Times New Roman" w:cs="Times New Roman"/>
          <w:szCs w:val="20"/>
        </w:rPr>
        <w:t>where</w:t>
      </w:r>
      <w:proofErr w:type="gramEnd"/>
      <w:r w:rsidRPr="00F05915">
        <w:rPr>
          <w:rFonts w:ascii="Times New Roman" w:hAnsi="Times New Roman" w:cs="Times New Roman"/>
          <w:szCs w:val="20"/>
        </w:rPr>
        <w:t xml:space="preserve"> </w:t>
      </w:r>
      <w:r w:rsidR="00BA6B6D">
        <w:rPr>
          <w:rFonts w:ascii="Times New Roman" w:hAnsi="Times New Roman" w:cs="Times New Roman"/>
          <w:i/>
        </w:rPr>
        <w:t>o</w:t>
      </w:r>
      <w:r w:rsidRPr="00F05915">
        <w:rPr>
          <w:rFonts w:ascii="Times New Roman" w:hAnsi="Times New Roman" w:cs="Times New Roman"/>
        </w:rPr>
        <w:t xml:space="preserve"> is the proportion of seedlings from scat of </w:t>
      </w:r>
      <w:r>
        <w:rPr>
          <w:rFonts w:ascii="Times New Roman" w:hAnsi="Times New Roman" w:cs="Times New Roman"/>
        </w:rPr>
        <w:t>either native or exotic seedlings</w:t>
      </w:r>
      <w:r w:rsidRPr="00F05915">
        <w:rPr>
          <w:rFonts w:ascii="Times New Roman" w:hAnsi="Times New Roman" w:cs="Times New Roman"/>
        </w:rPr>
        <w:t xml:space="preserve"> amongst all seedlings from scats from </w:t>
      </w:r>
      <w:r w:rsidR="004230A4">
        <w:rPr>
          <w:rFonts w:ascii="Times New Roman" w:hAnsi="Times New Roman" w:cs="Times New Roman"/>
        </w:rPr>
        <w:t>each season (wet/dry)</w:t>
      </w:r>
      <w:r w:rsidRPr="00F05915">
        <w:rPr>
          <w:rFonts w:ascii="Times New Roman" w:hAnsi="Times New Roman" w:cs="Times New Roman"/>
        </w:rPr>
        <w:t xml:space="preserve">, and </w:t>
      </w:r>
      <w:r w:rsidRPr="00A23E67">
        <w:rPr>
          <w:rFonts w:ascii="Times New Roman" w:hAnsi="Times New Roman"/>
          <w:bCs/>
          <w:i/>
        </w:rPr>
        <w:t xml:space="preserve">π </w:t>
      </w:r>
      <w:r>
        <w:rPr>
          <w:rFonts w:ascii="Times New Roman" w:hAnsi="Times New Roman"/>
          <w:bCs/>
        </w:rPr>
        <w:t>is the proportion of native or exotic adult plants at the site. Because nearly all fern</w:t>
      </w:r>
      <w:r w:rsidR="009B0206">
        <w:rPr>
          <w:rFonts w:ascii="Times New Roman" w:hAnsi="Times New Roman"/>
          <w:bCs/>
        </w:rPr>
        <w:t xml:space="preserve"> spores are</w:t>
      </w:r>
      <w:r>
        <w:rPr>
          <w:rFonts w:ascii="Times New Roman" w:hAnsi="Times New Roman"/>
          <w:bCs/>
        </w:rPr>
        <w:t xml:space="preserve"> disperse</w:t>
      </w:r>
      <w:r w:rsidR="009B0206">
        <w:rPr>
          <w:rFonts w:ascii="Times New Roman" w:hAnsi="Times New Roman"/>
          <w:bCs/>
        </w:rPr>
        <w:t>d</w:t>
      </w:r>
      <w:r>
        <w:rPr>
          <w:rFonts w:ascii="Times New Roman" w:hAnsi="Times New Roman"/>
          <w:bCs/>
        </w:rPr>
        <w:t xml:space="preserve"> by wind (Tryon 1970), they were excluded from this analysis. </w:t>
      </w:r>
      <w:r w:rsidR="00BA6B6D">
        <w:rPr>
          <w:rFonts w:ascii="Times New Roman" w:hAnsi="Times New Roman"/>
          <w:bCs/>
        </w:rPr>
        <w:t>Standard error</w:t>
      </w:r>
      <w:r>
        <w:rPr>
          <w:rFonts w:ascii="Times New Roman" w:hAnsi="Times New Roman"/>
          <w:bCs/>
        </w:rPr>
        <w:t xml:space="preserve"> </w:t>
      </w:r>
      <w:r w:rsidR="00BA6B6D">
        <w:rPr>
          <w:rFonts w:ascii="Times New Roman" w:hAnsi="Times New Roman"/>
          <w:bCs/>
        </w:rPr>
        <w:t>was</w:t>
      </w:r>
      <w:r>
        <w:rPr>
          <w:rFonts w:ascii="Times New Roman" w:hAnsi="Times New Roman"/>
          <w:bCs/>
        </w:rPr>
        <w:t xml:space="preserve"> calculated by using</w:t>
      </w:r>
    </w:p>
    <w:p w:rsidR="00446B8D" w:rsidRDefault="00446B8D" w:rsidP="00446B8D">
      <w:pPr>
        <w:widowControl w:val="0"/>
        <w:autoSpaceDE w:val="0"/>
        <w:autoSpaceDN w:val="0"/>
        <w:adjustRightInd w:val="0"/>
        <w:rPr>
          <w:rFonts w:ascii="Times New Roman" w:hAnsi="Times New Roman"/>
          <w:bCs/>
        </w:rPr>
      </w:pPr>
    </w:p>
    <w:p w:rsidR="00446B8D" w:rsidRPr="00503022" w:rsidRDefault="00446B8D" w:rsidP="00446B8D">
      <w:pPr>
        <w:widowControl w:val="0"/>
        <w:autoSpaceDE w:val="0"/>
        <w:autoSpaceDN w:val="0"/>
        <w:adjustRightInd w:val="0"/>
        <w:jc w:val="center"/>
        <w:rPr>
          <w:rFonts w:ascii="Times New Roman" w:hAnsi="Times New Roman"/>
          <w:bCs/>
          <w:i/>
        </w:rPr>
      </w:pPr>
      <w:proofErr w:type="gramStart"/>
      <w:r w:rsidRPr="00503022">
        <w:rPr>
          <w:rFonts w:ascii="Times New Roman" w:hAnsi="Times New Roman" w:cs="Times New Roman"/>
          <w:i/>
          <w:szCs w:val="20"/>
        </w:rPr>
        <w:t>se</w:t>
      </w:r>
      <w:proofErr w:type="gramEnd"/>
      <w:r w:rsidRPr="00503022">
        <w:rPr>
          <w:rFonts w:ascii="Times New Roman" w:hAnsi="Times New Roman" w:cs="Times New Roman"/>
          <w:i/>
          <w:szCs w:val="20"/>
        </w:rPr>
        <w:t>=</w:t>
      </w:r>
      <w:r w:rsidR="008E7427">
        <w:rPr>
          <w:rFonts w:ascii="Times New Roman" w:hAnsi="Times New Roman" w:cs="Times New Roman"/>
          <w:i/>
          <w:szCs w:val="20"/>
        </w:rPr>
        <w:t xml:space="preserve"> √ </w:t>
      </w:r>
      <w:proofErr w:type="spellStart"/>
      <w:r w:rsidR="00BA6B6D">
        <w:rPr>
          <w:rFonts w:ascii="Times New Roman" w:hAnsi="Times New Roman"/>
          <w:bCs/>
          <w:i/>
        </w:rPr>
        <w:t>o</w:t>
      </w:r>
      <w:r w:rsidR="008E7427" w:rsidRPr="00503022">
        <w:rPr>
          <w:rFonts w:ascii="Times New Roman" w:hAnsi="Times New Roman"/>
          <w:bCs/>
          <w:i/>
          <w:vertAlign w:val="subscript"/>
        </w:rPr>
        <w:t>i</w:t>
      </w:r>
      <w:proofErr w:type="spellEnd"/>
      <w:r w:rsidR="008E7427" w:rsidRPr="00503022">
        <w:rPr>
          <w:rFonts w:ascii="Times New Roman" w:hAnsi="Times New Roman" w:cs="Times New Roman"/>
          <w:i/>
          <w:szCs w:val="20"/>
        </w:rPr>
        <w:t xml:space="preserve"> </w:t>
      </w:r>
      <w:r w:rsidRPr="00503022">
        <w:rPr>
          <w:rFonts w:ascii="Times New Roman" w:hAnsi="Times New Roman" w:cs="Times New Roman"/>
          <w:i/>
          <w:szCs w:val="20"/>
        </w:rPr>
        <w:t xml:space="preserve">(1 - </w:t>
      </w:r>
      <w:proofErr w:type="spellStart"/>
      <w:r w:rsidR="00BA6B6D">
        <w:rPr>
          <w:rFonts w:ascii="Times New Roman" w:hAnsi="Times New Roman"/>
          <w:bCs/>
          <w:i/>
        </w:rPr>
        <w:t>o</w:t>
      </w:r>
      <w:r w:rsidRPr="00503022">
        <w:rPr>
          <w:rFonts w:ascii="Times New Roman" w:hAnsi="Times New Roman"/>
          <w:bCs/>
          <w:i/>
          <w:vertAlign w:val="subscript"/>
        </w:rPr>
        <w:t>i</w:t>
      </w:r>
      <w:proofErr w:type="spellEnd"/>
      <w:r w:rsidRPr="00503022">
        <w:rPr>
          <w:rFonts w:ascii="Times New Roman" w:hAnsi="Times New Roman"/>
          <w:bCs/>
          <w:i/>
        </w:rPr>
        <w:t>) / (</w:t>
      </w:r>
      <w:proofErr w:type="spellStart"/>
      <w:r w:rsidRPr="00503022">
        <w:rPr>
          <w:rFonts w:ascii="Times New Roman" w:hAnsi="Times New Roman"/>
          <w:bCs/>
          <w:i/>
        </w:rPr>
        <w:t>u</w:t>
      </w:r>
      <w:r w:rsidRPr="00503022">
        <w:rPr>
          <w:rFonts w:ascii="Times New Roman" w:hAnsi="Times New Roman"/>
          <w:bCs/>
          <w:i/>
          <w:vertAlign w:val="subscript"/>
        </w:rPr>
        <w:t>tot</w:t>
      </w:r>
      <w:proofErr w:type="spellEnd"/>
      <w:r w:rsidRPr="00503022">
        <w:rPr>
          <w:rFonts w:ascii="Times New Roman" w:hAnsi="Times New Roman"/>
          <w:bCs/>
          <w:i/>
        </w:rPr>
        <w:t>π</w:t>
      </w:r>
      <w:r w:rsidRPr="00503022">
        <w:rPr>
          <w:rFonts w:ascii="Times New Roman" w:hAnsi="Times New Roman"/>
          <w:bCs/>
          <w:i/>
          <w:vertAlign w:val="subscript"/>
        </w:rPr>
        <w:t>i</w:t>
      </w:r>
      <w:r w:rsidRPr="00503022">
        <w:rPr>
          <w:rFonts w:ascii="Times New Roman" w:hAnsi="Times New Roman"/>
          <w:bCs/>
          <w:i/>
        </w:rPr>
        <w:t>)}</w:t>
      </w:r>
      <w:r>
        <w:rPr>
          <w:rFonts w:ascii="Times New Roman" w:hAnsi="Times New Roman"/>
          <w:bCs/>
          <w:i/>
        </w:rPr>
        <w:t>.</w:t>
      </w:r>
    </w:p>
    <w:p w:rsidR="00446B8D" w:rsidRDefault="00446B8D" w:rsidP="00446B8D">
      <w:pPr>
        <w:widowControl w:val="0"/>
        <w:autoSpaceDE w:val="0"/>
        <w:autoSpaceDN w:val="0"/>
        <w:adjustRightInd w:val="0"/>
        <w:jc w:val="center"/>
        <w:rPr>
          <w:rFonts w:ascii="Times New Roman" w:hAnsi="Times New Roman"/>
          <w:bCs/>
        </w:rPr>
      </w:pPr>
    </w:p>
    <w:p w:rsidR="00446B8D" w:rsidRPr="00124D16" w:rsidRDefault="00446B8D" w:rsidP="00446B8D">
      <w:pPr>
        <w:spacing w:line="480" w:lineRule="auto"/>
        <w:ind w:firstLine="720"/>
        <w:rPr>
          <w:rFonts w:ascii="Times New Roman" w:hAnsi="Times New Roman" w:cs="Times New Roman"/>
          <w:i/>
        </w:rPr>
      </w:pPr>
    </w:p>
    <w:p w:rsidR="00771642" w:rsidRDefault="004230A4" w:rsidP="003305CB">
      <w:pPr>
        <w:spacing w:line="48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sidRPr="00503022">
        <w:rPr>
          <w:rFonts w:ascii="Times New Roman" w:hAnsi="Times New Roman"/>
          <w:bCs/>
          <w:i/>
        </w:rPr>
        <w:t>u</w:t>
      </w:r>
      <w:r w:rsidRPr="00503022">
        <w:rPr>
          <w:rFonts w:ascii="Times New Roman" w:hAnsi="Times New Roman"/>
          <w:bCs/>
          <w:i/>
          <w:vertAlign w:val="subscript"/>
        </w:rPr>
        <w:t>tot</w:t>
      </w:r>
      <w:proofErr w:type="spellEnd"/>
      <w:r>
        <w:rPr>
          <w:rFonts w:ascii="Times New Roman" w:hAnsi="Times New Roman"/>
          <w:bCs/>
          <w:i/>
          <w:vertAlign w:val="subscript"/>
        </w:rPr>
        <w:t xml:space="preserve">  </w:t>
      </w:r>
      <w:r>
        <w:rPr>
          <w:rFonts w:ascii="Times New Roman" w:hAnsi="Times New Roman" w:cs="Times New Roman"/>
        </w:rPr>
        <w:t>is the total number sampled</w:t>
      </w:r>
      <w:r w:rsidR="00BA6B6D">
        <w:rPr>
          <w:rFonts w:ascii="Times New Roman" w:hAnsi="Times New Roman" w:cs="Times New Roman"/>
        </w:rPr>
        <w:t xml:space="preserve"> (number of scats collected).</w:t>
      </w:r>
      <w:r>
        <w:rPr>
          <w:rFonts w:ascii="Times New Roman" w:hAnsi="Times New Roman" w:cs="Times New Roman"/>
        </w:rPr>
        <w:t xml:space="preserve"> </w:t>
      </w:r>
      <w:r w:rsidR="00BA6B6D">
        <w:rPr>
          <w:rFonts w:ascii="Times New Roman" w:hAnsi="Times New Roman" w:cs="Times New Roman"/>
        </w:rPr>
        <w:t xml:space="preserve">We used a chi-square test for significance to determine the significance of the difference between </w:t>
      </w:r>
      <w:r w:rsidR="00BA6B6D" w:rsidRPr="00BA6B6D">
        <w:rPr>
          <w:rFonts w:ascii="Times New Roman" w:hAnsi="Times New Roman" w:cs="Times New Roman"/>
          <w:i/>
        </w:rPr>
        <w:t>B</w:t>
      </w:r>
      <w:r w:rsidR="00BA6B6D">
        <w:rPr>
          <w:rFonts w:ascii="Times New Roman" w:hAnsi="Times New Roman" w:cs="Times New Roman"/>
        </w:rPr>
        <w:t xml:space="preserve"> values for native and exotic species.</w:t>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 xml:space="preserve">We used </w:t>
      </w:r>
      <w:commentRangeStart w:id="61"/>
      <w:r>
        <w:rPr>
          <w:rFonts w:ascii="Times New Roman" w:hAnsi="Times New Roman" w:cs="Times New Roman"/>
        </w:rPr>
        <w:t xml:space="preserve">linear regression </w:t>
      </w:r>
      <w:commentRangeEnd w:id="61"/>
      <w:r w:rsidR="00A53291">
        <w:rPr>
          <w:rStyle w:val="CommentReference"/>
        </w:rPr>
        <w:commentReference w:id="61"/>
      </w:r>
      <w:commentRangeStart w:id="62"/>
      <w:r>
        <w:rPr>
          <w:rFonts w:ascii="Times New Roman" w:hAnsi="Times New Roman" w:cs="Times New Roman"/>
        </w:rPr>
        <w:t>to</w:t>
      </w:r>
      <w:commentRangeEnd w:id="62"/>
      <w:r w:rsidR="002D31E4">
        <w:rPr>
          <w:rStyle w:val="CommentReference"/>
        </w:rPr>
        <w:commentReference w:id="62"/>
      </w:r>
      <w:r>
        <w:rPr>
          <w:rFonts w:ascii="Times New Roman" w:hAnsi="Times New Roman" w:cs="Times New Roman"/>
        </w:rPr>
        <w:t xml:space="preserve"> </w:t>
      </w:r>
      <w:del w:id="63" w:author="Haldre Rogers" w:date="2014-07-04T06:31:00Z">
        <w:r w:rsidDel="00A53291">
          <w:rPr>
            <w:rFonts w:ascii="Times New Roman" w:hAnsi="Times New Roman" w:cs="Times New Roman"/>
          </w:rPr>
          <w:delText xml:space="preserve">correlate </w:delText>
        </w:r>
      </w:del>
      <w:ins w:id="64" w:author="Haldre Rogers" w:date="2014-07-04T06:31:00Z">
        <w:r w:rsidR="00A53291">
          <w:rPr>
            <w:rFonts w:ascii="Times New Roman" w:hAnsi="Times New Roman" w:cs="Times New Roman"/>
          </w:rPr>
          <w:t xml:space="preserve">determine whether </w:t>
        </w:r>
      </w:ins>
      <w:r>
        <w:rPr>
          <w:rFonts w:ascii="Times New Roman" w:hAnsi="Times New Roman" w:cs="Times New Roman"/>
        </w:rPr>
        <w:t xml:space="preserve">ungulate scat abundance </w:t>
      </w:r>
      <w:del w:id="65" w:author="Haldre Rogers" w:date="2014-07-04T06:31:00Z">
        <w:r w:rsidDel="00A53291">
          <w:rPr>
            <w:rFonts w:ascii="Times New Roman" w:hAnsi="Times New Roman" w:cs="Times New Roman"/>
          </w:rPr>
          <w:delText xml:space="preserve">to </w:delText>
        </w:r>
      </w:del>
      <w:ins w:id="66" w:author="Haldre Rogers" w:date="2014-07-04T06:31:00Z">
        <w:r w:rsidR="00A53291">
          <w:rPr>
            <w:rFonts w:ascii="Times New Roman" w:hAnsi="Times New Roman" w:cs="Times New Roman"/>
          </w:rPr>
          <w:t xml:space="preserve">was correlated with </w:t>
        </w:r>
      </w:ins>
      <w:r>
        <w:rPr>
          <w:rFonts w:ascii="Times New Roman" w:hAnsi="Times New Roman" w:cs="Times New Roman"/>
        </w:rPr>
        <w:t>forest characteristics measured on vegetation transects.</w:t>
      </w:r>
      <w:r w:rsidRPr="00124D16">
        <w:rPr>
          <w:rFonts w:ascii="Times New Roman" w:hAnsi="Times New Roman" w:cs="Times New Roman"/>
        </w:rPr>
        <w:t xml:space="preserve"> </w:t>
      </w:r>
      <w:r w:rsidR="005E40D4">
        <w:rPr>
          <w:rFonts w:ascii="Times New Roman" w:hAnsi="Times New Roman" w:cs="Times New Roman"/>
        </w:rPr>
        <w:t>We</w:t>
      </w:r>
      <w:r>
        <w:rPr>
          <w:rFonts w:ascii="Times New Roman" w:hAnsi="Times New Roman" w:cs="Times New Roman"/>
        </w:rPr>
        <w:t xml:space="preserve"> used deer abundance and pig abundance as separate independent factors</w:t>
      </w:r>
      <w:r w:rsidR="009B0206">
        <w:rPr>
          <w:rFonts w:ascii="Times New Roman" w:hAnsi="Times New Roman" w:cs="Times New Roman"/>
        </w:rPr>
        <w:t>,</w:t>
      </w:r>
      <w:r>
        <w:rPr>
          <w:rFonts w:ascii="Times New Roman" w:hAnsi="Times New Roman" w:cs="Times New Roman"/>
        </w:rPr>
        <w:t xml:space="preserve"> and forest characteristics as dependent factors. The forest characteristics that we investigated were total seedling abundance, native seedling abundance, exotic see</w:t>
      </w:r>
      <w:r w:rsidR="0061461E">
        <w:rPr>
          <w:rFonts w:ascii="Times New Roman" w:hAnsi="Times New Roman" w:cs="Times New Roman"/>
        </w:rPr>
        <w:t>dling abundance, and vine abundance</w:t>
      </w:r>
      <w:r w:rsidRPr="00124D16">
        <w:rPr>
          <w:rFonts w:ascii="Times New Roman" w:hAnsi="Times New Roman" w:cs="Times New Roman"/>
        </w:rPr>
        <w:t xml:space="preserve">. </w:t>
      </w:r>
      <w:r>
        <w:rPr>
          <w:rFonts w:ascii="Times New Roman" w:hAnsi="Times New Roman" w:cs="Times New Roman"/>
        </w:rPr>
        <w:t xml:space="preserve">We </w:t>
      </w:r>
      <w:r w:rsidR="002B2DB1">
        <w:rPr>
          <w:rFonts w:ascii="Times New Roman" w:hAnsi="Times New Roman" w:cs="Times New Roman"/>
        </w:rPr>
        <w:t>used</w:t>
      </w:r>
      <w:r>
        <w:rPr>
          <w:rFonts w:ascii="Times New Roman" w:hAnsi="Times New Roman" w:cs="Times New Roman"/>
        </w:rPr>
        <w:t xml:space="preserve"> </w:t>
      </w:r>
      <w:r w:rsidR="002B2DB1">
        <w:rPr>
          <w:rFonts w:ascii="Times New Roman" w:hAnsi="Times New Roman" w:cs="Times New Roman"/>
        </w:rPr>
        <w:t xml:space="preserve">the </w:t>
      </w:r>
      <w:proofErr w:type="spellStart"/>
      <w:r w:rsidR="002B2DB1">
        <w:rPr>
          <w:rFonts w:ascii="Times New Roman" w:hAnsi="Times New Roman" w:cs="Times New Roman"/>
        </w:rPr>
        <w:t>Bonferroni</w:t>
      </w:r>
      <w:proofErr w:type="spellEnd"/>
      <w:r w:rsidR="002B2DB1">
        <w:rPr>
          <w:rFonts w:ascii="Times New Roman" w:hAnsi="Times New Roman" w:cs="Times New Roman"/>
        </w:rPr>
        <w:t xml:space="preserve"> </w:t>
      </w:r>
      <w:commentRangeStart w:id="67"/>
      <w:r w:rsidR="002B2DB1">
        <w:rPr>
          <w:rFonts w:ascii="Times New Roman" w:hAnsi="Times New Roman" w:cs="Times New Roman"/>
        </w:rPr>
        <w:t>test</w:t>
      </w:r>
      <w:commentRangeEnd w:id="67"/>
      <w:r w:rsidR="002B2DB1">
        <w:rPr>
          <w:rStyle w:val="CommentReference"/>
        </w:rPr>
        <w:commentReference w:id="67"/>
      </w:r>
      <w:r w:rsidR="002B2DB1">
        <w:rPr>
          <w:rFonts w:ascii="Times New Roman" w:hAnsi="Times New Roman" w:cs="Times New Roman"/>
        </w:rPr>
        <w:t xml:space="preserve"> to detect </w:t>
      </w:r>
      <w:proofErr w:type="gramStart"/>
      <w:r w:rsidR="002B2DB1">
        <w:rPr>
          <w:rFonts w:ascii="Times New Roman" w:hAnsi="Times New Roman" w:cs="Times New Roman"/>
        </w:rPr>
        <w:t xml:space="preserve">outliers </w:t>
      </w:r>
      <w:r w:rsidR="002D31E4">
        <w:rPr>
          <w:rFonts w:ascii="Times New Roman" w:hAnsi="Times New Roman" w:cs="Times New Roman"/>
        </w:rPr>
        <w:t xml:space="preserve"> </w:t>
      </w:r>
      <w:r w:rsidR="002B2DB1">
        <w:rPr>
          <w:rFonts w:ascii="Times New Roman" w:hAnsi="Times New Roman" w:cs="Times New Roman"/>
        </w:rPr>
        <w:t>but</w:t>
      </w:r>
      <w:proofErr w:type="gramEnd"/>
      <w:r w:rsidR="002B2DB1">
        <w:rPr>
          <w:rFonts w:ascii="Times New Roman" w:hAnsi="Times New Roman" w:cs="Times New Roman"/>
        </w:rPr>
        <w:t xml:space="preserve"> none were detected. Therefore, </w:t>
      </w:r>
      <w:r>
        <w:rPr>
          <w:rFonts w:ascii="Times New Roman" w:hAnsi="Times New Roman" w:cs="Times New Roman"/>
        </w:rPr>
        <w:t xml:space="preserve">all data were included in </w:t>
      </w:r>
      <w:r w:rsidR="009110D5">
        <w:rPr>
          <w:rFonts w:ascii="Times New Roman" w:hAnsi="Times New Roman" w:cs="Times New Roman"/>
        </w:rPr>
        <w:t xml:space="preserve">the </w:t>
      </w:r>
      <w:r>
        <w:rPr>
          <w:rFonts w:ascii="Times New Roman" w:hAnsi="Times New Roman" w:cs="Times New Roman"/>
        </w:rPr>
        <w:t xml:space="preserve">analyses. </w:t>
      </w:r>
      <w:commentRangeStart w:id="68"/>
      <w:r w:rsidR="00F36039">
        <w:rPr>
          <w:rFonts w:ascii="Times New Roman" w:hAnsi="Times New Roman" w:cs="Times New Roman"/>
        </w:rPr>
        <w:lastRenderedPageBreak/>
        <w:t>We also determined r</w:t>
      </w:r>
      <w:r>
        <w:rPr>
          <w:rFonts w:ascii="Times New Roman" w:hAnsi="Times New Roman" w:cs="Times New Roman"/>
          <w:vertAlign w:val="superscript"/>
        </w:rPr>
        <w:t>2</w:t>
      </w:r>
      <w:r>
        <w:rPr>
          <w:rFonts w:ascii="Times New Roman" w:hAnsi="Times New Roman" w:cs="Times New Roman"/>
        </w:rPr>
        <w:t xml:space="preserve"> and P-values for each regression. </w:t>
      </w:r>
      <w:commentRangeEnd w:id="68"/>
      <w:r w:rsidR="00A53291">
        <w:rPr>
          <w:rStyle w:val="CommentReference"/>
        </w:rPr>
        <w:commentReference w:id="68"/>
      </w:r>
      <w:commentRangeStart w:id="69"/>
      <w:r>
        <w:rPr>
          <w:rFonts w:ascii="Times New Roman" w:hAnsi="Times New Roman" w:cs="Times New Roman"/>
        </w:rPr>
        <w:t>To</w:t>
      </w:r>
      <w:commentRangeEnd w:id="69"/>
      <w:r w:rsidR="002B2DB1">
        <w:rPr>
          <w:rStyle w:val="CommentReference"/>
        </w:rPr>
        <w:commentReference w:id="69"/>
      </w:r>
      <w:r>
        <w:rPr>
          <w:rFonts w:ascii="Times New Roman" w:hAnsi="Times New Roman" w:cs="Times New Roman"/>
        </w:rPr>
        <w:t xml:space="preserve"> select the best-fit linear models, F-statistics and P-values were also calculated. All tests were performed using R</w:t>
      </w:r>
      <w:r w:rsidR="002B2DB1" w:rsidRPr="002B2DB1">
        <w:rPr>
          <w:rFonts w:ascii="Times New Roman" w:hAnsi="Times New Roman" w:cs="Times New Roman"/>
        </w:rPr>
        <w:t xml:space="preserve"> </w:t>
      </w:r>
      <w:commentRangeStart w:id="70"/>
      <w:proofErr w:type="spellStart"/>
      <w:r w:rsidR="002B2DB1">
        <w:rPr>
          <w:rFonts w:ascii="Times New Roman" w:hAnsi="Times New Roman" w:cs="Times New Roman"/>
        </w:rPr>
        <w:t>R</w:t>
      </w:r>
      <w:proofErr w:type="spellEnd"/>
      <w:r w:rsidR="002B2DB1">
        <w:rPr>
          <w:rFonts w:ascii="Times New Roman" w:hAnsi="Times New Roman" w:cs="Times New Roman"/>
        </w:rPr>
        <w:t xml:space="preserve"> (</w:t>
      </w:r>
      <w:r w:rsidR="002B2DB1">
        <w:rPr>
          <w:rStyle w:val="CommentReference"/>
        </w:rPr>
        <w:commentReference w:id="71"/>
      </w:r>
      <w:r w:rsidR="002B2DB1">
        <w:rPr>
          <w:rFonts w:ascii="Times New Roman" w:hAnsi="Times New Roman" w:cs="Times New Roman"/>
        </w:rPr>
        <w:t>R statistical software, R Core Development Team 2013)</w:t>
      </w:r>
      <w:commentRangeEnd w:id="70"/>
      <w:r w:rsidR="002B2DB1">
        <w:rPr>
          <w:rStyle w:val="CommentReference"/>
        </w:rPr>
        <w:commentReference w:id="70"/>
      </w:r>
      <w:r>
        <w:rPr>
          <w:rFonts w:ascii="Times New Roman" w:hAnsi="Times New Roman" w:cs="Times New Roman"/>
        </w:rPr>
        <w:t xml:space="preserve">. </w:t>
      </w:r>
    </w:p>
    <w:p w:rsidR="00446B8D" w:rsidRDefault="00446B8D" w:rsidP="00446B8D">
      <w:pPr>
        <w:spacing w:line="480" w:lineRule="auto"/>
        <w:rPr>
          <w:rFonts w:ascii="Times New Roman" w:hAnsi="Times New Roman" w:cs="Times New Roman"/>
        </w:rPr>
      </w:pPr>
      <w:r w:rsidRPr="00124D16">
        <w:rPr>
          <w:rFonts w:ascii="Times New Roman" w:hAnsi="Times New Roman" w:cs="Times New Roman"/>
          <w:b/>
        </w:rPr>
        <w:t>Results</w:t>
      </w:r>
    </w:p>
    <w:p w:rsidR="00446B8D" w:rsidRPr="00EE30C7" w:rsidRDefault="00446B8D" w:rsidP="00446B8D">
      <w:pPr>
        <w:spacing w:line="480" w:lineRule="auto"/>
        <w:rPr>
          <w:rFonts w:ascii="Times New Roman" w:hAnsi="Times New Roman" w:cs="Times New Roman"/>
        </w:rPr>
      </w:pPr>
      <w:r w:rsidRPr="00124D16">
        <w:rPr>
          <w:rFonts w:ascii="Times New Roman" w:hAnsi="Times New Roman" w:cs="Times New Roman"/>
          <w:i/>
        </w:rPr>
        <w:t>Do ungulates affect forest recruitment?</w:t>
      </w:r>
    </w:p>
    <w:p w:rsidR="00446B8D" w:rsidRDefault="00446B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and </w:t>
      </w:r>
      <w:r w:rsidRPr="00341E0F">
        <w:rPr>
          <w:rFonts w:ascii="Times New Roman" w:hAnsi="Times New Roman" w:cs="Times New Roman"/>
        </w:rPr>
        <w:t>fencing treatment.</w:t>
      </w:r>
      <w:r w:rsidR="008A7181">
        <w:rPr>
          <w:rFonts w:ascii="Times New Roman" w:hAnsi="Times New Roman" w:cs="Times New Roman"/>
        </w:rPr>
        <w:t xml:space="preserve"> For four species, </w:t>
      </w:r>
      <w:r w:rsidR="008A7181" w:rsidRPr="00341E0F">
        <w:rPr>
          <w:rFonts w:ascii="Times New Roman" w:hAnsi="Times New Roman" w:cs="Times New Roman"/>
          <w:i/>
        </w:rPr>
        <w:t>C. papaya</w:t>
      </w:r>
      <w:r w:rsidR="008A7181" w:rsidRPr="00341E0F">
        <w:rPr>
          <w:rFonts w:ascii="Times New Roman" w:hAnsi="Times New Roman" w:cs="Times New Roman"/>
        </w:rPr>
        <w:t xml:space="preserve">, </w:t>
      </w:r>
      <w:r w:rsidR="008A7181" w:rsidRPr="00341E0F">
        <w:rPr>
          <w:rFonts w:ascii="Times New Roman" w:hAnsi="Times New Roman" w:cs="Times New Roman"/>
          <w:i/>
        </w:rPr>
        <w:t xml:space="preserve">M. </w:t>
      </w:r>
      <w:proofErr w:type="spellStart"/>
      <w:r w:rsidR="008A7181" w:rsidRPr="00341E0F">
        <w:rPr>
          <w:rFonts w:ascii="Times New Roman" w:hAnsi="Times New Roman" w:cs="Times New Roman"/>
          <w:i/>
        </w:rPr>
        <w:t>citrifolia</w:t>
      </w:r>
      <w:proofErr w:type="spellEnd"/>
      <w:r w:rsidR="008A7181" w:rsidRPr="00341E0F">
        <w:rPr>
          <w:rFonts w:ascii="Times New Roman" w:hAnsi="Times New Roman" w:cs="Times New Roman"/>
        </w:rPr>
        <w:t xml:space="preserve">, </w:t>
      </w:r>
      <w:r w:rsidR="008A7181" w:rsidRPr="00341E0F">
        <w:rPr>
          <w:rFonts w:ascii="Times New Roman" w:hAnsi="Times New Roman" w:cs="Times New Roman"/>
          <w:i/>
        </w:rPr>
        <w:t xml:space="preserve">P. </w:t>
      </w:r>
      <w:proofErr w:type="spellStart"/>
      <w:r w:rsidR="008A7181" w:rsidRPr="00341E0F">
        <w:rPr>
          <w:rFonts w:ascii="Times New Roman" w:hAnsi="Times New Roman" w:cs="Times New Roman"/>
          <w:i/>
        </w:rPr>
        <w:t>obtusifolia</w:t>
      </w:r>
      <w:proofErr w:type="spellEnd"/>
      <w:r w:rsidR="008A7181" w:rsidRPr="00341E0F">
        <w:rPr>
          <w:rFonts w:ascii="Times New Roman" w:hAnsi="Times New Roman" w:cs="Times New Roman"/>
        </w:rPr>
        <w:t xml:space="preserve">, and </w:t>
      </w:r>
      <w:r w:rsidR="008A7181" w:rsidRPr="00341E0F">
        <w:rPr>
          <w:rFonts w:ascii="Times New Roman" w:hAnsi="Times New Roman" w:cs="Times New Roman"/>
          <w:i/>
        </w:rPr>
        <w:t xml:space="preserve">P. </w:t>
      </w:r>
      <w:proofErr w:type="spellStart"/>
      <w:r w:rsidR="002A4E1C">
        <w:rPr>
          <w:rFonts w:ascii="Times New Roman" w:hAnsi="Times New Roman" w:cs="Times New Roman"/>
          <w:i/>
        </w:rPr>
        <w:t>mariana</w:t>
      </w:r>
      <w:proofErr w:type="spellEnd"/>
      <w:r w:rsidR="008A7181">
        <w:rPr>
          <w:rFonts w:ascii="Times New Roman" w:hAnsi="Times New Roman" w:cs="Times New Roman"/>
        </w:rPr>
        <w:t xml:space="preserve">, </w:t>
      </w:r>
      <w:r w:rsidR="001D6B46">
        <w:rPr>
          <w:rFonts w:ascii="Times New Roman" w:hAnsi="Times New Roman" w:cs="Times New Roman"/>
        </w:rPr>
        <w:t xml:space="preserve">fencing treatment contributed </w:t>
      </w:r>
      <w:r w:rsidR="004F7CB2">
        <w:rPr>
          <w:rFonts w:ascii="Times New Roman" w:hAnsi="Times New Roman" w:cs="Times New Roman"/>
        </w:rPr>
        <w:t>to the best fit model explaining</w:t>
      </w:r>
      <w:r w:rsidR="00516DBD">
        <w:rPr>
          <w:rFonts w:ascii="Times New Roman" w:hAnsi="Times New Roman" w:cs="Times New Roman"/>
        </w:rPr>
        <w:t xml:space="preserve"> proportion alive (Figure 1). The best fit model for</w:t>
      </w:r>
      <w:r w:rsidR="001D6B46">
        <w:rPr>
          <w:rFonts w:ascii="Times New Roman" w:hAnsi="Times New Roman" w:cs="Times New Roman"/>
        </w:rPr>
        <w:t xml:space="preserve"> </w:t>
      </w:r>
      <w:proofErr w:type="spellStart"/>
      <w:r w:rsidR="004F7CB2">
        <w:rPr>
          <w:rFonts w:ascii="Times New Roman" w:hAnsi="Times New Roman" w:cs="Times New Roman"/>
          <w:i/>
        </w:rPr>
        <w:t>P.</w:t>
      </w:r>
      <w:r w:rsidR="002A4E1C">
        <w:rPr>
          <w:rFonts w:ascii="Times New Roman" w:hAnsi="Times New Roman" w:cs="Times New Roman"/>
          <w:i/>
        </w:rPr>
        <w:t>mariana</w:t>
      </w:r>
      <w:proofErr w:type="spellEnd"/>
      <w:r w:rsidR="002A4E1C">
        <w:rPr>
          <w:rFonts w:ascii="Times New Roman" w:hAnsi="Times New Roman" w:cs="Times New Roman"/>
        </w:rPr>
        <w:t xml:space="preserve"> </w:t>
      </w:r>
      <w:r w:rsidR="00516DBD">
        <w:rPr>
          <w:rFonts w:ascii="Times New Roman" w:hAnsi="Times New Roman" w:cs="Times New Roman"/>
        </w:rPr>
        <w:t>also had an interaction between island and species</w:t>
      </w:r>
      <w:r w:rsidR="006F71F0">
        <w:rPr>
          <w:rFonts w:ascii="Times New Roman" w:hAnsi="Times New Roman" w:cs="Times New Roman"/>
        </w:rPr>
        <w:t>: a</w:t>
      </w:r>
      <w:r w:rsidR="002A4E1C">
        <w:rPr>
          <w:rFonts w:ascii="Times New Roman" w:hAnsi="Times New Roman" w:cs="Times New Roman"/>
        </w:rPr>
        <w:t xml:space="preserve">lthough survival for </w:t>
      </w:r>
      <w:r w:rsidR="002A4E1C">
        <w:rPr>
          <w:rFonts w:ascii="Times New Roman" w:hAnsi="Times New Roman" w:cs="Times New Roman"/>
          <w:i/>
        </w:rPr>
        <w:t xml:space="preserve">P. </w:t>
      </w:r>
      <w:proofErr w:type="spellStart"/>
      <w:r w:rsidR="002A4E1C">
        <w:rPr>
          <w:rFonts w:ascii="Times New Roman" w:hAnsi="Times New Roman" w:cs="Times New Roman"/>
          <w:i/>
        </w:rPr>
        <w:t>mariana</w:t>
      </w:r>
      <w:proofErr w:type="spellEnd"/>
      <w:r w:rsidR="002A4E1C">
        <w:rPr>
          <w:rFonts w:ascii="Times New Roman" w:hAnsi="Times New Roman" w:cs="Times New Roman"/>
        </w:rPr>
        <w:t xml:space="preserve"> was higher inside plots on both islands, the difference in survival was greater in Guam than in Rota.</w:t>
      </w:r>
      <w:r w:rsidR="00061C68">
        <w:rPr>
          <w:rFonts w:ascii="Times New Roman" w:hAnsi="Times New Roman" w:cs="Times New Roman"/>
        </w:rPr>
        <w:t xml:space="preserve"> Island was a factor that contributed to the best fit model for </w:t>
      </w:r>
      <w:r w:rsidR="00061C68" w:rsidRPr="006C54FA">
        <w:rPr>
          <w:rFonts w:ascii="Times New Roman" w:hAnsi="Times New Roman" w:cs="Times New Roman"/>
          <w:i/>
        </w:rPr>
        <w:t xml:space="preserve">M. </w:t>
      </w:r>
      <w:proofErr w:type="spellStart"/>
      <w:r w:rsidR="00061C68" w:rsidRPr="006C54FA">
        <w:rPr>
          <w:rFonts w:ascii="Times New Roman" w:hAnsi="Times New Roman" w:cs="Times New Roman"/>
          <w:i/>
        </w:rPr>
        <w:t>citrifolia</w:t>
      </w:r>
      <w:proofErr w:type="spellEnd"/>
      <w:r w:rsidR="00061C68">
        <w:rPr>
          <w:rFonts w:ascii="Times New Roman" w:hAnsi="Times New Roman" w:cs="Times New Roman"/>
        </w:rPr>
        <w:t xml:space="preserve"> in addition to fencing treatment, but with no interaction</w:t>
      </w:r>
      <w:r w:rsidR="006C54FA">
        <w:rPr>
          <w:rFonts w:ascii="Times New Roman" w:hAnsi="Times New Roman" w:cs="Times New Roman"/>
        </w:rPr>
        <w:t>: overall survival both inside and outside fenced plots was higher in Guam than in Rota.</w:t>
      </w:r>
      <w:r w:rsidR="00061C68">
        <w:rPr>
          <w:rFonts w:ascii="Times New Roman" w:hAnsi="Times New Roman" w:cs="Times New Roman"/>
        </w:rPr>
        <w:t xml:space="preserve"> </w:t>
      </w:r>
      <w:r w:rsidR="001D6B46">
        <w:rPr>
          <w:rFonts w:ascii="Times New Roman" w:hAnsi="Times New Roman" w:cs="Times New Roman"/>
        </w:rPr>
        <w:t xml:space="preserve"> For </w:t>
      </w:r>
      <w:r w:rsidR="001D6B46" w:rsidRPr="002A4E1C">
        <w:rPr>
          <w:rFonts w:ascii="Times New Roman" w:hAnsi="Times New Roman" w:cs="Times New Roman"/>
          <w:i/>
        </w:rPr>
        <w:t xml:space="preserve">A. </w:t>
      </w:r>
      <w:proofErr w:type="spellStart"/>
      <w:r w:rsidR="001D6B46" w:rsidRPr="002A4E1C">
        <w:rPr>
          <w:rFonts w:ascii="Times New Roman" w:hAnsi="Times New Roman" w:cs="Times New Roman"/>
          <w:i/>
        </w:rPr>
        <w:t>mariannensis</w:t>
      </w:r>
      <w:proofErr w:type="spellEnd"/>
      <w:r w:rsidR="004F7CB2">
        <w:rPr>
          <w:rFonts w:ascii="Times New Roman" w:hAnsi="Times New Roman" w:cs="Times New Roman"/>
        </w:rPr>
        <w:t xml:space="preserve"> and </w:t>
      </w:r>
      <w:r w:rsidR="004F7CB2" w:rsidRPr="002A4E1C">
        <w:rPr>
          <w:rFonts w:ascii="Times New Roman" w:hAnsi="Times New Roman" w:cs="Times New Roman"/>
          <w:i/>
        </w:rPr>
        <w:t xml:space="preserve">N. </w:t>
      </w:r>
      <w:proofErr w:type="spellStart"/>
      <w:r w:rsidR="004F7CB2" w:rsidRPr="002A4E1C">
        <w:rPr>
          <w:rFonts w:ascii="Times New Roman" w:hAnsi="Times New Roman" w:cs="Times New Roman"/>
          <w:i/>
        </w:rPr>
        <w:t>oppositifolia</w:t>
      </w:r>
      <w:proofErr w:type="spellEnd"/>
      <w:r w:rsidR="004F7CB2">
        <w:rPr>
          <w:rFonts w:ascii="Times New Roman" w:hAnsi="Times New Roman" w:cs="Times New Roman"/>
        </w:rPr>
        <w:t xml:space="preserve">, island </w:t>
      </w:r>
      <w:r w:rsidR="006F71F0">
        <w:rPr>
          <w:rFonts w:ascii="Times New Roman" w:hAnsi="Times New Roman" w:cs="Times New Roman"/>
        </w:rPr>
        <w:t>and species interacted for</w:t>
      </w:r>
      <w:r w:rsidR="004F7CB2">
        <w:rPr>
          <w:rFonts w:ascii="Times New Roman" w:hAnsi="Times New Roman" w:cs="Times New Roman"/>
        </w:rPr>
        <w:t xml:space="preserve"> the best fit model explaining</w:t>
      </w:r>
      <w:r w:rsidR="00516DBD">
        <w:rPr>
          <w:rFonts w:ascii="Times New Roman" w:hAnsi="Times New Roman" w:cs="Times New Roman"/>
        </w:rPr>
        <w:t xml:space="preserve"> proportion alive</w:t>
      </w:r>
      <w:r w:rsidR="002A4E1C">
        <w:rPr>
          <w:rFonts w:ascii="Times New Roman" w:hAnsi="Times New Roman" w:cs="Times New Roman"/>
        </w:rPr>
        <w:t xml:space="preserve"> (Figure 1)</w:t>
      </w:r>
      <w:r w:rsidR="00B86ABC">
        <w:rPr>
          <w:rFonts w:ascii="Times New Roman" w:hAnsi="Times New Roman" w:cs="Times New Roman"/>
        </w:rPr>
        <w:t xml:space="preserve">: </w:t>
      </w:r>
      <w:r w:rsidR="00B86ABC" w:rsidRPr="002A4E1C">
        <w:rPr>
          <w:rFonts w:ascii="Times New Roman" w:hAnsi="Times New Roman" w:cs="Times New Roman"/>
          <w:i/>
        </w:rPr>
        <w:t xml:space="preserve">A. </w:t>
      </w:r>
      <w:proofErr w:type="spellStart"/>
      <w:r w:rsidR="00B86ABC" w:rsidRPr="002A4E1C">
        <w:rPr>
          <w:rFonts w:ascii="Times New Roman" w:hAnsi="Times New Roman" w:cs="Times New Roman"/>
          <w:i/>
        </w:rPr>
        <w:t>mariannensis</w:t>
      </w:r>
      <w:proofErr w:type="spellEnd"/>
      <w:r w:rsidR="00B86ABC">
        <w:rPr>
          <w:rFonts w:ascii="Times New Roman" w:hAnsi="Times New Roman" w:cs="Times New Roman"/>
        </w:rPr>
        <w:t xml:space="preserve"> and </w:t>
      </w:r>
      <w:r w:rsidR="00B86ABC" w:rsidRPr="002A4E1C">
        <w:rPr>
          <w:rFonts w:ascii="Times New Roman" w:hAnsi="Times New Roman" w:cs="Times New Roman"/>
          <w:i/>
        </w:rPr>
        <w:t xml:space="preserve">N. </w:t>
      </w:r>
      <w:proofErr w:type="spellStart"/>
      <w:r w:rsidR="00B86ABC" w:rsidRPr="002A4E1C">
        <w:rPr>
          <w:rFonts w:ascii="Times New Roman" w:hAnsi="Times New Roman" w:cs="Times New Roman"/>
          <w:i/>
        </w:rPr>
        <w:t>oppositifolia</w:t>
      </w:r>
      <w:proofErr w:type="spellEnd"/>
      <w:r w:rsidR="00B86ABC">
        <w:rPr>
          <w:rFonts w:ascii="Times New Roman" w:hAnsi="Times New Roman" w:cs="Times New Roman"/>
        </w:rPr>
        <w:t xml:space="preserve">  both had better survival inside rather than outside fenced plots in Guam, but better survival outside rather than inside fenced plots in Rota.</w:t>
      </w:r>
      <w:r w:rsidR="004F7CB2">
        <w:rPr>
          <w:rFonts w:ascii="Times New Roman" w:hAnsi="Times New Roman" w:cs="Times New Roman"/>
        </w:rPr>
        <w:t xml:space="preserve"> </w:t>
      </w:r>
      <w:r w:rsidRPr="00341E0F">
        <w:rPr>
          <w:rFonts w:ascii="Times New Roman" w:hAnsi="Times New Roman" w:cs="Times New Roman"/>
        </w:rPr>
        <w:t xml:space="preserve"> </w:t>
      </w:r>
      <w:r w:rsidRPr="00124D16">
        <w:rPr>
          <w:rFonts w:ascii="Times New Roman" w:hAnsi="Times New Roman" w:cs="Times New Roman"/>
        </w:rPr>
        <w:tab/>
      </w:r>
    </w:p>
    <w:p w:rsidR="00446B8D" w:rsidRDefault="00446B8D" w:rsidP="00027931">
      <w:pPr>
        <w:rPr>
          <w:rFonts w:ascii="Times New Roman" w:hAnsi="Times New Roman" w:cs="Times New Roman"/>
          <w:i/>
        </w:rPr>
      </w:pPr>
      <w:r w:rsidRPr="00124D16">
        <w:rPr>
          <w:rFonts w:ascii="Times New Roman" w:hAnsi="Times New Roman" w:cs="Times New Roman"/>
          <w:i/>
        </w:rPr>
        <w:t>Do ungulates act as seed</w:t>
      </w:r>
      <w:r w:rsidR="00BE6DDC">
        <w:rPr>
          <w:rFonts w:ascii="Times New Roman" w:hAnsi="Times New Roman" w:cs="Times New Roman"/>
          <w:i/>
        </w:rPr>
        <w:t xml:space="preserve"> </w:t>
      </w:r>
      <w:r w:rsidRPr="00124D16">
        <w:rPr>
          <w:rFonts w:ascii="Times New Roman" w:hAnsi="Times New Roman" w:cs="Times New Roman"/>
          <w:i/>
        </w:rPr>
        <w:t>dispersers?</w:t>
      </w:r>
    </w:p>
    <w:p w:rsidR="00027931" w:rsidRPr="00027931" w:rsidRDefault="00027931" w:rsidP="00027931">
      <w:pPr>
        <w:rPr>
          <w:rFonts w:ascii="Times New Roman" w:hAnsi="Times New Roman" w:cs="Times New Roman"/>
        </w:rPr>
      </w:pPr>
    </w:p>
    <w:p w:rsidR="00446B8D" w:rsidRPr="00935F22" w:rsidRDefault="00446B8D" w:rsidP="00660EE0">
      <w:pPr>
        <w:spacing w:line="480" w:lineRule="auto"/>
        <w:ind w:firstLine="720"/>
        <w:rPr>
          <w:rFonts w:ascii="Times New Roman" w:hAnsi="Times New Roman" w:cs="Times New Roman"/>
        </w:rPr>
      </w:pPr>
      <w:r>
        <w:rPr>
          <w:rFonts w:ascii="Times New Roman" w:hAnsi="Times New Roman" w:cs="Times New Roman"/>
        </w:rPr>
        <w:t>We collected</w:t>
      </w:r>
      <w:r w:rsidR="006C54FA">
        <w:rPr>
          <w:rFonts w:ascii="Times New Roman" w:hAnsi="Times New Roman" w:cs="Times New Roman"/>
        </w:rPr>
        <w:t xml:space="preserve"> and observed germination </w:t>
      </w:r>
      <w:proofErr w:type="gramStart"/>
      <w:r w:rsidR="006C54FA">
        <w:rPr>
          <w:rFonts w:ascii="Times New Roman" w:hAnsi="Times New Roman" w:cs="Times New Roman"/>
        </w:rPr>
        <w:t xml:space="preserve">from </w:t>
      </w:r>
      <w:r>
        <w:rPr>
          <w:rFonts w:ascii="Times New Roman" w:hAnsi="Times New Roman" w:cs="Times New Roman"/>
        </w:rPr>
        <w:t xml:space="preserve"> a</w:t>
      </w:r>
      <w:proofErr w:type="gramEnd"/>
      <w:r w:rsidRPr="00124D16">
        <w:rPr>
          <w:rFonts w:ascii="Times New Roman" w:hAnsi="Times New Roman" w:cs="Times New Roman"/>
        </w:rPr>
        <w:t xml:space="preserve"> total of 20</w:t>
      </w:r>
      <w:r w:rsidR="006C54FA">
        <w:rPr>
          <w:rFonts w:ascii="Times New Roman" w:hAnsi="Times New Roman" w:cs="Times New Roman"/>
        </w:rPr>
        <w:t xml:space="preserve"> deer fecal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3070ED">
        <w:rPr>
          <w:rFonts w:ascii="Times New Roman" w:hAnsi="Times New Roman" w:cs="Times New Roman"/>
        </w:rPr>
        <w:t xml:space="preserve"> </w:t>
      </w:r>
      <w:r w:rsidR="006C54FA">
        <w:rPr>
          <w:rFonts w:ascii="Times New Roman" w:hAnsi="Times New Roman" w:cs="Times New Roman"/>
        </w:rPr>
        <w:t>fecal</w:t>
      </w:r>
      <w:r w:rsidR="003070ED">
        <w:rPr>
          <w:rFonts w:ascii="Times New Roman" w:hAnsi="Times New Roman" w:cs="Times New Roman"/>
        </w:rPr>
        <w:t xml:space="preserve"> groups </w:t>
      </w:r>
      <w:r w:rsidRPr="00124D16">
        <w:rPr>
          <w:rFonts w:ascii="Times New Roman" w:hAnsi="Times New Roman" w:cs="Times New Roman"/>
        </w:rPr>
        <w:t xml:space="preserve">collected </w:t>
      </w:r>
      <w:r w:rsidR="00BE6DDC">
        <w:rPr>
          <w:rFonts w:ascii="Times New Roman" w:hAnsi="Times New Roman" w:cs="Times New Roman"/>
        </w:rPr>
        <w:t>produced seedlings (20%)</w:t>
      </w:r>
      <w:r w:rsidR="003070ED">
        <w:rPr>
          <w:rFonts w:ascii="Times New Roman" w:hAnsi="Times New Roman" w:cs="Times New Roman"/>
        </w:rPr>
        <w:t xml:space="preserve">. </w:t>
      </w:r>
      <w:r w:rsidR="00E94CE3">
        <w:rPr>
          <w:rFonts w:ascii="Times New Roman" w:hAnsi="Times New Roman" w:cs="Times New Roman"/>
        </w:rPr>
        <w:t>E</w:t>
      </w:r>
      <w:r w:rsidRPr="00124D16">
        <w:rPr>
          <w:rFonts w:ascii="Times New Roman" w:hAnsi="Times New Roman" w:cs="Times New Roman"/>
        </w:rPr>
        <w:t xml:space="preserve">ight </w:t>
      </w:r>
      <w:r>
        <w:rPr>
          <w:rFonts w:ascii="Times New Roman" w:hAnsi="Times New Roman" w:cs="Times New Roman"/>
          <w:i/>
        </w:rPr>
        <w:t>C.</w:t>
      </w:r>
      <w:r w:rsidRPr="00124D16">
        <w:rPr>
          <w:rFonts w:ascii="Times New Roman" w:hAnsi="Times New Roman" w:cs="Times New Roman"/>
          <w:i/>
        </w:rPr>
        <w:t xml:space="preserve"> papaya</w:t>
      </w:r>
      <w:r w:rsidR="00E94CE3">
        <w:rPr>
          <w:rFonts w:ascii="Times New Roman" w:hAnsi="Times New Roman" w:cs="Times New Roman"/>
        </w:rPr>
        <w:t xml:space="preserve"> seedlings germinated from one pellet group</w:t>
      </w:r>
      <w:r w:rsidR="00BE6DDC">
        <w:rPr>
          <w:rFonts w:ascii="Times New Roman" w:hAnsi="Times New Roman" w:cs="Times New Roman"/>
        </w:rPr>
        <w:t>. In addition, o</w:t>
      </w:r>
      <w:r w:rsidRPr="00124D16">
        <w:rPr>
          <w:rFonts w:ascii="Times New Roman" w:hAnsi="Times New Roman" w:cs="Times New Roman"/>
        </w:rPr>
        <w:t xml:space="preserve">ne </w:t>
      </w:r>
      <w:proofErr w:type="spellStart"/>
      <w:r w:rsidRPr="00124D16">
        <w:rPr>
          <w:rFonts w:ascii="Times New Roman" w:hAnsi="Times New Roman" w:cs="Times New Roman"/>
          <w:i/>
        </w:rPr>
        <w:t>Passiflora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suberosa</w:t>
      </w:r>
      <w:proofErr w:type="spellEnd"/>
      <w:r w:rsidR="00BE6DDC">
        <w:rPr>
          <w:rFonts w:ascii="Times New Roman" w:hAnsi="Times New Roman" w:cs="Times New Roman"/>
        </w:rPr>
        <w:t xml:space="preserve">, </w:t>
      </w:r>
      <w:r w:rsidR="00E94CE3">
        <w:rPr>
          <w:rFonts w:ascii="Times New Roman" w:hAnsi="Times New Roman" w:cs="Times New Roman"/>
        </w:rPr>
        <w:t xml:space="preserve">one </w:t>
      </w:r>
      <w:proofErr w:type="spellStart"/>
      <w:r w:rsidRPr="00124D16">
        <w:rPr>
          <w:rFonts w:ascii="Times New Roman" w:hAnsi="Times New Roman" w:cs="Times New Roman"/>
          <w:i/>
        </w:rPr>
        <w:t>Vitex</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parviflora</w:t>
      </w:r>
      <w:proofErr w:type="spellEnd"/>
      <w:r w:rsidR="00BE6DDC">
        <w:rPr>
          <w:rFonts w:ascii="Times New Roman" w:hAnsi="Times New Roman" w:cs="Times New Roman"/>
          <w:i/>
        </w:rPr>
        <w:t xml:space="preserve">, </w:t>
      </w:r>
      <w:r w:rsidR="007B6243" w:rsidRPr="00B86ABC">
        <w:rPr>
          <w:rFonts w:ascii="Times New Roman" w:hAnsi="Times New Roman" w:cs="Times New Roman"/>
        </w:rPr>
        <w:t>and</w:t>
      </w:r>
      <w:r w:rsidR="00BE6DDC">
        <w:rPr>
          <w:rFonts w:ascii="Times New Roman" w:hAnsi="Times New Roman" w:cs="Times New Roman"/>
          <w:i/>
        </w:rPr>
        <w:t xml:space="preserve"> </w:t>
      </w:r>
      <w:r w:rsidR="00BE6DDC">
        <w:rPr>
          <w:rFonts w:ascii="Times New Roman" w:hAnsi="Times New Roman" w:cs="Times New Roman"/>
        </w:rPr>
        <w:t>o</w:t>
      </w:r>
      <w:r w:rsidR="00BE6DDC" w:rsidRPr="00124D16">
        <w:rPr>
          <w:rFonts w:ascii="Times New Roman" w:hAnsi="Times New Roman" w:cs="Times New Roman"/>
        </w:rPr>
        <w:t xml:space="preserve">ne </w:t>
      </w:r>
      <w:proofErr w:type="spellStart"/>
      <w:r w:rsidR="00BE6DDC" w:rsidRPr="00124D16">
        <w:rPr>
          <w:rFonts w:ascii="Times New Roman" w:hAnsi="Times New Roman" w:cs="Times New Roman"/>
          <w:i/>
        </w:rPr>
        <w:t>Mikania</w:t>
      </w:r>
      <w:proofErr w:type="spellEnd"/>
      <w:r w:rsidR="00BE6DDC" w:rsidRPr="00124D16">
        <w:rPr>
          <w:rFonts w:ascii="Times New Roman" w:hAnsi="Times New Roman" w:cs="Times New Roman"/>
          <w:i/>
        </w:rPr>
        <w:t xml:space="preserve"> </w:t>
      </w:r>
      <w:proofErr w:type="spellStart"/>
      <w:r w:rsidR="00BE6DDC" w:rsidRPr="00124D16">
        <w:rPr>
          <w:rFonts w:ascii="Times New Roman" w:hAnsi="Times New Roman" w:cs="Times New Roman"/>
          <w:i/>
        </w:rPr>
        <w:t>micrantha</w:t>
      </w:r>
      <w:proofErr w:type="spellEnd"/>
      <w:r w:rsidR="00E94CE3">
        <w:rPr>
          <w:rFonts w:ascii="Times New Roman" w:hAnsi="Times New Roman" w:cs="Times New Roman"/>
        </w:rPr>
        <w:t xml:space="preserve"> seedling each emerged from separate pellet groups. </w:t>
      </w:r>
      <w:r w:rsidR="0016495B">
        <w:rPr>
          <w:rFonts w:ascii="Times New Roman" w:hAnsi="Times New Roman" w:cs="Times New Roman"/>
        </w:rPr>
        <w:t>The</w:t>
      </w:r>
      <w:r w:rsidR="00BE6DDC">
        <w:rPr>
          <w:rFonts w:ascii="Times New Roman" w:hAnsi="Times New Roman" w:cs="Times New Roman"/>
        </w:rPr>
        <w:t xml:space="preserve"> </w:t>
      </w:r>
      <w:proofErr w:type="spellStart"/>
      <w:r w:rsidR="00BE6DDC" w:rsidRPr="0016495B">
        <w:rPr>
          <w:rFonts w:ascii="Times New Roman" w:hAnsi="Times New Roman" w:cs="Times New Roman"/>
          <w:i/>
        </w:rPr>
        <w:t>Mikania</w:t>
      </w:r>
      <w:proofErr w:type="spellEnd"/>
      <w:r w:rsidR="00BE6DDC" w:rsidRPr="0016495B">
        <w:rPr>
          <w:rFonts w:ascii="Times New Roman" w:hAnsi="Times New Roman" w:cs="Times New Roman"/>
          <w:i/>
        </w:rPr>
        <w:t xml:space="preserve"> </w:t>
      </w:r>
      <w:proofErr w:type="spellStart"/>
      <w:r w:rsidR="00BE6DDC" w:rsidRPr="0016495B">
        <w:rPr>
          <w:rFonts w:ascii="Times New Roman" w:hAnsi="Times New Roman" w:cs="Times New Roman"/>
          <w:i/>
        </w:rPr>
        <w:t>micrantha</w:t>
      </w:r>
      <w:proofErr w:type="spellEnd"/>
      <w:r w:rsidR="0016495B">
        <w:rPr>
          <w:rFonts w:ascii="Times New Roman" w:hAnsi="Times New Roman" w:cs="Times New Roman"/>
          <w:i/>
        </w:rPr>
        <w:t xml:space="preserve"> </w:t>
      </w:r>
      <w:r w:rsidR="0016495B">
        <w:rPr>
          <w:rFonts w:ascii="Times New Roman" w:hAnsi="Times New Roman" w:cs="Times New Roman"/>
        </w:rPr>
        <w:t>may have been ingested by the deer accidentally, as it is a species with no edible fruit.</w:t>
      </w:r>
    </w:p>
    <w:p w:rsidR="00225544" w:rsidRDefault="00446B8D" w:rsidP="00446B8D">
      <w:pPr>
        <w:spacing w:line="480" w:lineRule="auto"/>
        <w:rPr>
          <w:rFonts w:ascii="Times New Roman" w:hAnsi="Times New Roman" w:cs="Times New Roman"/>
        </w:rPr>
      </w:pPr>
      <w:r w:rsidRPr="00124D16">
        <w:rPr>
          <w:rFonts w:ascii="Times New Roman" w:hAnsi="Times New Roman" w:cs="Times New Roman"/>
        </w:rPr>
        <w:lastRenderedPageBreak/>
        <w:tab/>
        <w:t xml:space="preserve">A greater abundance and diversity of seedlings emerged from </w:t>
      </w:r>
      <w:r w:rsidR="006C54FA">
        <w:rPr>
          <w:rFonts w:ascii="Times New Roman" w:hAnsi="Times New Roman" w:cs="Times New Roman"/>
        </w:rPr>
        <w:t>the 31 pig fecal groups that we collected from four different sites. Of these, 2</w:t>
      </w:r>
      <w:r w:rsidRPr="00124D16">
        <w:rPr>
          <w:rFonts w:ascii="Times New Roman" w:hAnsi="Times New Roman" w:cs="Times New Roman"/>
        </w:rPr>
        <w:t xml:space="preserve">5 scats had seedlings (80.6%), with a total of 1657 seedlings successfully germinating. The species that germinated from pig scats were </w:t>
      </w:r>
      <w:r w:rsidR="006C54FA">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rPr>
        <w:t>M.</w:t>
      </w:r>
      <w:r w:rsidRPr="00124D16">
        <w:rPr>
          <w:rFonts w:ascii="Times New Roman" w:hAnsi="Times New Roman" w:cs="Times New Roman"/>
          <w:i/>
        </w:rPr>
        <w:t xml:space="preserve"> </w:t>
      </w:r>
      <w:proofErr w:type="spellStart"/>
      <w:r w:rsidRPr="00124D16">
        <w:rPr>
          <w:rFonts w:ascii="Times New Roman" w:hAnsi="Times New Roman" w:cs="Times New Roman"/>
          <w:i/>
        </w:rPr>
        <w:t>citrifolia</w:t>
      </w:r>
      <w:proofErr w:type="spellEnd"/>
      <w:r w:rsidRPr="00124D16">
        <w:rPr>
          <w:rFonts w:ascii="Times New Roman" w:hAnsi="Times New Roman" w:cs="Times New Roman"/>
        </w:rPr>
        <w:t>, and</w:t>
      </w:r>
      <w:r w:rsidRPr="00124D16">
        <w:rPr>
          <w:rFonts w:ascii="Times New Roman" w:hAnsi="Times New Roman" w:cs="Times New Roman"/>
          <w:i/>
        </w:rPr>
        <w:t xml:space="preserve"> </w:t>
      </w:r>
      <w:proofErr w:type="spellStart"/>
      <w:r w:rsidRPr="00124D16">
        <w:rPr>
          <w:rFonts w:ascii="Times New Roman" w:hAnsi="Times New Roman" w:cs="Times New Roman"/>
          <w:i/>
        </w:rPr>
        <w:t>Ficus</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prolixa</w:t>
      </w:r>
      <w:proofErr w:type="spellEnd"/>
      <w:r w:rsidRPr="00124D16">
        <w:rPr>
          <w:rFonts w:ascii="Times New Roman" w:hAnsi="Times New Roman" w:cs="Times New Roman"/>
          <w:i/>
        </w:rPr>
        <w:t>,</w:t>
      </w:r>
      <w:r w:rsidRPr="00124D16">
        <w:rPr>
          <w:rFonts w:ascii="Times New Roman" w:hAnsi="Times New Roman" w:cs="Times New Roman"/>
        </w:rPr>
        <w:t xml:space="preserve"> the introduced trees </w:t>
      </w:r>
      <w:r>
        <w:rPr>
          <w:rFonts w:ascii="Times New Roman" w:hAnsi="Times New Roman" w:cs="Times New Roman"/>
          <w:i/>
        </w:rPr>
        <w:t>C. papaya</w:t>
      </w:r>
      <w:r>
        <w:rPr>
          <w:rFonts w:ascii="Times New Roman" w:hAnsi="Times New Roman" w:cs="Times New Roman"/>
        </w:rPr>
        <w:t xml:space="preserve"> and </w:t>
      </w:r>
      <w:proofErr w:type="spellStart"/>
      <w:r>
        <w:rPr>
          <w:rFonts w:ascii="Times New Roman" w:hAnsi="Times New Roman" w:cs="Times New Roman"/>
          <w:i/>
        </w:rPr>
        <w:t>Leucaena</w:t>
      </w:r>
      <w:proofErr w:type="spellEnd"/>
      <w:r>
        <w:rPr>
          <w:rFonts w:ascii="Times New Roman" w:hAnsi="Times New Roman" w:cs="Times New Roman"/>
          <w:i/>
        </w:rPr>
        <w:t xml:space="preserve"> </w:t>
      </w:r>
      <w:proofErr w:type="spellStart"/>
      <w:r>
        <w:rPr>
          <w:rFonts w:ascii="Times New Roman" w:hAnsi="Times New Roman" w:cs="Times New Roman"/>
          <w:i/>
        </w:rPr>
        <w:t>leucocephala</w:t>
      </w:r>
      <w:proofErr w:type="spellEnd"/>
      <w:r>
        <w:rPr>
          <w:rFonts w:ascii="Times New Roman" w:hAnsi="Times New Roman" w:cs="Times New Roman"/>
        </w:rPr>
        <w:t>,</w:t>
      </w:r>
      <w:r w:rsidRPr="00124D16">
        <w:rPr>
          <w:rFonts w:ascii="Times New Roman" w:hAnsi="Times New Roman" w:cs="Times New Roman"/>
          <w:i/>
        </w:rPr>
        <w:t xml:space="preserve"> </w:t>
      </w:r>
      <w:r w:rsidRPr="00124D16">
        <w:rPr>
          <w:rFonts w:ascii="Times New Roman" w:hAnsi="Times New Roman" w:cs="Times New Roman"/>
        </w:rPr>
        <w:t xml:space="preserve">and the introduced vines </w:t>
      </w:r>
      <w:proofErr w:type="spellStart"/>
      <w:r w:rsidRPr="00124D16">
        <w:rPr>
          <w:rFonts w:ascii="Times New Roman" w:hAnsi="Times New Roman" w:cs="Times New Roman"/>
          <w:i/>
        </w:rPr>
        <w:t>Passiflora</w:t>
      </w:r>
      <w:proofErr w:type="spellEnd"/>
      <w:r w:rsidRPr="00124D16">
        <w:rPr>
          <w:rFonts w:ascii="Times New Roman" w:hAnsi="Times New Roman" w:cs="Times New Roman"/>
          <w:i/>
        </w:rPr>
        <w:t xml:space="preserve"> </w:t>
      </w:r>
      <w:r w:rsidRPr="00124D16">
        <w:rPr>
          <w:rFonts w:ascii="Times New Roman" w:hAnsi="Times New Roman" w:cs="Times New Roman"/>
        </w:rPr>
        <w:t>spp.</w:t>
      </w:r>
      <w:r w:rsidRPr="00124D16">
        <w:rPr>
          <w:rFonts w:ascii="Times New Roman" w:hAnsi="Times New Roman" w:cs="Times New Roman"/>
          <w:i/>
        </w:rPr>
        <w:t xml:space="preserve">, </w:t>
      </w:r>
      <w:proofErr w:type="spellStart"/>
      <w:r w:rsidRPr="00124D16">
        <w:rPr>
          <w:rFonts w:ascii="Times New Roman" w:hAnsi="Times New Roman" w:cs="Times New Roman"/>
          <w:i/>
        </w:rPr>
        <w:t>Chromolaena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odorata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and </w:t>
      </w:r>
      <w:proofErr w:type="spellStart"/>
      <w:r w:rsidRPr="00124D16">
        <w:rPr>
          <w:rFonts w:ascii="Times New Roman" w:hAnsi="Times New Roman" w:cs="Times New Roman"/>
          <w:i/>
        </w:rPr>
        <w:t>Coccinia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grandis</w:t>
      </w:r>
      <w:proofErr w:type="spellEnd"/>
      <w:r w:rsidR="005F2247">
        <w:rPr>
          <w:rFonts w:ascii="Times New Roman" w:hAnsi="Times New Roman" w:cs="Times New Roman"/>
        </w:rPr>
        <w:t xml:space="preserve"> (Table 4</w:t>
      </w:r>
      <w:r w:rsidRPr="00124D16">
        <w:rPr>
          <w:rFonts w:ascii="Times New Roman" w:hAnsi="Times New Roman" w:cs="Times New Roman"/>
        </w:rPr>
        <w:t xml:space="preserve">). All of these except for </w:t>
      </w:r>
      <w:r w:rsidRPr="00124D16">
        <w:rPr>
          <w:rFonts w:ascii="Times New Roman" w:hAnsi="Times New Roman" w:cs="Times New Roman"/>
          <w:i/>
        </w:rPr>
        <w:t xml:space="preserve">C. </w:t>
      </w:r>
      <w:proofErr w:type="spellStart"/>
      <w:r w:rsidRPr="00124D16">
        <w:rPr>
          <w:rFonts w:ascii="Times New Roman" w:hAnsi="Times New Roman" w:cs="Times New Roman"/>
          <w:i/>
        </w:rPr>
        <w:t>odorata</w:t>
      </w:r>
      <w:proofErr w:type="spellEnd"/>
      <w:r w:rsidRPr="00124D16">
        <w:rPr>
          <w:rFonts w:ascii="Times New Roman" w:hAnsi="Times New Roman" w:cs="Times New Roman"/>
        </w:rPr>
        <w:t xml:space="preserve"> and </w:t>
      </w:r>
      <w:r w:rsidRPr="00124D16">
        <w:rPr>
          <w:rFonts w:ascii="Times New Roman" w:hAnsi="Times New Roman" w:cs="Times New Roman"/>
          <w:i/>
        </w:rPr>
        <w:t xml:space="preserve">L. </w:t>
      </w:r>
      <w:proofErr w:type="spellStart"/>
      <w:r w:rsidRPr="00124D16">
        <w:rPr>
          <w:rFonts w:ascii="Times New Roman" w:hAnsi="Times New Roman" w:cs="Times New Roman"/>
          <w:i/>
        </w:rPr>
        <w:t>leucocephala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have edible, fleshy fruits. </w:t>
      </w:r>
    </w:p>
    <w:p w:rsidR="00F40DD1" w:rsidRDefault="00F40DD1" w:rsidP="00446B8D">
      <w:pPr>
        <w:spacing w:line="480" w:lineRule="auto"/>
        <w:rPr>
          <w:rFonts w:ascii="Times New Roman" w:hAnsi="Times New Roman" w:cs="Times New Roman"/>
        </w:rPr>
      </w:pPr>
      <w:r>
        <w:rPr>
          <w:rFonts w:ascii="Times New Roman" w:hAnsi="Times New Roman" w:cs="Times New Roman"/>
        </w:rPr>
        <w:tab/>
      </w:r>
      <w:r w:rsidR="00212245" w:rsidRPr="00124D16">
        <w:rPr>
          <w:rFonts w:ascii="Times New Roman" w:hAnsi="Times New Roman" w:cs="Times New Roman"/>
        </w:rPr>
        <w:t>Because very few s</w:t>
      </w:r>
      <w:r w:rsidR="00212245">
        <w:rPr>
          <w:rFonts w:ascii="Times New Roman" w:hAnsi="Times New Roman" w:cs="Times New Roman"/>
        </w:rPr>
        <w:t xml:space="preserve">eedlings emerged from the deer </w:t>
      </w:r>
      <w:r w:rsidR="004228AD">
        <w:rPr>
          <w:rFonts w:ascii="Times New Roman" w:hAnsi="Times New Roman" w:cs="Times New Roman"/>
        </w:rPr>
        <w:t>fecal</w:t>
      </w:r>
      <w:r w:rsidR="00212245">
        <w:rPr>
          <w:rFonts w:ascii="Times New Roman" w:hAnsi="Times New Roman" w:cs="Times New Roman"/>
        </w:rPr>
        <w:t xml:space="preserve"> groups, the selectivity </w:t>
      </w:r>
      <w:r w:rsidR="00212245" w:rsidRPr="00124D16">
        <w:rPr>
          <w:rFonts w:ascii="Times New Roman" w:hAnsi="Times New Roman" w:cs="Times New Roman"/>
        </w:rPr>
        <w:t>analys</w:t>
      </w:r>
      <w:r w:rsidR="00212245">
        <w:rPr>
          <w:rFonts w:ascii="Times New Roman" w:hAnsi="Times New Roman" w:cs="Times New Roman"/>
        </w:rPr>
        <w:t xml:space="preserve">is was focused on pig </w:t>
      </w:r>
      <w:r w:rsidR="004228AD">
        <w:rPr>
          <w:rFonts w:ascii="Times New Roman" w:hAnsi="Times New Roman" w:cs="Times New Roman"/>
        </w:rPr>
        <w:t>fecal groups</w:t>
      </w:r>
      <w:r w:rsidR="00212245">
        <w:rPr>
          <w:rFonts w:ascii="Times New Roman" w:hAnsi="Times New Roman" w:cs="Times New Roman"/>
        </w:rPr>
        <w:t xml:space="preserve"> only</w:t>
      </w:r>
      <w:r w:rsidR="00212245">
        <w:rPr>
          <w:rFonts w:ascii="Times New Roman" w:hAnsi="Times New Roman" w:cs="Times New Roman"/>
        </w:rPr>
        <w:t xml:space="preserve">. </w:t>
      </w:r>
      <w:r w:rsidR="004228AD">
        <w:rPr>
          <w:rFonts w:ascii="Times New Roman" w:hAnsi="Times New Roman" w:cs="Times New Roman"/>
        </w:rPr>
        <w:t xml:space="preserve">Amongst seedlings emerging from pig fecal groups collected during dry season, </w:t>
      </w:r>
      <w:proofErr w:type="spellStart"/>
      <w:r w:rsidR="00212245">
        <w:rPr>
          <w:rFonts w:ascii="Times New Roman" w:hAnsi="Times New Roman" w:cs="Times New Roman"/>
        </w:rPr>
        <w:t>Manly’s</w:t>
      </w:r>
      <w:proofErr w:type="spellEnd"/>
      <w:r w:rsidR="00212245">
        <w:rPr>
          <w:rFonts w:ascii="Times New Roman" w:hAnsi="Times New Roman" w:cs="Times New Roman"/>
        </w:rPr>
        <w:t xml:space="preserve"> Selectivity Index indicated selection for non-native species, with a value of 0.XX for non-native</w:t>
      </w:r>
      <w:r w:rsidR="004228AD">
        <w:rPr>
          <w:rFonts w:ascii="Times New Roman" w:hAnsi="Times New Roman" w:cs="Times New Roman"/>
        </w:rPr>
        <w:t xml:space="preserve"> (0.XX for native) (Figure 2)</w:t>
      </w:r>
      <w:r w:rsidR="00212245">
        <w:rPr>
          <w:rFonts w:ascii="Times New Roman" w:hAnsi="Times New Roman" w:cs="Times New Roman"/>
        </w:rPr>
        <w:t xml:space="preserve">. During rainy season, </w:t>
      </w:r>
      <w:proofErr w:type="spellStart"/>
      <w:r w:rsidR="00212245">
        <w:rPr>
          <w:rFonts w:ascii="Times New Roman" w:hAnsi="Times New Roman" w:cs="Times New Roman"/>
        </w:rPr>
        <w:t>Manly’s</w:t>
      </w:r>
      <w:proofErr w:type="spellEnd"/>
      <w:r w:rsidR="00212245">
        <w:rPr>
          <w:rFonts w:ascii="Times New Roman" w:hAnsi="Times New Roman" w:cs="Times New Roman"/>
        </w:rPr>
        <w:t xml:space="preserve"> Selectivity Index indicated </w:t>
      </w:r>
      <w:r w:rsidR="004228AD">
        <w:rPr>
          <w:rFonts w:ascii="Times New Roman" w:hAnsi="Times New Roman" w:cs="Times New Roman"/>
        </w:rPr>
        <w:t xml:space="preserve">strong </w:t>
      </w:r>
      <w:r w:rsidR="00212245">
        <w:rPr>
          <w:rFonts w:ascii="Times New Roman" w:hAnsi="Times New Roman" w:cs="Times New Roman"/>
        </w:rPr>
        <w:t xml:space="preserve">selection for native species, with a value of 0.XX (0.XX for non-native) (Figure 2). </w:t>
      </w:r>
    </w:p>
    <w:p w:rsidR="006424C1" w:rsidRDefault="006424C1" w:rsidP="004228AD">
      <w:pPr>
        <w:widowControl w:val="0"/>
        <w:autoSpaceDE w:val="0"/>
        <w:autoSpaceDN w:val="0"/>
        <w:adjustRightInd w:val="0"/>
        <w:spacing w:line="480" w:lineRule="auto"/>
        <w:rPr>
          <w:rFonts w:ascii="Times New Roman" w:hAnsi="Times New Roman"/>
          <w:bCs/>
        </w:rPr>
      </w:pPr>
    </w:p>
    <w:p w:rsidR="00566074" w:rsidRDefault="00446B8D" w:rsidP="00566074">
      <w:pPr>
        <w:widowControl w:val="0"/>
        <w:autoSpaceDE w:val="0"/>
        <w:autoSpaceDN w:val="0"/>
        <w:adjustRightInd w:val="0"/>
        <w:spacing w:line="480" w:lineRule="auto"/>
        <w:rPr>
          <w:rFonts w:ascii="Times New Roman" w:hAnsi="Times New Roman" w:cs="Times New Roman"/>
          <w:i/>
        </w:rPr>
      </w:pPr>
      <w:r w:rsidRPr="00124D16">
        <w:rPr>
          <w:rFonts w:ascii="Times New Roman" w:hAnsi="Times New Roman" w:cs="Times New Roman"/>
          <w:i/>
        </w:rPr>
        <w:t>How does ungulate abundance relate t</w:t>
      </w:r>
      <w:r w:rsidR="008D3416">
        <w:rPr>
          <w:rFonts w:ascii="Times New Roman" w:hAnsi="Times New Roman" w:cs="Times New Roman"/>
          <w:i/>
        </w:rPr>
        <w:t>o forest community composition?</w:t>
      </w:r>
      <w:r w:rsidRPr="00124D16">
        <w:rPr>
          <w:rFonts w:ascii="Times New Roman" w:hAnsi="Times New Roman" w:cs="Times New Roman"/>
        </w:rPr>
        <w:t xml:space="preserve"> </w:t>
      </w:r>
    </w:p>
    <w:p w:rsidR="00396B5A" w:rsidRPr="00566074" w:rsidRDefault="00446B8D" w:rsidP="00566074">
      <w:pPr>
        <w:widowControl w:val="0"/>
        <w:autoSpaceDE w:val="0"/>
        <w:autoSpaceDN w:val="0"/>
        <w:adjustRightInd w:val="0"/>
        <w:spacing w:line="480" w:lineRule="auto"/>
        <w:ind w:firstLine="720"/>
        <w:rPr>
          <w:rFonts w:ascii="Times New Roman" w:hAnsi="Times New Roman" w:cs="Times New Roman"/>
          <w:i/>
        </w:rPr>
      </w:pPr>
      <w:r w:rsidRPr="00124D16">
        <w:rPr>
          <w:rFonts w:ascii="Times New Roman" w:hAnsi="Times New Roman" w:cs="Times New Roman"/>
        </w:rPr>
        <w:t xml:space="preserve">Strong negative </w:t>
      </w:r>
      <w:proofErr w:type="spellStart"/>
      <w:r w:rsidRPr="00124D16">
        <w:rPr>
          <w:rFonts w:ascii="Times New Roman" w:hAnsi="Times New Roman" w:cs="Times New Roman"/>
        </w:rPr>
        <w:t>loglinear</w:t>
      </w:r>
      <w:proofErr w:type="spellEnd"/>
      <w:r w:rsidRPr="00124D16">
        <w:rPr>
          <w:rFonts w:ascii="Times New Roman" w:hAnsi="Times New Roman" w:cs="Times New Roman"/>
        </w:rPr>
        <w:t xml:space="preserve"> relationships were detected between </w:t>
      </w:r>
      <w:r>
        <w:rPr>
          <w:rFonts w:ascii="Times New Roman" w:hAnsi="Times New Roman" w:cs="Times New Roman"/>
        </w:rPr>
        <w:t>the following forest characteristics and deer abundance:</w:t>
      </w:r>
      <w:r w:rsidRPr="00124D16">
        <w:rPr>
          <w:rFonts w:ascii="Times New Roman" w:hAnsi="Times New Roman" w:cs="Times New Roman"/>
        </w:rPr>
        <w:t xml:space="preserve"> </w:t>
      </w:r>
      <w:r>
        <w:rPr>
          <w:rFonts w:ascii="Times New Roman" w:hAnsi="Times New Roman" w:cs="Times New Roman"/>
        </w:rPr>
        <w:t>total seedling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0.710, P &lt; 0.001)</w:t>
      </w:r>
      <w:r w:rsidR="008D3416">
        <w:rPr>
          <w:rFonts w:ascii="Times New Roman" w:hAnsi="Times New Roman" w:cs="Times New Roman"/>
        </w:rPr>
        <w:t>, native seedling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0.648, P &lt; 0.001</w:t>
      </w:r>
      <w:proofErr w:type="gramStart"/>
      <w:r w:rsidR="00A80A15">
        <w:rPr>
          <w:rFonts w:ascii="Times New Roman" w:hAnsi="Times New Roman" w:cs="Times New Roman"/>
        </w:rPr>
        <w:t xml:space="preserve">; </w:t>
      </w:r>
      <w:r w:rsidR="008D3416">
        <w:rPr>
          <w:rFonts w:ascii="Times New Roman" w:hAnsi="Times New Roman" w:cs="Times New Roman"/>
        </w:rPr>
        <w:t>,</w:t>
      </w:r>
      <w:proofErr w:type="gramEnd"/>
      <w:r w:rsidR="008D3416">
        <w:rPr>
          <w:rFonts w:ascii="Times New Roman" w:hAnsi="Times New Roman" w:cs="Times New Roman"/>
        </w:rPr>
        <w:t xml:space="preserve"> exotic seedling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0.770, P &lt; 0.001</w:t>
      </w:r>
      <w:r w:rsidR="00A80A15">
        <w:rPr>
          <w:rFonts w:ascii="Times New Roman" w:hAnsi="Times New Roman" w:cs="Times New Roman"/>
        </w:rPr>
        <w:t>;</w:t>
      </w:r>
      <w:r>
        <w:rPr>
          <w:rFonts w:ascii="Times New Roman" w:hAnsi="Times New Roman" w:cs="Times New Roman"/>
        </w:rPr>
        <w:t>, and vine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0.751, P &lt;0.001</w:t>
      </w:r>
      <w:r w:rsidR="00A80A15">
        <w:rPr>
          <w:rFonts w:ascii="Times New Roman" w:hAnsi="Times New Roman" w:cs="Times New Roman"/>
        </w:rPr>
        <w:t xml:space="preserve">; </w:t>
      </w:r>
      <w:r w:rsidR="00F5667E">
        <w:rPr>
          <w:rFonts w:ascii="Times New Roman" w:hAnsi="Times New Roman" w:cs="Times New Roman"/>
        </w:rPr>
        <w:t xml:space="preserve">Figure </w:t>
      </w:r>
      <w:r w:rsidR="009D40CA">
        <w:rPr>
          <w:rFonts w:ascii="Times New Roman" w:hAnsi="Times New Roman" w:cs="Times New Roman"/>
        </w:rPr>
        <w:t>3</w:t>
      </w:r>
      <w:r w:rsidR="00F5667E">
        <w:rPr>
          <w:rFonts w:ascii="Times New Roman" w:hAnsi="Times New Roman" w:cs="Times New Roman"/>
        </w:rPr>
        <w:t>)</w:t>
      </w:r>
      <w:r>
        <w:rPr>
          <w:rFonts w:ascii="Times New Roman" w:hAnsi="Times New Roman" w:cs="Times New Roman"/>
        </w:rPr>
        <w:t xml:space="preserve">. </w:t>
      </w:r>
      <w:commentRangeStart w:id="72"/>
      <w:r w:rsidRPr="00124D16">
        <w:rPr>
          <w:rFonts w:ascii="Times New Roman" w:hAnsi="Times New Roman" w:cs="Times New Roman"/>
        </w:rPr>
        <w:t xml:space="preserve">No </w:t>
      </w:r>
      <w:r w:rsidR="00B47790">
        <w:rPr>
          <w:rFonts w:ascii="Times New Roman" w:hAnsi="Times New Roman" w:cs="Times New Roman"/>
        </w:rPr>
        <w:t>correlations</w:t>
      </w:r>
      <w:r w:rsidRPr="00124D16">
        <w:rPr>
          <w:rFonts w:ascii="Times New Roman" w:hAnsi="Times New Roman" w:cs="Times New Roman"/>
        </w:rPr>
        <w:t xml:space="preserve"> were detected between </w:t>
      </w:r>
      <w:proofErr w:type="gramStart"/>
      <w:r w:rsidRPr="00124D16">
        <w:rPr>
          <w:rFonts w:ascii="Times New Roman" w:hAnsi="Times New Roman" w:cs="Times New Roman"/>
        </w:rPr>
        <w:t>the</w:t>
      </w:r>
      <w:r>
        <w:rPr>
          <w:rFonts w:ascii="Times New Roman" w:hAnsi="Times New Roman" w:cs="Times New Roman"/>
        </w:rPr>
        <w:t>se</w:t>
      </w:r>
      <w:proofErr w:type="gramEnd"/>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in Rota, and no associations were detected between these characteristics and pig abundance</w:t>
      </w:r>
      <w:r w:rsidR="00A80A15">
        <w:rPr>
          <w:rFonts w:ascii="Times New Roman" w:hAnsi="Times New Roman" w:cs="Times New Roman"/>
        </w:rPr>
        <w:t xml:space="preserve"> on either island</w:t>
      </w:r>
      <w:r w:rsidRPr="00124D16">
        <w:rPr>
          <w:rFonts w:ascii="Times New Roman" w:hAnsi="Times New Roman" w:cs="Times New Roman"/>
        </w:rPr>
        <w:t>.</w:t>
      </w:r>
      <w:r>
        <w:rPr>
          <w:rFonts w:ascii="Times New Roman" w:hAnsi="Times New Roman" w:cs="Times New Roman"/>
        </w:rPr>
        <w:t xml:space="preserve"> </w:t>
      </w:r>
      <w:r w:rsidRPr="00124D16">
        <w:rPr>
          <w:rFonts w:ascii="Times New Roman" w:hAnsi="Times New Roman" w:cs="Times New Roman"/>
        </w:rPr>
        <w:t xml:space="preserve"> </w:t>
      </w:r>
      <w:commentRangeEnd w:id="72"/>
      <w:r w:rsidR="00A80A15">
        <w:rPr>
          <w:rStyle w:val="CommentReference"/>
        </w:rPr>
        <w:commentReference w:id="72"/>
      </w:r>
    </w:p>
    <w:p w:rsidR="00E939FD" w:rsidRDefault="001914C6" w:rsidP="001914C6">
      <w:pPr>
        <w:rPr>
          <w:rFonts w:ascii="Times New Roman" w:hAnsi="Times New Roman"/>
          <w:b/>
        </w:rPr>
      </w:pPr>
      <w:r>
        <w:rPr>
          <w:rFonts w:ascii="Times New Roman" w:hAnsi="Times New Roman"/>
          <w:b/>
        </w:rPr>
        <w:t>Discussion</w:t>
      </w:r>
    </w:p>
    <w:p w:rsidR="001914C6" w:rsidRPr="001914C6" w:rsidRDefault="001914C6" w:rsidP="001914C6">
      <w:pPr>
        <w:rPr>
          <w:rFonts w:ascii="Times New Roman" w:hAnsi="Times New Roman"/>
          <w:b/>
        </w:rPr>
      </w:pPr>
    </w:p>
    <w:p w:rsidR="009D73F2" w:rsidRDefault="00EC6245" w:rsidP="003F64A6">
      <w:pPr>
        <w:spacing w:line="480" w:lineRule="auto"/>
        <w:ind w:firstLine="360"/>
        <w:rPr>
          <w:rFonts w:ascii="Times New Roman" w:hAnsi="Times New Roman"/>
        </w:rPr>
      </w:pPr>
      <w:commentRangeStart w:id="74"/>
      <w:del w:id="75" w:author="Haldre Rogers" w:date="2014-07-04T07:57:00Z">
        <w:r w:rsidDel="00A80A15">
          <w:rPr>
            <w:rFonts w:ascii="Times New Roman" w:hAnsi="Times New Roman"/>
          </w:rPr>
          <w:lastRenderedPageBreak/>
          <w:delText xml:space="preserve">Invasive </w:delText>
        </w:r>
        <w:r w:rsidR="00525AE2" w:rsidDel="00A80A15">
          <w:rPr>
            <w:rFonts w:ascii="Times New Roman" w:hAnsi="Times New Roman"/>
          </w:rPr>
          <w:delText>species</w:delText>
        </w:r>
        <w:r w:rsidDel="00A80A15">
          <w:rPr>
            <w:rFonts w:ascii="Times New Roman" w:hAnsi="Times New Roman"/>
          </w:rPr>
          <w:delText xml:space="preserve"> are </w:delText>
        </w:r>
        <w:r w:rsidR="00525AE2" w:rsidDel="00A80A15">
          <w:rPr>
            <w:rFonts w:ascii="Times New Roman" w:hAnsi="Times New Roman"/>
          </w:rPr>
          <w:delText xml:space="preserve">normally </w:delText>
        </w:r>
        <w:r w:rsidR="00CF011E" w:rsidDel="00A80A15">
          <w:rPr>
            <w:rFonts w:ascii="Times New Roman" w:hAnsi="Times New Roman"/>
          </w:rPr>
          <w:delText xml:space="preserve">managed with the goal of control or eradication, but </w:delText>
        </w:r>
        <w:r w:rsidR="00525AE2" w:rsidDel="00A80A15">
          <w:rPr>
            <w:rFonts w:ascii="Times New Roman" w:hAnsi="Times New Roman"/>
          </w:rPr>
          <w:delText>in novel ecosystems with</w:delText>
        </w:r>
        <w:r w:rsidR="00CF011E" w:rsidDel="00A80A15">
          <w:rPr>
            <w:rFonts w:ascii="Times New Roman" w:hAnsi="Times New Roman"/>
          </w:rPr>
          <w:delText xml:space="preserve"> multiple </w:delText>
        </w:r>
        <w:r w:rsidR="00A47988" w:rsidDel="00A80A15">
          <w:rPr>
            <w:rFonts w:ascii="Times New Roman" w:hAnsi="Times New Roman"/>
          </w:rPr>
          <w:delText>species and</w:delText>
        </w:r>
        <w:r w:rsidR="00CF011E" w:rsidDel="00A80A15">
          <w:rPr>
            <w:rFonts w:ascii="Times New Roman" w:hAnsi="Times New Roman"/>
          </w:rPr>
          <w:delText xml:space="preserve"> factors con</w:delText>
        </w:r>
        <w:r w:rsidR="00525AE2" w:rsidDel="00A80A15">
          <w:rPr>
            <w:rFonts w:ascii="Times New Roman" w:hAnsi="Times New Roman"/>
          </w:rPr>
          <w:delText>tributing to ecological changes, a blanket approach may not be wise.</w:delText>
        </w:r>
        <w:r w:rsidR="00CF011E" w:rsidDel="00A80A15">
          <w:rPr>
            <w:rFonts w:ascii="Times New Roman" w:hAnsi="Times New Roman"/>
          </w:rPr>
          <w:delText xml:space="preserve"> </w:delText>
        </w:r>
      </w:del>
      <w:ins w:id="76" w:author="Haldre Rogers" w:date="2014-07-04T07:04:00Z">
        <w:r w:rsidR="00E4062A">
          <w:rPr>
            <w:rFonts w:ascii="Times New Roman" w:hAnsi="Times New Roman"/>
          </w:rPr>
          <w:t xml:space="preserve">We found that a </w:t>
        </w:r>
      </w:ins>
      <w:del w:id="77" w:author="Haldre Rogers" w:date="2014-07-04T07:04:00Z">
        <w:r w:rsidR="00B4106A" w:rsidDel="00A80A15">
          <w:rPr>
            <w:rFonts w:ascii="Times New Roman" w:hAnsi="Times New Roman"/>
          </w:rPr>
          <w:delText>Our study shows th</w:delText>
        </w:r>
        <w:r w:rsidR="008E657B" w:rsidDel="00A80A15">
          <w:rPr>
            <w:rFonts w:ascii="Times New Roman" w:hAnsi="Times New Roman"/>
          </w:rPr>
          <w:delText>at a</w:delText>
        </w:r>
      </w:del>
      <w:del w:id="78" w:author="Haldre Rogers" w:date="2014-07-04T07:29:00Z">
        <w:r w:rsidR="008E657B" w:rsidDel="00E4062A">
          <w:rPr>
            <w:rFonts w:ascii="Times New Roman" w:hAnsi="Times New Roman"/>
          </w:rPr>
          <w:delText xml:space="preserve"> </w:delText>
        </w:r>
      </w:del>
      <w:r w:rsidR="008E657B">
        <w:rPr>
          <w:rFonts w:ascii="Times New Roman" w:hAnsi="Times New Roman"/>
        </w:rPr>
        <w:t>group</w:t>
      </w:r>
      <w:ins w:id="79" w:author="Haldre Rogers" w:date="2014-07-04T07:29:00Z">
        <w:r w:rsidR="00E4062A">
          <w:rPr>
            <w:rFonts w:ascii="Times New Roman" w:hAnsi="Times New Roman"/>
          </w:rPr>
          <w:t xml:space="preserve"> of invasive species</w:t>
        </w:r>
      </w:ins>
      <w:r w:rsidR="008E657B">
        <w:rPr>
          <w:rFonts w:ascii="Times New Roman" w:hAnsi="Times New Roman"/>
        </w:rPr>
        <w:t xml:space="preserve"> </w:t>
      </w:r>
      <w:r w:rsidR="0024284A">
        <w:rPr>
          <w:rFonts w:ascii="Times New Roman" w:hAnsi="Times New Roman"/>
        </w:rPr>
        <w:t>often</w:t>
      </w:r>
      <w:r w:rsidR="008E657B">
        <w:rPr>
          <w:rFonts w:ascii="Times New Roman" w:hAnsi="Times New Roman"/>
        </w:rPr>
        <w:t xml:space="preserve"> managed as</w:t>
      </w:r>
      <w:r w:rsidR="009D73F2">
        <w:rPr>
          <w:rFonts w:ascii="Times New Roman" w:hAnsi="Times New Roman"/>
        </w:rPr>
        <w:t xml:space="preserve"> a single</w:t>
      </w:r>
      <w:r w:rsidR="008E657B">
        <w:rPr>
          <w:rFonts w:ascii="Times New Roman" w:hAnsi="Times New Roman"/>
        </w:rPr>
        <w:t xml:space="preserve"> </w:t>
      </w:r>
      <w:r w:rsidR="00B4106A">
        <w:rPr>
          <w:rFonts w:ascii="Times New Roman" w:hAnsi="Times New Roman"/>
        </w:rPr>
        <w:t>e</w:t>
      </w:r>
      <w:r w:rsidR="008E657B">
        <w:rPr>
          <w:rFonts w:ascii="Times New Roman" w:hAnsi="Times New Roman"/>
        </w:rPr>
        <w:t>ntity</w:t>
      </w:r>
      <w:r w:rsidR="00B4106A">
        <w:rPr>
          <w:rFonts w:ascii="Times New Roman" w:hAnsi="Times New Roman"/>
        </w:rPr>
        <w:t xml:space="preserve"> – ungulates – differ in their effects at a species level</w:t>
      </w:r>
      <w:r w:rsidR="00C93262">
        <w:rPr>
          <w:rFonts w:ascii="Times New Roman" w:hAnsi="Times New Roman"/>
        </w:rPr>
        <w:t>.</w:t>
      </w:r>
      <w:r w:rsidR="003F64A6">
        <w:rPr>
          <w:rFonts w:ascii="Times New Roman" w:hAnsi="Times New Roman"/>
        </w:rPr>
        <w:t xml:space="preserve">  </w:t>
      </w:r>
      <w:ins w:id="80" w:author="Haldre Rogers" w:date="2014-07-04T07:36:00Z">
        <w:r w:rsidR="00E4062A">
          <w:rPr>
            <w:rFonts w:ascii="Times New Roman" w:hAnsi="Times New Roman"/>
          </w:rPr>
          <w:t xml:space="preserve">Based on results from an experiment that excluded both pigs and deer, </w:t>
        </w:r>
      </w:ins>
      <w:ins w:id="81" w:author="Haldre Rogers" w:date="2014-07-04T07:37:00Z">
        <w:r w:rsidR="00E4062A">
          <w:rPr>
            <w:rFonts w:ascii="Times New Roman" w:hAnsi="Times New Roman"/>
          </w:rPr>
          <w:t>we would conclude that ungulates select</w:t>
        </w:r>
        <w:r w:rsidR="002D0976">
          <w:rPr>
            <w:rFonts w:ascii="Times New Roman" w:hAnsi="Times New Roman"/>
          </w:rPr>
          <w:t xml:space="preserve">ively </w:t>
        </w:r>
      </w:ins>
      <w:ins w:id="82" w:author="Haldre Rogers" w:date="2014-07-04T07:41:00Z">
        <w:r w:rsidR="002D0976">
          <w:rPr>
            <w:rFonts w:ascii="Times New Roman" w:hAnsi="Times New Roman"/>
          </w:rPr>
          <w:t>browse</w:t>
        </w:r>
      </w:ins>
      <w:ins w:id="83" w:author="Haldre Rogers" w:date="2014-07-04T07:37:00Z">
        <w:r w:rsidR="002D0976">
          <w:rPr>
            <w:rFonts w:ascii="Times New Roman" w:hAnsi="Times New Roman"/>
          </w:rPr>
          <w:t xml:space="preserve"> four of the six species tested while avoiding the other two</w:t>
        </w:r>
      </w:ins>
      <w:ins w:id="84" w:author="Haldre Rogers" w:date="2014-07-04T07:41:00Z">
        <w:r w:rsidR="002D0976">
          <w:rPr>
            <w:rFonts w:ascii="Times New Roman" w:hAnsi="Times New Roman"/>
          </w:rPr>
          <w:t xml:space="preserve">, and as a result </w:t>
        </w:r>
      </w:ins>
      <w:ins w:id="85" w:author="Haldre Rogers" w:date="2014-07-04T07:42:00Z">
        <w:r w:rsidR="002D0976">
          <w:rPr>
            <w:rFonts w:ascii="Times New Roman" w:hAnsi="Times New Roman"/>
          </w:rPr>
          <w:t>shape</w:t>
        </w:r>
      </w:ins>
      <w:ins w:id="86" w:author="Haldre Rogers" w:date="2014-07-04T07:41:00Z">
        <w:r w:rsidR="002D0976">
          <w:rPr>
            <w:rFonts w:ascii="Times New Roman" w:hAnsi="Times New Roman"/>
          </w:rPr>
          <w:t xml:space="preserve"> forest community diversity</w:t>
        </w:r>
      </w:ins>
      <w:ins w:id="87" w:author="Haldre Rogers" w:date="2014-07-04T07:37:00Z">
        <w:r w:rsidR="002D0976">
          <w:rPr>
            <w:rFonts w:ascii="Times New Roman" w:hAnsi="Times New Roman"/>
          </w:rPr>
          <w:t xml:space="preserve">. </w:t>
        </w:r>
      </w:ins>
      <w:ins w:id="88" w:author="Haldre Rogers" w:date="2014-07-04T07:38:00Z">
        <w:r w:rsidR="002D0976">
          <w:rPr>
            <w:rFonts w:ascii="Times New Roman" w:hAnsi="Times New Roman"/>
          </w:rPr>
          <w:t xml:space="preserve">However, </w:t>
        </w:r>
      </w:ins>
      <w:del w:id="89" w:author="Haldre Rogers" w:date="2014-07-04T07:38:00Z">
        <w:r w:rsidR="008E657B" w:rsidDel="002D0976">
          <w:rPr>
            <w:rFonts w:ascii="Times New Roman" w:hAnsi="Times New Roman"/>
          </w:rPr>
          <w:delText>D</w:delText>
        </w:r>
      </w:del>
      <w:ins w:id="90" w:author="Haldre Rogers" w:date="2014-07-04T07:38:00Z">
        <w:r w:rsidR="002D0976">
          <w:rPr>
            <w:rFonts w:ascii="Times New Roman" w:hAnsi="Times New Roman"/>
          </w:rPr>
          <w:t>d</w:t>
        </w:r>
      </w:ins>
      <w:r w:rsidR="004E047D" w:rsidRPr="00B55F57">
        <w:rPr>
          <w:rFonts w:ascii="Times New Roman" w:hAnsi="Times New Roman"/>
        </w:rPr>
        <w:t xml:space="preserve">eer </w:t>
      </w:r>
      <w:ins w:id="91" w:author="Haldre Rogers" w:date="2014-07-04T07:38:00Z">
        <w:r w:rsidR="002D0976">
          <w:rPr>
            <w:rFonts w:ascii="Times New Roman" w:hAnsi="Times New Roman"/>
          </w:rPr>
          <w:t xml:space="preserve">abundance alone was negatively correlated </w:t>
        </w:r>
      </w:ins>
      <w:del w:id="92" w:author="Haldre Rogers" w:date="2014-07-04T07:34:00Z">
        <w:r w:rsidR="004E047D" w:rsidRPr="00B55F57" w:rsidDel="00E4062A">
          <w:rPr>
            <w:rFonts w:ascii="Times New Roman" w:hAnsi="Times New Roman"/>
          </w:rPr>
          <w:delText xml:space="preserve">abundance </w:delText>
        </w:r>
      </w:del>
      <w:del w:id="93" w:author="Haldre Rogers" w:date="2014-07-04T07:38:00Z">
        <w:r w:rsidR="004E047D" w:rsidDel="002D0976">
          <w:rPr>
            <w:rFonts w:ascii="Times New Roman" w:hAnsi="Times New Roman"/>
          </w:rPr>
          <w:delText xml:space="preserve">in Guam’s forests </w:delText>
        </w:r>
      </w:del>
      <w:del w:id="94" w:author="Haldre Rogers" w:date="2014-07-04T07:34:00Z">
        <w:r w:rsidR="004E047D" w:rsidDel="00E4062A">
          <w:rPr>
            <w:rFonts w:ascii="Times New Roman" w:hAnsi="Times New Roman"/>
          </w:rPr>
          <w:delText>showed</w:delText>
        </w:r>
        <w:r w:rsidR="004E047D" w:rsidRPr="00B55F57" w:rsidDel="00E4062A">
          <w:rPr>
            <w:rFonts w:ascii="Times New Roman" w:hAnsi="Times New Roman"/>
          </w:rPr>
          <w:delText xml:space="preserve"> strong negative loglinear relationships </w:delText>
        </w:r>
        <w:r w:rsidR="004E047D" w:rsidDel="00E4062A">
          <w:rPr>
            <w:rFonts w:ascii="Times New Roman" w:hAnsi="Times New Roman"/>
          </w:rPr>
          <w:delText xml:space="preserve">with </w:delText>
        </w:r>
      </w:del>
      <w:r w:rsidR="004E047D" w:rsidRPr="00B55F57">
        <w:rPr>
          <w:rFonts w:ascii="Times New Roman" w:hAnsi="Times New Roman"/>
        </w:rPr>
        <w:t xml:space="preserve">overall seedling </w:t>
      </w:r>
      <w:commentRangeStart w:id="95"/>
      <w:r w:rsidR="004E047D" w:rsidRPr="00B55F57">
        <w:rPr>
          <w:rFonts w:ascii="Times New Roman" w:hAnsi="Times New Roman"/>
        </w:rPr>
        <w:t>abundance</w:t>
      </w:r>
      <w:commentRangeEnd w:id="95"/>
      <w:r w:rsidR="002D0976">
        <w:rPr>
          <w:rStyle w:val="CommentReference"/>
        </w:rPr>
        <w:commentReference w:id="95"/>
      </w:r>
      <w:r w:rsidR="004E047D" w:rsidRPr="00B55F57">
        <w:rPr>
          <w:rFonts w:ascii="Times New Roman" w:hAnsi="Times New Roman"/>
        </w:rPr>
        <w:t xml:space="preserve">, </w:t>
      </w:r>
      <w:r w:rsidR="004E047D">
        <w:rPr>
          <w:rFonts w:ascii="Times New Roman" w:hAnsi="Times New Roman"/>
        </w:rPr>
        <w:t xml:space="preserve">including </w:t>
      </w:r>
      <w:r w:rsidR="004E047D" w:rsidRPr="00B55F57">
        <w:rPr>
          <w:rFonts w:ascii="Times New Roman" w:hAnsi="Times New Roman"/>
        </w:rPr>
        <w:t xml:space="preserve">native and exotic seedling </w:t>
      </w:r>
      <w:r w:rsidR="008E657B">
        <w:rPr>
          <w:rFonts w:ascii="Times New Roman" w:hAnsi="Times New Roman"/>
        </w:rPr>
        <w:t>abundance, and vine abundance</w:t>
      </w:r>
      <w:ins w:id="96" w:author="Haldre Rogers" w:date="2014-07-04T07:34:00Z">
        <w:r w:rsidR="002D0976">
          <w:rPr>
            <w:rFonts w:ascii="Times New Roman" w:hAnsi="Times New Roman"/>
          </w:rPr>
          <w:t xml:space="preserve"> whereas</w:t>
        </w:r>
      </w:ins>
      <w:ins w:id="97" w:author="Haldre Rogers" w:date="2014-07-04T07:39:00Z">
        <w:r w:rsidR="002D0976">
          <w:rPr>
            <w:rFonts w:ascii="Times New Roman" w:hAnsi="Times New Roman"/>
          </w:rPr>
          <w:t xml:space="preserve"> p</w:t>
        </w:r>
      </w:ins>
      <w:del w:id="98" w:author="Haldre Rogers" w:date="2014-07-04T07:39:00Z">
        <w:r w:rsidR="008E657B" w:rsidDel="002D0976">
          <w:rPr>
            <w:rFonts w:ascii="Times New Roman" w:hAnsi="Times New Roman"/>
          </w:rPr>
          <w:delText xml:space="preserve">. </w:delText>
        </w:r>
      </w:del>
      <w:del w:id="99" w:author="Haldre Rogers" w:date="2014-07-04T07:34:00Z">
        <w:r w:rsidR="008E657B" w:rsidDel="00E4062A">
          <w:rPr>
            <w:rFonts w:ascii="Times New Roman" w:hAnsi="Times New Roman"/>
          </w:rPr>
          <w:delText>Wh</w:delText>
        </w:r>
        <w:r w:rsidR="004E047D" w:rsidRPr="00B55F57" w:rsidDel="00E4062A">
          <w:rPr>
            <w:rFonts w:ascii="Times New Roman" w:hAnsi="Times New Roman"/>
          </w:rPr>
          <w:delText>e</w:delText>
        </w:r>
        <w:r w:rsidR="008E657B" w:rsidDel="00E4062A">
          <w:rPr>
            <w:rFonts w:ascii="Times New Roman" w:hAnsi="Times New Roman"/>
          </w:rPr>
          <w:delText>n trying to detect similar relationships with pig abundance, on the other hand, no</w:delText>
        </w:r>
      </w:del>
      <w:del w:id="100" w:author="Haldre Rogers" w:date="2014-07-04T07:35:00Z">
        <w:r w:rsidR="008E657B" w:rsidDel="00E4062A">
          <w:rPr>
            <w:rFonts w:ascii="Times New Roman" w:hAnsi="Times New Roman"/>
          </w:rPr>
          <w:delText xml:space="preserve"> pattern emerged</w:delText>
        </w:r>
        <w:r w:rsidR="004E047D" w:rsidRPr="00B55F57" w:rsidDel="00E4062A">
          <w:rPr>
            <w:rFonts w:ascii="Times New Roman" w:hAnsi="Times New Roman"/>
          </w:rPr>
          <w:delText xml:space="preserve">. </w:delText>
        </w:r>
        <w:r w:rsidR="004E047D" w:rsidDel="00E4062A">
          <w:rPr>
            <w:rFonts w:ascii="Times New Roman" w:hAnsi="Times New Roman"/>
          </w:rPr>
          <w:delText>However, p</w:delText>
        </w:r>
      </w:del>
      <w:r w:rsidR="004E047D" w:rsidRPr="00B55F57">
        <w:rPr>
          <w:rFonts w:ascii="Times New Roman" w:hAnsi="Times New Roman"/>
        </w:rPr>
        <w:t xml:space="preserve">igs </w:t>
      </w:r>
      <w:ins w:id="101" w:author="Haldre Rogers" w:date="2014-07-04T07:35:00Z">
        <w:r w:rsidR="00E4062A">
          <w:rPr>
            <w:rFonts w:ascii="Times New Roman" w:hAnsi="Times New Roman"/>
          </w:rPr>
          <w:t>showed no relationship between abundance and seedling divers</w:t>
        </w:r>
        <w:r w:rsidR="002D0976">
          <w:rPr>
            <w:rFonts w:ascii="Times New Roman" w:hAnsi="Times New Roman"/>
          </w:rPr>
          <w:t xml:space="preserve">ity or abundance. </w:t>
        </w:r>
      </w:ins>
      <w:ins w:id="102" w:author="Haldre Rogers" w:date="2014-07-04T07:42:00Z">
        <w:r w:rsidR="002D0976">
          <w:rPr>
            <w:rFonts w:ascii="Times New Roman" w:hAnsi="Times New Roman"/>
          </w:rPr>
          <w:t xml:space="preserve">This, in combination with the observation that most mortality in the </w:t>
        </w:r>
        <w:proofErr w:type="spellStart"/>
        <w:r w:rsidR="002D0976">
          <w:rPr>
            <w:rFonts w:ascii="Times New Roman" w:hAnsi="Times New Roman"/>
          </w:rPr>
          <w:t>exclosure</w:t>
        </w:r>
        <w:proofErr w:type="spellEnd"/>
        <w:r w:rsidR="002D0976">
          <w:rPr>
            <w:rFonts w:ascii="Times New Roman" w:hAnsi="Times New Roman"/>
          </w:rPr>
          <w:t xml:space="preserve"> study appeared to come from browsing rather than rooting, suggests that deer have a stronger impact on seedling </w:t>
        </w:r>
      </w:ins>
      <w:ins w:id="103" w:author="Haldre Rogers" w:date="2014-07-04T07:43:00Z">
        <w:r w:rsidR="002D0976">
          <w:rPr>
            <w:rFonts w:ascii="Times New Roman" w:hAnsi="Times New Roman"/>
          </w:rPr>
          <w:t>mortality</w:t>
        </w:r>
      </w:ins>
      <w:ins w:id="104" w:author="Haldre Rogers" w:date="2014-07-04T07:42:00Z">
        <w:r w:rsidR="002D0976">
          <w:rPr>
            <w:rFonts w:ascii="Times New Roman" w:hAnsi="Times New Roman"/>
          </w:rPr>
          <w:t xml:space="preserve"> than pigs. </w:t>
        </w:r>
      </w:ins>
      <w:ins w:id="105" w:author="Haldre Rogers" w:date="2014-07-04T07:43:00Z">
        <w:r w:rsidR="002D0976">
          <w:rPr>
            <w:rFonts w:ascii="Times New Roman" w:hAnsi="Times New Roman"/>
          </w:rPr>
          <w:t xml:space="preserve">In addition, </w:t>
        </w:r>
      </w:ins>
      <w:ins w:id="106" w:author="Haldre Rogers" w:date="2014-07-04T07:39:00Z">
        <w:r w:rsidR="002D0976">
          <w:rPr>
            <w:rFonts w:ascii="Times New Roman" w:hAnsi="Times New Roman"/>
          </w:rPr>
          <w:t xml:space="preserve">deer are poor seed dispersers, whereas pigs disperse many </w:t>
        </w:r>
      </w:ins>
      <w:del w:id="107" w:author="Haldre Rogers" w:date="2014-07-04T07:39:00Z">
        <w:r w:rsidR="004E047D" w:rsidRPr="00B55F57" w:rsidDel="002D0976">
          <w:rPr>
            <w:rFonts w:ascii="Times New Roman" w:hAnsi="Times New Roman"/>
          </w:rPr>
          <w:delText xml:space="preserve">did </w:delText>
        </w:r>
      </w:del>
      <w:del w:id="108" w:author="Haldre Rogers" w:date="2014-07-04T07:36:00Z">
        <w:r w:rsidR="004E047D" w:rsidRPr="00B55F57" w:rsidDel="00E4062A">
          <w:rPr>
            <w:rFonts w:ascii="Times New Roman" w:hAnsi="Times New Roman"/>
          </w:rPr>
          <w:delText xml:space="preserve">appear to </w:delText>
        </w:r>
      </w:del>
      <w:del w:id="109" w:author="Haldre Rogers" w:date="2014-07-04T07:39:00Z">
        <w:r w:rsidR="004E047D" w:rsidRPr="00B55F57" w:rsidDel="002D0976">
          <w:rPr>
            <w:rFonts w:ascii="Times New Roman" w:hAnsi="Times New Roman"/>
          </w:rPr>
          <w:delText xml:space="preserve">have a strong role in </w:delText>
        </w:r>
      </w:del>
      <w:r w:rsidR="004E047D" w:rsidRPr="00B55F57">
        <w:rPr>
          <w:rFonts w:ascii="Times New Roman" w:hAnsi="Times New Roman"/>
        </w:rPr>
        <w:t>seed</w:t>
      </w:r>
      <w:ins w:id="110" w:author="Haldre Rogers" w:date="2014-07-04T07:40:00Z">
        <w:r w:rsidR="002D0976">
          <w:rPr>
            <w:rFonts w:ascii="Times New Roman" w:hAnsi="Times New Roman"/>
          </w:rPr>
          <w:t>s</w:t>
        </w:r>
      </w:ins>
      <w:del w:id="111" w:author="Haldre Rogers" w:date="2014-07-04T07:40:00Z">
        <w:r w:rsidR="004E047D" w:rsidRPr="00B55F57" w:rsidDel="002D0976">
          <w:rPr>
            <w:rFonts w:ascii="Times New Roman" w:hAnsi="Times New Roman"/>
          </w:rPr>
          <w:delText xml:space="preserve"> dispersal in Guam</w:delText>
        </w:r>
      </w:del>
      <w:r w:rsidR="004E047D" w:rsidRPr="00B55F57">
        <w:rPr>
          <w:rFonts w:ascii="Times New Roman" w:hAnsi="Times New Roman"/>
        </w:rPr>
        <w:t xml:space="preserve">, </w:t>
      </w:r>
      <w:ins w:id="112" w:author="Haldre Rogers" w:date="2014-07-04T07:40:00Z">
        <w:r w:rsidR="002D0976">
          <w:rPr>
            <w:rFonts w:ascii="Times New Roman" w:hAnsi="Times New Roman"/>
          </w:rPr>
          <w:t xml:space="preserve">including </w:t>
        </w:r>
      </w:ins>
      <w:del w:id="113" w:author="Haldre Rogers" w:date="2014-07-04T07:40:00Z">
        <w:r w:rsidR="004E047D" w:rsidDel="002D0976">
          <w:rPr>
            <w:rFonts w:ascii="Times New Roman" w:hAnsi="Times New Roman"/>
          </w:rPr>
          <w:delText>d</w:delText>
        </w:r>
        <w:r w:rsidR="004E047D" w:rsidRPr="00B55F57" w:rsidDel="002D0976">
          <w:rPr>
            <w:rFonts w:ascii="Times New Roman" w:hAnsi="Times New Roman"/>
          </w:rPr>
          <w:delText xml:space="preserve">ispersing </w:delText>
        </w:r>
      </w:del>
      <w:r w:rsidR="004E047D">
        <w:rPr>
          <w:rFonts w:ascii="Times New Roman" w:hAnsi="Times New Roman"/>
        </w:rPr>
        <w:t>mostly native seeds</w:t>
      </w:r>
      <w:del w:id="114" w:author="Haldre Rogers" w:date="2014-07-04T07:36:00Z">
        <w:r w:rsidR="008E657B" w:rsidDel="00E4062A">
          <w:rPr>
            <w:rFonts w:ascii="Times New Roman" w:hAnsi="Times New Roman"/>
          </w:rPr>
          <w:delText xml:space="preserve"> while very few seedlings emerged from deer scat</w:delText>
        </w:r>
      </w:del>
      <w:r w:rsidR="004E047D" w:rsidRPr="00B55F57">
        <w:rPr>
          <w:rFonts w:ascii="Times New Roman" w:hAnsi="Times New Roman"/>
        </w:rPr>
        <w:t>.</w:t>
      </w:r>
      <w:r w:rsidR="009D73F2">
        <w:rPr>
          <w:rFonts w:ascii="Times New Roman" w:hAnsi="Times New Roman"/>
        </w:rPr>
        <w:t xml:space="preserve"> </w:t>
      </w:r>
      <w:commentRangeEnd w:id="74"/>
      <w:r w:rsidR="002D0976">
        <w:rPr>
          <w:rStyle w:val="CommentReference"/>
        </w:rPr>
        <w:commentReference w:id="74"/>
      </w:r>
    </w:p>
    <w:p w:rsidR="003F2CE9" w:rsidRDefault="00CE0A35">
      <w:pPr>
        <w:spacing w:line="480" w:lineRule="auto"/>
        <w:ind w:firstLine="360"/>
        <w:rPr>
          <w:del w:id="115" w:author="Haldre Rogers" w:date="2014-07-04T07:52:00Z"/>
          <w:rFonts w:ascii="Times New Roman" w:hAnsi="Times New Roman"/>
        </w:rPr>
      </w:pPr>
      <w:ins w:id="116" w:author="Haldre Rogers" w:date="2014-07-04T07:45:00Z">
        <w:r>
          <w:rPr>
            <w:rFonts w:ascii="Times New Roman" w:hAnsi="Times New Roman"/>
          </w:rPr>
          <w:t>Since these invasive species are being managed within the context of a highly degraded novel ecosystem, the</w:t>
        </w:r>
      </w:ins>
      <w:ins w:id="117" w:author="Haldre Rogers" w:date="2014-07-04T07:47:00Z">
        <w:r>
          <w:rPr>
            <w:rFonts w:ascii="Times New Roman" w:hAnsi="Times New Roman"/>
          </w:rPr>
          <w:t>se</w:t>
        </w:r>
      </w:ins>
      <w:ins w:id="118" w:author="Haldre Rogers" w:date="2014-07-04T07:45:00Z">
        <w:r>
          <w:rPr>
            <w:rFonts w:ascii="Times New Roman" w:hAnsi="Times New Roman"/>
          </w:rPr>
          <w:t xml:space="preserve"> functional differences suggest that different management strategies should apply to each species. </w:t>
        </w:r>
      </w:ins>
      <w:ins w:id="119" w:author="Haldre Rogers" w:date="2014-07-04T07:48:00Z">
        <w:r w:rsidR="0074692A">
          <w:rPr>
            <w:rFonts w:ascii="Times New Roman" w:hAnsi="Times New Roman"/>
          </w:rPr>
          <w:t>No mammalian herbivore</w:t>
        </w:r>
      </w:ins>
      <w:ins w:id="120" w:author="Haldre Rogers" w:date="2014-07-04T07:49:00Z">
        <w:r w:rsidR="0074692A">
          <w:rPr>
            <w:rFonts w:ascii="Times New Roman" w:hAnsi="Times New Roman"/>
          </w:rPr>
          <w:t>s like the deer ever existed on Rota or Guam, therefore the deer is not replacing a lost ecological function</w:t>
        </w:r>
      </w:ins>
      <w:ins w:id="121" w:author="Haldre Rogers" w:date="2014-07-04T07:50:00Z">
        <w:r w:rsidR="0074692A">
          <w:rPr>
            <w:rFonts w:ascii="Times New Roman" w:hAnsi="Times New Roman"/>
          </w:rPr>
          <w:t>, but instead has a strongly negative impact on forest diversity</w:t>
        </w:r>
      </w:ins>
      <w:ins w:id="122" w:author="Haldre Rogers" w:date="2014-07-04T07:49:00Z">
        <w:r w:rsidR="0074692A">
          <w:rPr>
            <w:rFonts w:ascii="Times New Roman" w:hAnsi="Times New Roman"/>
          </w:rPr>
          <w:t xml:space="preserve">; eradication </w:t>
        </w:r>
      </w:ins>
      <w:ins w:id="123" w:author="Haldre Rogers" w:date="2014-07-04T07:50:00Z">
        <w:r w:rsidR="0074692A">
          <w:rPr>
            <w:rFonts w:ascii="Times New Roman" w:hAnsi="Times New Roman"/>
          </w:rPr>
          <w:t xml:space="preserve">or control to a very low abundance </w:t>
        </w:r>
      </w:ins>
      <w:ins w:id="124" w:author="Haldre Rogers" w:date="2014-07-04T07:49:00Z">
        <w:r w:rsidR="0074692A">
          <w:rPr>
            <w:rFonts w:ascii="Times New Roman" w:hAnsi="Times New Roman"/>
          </w:rPr>
          <w:t xml:space="preserve">is </w:t>
        </w:r>
      </w:ins>
      <w:ins w:id="125" w:author="Haldre Rogers" w:date="2014-07-04T07:50:00Z">
        <w:r w:rsidR="0074692A">
          <w:rPr>
            <w:rFonts w:ascii="Times New Roman" w:hAnsi="Times New Roman"/>
          </w:rPr>
          <w:t>the best option in this scenario. However</w:t>
        </w:r>
      </w:ins>
      <w:ins w:id="126" w:author="Haldre Rogers" w:date="2014-07-04T07:51:00Z">
        <w:r w:rsidR="0074692A">
          <w:rPr>
            <w:rFonts w:ascii="Times New Roman" w:hAnsi="Times New Roman"/>
          </w:rPr>
          <w:t>, pigs provide seed dispersal services, which is a function that has been lost from the forests on the island of Guam (</w:t>
        </w:r>
        <w:proofErr w:type="spellStart"/>
        <w:r w:rsidR="0074692A">
          <w:rPr>
            <w:rFonts w:ascii="Times New Roman" w:hAnsi="Times New Roman"/>
          </w:rPr>
          <w:t>Haldre</w:t>
        </w:r>
        <w:proofErr w:type="spellEnd"/>
        <w:r w:rsidR="0074692A">
          <w:rPr>
            <w:rFonts w:ascii="Times New Roman" w:hAnsi="Times New Roman"/>
          </w:rPr>
          <w:t xml:space="preserve"> 20XX)</w:t>
        </w:r>
      </w:ins>
      <w:ins w:id="127" w:author="Haldre Rogers" w:date="2014-07-04T07:52:00Z">
        <w:r w:rsidR="0074692A">
          <w:rPr>
            <w:rFonts w:ascii="Times New Roman" w:hAnsi="Times New Roman"/>
          </w:rPr>
          <w:t xml:space="preserve"> due to the absence of native forest </w:t>
        </w:r>
        <w:r w:rsidR="0074692A">
          <w:rPr>
            <w:rFonts w:ascii="Times New Roman" w:hAnsi="Times New Roman"/>
          </w:rPr>
          <w:lastRenderedPageBreak/>
          <w:t xml:space="preserve">birds and bats. </w:t>
        </w:r>
      </w:ins>
      <w:commentRangeStart w:id="128"/>
      <w:del w:id="129" w:author="Haldre Rogers" w:date="2014-07-04T07:48:00Z">
        <w:r w:rsidR="00B41914" w:rsidDel="0074692A">
          <w:rPr>
            <w:rFonts w:ascii="Times New Roman" w:hAnsi="Times New Roman"/>
          </w:rPr>
          <w:delText>One of our study islands had a greater history of</w:delText>
        </w:r>
        <w:r w:rsidR="00986D6B" w:rsidDel="0074692A">
          <w:rPr>
            <w:rFonts w:ascii="Times New Roman" w:hAnsi="Times New Roman"/>
          </w:rPr>
          <w:delText xml:space="preserve"> anthropogenic disturbance, and </w:delText>
        </w:r>
        <w:r w:rsidR="00425FE7" w:rsidDel="0074692A">
          <w:rPr>
            <w:rFonts w:ascii="Times New Roman" w:hAnsi="Times New Roman"/>
          </w:rPr>
          <w:delText>like other disturbed systems, is</w:delText>
        </w:r>
        <w:r w:rsidR="00986D6B" w:rsidDel="0074692A">
          <w:rPr>
            <w:rFonts w:ascii="Times New Roman" w:hAnsi="Times New Roman"/>
          </w:rPr>
          <w:delText xml:space="preserve"> likely in a state of decreased ecological resilience</w:delText>
        </w:r>
        <w:r w:rsidR="00425FE7" w:rsidDel="0074692A">
          <w:rPr>
            <w:rFonts w:ascii="Times New Roman" w:hAnsi="Times New Roman"/>
          </w:rPr>
          <w:delText xml:space="preserve"> (</w:delText>
        </w:r>
        <w:r w:rsidR="0024284A" w:rsidDel="0074692A">
          <w:rPr>
            <w:rFonts w:ascii="Times New Roman" w:hAnsi="Times New Roman"/>
          </w:rPr>
          <w:delText>Holling 1973, Gunderson 2000</w:delText>
        </w:r>
        <w:r w:rsidR="00425FE7" w:rsidDel="0074692A">
          <w:rPr>
            <w:rFonts w:ascii="Times New Roman" w:hAnsi="Times New Roman"/>
          </w:rPr>
          <w:delText>)</w:delText>
        </w:r>
        <w:r w:rsidR="00986D6B" w:rsidDel="0074692A">
          <w:rPr>
            <w:rFonts w:ascii="Times New Roman" w:hAnsi="Times New Roman"/>
          </w:rPr>
          <w:delText>.</w:delText>
        </w:r>
        <w:r w:rsidR="00425FE7" w:rsidDel="0074692A">
          <w:rPr>
            <w:rFonts w:ascii="Times New Roman" w:hAnsi="Times New Roman"/>
          </w:rPr>
          <w:delText xml:space="preserve"> </w:delText>
        </w:r>
        <w:r w:rsidR="0024284A" w:rsidDel="0074692A">
          <w:rPr>
            <w:rFonts w:ascii="Times New Roman" w:hAnsi="Times New Roman"/>
          </w:rPr>
          <w:delText>As expected from a more disturbed ecosystem (Nystr</w:delText>
        </w:r>
        <w:r w:rsidR="00D62D3F" w:rsidDel="0074692A">
          <w:rPr>
            <w:rFonts w:ascii="Times New Roman" w:hAnsi="Times New Roman" w:cs="Times New Roman"/>
          </w:rPr>
          <w:delText>ö</w:delText>
        </w:r>
        <w:r w:rsidR="0024284A" w:rsidDel="0074692A">
          <w:rPr>
            <w:rFonts w:ascii="Times New Roman" w:hAnsi="Times New Roman"/>
          </w:rPr>
          <w:delText xml:space="preserve">m et al 2000), </w:delText>
        </w:r>
        <w:r w:rsidR="00DF1812" w:rsidDel="0074692A">
          <w:rPr>
            <w:rFonts w:ascii="Times New Roman" w:hAnsi="Times New Roman"/>
          </w:rPr>
          <w:delText xml:space="preserve">we observed that </w:delText>
        </w:r>
        <w:r w:rsidR="00425FE7" w:rsidDel="0074692A">
          <w:rPr>
            <w:rFonts w:ascii="Times New Roman" w:hAnsi="Times New Roman"/>
          </w:rPr>
          <w:delText>the shift from an ecosystem with avian ecological functions to one without</w:delText>
        </w:r>
        <w:r w:rsidR="0024284A" w:rsidDel="0074692A">
          <w:rPr>
            <w:rFonts w:ascii="Times New Roman" w:hAnsi="Times New Roman"/>
          </w:rPr>
          <w:delText xml:space="preserve"> diminished resilience to at least one additional disturbance – deer herbivory</w:delText>
        </w:r>
        <w:r w:rsidR="00425FE7" w:rsidDel="0074692A">
          <w:rPr>
            <w:rFonts w:ascii="Times New Roman" w:hAnsi="Times New Roman"/>
          </w:rPr>
          <w:delText xml:space="preserve">.  </w:delText>
        </w:r>
        <w:r w:rsidR="009D73F2" w:rsidDel="0074692A">
          <w:rPr>
            <w:rFonts w:ascii="Times New Roman" w:hAnsi="Times New Roman"/>
          </w:rPr>
          <w:delText>The patterns we detected in Guam, where ecosystems not only had ungulates, but were absent of birds due to the brown treesnake, were not detected in Rota, although this island is just 40 miles north of Guam with parallel geologic history and</w:delText>
        </w:r>
        <w:r w:rsidR="00B41914" w:rsidRPr="00B41914" w:rsidDel="0074692A">
          <w:rPr>
            <w:rFonts w:ascii="Times New Roman" w:hAnsi="Times New Roman"/>
          </w:rPr>
          <w:delText xml:space="preserve"> </w:delText>
        </w:r>
        <w:r w:rsidR="00B41914" w:rsidDel="0074692A">
          <w:rPr>
            <w:rFonts w:ascii="Times New Roman" w:hAnsi="Times New Roman"/>
          </w:rPr>
          <w:delText>with</w:delText>
        </w:r>
        <w:r w:rsidR="003D5BD6" w:rsidDel="0074692A">
          <w:rPr>
            <w:rFonts w:ascii="Times New Roman" w:hAnsi="Times New Roman"/>
          </w:rPr>
          <w:delText>,</w:delText>
        </w:r>
        <w:r w:rsidR="009D73F2" w:rsidDel="0074692A">
          <w:rPr>
            <w:rFonts w:ascii="Times New Roman" w:hAnsi="Times New Roman"/>
          </w:rPr>
          <w:delText xml:space="preserve"> </w:delText>
        </w:r>
        <w:r w:rsidR="003D5BD6" w:rsidDel="0074692A">
          <w:rPr>
            <w:rFonts w:ascii="Times New Roman" w:hAnsi="Times New Roman"/>
          </w:rPr>
          <w:delText>besides</w:delText>
        </w:r>
        <w:r w:rsidR="009D73F2" w:rsidDel="0074692A">
          <w:rPr>
            <w:rFonts w:ascii="Times New Roman" w:hAnsi="Times New Roman"/>
          </w:rPr>
          <w:delText xml:space="preserve"> snakes, a similar array of established non-native species.</w:delText>
        </w:r>
        <w:r w:rsidR="00B41914" w:rsidDel="0074692A">
          <w:rPr>
            <w:rFonts w:ascii="Times New Roman" w:hAnsi="Times New Roman"/>
          </w:rPr>
          <w:delText xml:space="preserve"> </w:delText>
        </w:r>
        <w:commentRangeEnd w:id="128"/>
        <w:r w:rsidR="0074692A" w:rsidDel="0074692A">
          <w:rPr>
            <w:rStyle w:val="CommentReference"/>
          </w:rPr>
          <w:commentReference w:id="128"/>
        </w:r>
      </w:del>
    </w:p>
    <w:p w:rsidR="006C54FA" w:rsidRDefault="006C54FA" w:rsidP="006C54FA">
      <w:pPr>
        <w:pStyle w:val="CommentText"/>
      </w:pPr>
      <w:r>
        <w:rPr>
          <w:rFonts w:ascii="Times New Roman" w:hAnsi="Times New Roman"/>
          <w:bCs/>
        </w:rPr>
        <w:t xml:space="preserve">This should not be interpreted as an actual dietary preference of pigs, but the result of a combination of factors that include pig dietary preferences, the abundance of seeds per fruit and fruit per tree, and the likelihood of survival after being digested. Most of the germinated species have fleshy and abundant fruits on each plant, and both </w:t>
      </w:r>
      <w:r>
        <w:rPr>
          <w:rFonts w:ascii="Times New Roman" w:hAnsi="Times New Roman"/>
          <w:bCs/>
          <w:i/>
        </w:rPr>
        <w:t xml:space="preserve">M. </w:t>
      </w:r>
      <w:proofErr w:type="spellStart"/>
      <w:r>
        <w:rPr>
          <w:rFonts w:ascii="Times New Roman" w:hAnsi="Times New Roman"/>
          <w:bCs/>
          <w:i/>
        </w:rPr>
        <w:t>citrifolia</w:t>
      </w:r>
      <w:proofErr w:type="spellEnd"/>
      <w:r>
        <w:rPr>
          <w:rFonts w:ascii="Times New Roman" w:hAnsi="Times New Roman"/>
          <w:bCs/>
        </w:rPr>
        <w:t xml:space="preserve"> and </w:t>
      </w:r>
      <w:r>
        <w:rPr>
          <w:rFonts w:ascii="Times New Roman" w:hAnsi="Times New Roman"/>
          <w:bCs/>
          <w:i/>
        </w:rPr>
        <w:t>C. papaya</w:t>
      </w:r>
      <w:r>
        <w:rPr>
          <w:rFonts w:ascii="Times New Roman" w:hAnsi="Times New Roman"/>
          <w:bCs/>
        </w:rPr>
        <w:t xml:space="preserve"> have large numbers of seeds per fruit.</w:t>
      </w:r>
    </w:p>
    <w:p w:rsidR="006C54FA" w:rsidRDefault="006C54FA" w:rsidP="0074692A">
      <w:pPr>
        <w:spacing w:line="480" w:lineRule="auto"/>
        <w:ind w:firstLine="360"/>
        <w:rPr>
          <w:rFonts w:ascii="Times New Roman" w:hAnsi="Times New Roman"/>
        </w:rPr>
      </w:pPr>
    </w:p>
    <w:p w:rsidR="0074692A" w:rsidRDefault="0083495D" w:rsidP="0074692A">
      <w:pPr>
        <w:spacing w:line="480" w:lineRule="auto"/>
        <w:ind w:firstLine="360"/>
        <w:rPr>
          <w:ins w:id="130" w:author="Haldre Rogers" w:date="2014-07-04T07:52:00Z"/>
          <w:rFonts w:ascii="Times New Roman" w:hAnsi="Times New Roman"/>
        </w:rPr>
      </w:pPr>
      <w:del w:id="131" w:author="Haldre Rogers" w:date="2014-07-04T07:52:00Z">
        <w:r w:rsidDel="0074692A">
          <w:rPr>
            <w:rFonts w:ascii="Times New Roman" w:hAnsi="Times New Roman"/>
          </w:rPr>
          <w:delText>Seed dispersal is one of the major ecological services lost in the</w:delText>
        </w:r>
      </w:del>
      <w:del w:id="132" w:author="Haldre Rogers" w:date="2014-07-04T07:51:00Z">
        <w:r w:rsidDel="0074692A">
          <w:rPr>
            <w:rFonts w:ascii="Times New Roman" w:hAnsi="Times New Roman"/>
          </w:rPr>
          <w:delText xml:space="preserve"> absence of native forest birds</w:delText>
        </w:r>
        <w:r w:rsidR="00FB5C16" w:rsidDel="0074692A">
          <w:rPr>
            <w:rFonts w:ascii="Times New Roman" w:hAnsi="Times New Roman"/>
          </w:rPr>
          <w:delText xml:space="preserve"> and bats</w:delText>
        </w:r>
        <w:r w:rsidDel="0074692A">
          <w:rPr>
            <w:rFonts w:ascii="Times New Roman" w:hAnsi="Times New Roman"/>
          </w:rPr>
          <w:delText xml:space="preserve"> </w:delText>
        </w:r>
      </w:del>
      <w:del w:id="133" w:author="Haldre Rogers" w:date="2014-07-04T07:52:00Z">
        <w:r w:rsidDel="0074692A">
          <w:rPr>
            <w:rFonts w:ascii="Times New Roman" w:hAnsi="Times New Roman"/>
          </w:rPr>
          <w:delText>in Guam (Haldre 20XX),</w:delText>
        </w:r>
        <w:r w:rsidR="00C606E4" w:rsidDel="0074692A">
          <w:rPr>
            <w:rFonts w:ascii="Times New Roman" w:hAnsi="Times New Roman"/>
          </w:rPr>
          <w:delText xml:space="preserve"> but o</w:delText>
        </w:r>
      </w:del>
      <w:ins w:id="134" w:author="Haldre Rogers" w:date="2014-07-04T07:52:00Z">
        <w:r w:rsidR="0074692A">
          <w:rPr>
            <w:rFonts w:ascii="Times New Roman" w:hAnsi="Times New Roman"/>
          </w:rPr>
          <w:t>O</w:t>
        </w:r>
      </w:ins>
      <w:r w:rsidR="00C606E4">
        <w:rPr>
          <w:rFonts w:ascii="Times New Roman" w:hAnsi="Times New Roman"/>
        </w:rPr>
        <w:t xml:space="preserve">ur study suggests that feral pigs maintain some level of dispersal of native plants, including </w:t>
      </w:r>
      <w:r w:rsidR="00FB5C16">
        <w:rPr>
          <w:rFonts w:ascii="Times New Roman" w:hAnsi="Times New Roman"/>
        </w:rPr>
        <w:t xml:space="preserve">for </w:t>
      </w:r>
      <w:r w:rsidR="00C606E4">
        <w:rPr>
          <w:rFonts w:ascii="Times New Roman" w:hAnsi="Times New Roman"/>
        </w:rPr>
        <w:t xml:space="preserve">a number of species </w:t>
      </w:r>
      <w:r w:rsidR="00FB5C16">
        <w:rPr>
          <w:rFonts w:ascii="Times New Roman" w:hAnsi="Times New Roman"/>
        </w:rPr>
        <w:t>historically dispersed by birds</w:t>
      </w:r>
      <w:ins w:id="135" w:author="Haldre Rogers" w:date="2014-07-04T07:52:00Z">
        <w:r w:rsidR="0074692A">
          <w:rPr>
            <w:rFonts w:ascii="Times New Roman" w:hAnsi="Times New Roman"/>
          </w:rPr>
          <w:t xml:space="preserve">, thus </w:t>
        </w:r>
      </w:ins>
      <w:ins w:id="136" w:author="Haldre Rogers" w:date="2014-07-04T07:53:00Z">
        <w:r w:rsidR="0074692A">
          <w:rPr>
            <w:rFonts w:ascii="Times New Roman" w:hAnsi="Times New Roman"/>
          </w:rPr>
          <w:t xml:space="preserve">the optimal strategy for the </w:t>
        </w:r>
      </w:ins>
      <w:ins w:id="137" w:author="Haldre Rogers" w:date="2014-07-04T07:52:00Z">
        <w:r w:rsidR="0074692A">
          <w:rPr>
            <w:rFonts w:ascii="Times New Roman" w:hAnsi="Times New Roman"/>
          </w:rPr>
          <w:t>management of pigs</w:t>
        </w:r>
      </w:ins>
      <w:ins w:id="138" w:author="Haldre Rogers" w:date="2014-07-04T07:53:00Z">
        <w:r w:rsidR="0074692A">
          <w:rPr>
            <w:rFonts w:ascii="Times New Roman" w:hAnsi="Times New Roman"/>
          </w:rPr>
          <w:t xml:space="preserve"> may differ by island. On Rota, where there are still frugivorous birds, eradication or strong control may be the best option, whereas on Guam, where feral pigs may be the only significant seed disperser in the forest</w:t>
        </w:r>
      </w:ins>
      <w:ins w:id="139" w:author="Haldre Rogers" w:date="2014-07-04T07:54:00Z">
        <w:r w:rsidR="0074692A">
          <w:rPr>
            <w:rFonts w:ascii="Times New Roman" w:hAnsi="Times New Roman"/>
          </w:rPr>
          <w:t xml:space="preserve">, a controlled pig population may be a good management strategy until native </w:t>
        </w:r>
        <w:proofErr w:type="spellStart"/>
        <w:r w:rsidR="0074692A">
          <w:rPr>
            <w:rFonts w:ascii="Times New Roman" w:hAnsi="Times New Roman"/>
          </w:rPr>
          <w:t>frugivore</w:t>
        </w:r>
        <w:proofErr w:type="spellEnd"/>
        <w:r w:rsidR="0074692A">
          <w:rPr>
            <w:rFonts w:ascii="Times New Roman" w:hAnsi="Times New Roman"/>
          </w:rPr>
          <w:t xml:space="preserve"> populations can be restored. </w:t>
        </w:r>
      </w:ins>
      <w:ins w:id="140" w:author="Haldre Rogers" w:date="2014-07-04T07:52:00Z">
        <w:r w:rsidR="0074692A">
          <w:rPr>
            <w:rFonts w:ascii="Times New Roman" w:hAnsi="Times New Roman"/>
          </w:rPr>
          <w:t xml:space="preserve"> </w:t>
        </w:r>
      </w:ins>
      <w:del w:id="141" w:author="Haldre Rogers" w:date="2014-07-04T07:52:00Z">
        <w:r w:rsidR="00FB5C16" w:rsidDel="0074692A">
          <w:rPr>
            <w:rFonts w:ascii="Times New Roman" w:hAnsi="Times New Roman"/>
          </w:rPr>
          <w:delText>.</w:delText>
        </w:r>
        <w:r w:rsidR="00C606E4" w:rsidDel="0074692A">
          <w:rPr>
            <w:rFonts w:ascii="Times New Roman" w:hAnsi="Times New Roman"/>
          </w:rPr>
          <w:delText xml:space="preserve"> </w:delText>
        </w:r>
      </w:del>
    </w:p>
    <w:p w:rsidR="00396B5A" w:rsidRPr="0074692A" w:rsidRDefault="00FB5C16" w:rsidP="0074692A">
      <w:pPr>
        <w:spacing w:line="480" w:lineRule="auto"/>
        <w:ind w:firstLine="360"/>
        <w:rPr>
          <w:ins w:id="142" w:author="Haldre Rogers" w:date="2014-07-04T07:48:00Z"/>
          <w:rFonts w:ascii="Times New Roman" w:hAnsi="Times New Roman"/>
        </w:rPr>
      </w:pPr>
      <w:commentRangeStart w:id="143"/>
      <w:r>
        <w:rPr>
          <w:rFonts w:ascii="Times New Roman" w:hAnsi="Times New Roman"/>
        </w:rPr>
        <w:t>In</w:t>
      </w:r>
      <w:commentRangeEnd w:id="143"/>
      <w:r w:rsidR="0074692A">
        <w:rPr>
          <w:rStyle w:val="CommentReference"/>
        </w:rPr>
        <w:commentReference w:id="143"/>
      </w:r>
      <w:r>
        <w:rPr>
          <w:rFonts w:ascii="Times New Roman" w:hAnsi="Times New Roman"/>
        </w:rPr>
        <w:t xml:space="preserve"> other systems, n</w:t>
      </w:r>
      <w:r w:rsidR="00D62D3F">
        <w:rPr>
          <w:rFonts w:ascii="Times New Roman" w:hAnsi="Times New Roman"/>
        </w:rPr>
        <w:t>on-native seed-dispersers can be capable of more damage by promoting the spread of invasive plants, for example feral pigs spreading strawberry guava in Hawaii (</w:t>
      </w:r>
      <w:proofErr w:type="spellStart"/>
      <w:r w:rsidR="00D62D3F">
        <w:rPr>
          <w:rFonts w:ascii="Times New Roman" w:hAnsi="Times New Roman"/>
        </w:rPr>
        <w:t>Aplet</w:t>
      </w:r>
      <w:proofErr w:type="spellEnd"/>
      <w:r w:rsidR="00D62D3F">
        <w:rPr>
          <w:rFonts w:ascii="Times New Roman" w:hAnsi="Times New Roman"/>
        </w:rPr>
        <w:t xml:space="preserve"> et al 1991). </w:t>
      </w:r>
      <w:r>
        <w:rPr>
          <w:rFonts w:ascii="Times New Roman" w:hAnsi="Times New Roman" w:cs="Times New Roman"/>
        </w:rPr>
        <w:t xml:space="preserve">However, in some systems, </w:t>
      </w:r>
      <w:proofErr w:type="spellStart"/>
      <w:r>
        <w:rPr>
          <w:rFonts w:ascii="Times New Roman" w:hAnsi="Times New Roman" w:cs="Times New Roman"/>
        </w:rPr>
        <w:t>endozoochorous</w:t>
      </w:r>
      <w:proofErr w:type="spellEnd"/>
      <w:r>
        <w:rPr>
          <w:rFonts w:ascii="Times New Roman" w:hAnsi="Times New Roman" w:cs="Times New Roman"/>
        </w:rPr>
        <w:t xml:space="preserve"> dispersal by pigs </w:t>
      </w:r>
      <w:proofErr w:type="gramStart"/>
      <w:r>
        <w:rPr>
          <w:rFonts w:ascii="Times New Roman" w:hAnsi="Times New Roman" w:cs="Times New Roman"/>
        </w:rPr>
        <w:t>have</w:t>
      </w:r>
      <w:proofErr w:type="gramEnd"/>
      <w:r>
        <w:rPr>
          <w:rFonts w:ascii="Times New Roman" w:hAnsi="Times New Roman" w:cs="Times New Roman"/>
        </w:rPr>
        <w:t xml:space="preserve"> been documented </w:t>
      </w:r>
      <w:r>
        <w:rPr>
          <w:rFonts w:ascii="Times New Roman" w:hAnsi="Times New Roman" w:cs="Times New Roman"/>
        </w:rPr>
        <w:lastRenderedPageBreak/>
        <w:t xml:space="preserve">as dispersers of native plant species on islands where they have been introduced (O’Connor and Kelly 2012). </w:t>
      </w:r>
      <w:r>
        <w:rPr>
          <w:rFonts w:ascii="Times New Roman" w:hAnsi="Times New Roman"/>
        </w:rPr>
        <w:t>Our results more strongly support the latter</w:t>
      </w:r>
      <w:r w:rsidR="00CE4BCA">
        <w:rPr>
          <w:rFonts w:ascii="Times New Roman" w:hAnsi="Times New Roman"/>
        </w:rPr>
        <w:t xml:space="preserve"> case. Although some</w:t>
      </w:r>
      <w:r w:rsidR="00396B5A" w:rsidRPr="007209AD">
        <w:rPr>
          <w:rFonts w:ascii="Times New Roman" w:hAnsi="Times New Roman"/>
        </w:rPr>
        <w:t xml:space="preserve"> invasive species were found in </w:t>
      </w:r>
      <w:r w:rsidR="00C606E4">
        <w:rPr>
          <w:rFonts w:ascii="Times New Roman" w:hAnsi="Times New Roman"/>
        </w:rPr>
        <w:t>fecal groups</w:t>
      </w:r>
      <w:r w:rsidR="00396B5A" w:rsidRPr="007209AD">
        <w:rPr>
          <w:rFonts w:ascii="Times New Roman" w:hAnsi="Times New Roman"/>
        </w:rPr>
        <w:t xml:space="preserve"> collected in Guam, </w:t>
      </w:r>
      <w:r w:rsidR="00253E09">
        <w:rPr>
          <w:rFonts w:ascii="Times New Roman" w:hAnsi="Times New Roman"/>
        </w:rPr>
        <w:t xml:space="preserve">native seedlings germinated from collected scat at higher numbers than predicted from numbers found in nature, </w:t>
      </w:r>
      <w:r w:rsidR="00DF1812">
        <w:rPr>
          <w:rFonts w:ascii="Times New Roman" w:hAnsi="Times New Roman"/>
        </w:rPr>
        <w:t>showing that</w:t>
      </w:r>
      <w:r w:rsidR="00253E09">
        <w:rPr>
          <w:rFonts w:ascii="Times New Roman" w:hAnsi="Times New Roman"/>
        </w:rPr>
        <w:t xml:space="preserve"> </w:t>
      </w:r>
      <w:r w:rsidR="00396B5A" w:rsidRPr="007209AD">
        <w:rPr>
          <w:rFonts w:ascii="Times New Roman" w:hAnsi="Times New Roman"/>
        </w:rPr>
        <w:t>pigs s</w:t>
      </w:r>
      <w:r w:rsidR="00396B5A">
        <w:rPr>
          <w:rFonts w:ascii="Times New Roman" w:hAnsi="Times New Roman"/>
        </w:rPr>
        <w:t>e</w:t>
      </w:r>
      <w:r w:rsidR="00396B5A" w:rsidRPr="007209AD">
        <w:rPr>
          <w:rFonts w:ascii="Times New Roman" w:hAnsi="Times New Roman"/>
        </w:rPr>
        <w:t>lec</w:t>
      </w:r>
      <w:r w:rsidR="00DF1812">
        <w:rPr>
          <w:rFonts w:ascii="Times New Roman" w:hAnsi="Times New Roman"/>
        </w:rPr>
        <w:t>tively dispersed native species in Guam.</w:t>
      </w:r>
      <w:r w:rsidR="00C606E4" w:rsidRPr="00C606E4">
        <w:rPr>
          <w:rFonts w:ascii="Times New Roman" w:hAnsi="Times New Roman" w:cs="Times New Roman"/>
        </w:rPr>
        <w:t xml:space="preserve"> </w:t>
      </w:r>
      <w:commentRangeStart w:id="144"/>
      <w:ins w:id="145" w:author="Haldre Rogers" w:date="2014-07-04T08:08:00Z">
        <w:r w:rsidR="00F27BE3">
          <w:rPr>
            <w:rFonts w:ascii="Times New Roman" w:hAnsi="Times New Roman" w:cs="Times New Roman"/>
          </w:rPr>
          <w:t xml:space="preserve">Pigs selected non-native species primarily in the dry season when few native species were fruiting. </w:t>
        </w:r>
        <w:commentRangeEnd w:id="144"/>
        <w:r w:rsidR="00F27BE3">
          <w:rPr>
            <w:rStyle w:val="CommentReference"/>
          </w:rPr>
          <w:commentReference w:id="144"/>
        </w:r>
      </w:ins>
    </w:p>
    <w:p w:rsidR="0074692A" w:rsidRDefault="0074692A" w:rsidP="0074692A">
      <w:pPr>
        <w:spacing w:line="480" w:lineRule="auto"/>
        <w:ind w:firstLine="360"/>
        <w:rPr>
          <w:rFonts w:ascii="Times New Roman" w:hAnsi="Times New Roman"/>
        </w:rPr>
      </w:pPr>
      <w:commentRangeStart w:id="146"/>
      <w:ins w:id="147" w:author="Haldre Rogers" w:date="2014-07-04T07:48:00Z">
        <w:r>
          <w:rPr>
            <w:rFonts w:ascii="Times New Roman" w:hAnsi="Times New Roman"/>
          </w:rPr>
          <w:t>One of our study islands had a greater history of anthropogenic disturbance, and like other disturbed systems, is likely in a state of decreased ecological resilience (</w:t>
        </w:r>
        <w:proofErr w:type="spellStart"/>
        <w:r>
          <w:rPr>
            <w:rFonts w:ascii="Times New Roman" w:hAnsi="Times New Roman"/>
          </w:rPr>
          <w:t>Holling</w:t>
        </w:r>
        <w:proofErr w:type="spellEnd"/>
        <w:r>
          <w:rPr>
            <w:rFonts w:ascii="Times New Roman" w:hAnsi="Times New Roman"/>
          </w:rPr>
          <w:t xml:space="preserve"> 1973, Gunderson 2000). As expected from a more disturbed ecosystem (</w:t>
        </w:r>
        <w:proofErr w:type="spellStart"/>
        <w:r>
          <w:rPr>
            <w:rFonts w:ascii="Times New Roman" w:hAnsi="Times New Roman"/>
          </w:rPr>
          <w:t>Nystr</w:t>
        </w:r>
        <w:r>
          <w:rPr>
            <w:rFonts w:ascii="Times New Roman" w:hAnsi="Times New Roman" w:cs="Times New Roman"/>
          </w:rPr>
          <w:t>ö</w:t>
        </w:r>
        <w:r>
          <w:rPr>
            <w:rFonts w:ascii="Times New Roman" w:hAnsi="Times New Roman"/>
          </w:rPr>
          <w:t>m</w:t>
        </w:r>
        <w:proofErr w:type="spellEnd"/>
        <w:r>
          <w:rPr>
            <w:rFonts w:ascii="Times New Roman" w:hAnsi="Times New Roman"/>
          </w:rPr>
          <w:t xml:space="preserve"> et al 2000), we observed that the shift from an ecosystem with avian ecological functions to one without diminished resilience to at least one additional disturbance – deer herbivory.  The patterns we detected in Guam, where ecosystems not only had ungulates, but were absent of birds due to the brown </w:t>
        </w:r>
        <w:proofErr w:type="spellStart"/>
        <w:r>
          <w:rPr>
            <w:rFonts w:ascii="Times New Roman" w:hAnsi="Times New Roman"/>
          </w:rPr>
          <w:t>treesnake</w:t>
        </w:r>
        <w:proofErr w:type="spellEnd"/>
        <w:r>
          <w:rPr>
            <w:rFonts w:ascii="Times New Roman" w:hAnsi="Times New Roman"/>
          </w:rPr>
          <w:t>, were not detected in Rota, although this island is just 40 miles north of Guam with parallel geologic history and</w:t>
        </w:r>
        <w:r w:rsidRPr="00B41914">
          <w:rPr>
            <w:rFonts w:ascii="Times New Roman" w:hAnsi="Times New Roman"/>
          </w:rPr>
          <w:t xml:space="preserve"> </w:t>
        </w:r>
        <w:r>
          <w:rPr>
            <w:rFonts w:ascii="Times New Roman" w:hAnsi="Times New Roman"/>
          </w:rPr>
          <w:t xml:space="preserve">with, besides snakes, a similar array of established non-native species. </w:t>
        </w:r>
        <w:commentRangeEnd w:id="146"/>
        <w:r>
          <w:rPr>
            <w:rStyle w:val="CommentReference"/>
          </w:rPr>
          <w:commentReference w:id="146"/>
        </w:r>
      </w:ins>
    </w:p>
    <w:p w:rsidR="0074692A" w:rsidRDefault="0074692A" w:rsidP="00AB6CF3">
      <w:pPr>
        <w:spacing w:line="480" w:lineRule="auto"/>
        <w:ind w:firstLine="360"/>
        <w:rPr>
          <w:rFonts w:ascii="Times New Roman" w:hAnsi="Times New Roman"/>
        </w:rPr>
      </w:pPr>
    </w:p>
    <w:p w:rsidR="0074692A" w:rsidRPr="00CE4BCA" w:rsidDel="0074692A" w:rsidRDefault="0074692A" w:rsidP="0074692A">
      <w:pPr>
        <w:spacing w:line="480" w:lineRule="auto"/>
        <w:ind w:firstLine="720"/>
        <w:rPr>
          <w:del w:id="148" w:author="Haldre Rogers" w:date="2014-07-04T07:57:00Z"/>
          <w:rFonts w:ascii="Times New Roman" w:hAnsi="Times New Roman" w:cs="Times New Roman"/>
        </w:rPr>
      </w:pPr>
      <w:ins w:id="149" w:author="Haldre Rogers" w:date="2014-07-04T07:57:00Z">
        <w:r>
          <w:rPr>
            <w:rFonts w:ascii="Times New Roman" w:hAnsi="Times New Roman"/>
          </w:rPr>
          <w:t>Invasive species are normally managed with the goal of control or eradication, but in novel ecosystems with multiple species and factors contributing to ecological changes, a blanket approach may not be wise.</w:t>
        </w:r>
        <w:r>
          <w:rPr>
            <w:rFonts w:ascii="Times New Roman" w:hAnsi="Times New Roman" w:cs="Times New Roman"/>
          </w:rPr>
          <w:t xml:space="preserve"> </w:t>
        </w:r>
      </w:ins>
    </w:p>
    <w:p w:rsidR="00396B5A" w:rsidRDefault="00565FA2" w:rsidP="00B77496">
      <w:pPr>
        <w:spacing w:line="480" w:lineRule="auto"/>
        <w:rPr>
          <w:ins w:id="150" w:author="Haldre Rogers" w:date="2014-07-04T07:05:00Z"/>
          <w:rFonts w:ascii="Times New Roman" w:hAnsi="Times New Roman"/>
        </w:rPr>
        <w:pPrChange w:id="151" w:author="annmarie_gawel" w:date="2014-09-29T11:46:00Z">
          <w:pPr>
            <w:spacing w:line="480" w:lineRule="auto"/>
            <w:ind w:firstLine="720"/>
          </w:pPr>
        </w:pPrChange>
      </w:pPr>
      <w:r>
        <w:rPr>
          <w:rFonts w:ascii="Times New Roman" w:hAnsi="Times New Roman" w:cs="Times New Roman"/>
        </w:rPr>
        <w:t>Feral ungulates are components of novel ecosystems around the world, and although their negative effects are well-documented (</w:t>
      </w:r>
      <w:proofErr w:type="spellStart"/>
      <w:r>
        <w:rPr>
          <w:rFonts w:ascii="Times New Roman" w:hAnsi="Times New Roman" w:cs="Times New Roman"/>
        </w:rPr>
        <w:t>Nogueira-Filho</w:t>
      </w:r>
      <w:proofErr w:type="spellEnd"/>
      <w:r>
        <w:rPr>
          <w:rFonts w:ascii="Times New Roman" w:hAnsi="Times New Roman" w:cs="Times New Roman"/>
        </w:rPr>
        <w:t xml:space="preserve"> et al. 2009, Rooney &amp; Waller 2003, Ickes et al. 2001), there are a few examples where they play beneficial roles (</w:t>
      </w:r>
      <w:proofErr w:type="spellStart"/>
      <w:r>
        <w:rPr>
          <w:rFonts w:ascii="Times New Roman" w:hAnsi="Times New Roman" w:cs="Times New Roman"/>
        </w:rPr>
        <w:t>Desbeiz</w:t>
      </w:r>
      <w:proofErr w:type="spellEnd"/>
      <w:r>
        <w:rPr>
          <w:rFonts w:ascii="Times New Roman" w:hAnsi="Times New Roman" w:cs="Times New Roman"/>
        </w:rPr>
        <w:t xml:space="preserve"> et al. 2011, </w:t>
      </w:r>
      <w:r w:rsidR="00CE4BCA">
        <w:rPr>
          <w:rFonts w:ascii="Times New Roman" w:hAnsi="Times New Roman" w:cs="Times New Roman"/>
        </w:rPr>
        <w:t>Klinger et al. 1994</w:t>
      </w:r>
      <w:r>
        <w:rPr>
          <w:rFonts w:ascii="Times New Roman" w:hAnsi="Times New Roman" w:cs="Times New Roman"/>
        </w:rPr>
        <w:t xml:space="preserve">).  Ungulate eradication is an important restoration tool, especially in island </w:t>
      </w:r>
      <w:r>
        <w:rPr>
          <w:rFonts w:ascii="Times New Roman" w:hAnsi="Times New Roman" w:cs="Times New Roman"/>
        </w:rPr>
        <w:lastRenderedPageBreak/>
        <w:t xml:space="preserve">environments where ungulates are considered destructive invasive species (Kessler 2002, Spear and </w:t>
      </w:r>
      <w:proofErr w:type="spellStart"/>
      <w:r>
        <w:rPr>
          <w:rFonts w:ascii="Times New Roman" w:hAnsi="Times New Roman" w:cs="Times New Roman"/>
        </w:rPr>
        <w:t>Chown</w:t>
      </w:r>
      <w:proofErr w:type="spellEnd"/>
      <w:r>
        <w:rPr>
          <w:rFonts w:ascii="Times New Roman" w:hAnsi="Times New Roman" w:cs="Times New Roman"/>
        </w:rPr>
        <w:t xml:space="preserve"> 2009). </w:t>
      </w:r>
      <w:r w:rsidR="00CE4BCA">
        <w:rPr>
          <w:rFonts w:ascii="Times New Roman" w:hAnsi="Times New Roman" w:cs="Times New Roman"/>
        </w:rPr>
        <w:t xml:space="preserve">While this may still be the preferred management tool for Guam’s systems, there may be unintended consequences. </w:t>
      </w:r>
      <w:r>
        <w:rPr>
          <w:rFonts w:ascii="Times New Roman" w:hAnsi="Times New Roman" w:cs="Times New Roman"/>
        </w:rPr>
        <w:t xml:space="preserve">These include the release of invasive plant species (Cabin et al. 2000, </w:t>
      </w:r>
      <w:proofErr w:type="spellStart"/>
      <w:r>
        <w:rPr>
          <w:rFonts w:ascii="Times New Roman" w:hAnsi="Times New Roman" w:cs="Times New Roman"/>
        </w:rPr>
        <w:t>Coomes</w:t>
      </w:r>
      <w:proofErr w:type="spellEnd"/>
      <w:r>
        <w:rPr>
          <w:rFonts w:ascii="Times New Roman" w:hAnsi="Times New Roman" w:cs="Times New Roman"/>
        </w:rPr>
        <w:t xml:space="preserve"> et al. 2003) or reduced seed-dispersal (O’Connor and Kelly 2012).</w:t>
      </w:r>
      <w:r w:rsidR="00CE4BCA">
        <w:rPr>
          <w:rFonts w:ascii="Times New Roman" w:hAnsi="Times New Roman" w:cs="Times New Roman"/>
        </w:rPr>
        <w:t xml:space="preserve"> </w:t>
      </w:r>
      <w:r w:rsidR="00315233" w:rsidRPr="00CE4BCA">
        <w:rPr>
          <w:rFonts w:ascii="Times New Roman" w:hAnsi="Times New Roman" w:cs="Times New Roman"/>
        </w:rPr>
        <w:t>Natural resource managers would be aided by discerning which non-native species serve important functions, and which species are solely destructive before implementing conservation actions in a novel ecosystem.</w:t>
      </w:r>
      <w:r w:rsidR="00396B5A">
        <w:rPr>
          <w:rFonts w:ascii="Times New Roman" w:hAnsi="Times New Roman"/>
        </w:rPr>
        <w:t xml:space="preserve"> </w:t>
      </w:r>
    </w:p>
    <w:p w:rsidR="00A80A15" w:rsidRPr="00CE4BCA" w:rsidDel="0074692A" w:rsidRDefault="00A80A15" w:rsidP="00CE4BCA">
      <w:pPr>
        <w:spacing w:line="480" w:lineRule="auto"/>
        <w:ind w:firstLine="720"/>
        <w:rPr>
          <w:del w:id="152" w:author="Haldre Rogers" w:date="2014-07-04T07:56:00Z"/>
          <w:rFonts w:ascii="Times New Roman" w:hAnsi="Times New Roman" w:cs="Times New Roman"/>
        </w:rPr>
      </w:pPr>
    </w:p>
    <w:p w:rsidR="00396B5A" w:rsidRDefault="00396B5A" w:rsidP="00396B5A"/>
    <w:p w:rsidR="0089079A" w:rsidRPr="00124D16" w:rsidRDefault="0089079A" w:rsidP="0089079A">
      <w:pPr>
        <w:spacing w:line="480" w:lineRule="auto"/>
        <w:rPr>
          <w:rFonts w:ascii="Times New Roman" w:hAnsi="Times New Roman" w:cs="Times New Roman"/>
        </w:rPr>
      </w:pPr>
      <w:r w:rsidRPr="00124D16">
        <w:rPr>
          <w:rFonts w:ascii="Times New Roman" w:hAnsi="Times New Roman" w:cs="Times New Roman"/>
          <w:b/>
        </w:rPr>
        <w:t>Literature Cited</w:t>
      </w:r>
    </w:p>
    <w:p w:rsidR="000034C2" w:rsidRDefault="000034C2" w:rsidP="000034C2">
      <w:pPr>
        <w:rPr>
          <w:rFonts w:ascii="Times New Roman" w:hAnsi="Times New Roman" w:cs="Times New Roman"/>
        </w:rPr>
      </w:pPr>
    </w:p>
    <w:p w:rsidR="000034C2" w:rsidRPr="00124D16" w:rsidRDefault="000034C2" w:rsidP="000034C2">
      <w:pPr>
        <w:rPr>
          <w:rFonts w:ascii="Times New Roman" w:hAnsi="Times New Roman" w:cs="Times New Roman"/>
          <w:i/>
        </w:rPr>
      </w:pPr>
    </w:p>
    <w:p w:rsidR="000034C2" w:rsidRDefault="000034C2" w:rsidP="000034C2">
      <w:pPr>
        <w:rPr>
          <w:rFonts w:ascii="Times New Roman" w:hAnsi="Times New Roman" w:cs="Times New Roman"/>
        </w:rPr>
        <w:sectPr w:rsidR="000034C2">
          <w:headerReference w:type="default" r:id="rId13"/>
          <w:footerReference w:type="default" r:id="rId14"/>
          <w:pgSz w:w="12240" w:h="15840"/>
          <w:pgMar w:top="1474" w:right="1440" w:bottom="1474" w:left="1440" w:header="720" w:footer="720" w:gutter="0"/>
          <w:lnNumType w:countBy="1" w:restart="continuous"/>
          <w:pgNumType w:start="1"/>
          <w:cols w:space="720"/>
          <w:docGrid w:linePitch="360"/>
        </w:sectPr>
      </w:pPr>
    </w:p>
    <w:p w:rsidR="000034C2" w:rsidRPr="00C01388" w:rsidRDefault="000034C2" w:rsidP="000034C2">
      <w:pPr>
        <w:spacing w:line="480" w:lineRule="auto"/>
        <w:rPr>
          <w:rFonts w:ascii="Times New Roman" w:hAnsi="Times New Roman" w:cs="Times New Roman"/>
          <w:b/>
        </w:rPr>
      </w:pPr>
      <w:r w:rsidRPr="003A4F78">
        <w:rPr>
          <w:rFonts w:ascii="Times New Roman" w:hAnsi="Times New Roman" w:cs="Times New Roman"/>
          <w:b/>
        </w:rPr>
        <w:lastRenderedPageBreak/>
        <w:t>Figures</w:t>
      </w:r>
    </w:p>
    <w:p w:rsidR="000034C2" w:rsidRDefault="000034C2" w:rsidP="000034C2">
      <w:pPr>
        <w:rPr>
          <w:rFonts w:ascii="Times New Roman" w:hAnsi="Times New Roman" w:cs="Times New Roman"/>
        </w:rPr>
      </w:pPr>
      <w:commentRangeStart w:id="153"/>
      <w:r>
        <w:rPr>
          <w:rFonts w:ascii="Times New Roman" w:hAnsi="Times New Roman" w:cs="Times New Roman"/>
          <w:noProof/>
          <w:lang w:eastAsia="en-US"/>
        </w:rPr>
        <w:drawing>
          <wp:inline distT="0" distB="0" distL="0" distR="0" wp14:anchorId="4F5FD84E" wp14:editId="2AFA08B2">
            <wp:extent cx="5943600" cy="4457700"/>
            <wp:effectExtent l="50800" t="25400" r="2540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4457700"/>
                    </a:xfrm>
                    <a:prstGeom prst="rect">
                      <a:avLst/>
                    </a:prstGeom>
                    <a:noFill/>
                    <a:ln w="9525">
                      <a:solidFill>
                        <a:schemeClr val="tx1"/>
                      </a:solidFill>
                      <a:miter lim="800000"/>
                      <a:headEnd/>
                      <a:tailEnd/>
                    </a:ln>
                  </pic:spPr>
                </pic:pic>
              </a:graphicData>
            </a:graphic>
          </wp:inline>
        </w:drawing>
      </w:r>
      <w:commentRangeEnd w:id="153"/>
      <w:r w:rsidR="003F2CE9">
        <w:rPr>
          <w:rStyle w:val="CommentReference"/>
          <w:vanish/>
        </w:rPr>
        <w:commentReference w:id="153"/>
      </w:r>
    </w:p>
    <w:p w:rsidR="000034C2" w:rsidRPr="00124D16" w:rsidRDefault="000034C2" w:rsidP="000034C2">
      <w:pPr>
        <w:rPr>
          <w:rFonts w:ascii="Times New Roman" w:hAnsi="Times New Roman" w:cs="Times New Roman"/>
        </w:rPr>
      </w:pPr>
      <w:proofErr w:type="gramStart"/>
      <w:r>
        <w:rPr>
          <w:rFonts w:ascii="Times New Roman" w:hAnsi="Times New Roman" w:cs="Times New Roman"/>
          <w:b/>
        </w:rPr>
        <w:t xml:space="preserve">Figure </w:t>
      </w:r>
      <w:r w:rsidR="001A2B8D">
        <w:rPr>
          <w:rFonts w:ascii="Times New Roman" w:hAnsi="Times New Roman" w:cs="Times New Roman"/>
          <w:b/>
        </w:rPr>
        <w:t>1</w:t>
      </w:r>
      <w:r w:rsidRPr="00124D16">
        <w:rPr>
          <w:rFonts w:ascii="Times New Roman" w:hAnsi="Times New Roman" w:cs="Times New Roman"/>
          <w:b/>
        </w:rPr>
        <w:t>.</w:t>
      </w:r>
      <w:proofErr w:type="gramEnd"/>
      <w:r w:rsidRPr="00124D16">
        <w:rPr>
          <w:rFonts w:ascii="Times New Roman" w:hAnsi="Times New Roman" w:cs="Times New Roman"/>
          <w:b/>
        </w:rPr>
        <w:t xml:space="preserve"> </w:t>
      </w:r>
      <w:r w:rsidRPr="00FD77D3">
        <w:rPr>
          <w:rFonts w:ascii="Times New Roman" w:hAnsi="Times New Roman" w:cs="Times New Roman"/>
        </w:rPr>
        <w:t>Survival in seedling plots</w:t>
      </w:r>
      <w:ins w:id="154" w:author="Haldre Rogers" w:date="2014-07-04T08:01:00Z">
        <w:r w:rsidR="00F27BE3">
          <w:rPr>
            <w:rFonts w:ascii="Times New Roman" w:hAnsi="Times New Roman" w:cs="Times New Roman"/>
          </w:rPr>
          <w:t xml:space="preserve"> with and without feral ungulates</w:t>
        </w:r>
      </w:ins>
      <w:r w:rsidRPr="00FD77D3">
        <w:rPr>
          <w:rFonts w:ascii="Times New Roman" w:hAnsi="Times New Roman" w:cs="Times New Roman"/>
        </w:rPr>
        <w:t>.</w:t>
      </w:r>
      <w:r>
        <w:rPr>
          <w:rFonts w:ascii="Times New Roman" w:hAnsi="Times New Roman" w:cs="Times New Roman"/>
          <w:b/>
        </w:rPr>
        <w:t xml:space="preserve"> </w:t>
      </w:r>
      <w:del w:id="155" w:author="Haldre Rogers" w:date="2014-07-04T08:00:00Z">
        <w:r w:rsidDel="00F27BE3">
          <w:rPr>
            <w:rFonts w:ascii="Times New Roman" w:hAnsi="Times New Roman" w:cs="Times New Roman"/>
          </w:rPr>
          <w:delText>Treatment by fencing or removing ungulate access</w:delText>
        </w:r>
      </w:del>
      <w:del w:id="156" w:author="Haldre Rogers" w:date="2014-07-04T08:01:00Z">
        <w:r w:rsidDel="00F27BE3">
          <w:rPr>
            <w:rFonts w:ascii="Times New Roman" w:hAnsi="Times New Roman" w:cs="Times New Roman"/>
          </w:rPr>
          <w:delText xml:space="preserve"> affected seedling survival, indicated by “proportion alive.”</w:delText>
        </w:r>
      </w:del>
      <w:r>
        <w:rPr>
          <w:rFonts w:ascii="Times New Roman" w:hAnsi="Times New Roman" w:cs="Times New Roman"/>
        </w:rPr>
        <w:t xml:space="preserve"> Error bars show one standard error of the mean. </w:t>
      </w:r>
      <w:commentRangeStart w:id="157"/>
      <w:del w:id="158" w:author="Haldre Rogers" w:date="2014-07-04T07:59:00Z">
        <w:r w:rsidDel="00F27BE3">
          <w:rPr>
            <w:rFonts w:ascii="Times New Roman" w:hAnsi="Times New Roman" w:cs="Times New Roman"/>
          </w:rPr>
          <w:delText>Significant e</w:delText>
        </w:r>
      </w:del>
      <w:ins w:id="159" w:author="Haldre Rogers" w:date="2014-07-04T07:59:00Z">
        <w:r w:rsidR="00F27BE3">
          <w:rPr>
            <w:rFonts w:ascii="Times New Roman" w:hAnsi="Times New Roman" w:cs="Times New Roman"/>
          </w:rPr>
          <w:t>E</w:t>
        </w:r>
      </w:ins>
      <w:r>
        <w:rPr>
          <w:rFonts w:ascii="Times New Roman" w:hAnsi="Times New Roman" w:cs="Times New Roman"/>
        </w:rPr>
        <w:t xml:space="preserve">ffect on seedling survival based on </w:t>
      </w:r>
      <w:del w:id="160" w:author="Haldre Rogers" w:date="2014-07-04T07:59:00Z">
        <w:r w:rsidDel="00F27BE3">
          <w:rPr>
            <w:rFonts w:ascii="Times New Roman" w:hAnsi="Times New Roman" w:cs="Times New Roman"/>
          </w:rPr>
          <w:delText xml:space="preserve">log </w:delText>
        </w:r>
      </w:del>
      <w:del w:id="161" w:author="Haldre Rogers" w:date="2014-07-04T08:00:00Z">
        <w:r w:rsidDel="00F27BE3">
          <w:rPr>
            <w:rFonts w:ascii="Times New Roman" w:hAnsi="Times New Roman" w:cs="Times New Roman"/>
          </w:rPr>
          <w:delText>likelihood ratio test of</w:delText>
        </w:r>
      </w:del>
      <w:ins w:id="162" w:author="Haldre Rogers" w:date="2014-07-04T08:00:00Z">
        <w:r w:rsidR="00F27BE3">
          <w:rPr>
            <w:rFonts w:ascii="Times New Roman" w:hAnsi="Times New Roman" w:cs="Times New Roman"/>
          </w:rPr>
          <w:t>model selection between</w:t>
        </w:r>
      </w:ins>
      <w:r>
        <w:rPr>
          <w:rFonts w:ascii="Times New Roman" w:hAnsi="Times New Roman" w:cs="Times New Roman"/>
        </w:rPr>
        <w:t xml:space="preserve"> models with and without </w:t>
      </w:r>
      <w:commentRangeStart w:id="163"/>
      <w:commentRangeStart w:id="164"/>
      <w:r>
        <w:rPr>
          <w:rFonts w:ascii="Times New Roman" w:hAnsi="Times New Roman" w:cs="Times New Roman"/>
        </w:rPr>
        <w:t>treatment</w:t>
      </w:r>
      <w:commentRangeEnd w:id="163"/>
      <w:r w:rsidR="0074692A">
        <w:rPr>
          <w:rStyle w:val="CommentReference"/>
        </w:rPr>
        <w:commentReference w:id="163"/>
      </w:r>
      <w:commentRangeEnd w:id="164"/>
      <w:r w:rsidR="00507513">
        <w:rPr>
          <w:rStyle w:val="CommentReference"/>
        </w:rPr>
        <w:commentReference w:id="164"/>
      </w:r>
      <w:r>
        <w:rPr>
          <w:rFonts w:ascii="Times New Roman" w:hAnsi="Times New Roman" w:cs="Times New Roman"/>
        </w:rPr>
        <w:t>.</w:t>
      </w:r>
    </w:p>
    <w:p w:rsidR="000034C2" w:rsidRPr="00124D16" w:rsidRDefault="000034C2" w:rsidP="000034C2">
      <w:pPr>
        <w:rPr>
          <w:rFonts w:ascii="Times New Roman" w:hAnsi="Times New Roman" w:cs="Times New Roman"/>
          <w:b/>
        </w:rPr>
      </w:pPr>
    </w:p>
    <w:commentRangeEnd w:id="157"/>
    <w:p w:rsidR="000034C2" w:rsidRPr="00124D16" w:rsidRDefault="00F27BE3" w:rsidP="000034C2">
      <w:pPr>
        <w:rPr>
          <w:rFonts w:ascii="Times New Roman" w:hAnsi="Times New Roman" w:cs="Times New Roman"/>
        </w:rPr>
      </w:pPr>
      <w:r>
        <w:rPr>
          <w:rStyle w:val="CommentReference"/>
        </w:rPr>
        <w:lastRenderedPageBreak/>
        <w:commentReference w:id="157"/>
      </w:r>
      <w:r w:rsidR="008270FA">
        <w:rPr>
          <w:rFonts w:ascii="Times New Roman" w:hAnsi="Times New Roman" w:cs="Times New Roman"/>
          <w:noProof/>
          <w:lang w:eastAsia="en-US"/>
        </w:rPr>
        <w:drawing>
          <wp:inline distT="0" distB="0" distL="0" distR="0" wp14:anchorId="0F4A68C2" wp14:editId="34A1881C">
            <wp:extent cx="4808220" cy="3322320"/>
            <wp:effectExtent l="0" t="0" r="0" b="0"/>
            <wp:docPr id="3" name="Picture 3" descr="C:\Users\agawel\Downloads\selectivity pigs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awel\Downloads\selectivity pigsc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8220" cy="3322320"/>
                    </a:xfrm>
                    <a:prstGeom prst="rect">
                      <a:avLst/>
                    </a:prstGeom>
                    <a:noFill/>
                    <a:ln>
                      <a:noFill/>
                    </a:ln>
                  </pic:spPr>
                </pic:pic>
              </a:graphicData>
            </a:graphic>
          </wp:inline>
        </w:drawing>
      </w:r>
    </w:p>
    <w:p w:rsidR="000034C2" w:rsidRPr="00124D16" w:rsidRDefault="008270FA" w:rsidP="000034C2">
      <w:pPr>
        <w:rPr>
          <w:rFonts w:ascii="Times New Roman" w:hAnsi="Times New Roman" w:cs="Times New Roman"/>
        </w:rPr>
      </w:pPr>
      <w:commentRangeStart w:id="165"/>
      <w:proofErr w:type="gramStart"/>
      <w:r>
        <w:rPr>
          <w:rFonts w:ascii="Times New Roman" w:hAnsi="Times New Roman" w:cs="Times New Roman"/>
          <w:b/>
        </w:rPr>
        <w:t xml:space="preserve">Figure </w:t>
      </w:r>
      <w:r w:rsidR="00DF17FF">
        <w:rPr>
          <w:rFonts w:ascii="Times New Roman" w:hAnsi="Times New Roman" w:cs="Times New Roman"/>
          <w:b/>
        </w:rPr>
        <w:t>2</w:t>
      </w:r>
      <w:r w:rsidR="000034C2">
        <w:rPr>
          <w:rFonts w:ascii="Times New Roman" w:hAnsi="Times New Roman" w:cs="Times New Roman"/>
          <w:b/>
        </w:rPr>
        <w:t>.</w:t>
      </w:r>
      <w:proofErr w:type="gramEnd"/>
      <w:r w:rsidR="000034C2">
        <w:rPr>
          <w:rFonts w:ascii="Times New Roman" w:hAnsi="Times New Roman" w:cs="Times New Roman"/>
        </w:rPr>
        <w:t xml:space="preserve"> Manly Selectivity Index values (</w:t>
      </w:r>
      <w:r w:rsidR="000034C2" w:rsidRPr="00025C54">
        <w:rPr>
          <w:rFonts w:ascii="Times New Roman" w:hAnsi="Times New Roman" w:cs="Times New Roman"/>
          <w:i/>
        </w:rPr>
        <w:t>B</w:t>
      </w:r>
      <w:r w:rsidR="000034C2">
        <w:rPr>
          <w:rFonts w:ascii="Times New Roman" w:hAnsi="Times New Roman" w:cs="Times New Roman"/>
        </w:rPr>
        <w:t>) for native and exotic plants</w:t>
      </w:r>
      <w:r w:rsidR="00831E10">
        <w:rPr>
          <w:rFonts w:ascii="Times New Roman" w:hAnsi="Times New Roman" w:cs="Times New Roman"/>
        </w:rPr>
        <w:t xml:space="preserve"> during rainy and dry season.</w:t>
      </w:r>
      <w:del w:id="166" w:author="Haldre Rogers" w:date="2014-07-04T08:06:00Z">
        <w:r w:rsidR="00831E10" w:rsidDel="00F27BE3">
          <w:rPr>
            <w:rFonts w:ascii="Times New Roman" w:hAnsi="Times New Roman" w:cs="Times New Roman"/>
          </w:rPr>
          <w:delText xml:space="preserve"> During dry season, B was slightly higher, indicating selection for exotic species, but this was reversed during wet season, selection for native species was considerably higher than for exotic species</w:delText>
        </w:r>
        <w:r w:rsidR="000034C2" w:rsidDel="00F27BE3">
          <w:rPr>
            <w:rFonts w:ascii="Times New Roman" w:hAnsi="Times New Roman" w:cs="Times New Roman"/>
          </w:rPr>
          <w:delText>.</w:delText>
        </w:r>
      </w:del>
      <w:r w:rsidR="000034C2">
        <w:rPr>
          <w:rFonts w:ascii="Times New Roman" w:hAnsi="Times New Roman" w:cs="Times New Roman"/>
        </w:rPr>
        <w:t xml:space="preserve"> Error bars </w:t>
      </w:r>
      <w:r w:rsidR="00831E10">
        <w:rPr>
          <w:rFonts w:ascii="Times New Roman" w:hAnsi="Times New Roman" w:cs="Times New Roman"/>
        </w:rPr>
        <w:t xml:space="preserve">indicate standard error defined for selectivity in Manly </w:t>
      </w:r>
      <w:commentRangeStart w:id="167"/>
      <w:commentRangeStart w:id="168"/>
      <w:commentRangeStart w:id="169"/>
      <w:r w:rsidR="00831E10">
        <w:rPr>
          <w:rFonts w:ascii="Times New Roman" w:hAnsi="Times New Roman" w:cs="Times New Roman"/>
        </w:rPr>
        <w:t>1993</w:t>
      </w:r>
      <w:commentRangeEnd w:id="167"/>
      <w:r w:rsidR="00F27BE3">
        <w:rPr>
          <w:rStyle w:val="CommentReference"/>
        </w:rPr>
        <w:commentReference w:id="167"/>
      </w:r>
      <w:commentRangeEnd w:id="168"/>
      <w:r w:rsidR="00507513">
        <w:rPr>
          <w:rStyle w:val="CommentReference"/>
        </w:rPr>
        <w:commentReference w:id="168"/>
      </w:r>
      <w:commentRangeEnd w:id="169"/>
      <w:r w:rsidR="00507513">
        <w:rPr>
          <w:rStyle w:val="CommentReference"/>
        </w:rPr>
        <w:commentReference w:id="169"/>
      </w:r>
      <w:r w:rsidR="000034C2">
        <w:rPr>
          <w:rFonts w:ascii="Times New Roman" w:hAnsi="Times New Roman" w:cs="Times New Roman"/>
        </w:rPr>
        <w:t>.</w:t>
      </w:r>
      <w:r w:rsidR="000034C2" w:rsidRPr="00124D16">
        <w:rPr>
          <w:rFonts w:ascii="Times New Roman" w:hAnsi="Times New Roman" w:cs="Times New Roman"/>
        </w:rPr>
        <w:t xml:space="preserve"> </w:t>
      </w:r>
      <w:commentRangeEnd w:id="165"/>
      <w:r w:rsidR="00F27BE3">
        <w:rPr>
          <w:rStyle w:val="CommentReference"/>
        </w:rPr>
        <w:commentReference w:id="165"/>
      </w:r>
    </w:p>
    <w:p w:rsidR="000034C2" w:rsidRDefault="000034C2" w:rsidP="000034C2">
      <w:pPr>
        <w:spacing w:line="480" w:lineRule="auto"/>
        <w:rPr>
          <w:rFonts w:ascii="Times New Roman" w:hAnsi="Times New Roman" w:cs="Times New Roman"/>
        </w:rPr>
      </w:pPr>
    </w:p>
    <w:p w:rsidR="000034C2" w:rsidRDefault="00AB0AEF" w:rsidP="000034C2">
      <w:pPr>
        <w:rPr>
          <w:rFonts w:ascii="Times New Roman" w:hAnsi="Times New Roman" w:cs="Times New Roman"/>
          <w:b/>
        </w:rPr>
      </w:pPr>
      <w:r>
        <w:rPr>
          <w:rFonts w:ascii="Times New Roman" w:hAnsi="Times New Roman" w:cs="Times New Roman"/>
          <w:b/>
          <w:noProof/>
          <w:lang w:eastAsia="en-US"/>
        </w:rPr>
        <w:lastRenderedPageBreak/>
        <w:drawing>
          <wp:inline distT="0" distB="0" distL="0" distR="0" wp14:anchorId="19BBE155" wp14:editId="57C03D17">
            <wp:extent cx="4427220" cy="4693920"/>
            <wp:effectExtent l="0" t="0" r="0" b="0"/>
            <wp:docPr id="4" name="Picture 4" descr="C:\Users\agawel\Downloads\multipanel veg deer_p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awel\Downloads\multipanel veg deer_pi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220" cy="4693920"/>
                    </a:xfrm>
                    <a:prstGeom prst="rect">
                      <a:avLst/>
                    </a:prstGeom>
                    <a:noFill/>
                    <a:ln>
                      <a:noFill/>
                    </a:ln>
                  </pic:spPr>
                </pic:pic>
              </a:graphicData>
            </a:graphic>
          </wp:inline>
        </w:drawing>
      </w:r>
    </w:p>
    <w:p w:rsidR="000034C2" w:rsidRPr="00AB0AEF" w:rsidRDefault="00DF17FF" w:rsidP="000034C2">
      <w:pPr>
        <w:rPr>
          <w:rFonts w:ascii="Times New Roman" w:hAnsi="Times New Roman"/>
        </w:rPr>
      </w:pPr>
      <w:proofErr w:type="gramStart"/>
      <w:r>
        <w:rPr>
          <w:rFonts w:ascii="Times New Roman" w:hAnsi="Times New Roman" w:cs="Times New Roman"/>
          <w:b/>
        </w:rPr>
        <w:t>Figure 3</w:t>
      </w:r>
      <w:r w:rsidR="000034C2">
        <w:rPr>
          <w:rFonts w:ascii="Times New Roman" w:hAnsi="Times New Roman" w:cs="Times New Roman"/>
          <w:b/>
        </w:rPr>
        <w:t>.</w:t>
      </w:r>
      <w:proofErr w:type="gramEnd"/>
      <w:r w:rsidR="000034C2" w:rsidRPr="00124D16">
        <w:rPr>
          <w:rFonts w:ascii="Times New Roman" w:hAnsi="Times New Roman" w:cs="Times New Roman"/>
        </w:rPr>
        <w:t xml:space="preserve"> </w:t>
      </w:r>
      <w:del w:id="170" w:author="Haldre Rogers" w:date="2014-07-04T08:10:00Z">
        <w:r w:rsidR="008270FA" w:rsidDel="00507513">
          <w:rPr>
            <w:rFonts w:ascii="Times New Roman" w:hAnsi="Times New Roman" w:cs="Times New Roman"/>
          </w:rPr>
          <w:delText>No significant c</w:delText>
        </w:r>
      </w:del>
      <w:ins w:id="171" w:author="Haldre Rogers" w:date="2014-07-04T08:10:00Z">
        <w:r w:rsidR="00507513">
          <w:rPr>
            <w:rFonts w:ascii="Times New Roman" w:hAnsi="Times New Roman" w:cs="Times New Roman"/>
          </w:rPr>
          <w:t>C</w:t>
        </w:r>
      </w:ins>
      <w:r w:rsidR="008270FA">
        <w:rPr>
          <w:rFonts w:ascii="Times New Roman" w:hAnsi="Times New Roman" w:cs="Times New Roman"/>
        </w:rPr>
        <w:t xml:space="preserve">orrelation </w:t>
      </w:r>
      <w:del w:id="172" w:author="Haldre Rogers" w:date="2014-07-04T08:10:00Z">
        <w:r w:rsidR="008270FA" w:rsidDel="00507513">
          <w:rPr>
            <w:rFonts w:ascii="Times New Roman" w:hAnsi="Times New Roman" w:cs="Times New Roman"/>
          </w:rPr>
          <w:delText xml:space="preserve">could be found </w:delText>
        </w:r>
      </w:del>
      <w:r w:rsidR="008270FA">
        <w:rPr>
          <w:rFonts w:ascii="Times New Roman" w:hAnsi="Times New Roman" w:cs="Times New Roman"/>
        </w:rPr>
        <w:t>between a suit</w:t>
      </w:r>
      <w:ins w:id="173" w:author="Haldre Rogers" w:date="2014-07-04T08:10:00Z">
        <w:r w:rsidR="00507513">
          <w:rPr>
            <w:rFonts w:ascii="Times New Roman" w:hAnsi="Times New Roman" w:cs="Times New Roman"/>
          </w:rPr>
          <w:t>e of</w:t>
        </w:r>
      </w:ins>
      <w:del w:id="174" w:author="Haldre Rogers" w:date="2014-07-04T08:10:00Z">
        <w:r w:rsidR="008270FA" w:rsidDel="00507513">
          <w:rPr>
            <w:rFonts w:ascii="Times New Roman" w:hAnsi="Times New Roman" w:cs="Times New Roman"/>
          </w:rPr>
          <w:delText>e</w:delText>
        </w:r>
      </w:del>
      <w:r w:rsidR="008270FA">
        <w:rPr>
          <w:rFonts w:ascii="Times New Roman" w:hAnsi="Times New Roman" w:cs="Times New Roman"/>
        </w:rPr>
        <w:t xml:space="preserve"> forest community characteristics and pig abundance, as estimated by pig scats. </w:t>
      </w:r>
      <w:r w:rsidR="00AB0AEF">
        <w:rPr>
          <w:rFonts w:ascii="Times New Roman" w:hAnsi="Times New Roman" w:cs="Times New Roman"/>
        </w:rPr>
        <w:t>Total seedling abundance related to deer abundance, r</w:t>
      </w:r>
      <w:r w:rsidR="00AB0AEF">
        <w:rPr>
          <w:rFonts w:ascii="Times New Roman" w:hAnsi="Times New Roman" w:cs="Times New Roman"/>
          <w:vertAlign w:val="superscript"/>
        </w:rPr>
        <w:t>2</w:t>
      </w:r>
      <w:r w:rsidR="00AB0AEF">
        <w:rPr>
          <w:rFonts w:ascii="Times New Roman" w:hAnsi="Times New Roman" w:cs="Times New Roman"/>
        </w:rPr>
        <w:t>=0.710 with P&lt;0.001; native and exotic seedling abundance, r</w:t>
      </w:r>
      <w:r w:rsidR="00AB0AEF">
        <w:rPr>
          <w:rFonts w:ascii="Times New Roman" w:hAnsi="Times New Roman" w:cs="Times New Roman"/>
          <w:vertAlign w:val="superscript"/>
        </w:rPr>
        <w:t>2</w:t>
      </w:r>
      <w:r w:rsidR="00AB0AEF">
        <w:rPr>
          <w:rFonts w:ascii="Times New Roman" w:hAnsi="Times New Roman" w:cs="Times New Roman"/>
        </w:rPr>
        <w:t>=0.647 and r</w:t>
      </w:r>
      <w:r w:rsidR="00AB0AEF">
        <w:rPr>
          <w:rFonts w:ascii="Times New Roman" w:hAnsi="Times New Roman" w:cs="Times New Roman"/>
          <w:vertAlign w:val="superscript"/>
        </w:rPr>
        <w:t>2</w:t>
      </w:r>
      <w:r w:rsidR="00AB0AEF">
        <w:rPr>
          <w:rFonts w:ascii="Times New Roman" w:hAnsi="Times New Roman" w:cs="Times New Roman"/>
        </w:rPr>
        <w:t>=0.696, respectively, with P&lt;0.001for each; and vine abundance r</w:t>
      </w:r>
      <w:r w:rsidR="00AB0AEF">
        <w:rPr>
          <w:rFonts w:ascii="Times New Roman" w:hAnsi="Times New Roman" w:cs="Times New Roman"/>
          <w:vertAlign w:val="superscript"/>
        </w:rPr>
        <w:t>2</w:t>
      </w:r>
      <w:r w:rsidR="00AB0AEF">
        <w:rPr>
          <w:rFonts w:ascii="Times New Roman" w:hAnsi="Times New Roman" w:cs="Times New Roman"/>
        </w:rPr>
        <w:t>=0.751 with P&lt;0.</w:t>
      </w:r>
      <w:commentRangeStart w:id="175"/>
      <w:r w:rsidR="00AB0AEF">
        <w:rPr>
          <w:rFonts w:ascii="Times New Roman" w:hAnsi="Times New Roman" w:cs="Times New Roman"/>
        </w:rPr>
        <w:t>001</w:t>
      </w:r>
      <w:commentRangeEnd w:id="175"/>
      <w:r w:rsidR="00507513">
        <w:rPr>
          <w:rStyle w:val="CommentReference"/>
        </w:rPr>
        <w:commentReference w:id="175"/>
      </w:r>
      <w:r w:rsidR="00AB0AEF">
        <w:rPr>
          <w:rFonts w:ascii="Times New Roman" w:hAnsi="Times New Roman" w:cs="Times New Roman"/>
        </w:rPr>
        <w:t>.</w:t>
      </w:r>
    </w:p>
    <w:p w:rsidR="000034C2" w:rsidRDefault="000034C2" w:rsidP="000034C2"/>
    <w:p w:rsidR="000034C2" w:rsidRDefault="000034C2" w:rsidP="00446B8D">
      <w:pPr>
        <w:spacing w:line="480" w:lineRule="auto"/>
        <w:rPr>
          <w:rFonts w:ascii="Times New Roman" w:hAnsi="Times New Roman" w:cs="Times New Roman"/>
        </w:rPr>
      </w:pPr>
    </w:p>
    <w:p w:rsidR="00446B8D" w:rsidRDefault="00446B8D" w:rsidP="00446B8D">
      <w:pPr>
        <w:spacing w:line="480" w:lineRule="auto"/>
        <w:rPr>
          <w:rFonts w:ascii="Times New Roman" w:hAnsi="Times New Roman" w:cs="Times New Roman"/>
        </w:rPr>
      </w:pPr>
      <w:r>
        <w:rPr>
          <w:rFonts w:ascii="Times New Roman" w:hAnsi="Times New Roman" w:cs="Times New Roman"/>
        </w:rPr>
        <w:t xml:space="preserve"> </w:t>
      </w: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Pr="00396B5A" w:rsidRDefault="00446B8D" w:rsidP="00446B8D">
      <w:pPr>
        <w:rPr>
          <w:rFonts w:ascii="Times New Roman" w:hAnsi="Times New Roman" w:cs="Times New Roman"/>
        </w:rPr>
      </w:pPr>
    </w:p>
    <w:p w:rsidR="006E4579" w:rsidRDefault="006E4579"/>
    <w:sectPr w:rsidR="006E4579" w:rsidSect="00AA165B">
      <w:headerReference w:type="even" r:id="rId18"/>
      <w:head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ldre Rogers" w:date="2014-09-29T00:24:00Z" w:initials="HR">
    <w:p w:rsidR="006C54FA" w:rsidRDefault="006C54FA">
      <w:pPr>
        <w:pStyle w:val="CommentText"/>
      </w:pPr>
      <w:r>
        <w:rPr>
          <w:rStyle w:val="CommentReference"/>
        </w:rPr>
        <w:annotationRef/>
      </w:r>
      <w:r>
        <w:t xml:space="preserve">Nice abstract! I made a bunch of changes, but I think it has the right tone and flow- good job! </w:t>
      </w:r>
    </w:p>
  </w:comment>
  <w:comment w:id="1" w:author="Haldre Rogers" w:date="2014-09-29T00:24:00Z" w:initials="HR">
    <w:p w:rsidR="006C54FA" w:rsidRDefault="006C54FA">
      <w:pPr>
        <w:pStyle w:val="CommentText"/>
      </w:pPr>
      <w:r>
        <w:rPr>
          <w:rStyle w:val="CommentReference"/>
        </w:rPr>
        <w:annotationRef/>
      </w:r>
      <w:r>
        <w:t xml:space="preserve">Were the species that were most affected in these experiments also lower in abundance in the seedling community? Or was the sample size too low to tell that? </w:t>
      </w:r>
    </w:p>
  </w:comment>
  <w:comment w:id="24" w:author="annmarie_gawel" w:date="2014-09-29T09:01:00Z" w:initials="AMG">
    <w:p w:rsidR="006C54FA" w:rsidRDefault="006C54FA">
      <w:pPr>
        <w:pStyle w:val="CommentText"/>
      </w:pPr>
      <w:r>
        <w:rPr>
          <w:rStyle w:val="CommentReference"/>
        </w:rPr>
        <w:annotationRef/>
      </w:r>
      <w:r>
        <w:t>Can I actually say that they had an effect on diversity? I am leaving out discussion of IDH.</w:t>
      </w:r>
    </w:p>
  </w:comment>
  <w:comment w:id="33" w:author="Haldre Rogers" w:date="2014-09-29T00:24:00Z" w:initials="HR">
    <w:p w:rsidR="006C54FA" w:rsidRDefault="006C54FA">
      <w:pPr>
        <w:pStyle w:val="CommentText"/>
      </w:pPr>
      <w:r>
        <w:rPr>
          <w:rStyle w:val="CommentReference"/>
        </w:rPr>
        <w:annotationRef/>
      </w:r>
      <w:r>
        <w:t xml:space="preserve">I don’ </w:t>
      </w:r>
      <w:proofErr w:type="spellStart"/>
      <w:r>
        <w:t>tlike</w:t>
      </w:r>
      <w:proofErr w:type="spellEnd"/>
      <w:r>
        <w:t xml:space="preserve"> this sentence, but I think we want something like this to end the abstract. </w:t>
      </w:r>
    </w:p>
  </w:comment>
  <w:comment w:id="39" w:author="Haldre Rogers" w:date="2014-09-29T00:24:00Z" w:initials="HR">
    <w:p w:rsidR="006C54FA" w:rsidRDefault="006C54FA">
      <w:pPr>
        <w:pStyle w:val="CommentText"/>
      </w:pPr>
      <w:r>
        <w:rPr>
          <w:rStyle w:val="CommentReference"/>
        </w:rPr>
        <w:annotationRef/>
      </w:r>
      <w:r>
        <w:t xml:space="preserve">This might go better in the discussion… not sure. </w:t>
      </w:r>
    </w:p>
  </w:comment>
  <w:comment w:id="42" w:author="Haldre Rogers" w:date="2014-09-29T00:24:00Z" w:initials="HR">
    <w:p w:rsidR="006C54FA" w:rsidRDefault="006C54FA">
      <w:pPr>
        <w:pStyle w:val="CommentText"/>
      </w:pPr>
      <w:r>
        <w:rPr>
          <w:rStyle w:val="CommentReference"/>
        </w:rPr>
        <w:annotationRef/>
      </w:r>
      <w:r>
        <w:t>Add Wiles 2003</w:t>
      </w:r>
    </w:p>
  </w:comment>
  <w:comment w:id="47" w:author="Haldre Rogers" w:date="2014-09-29T00:24:00Z" w:initials="HR">
    <w:p w:rsidR="006C54FA" w:rsidRDefault="006C54FA">
      <w:pPr>
        <w:pStyle w:val="CommentText"/>
      </w:pPr>
      <w:r>
        <w:rPr>
          <w:rStyle w:val="CommentReference"/>
        </w:rPr>
        <w:annotationRef/>
      </w:r>
      <w:r>
        <w:t xml:space="preserve">In terms of species or architecture? Clarify. </w:t>
      </w:r>
    </w:p>
  </w:comment>
  <w:comment w:id="57" w:author="annmarie_gawel" w:date="2014-09-29T00:24:00Z" w:initials="AMG">
    <w:p w:rsidR="006C54FA" w:rsidRDefault="006C54FA">
      <w:pPr>
        <w:pStyle w:val="CommentText"/>
      </w:pPr>
      <w:r>
        <w:rPr>
          <w:rStyle w:val="CommentReference"/>
        </w:rPr>
        <w:annotationRef/>
      </w:r>
      <w:r>
        <w:t xml:space="preserve">No, they are the same </w:t>
      </w:r>
      <w:proofErr w:type="gramStart"/>
      <w:r>
        <w:t>shape  -</w:t>
      </w:r>
      <w:proofErr w:type="gramEnd"/>
      <w:r>
        <w:t xml:space="preserve"> a straight line. Should I just say one 100m-long belt transect, because that is essentially what it was. I just used the plots to help orient myself at sites which had them. It interrupted the middle of the 100m belt, but it has </w:t>
      </w:r>
      <w:proofErr w:type="gramStart"/>
      <w:r>
        <w:t>no(</w:t>
      </w:r>
      <w:proofErr w:type="gramEnd"/>
      <w:r>
        <w:t>?) effect on the transect methods.</w:t>
      </w:r>
    </w:p>
  </w:comment>
  <w:comment w:id="56" w:author="Haldre Rogers" w:date="2014-09-29T00:24:00Z" w:initials="HR">
    <w:p w:rsidR="006C54FA" w:rsidRDefault="006C54FA">
      <w:pPr>
        <w:pStyle w:val="CommentText"/>
      </w:pPr>
      <w:r>
        <w:rPr>
          <w:rStyle w:val="CommentReference"/>
        </w:rPr>
        <w:annotationRef/>
      </w:r>
      <w:r>
        <w:t xml:space="preserve">Does </w:t>
      </w:r>
      <w:proofErr w:type="gramStart"/>
      <w:r>
        <w:t>this  mean</w:t>
      </w:r>
      <w:proofErr w:type="gramEnd"/>
      <w:r>
        <w:t xml:space="preserve"> that some are in an X-shape while others are in a straight line? How many of each?  Did you utilize the </w:t>
      </w:r>
      <w:proofErr w:type="spellStart"/>
      <w:r>
        <w:t>exlcosure</w:t>
      </w:r>
      <w:proofErr w:type="spellEnd"/>
      <w:r>
        <w:t xml:space="preserve"> data when analyzing these belt transects, making this design relevant? </w:t>
      </w:r>
    </w:p>
  </w:comment>
  <w:comment w:id="60" w:author="Haldre Rogers" w:date="2014-09-29T00:24:00Z" w:initials="HR">
    <w:p w:rsidR="006C54FA" w:rsidRDefault="006C54FA">
      <w:pPr>
        <w:pStyle w:val="CommentText"/>
      </w:pPr>
      <w:r>
        <w:rPr>
          <w:rStyle w:val="CommentReference"/>
        </w:rPr>
        <w:annotationRef/>
      </w:r>
      <w:r>
        <w:t xml:space="preserve">Any reason to believe that exotic seeds are more likely to survive a pigs gut than native seeds? If so, it may not be pig selectivity of feeing trees, but rather the effects of gut passage that lead to any results. </w:t>
      </w:r>
    </w:p>
  </w:comment>
  <w:comment w:id="61" w:author="Haldre Rogers" w:date="2014-09-29T00:24:00Z" w:initials="HR">
    <w:p w:rsidR="006C54FA" w:rsidRDefault="006C54FA">
      <w:pPr>
        <w:pStyle w:val="CommentText"/>
      </w:pPr>
      <w:r>
        <w:rPr>
          <w:rStyle w:val="CommentReference"/>
        </w:rPr>
        <w:annotationRef/>
      </w:r>
      <w:r>
        <w:t xml:space="preserve">Did you use a </w:t>
      </w:r>
      <w:proofErr w:type="spellStart"/>
      <w:r>
        <w:t>glm</w:t>
      </w:r>
      <w:proofErr w:type="spellEnd"/>
      <w:r>
        <w:t xml:space="preserve"> or lm? Or something else? </w:t>
      </w:r>
    </w:p>
  </w:comment>
  <w:comment w:id="62" w:author="annmarie_gawel" w:date="2014-09-29T00:24:00Z" w:initials="AMG">
    <w:p w:rsidR="006C54FA" w:rsidRDefault="006C54FA">
      <w:pPr>
        <w:pStyle w:val="CommentText"/>
      </w:pPr>
      <w:r>
        <w:rPr>
          <w:rStyle w:val="CommentReference"/>
        </w:rPr>
        <w:annotationRef/>
      </w:r>
      <w:r>
        <w:t>I used lm.</w:t>
      </w:r>
    </w:p>
  </w:comment>
  <w:comment w:id="67" w:author="annmarie_gawel" w:date="2014-09-29T00:24:00Z" w:initials="AMG">
    <w:p w:rsidR="006C54FA" w:rsidRDefault="006C54FA">
      <w:pPr>
        <w:pStyle w:val="CommentText"/>
      </w:pPr>
      <w:r>
        <w:rPr>
          <w:rStyle w:val="CommentReference"/>
        </w:rPr>
        <w:annotationRef/>
      </w:r>
      <w:r>
        <w:t xml:space="preserve">I used this test based on some website, and learned how to conduct it via various R forums. I don’t have a good citation for the </w:t>
      </w:r>
      <w:proofErr w:type="spellStart"/>
      <w:r>
        <w:t>Bonferroni</w:t>
      </w:r>
      <w:proofErr w:type="spellEnd"/>
      <w:r>
        <w:t xml:space="preserve"> test, but it seems to be commonly used by R users. </w:t>
      </w:r>
    </w:p>
  </w:comment>
  <w:comment w:id="68" w:author="Haldre Rogers" w:date="2014-09-29T00:24:00Z" w:initials="HR">
    <w:p w:rsidR="006C54FA" w:rsidRDefault="006C54FA">
      <w:pPr>
        <w:pStyle w:val="CommentText"/>
      </w:pPr>
      <w:r>
        <w:rPr>
          <w:rStyle w:val="CommentReference"/>
        </w:rPr>
        <w:annotationRef/>
      </w:r>
      <w:r>
        <w:t xml:space="preserve">Not sure what this means… let’s chat about it. </w:t>
      </w:r>
    </w:p>
  </w:comment>
  <w:comment w:id="69" w:author="annmarie_gawel" w:date="2014-09-29T00:24:00Z" w:initials="AMG">
    <w:p w:rsidR="006C54FA" w:rsidRDefault="006C54FA">
      <w:pPr>
        <w:pStyle w:val="CommentText"/>
      </w:pPr>
      <w:r>
        <w:rPr>
          <w:rStyle w:val="CommentReference"/>
        </w:rPr>
        <w:annotationRef/>
      </w:r>
      <w:r>
        <w:t xml:space="preserve">Right, I did not “use linear models” to get those values. </w:t>
      </w:r>
    </w:p>
  </w:comment>
  <w:comment w:id="71" w:author="Ross Miller" w:date="2014-09-29T00:24:00Z" w:initials="RM">
    <w:p w:rsidR="006C54FA" w:rsidRDefault="006C54FA" w:rsidP="002B2DB1">
      <w:pPr>
        <w:pStyle w:val="CommentText"/>
      </w:pPr>
      <w:r>
        <w:rPr>
          <w:rStyle w:val="CommentReference"/>
        </w:rPr>
        <w:annotationRef/>
      </w:r>
      <w:r>
        <w:t xml:space="preserve">Citation for </w:t>
      </w:r>
      <w:proofErr w:type="spellStart"/>
      <w:r>
        <w:t>Bonferroni</w:t>
      </w:r>
      <w:proofErr w:type="spellEnd"/>
      <w:r>
        <w:t xml:space="preserve"> tests???</w:t>
      </w:r>
    </w:p>
  </w:comment>
  <w:comment w:id="70" w:author="Haldre Rogers" w:date="2014-09-29T00:24:00Z" w:initials="HR">
    <w:p w:rsidR="006C54FA" w:rsidRDefault="006C54FA" w:rsidP="002B2DB1">
      <w:pPr>
        <w:pStyle w:val="CommentText"/>
      </w:pPr>
      <w:r>
        <w:rPr>
          <w:rStyle w:val="CommentReference"/>
        </w:rPr>
        <w:annotationRef/>
      </w:r>
      <w:r>
        <w:t xml:space="preserve">This is like saying “we tested for outlier using Excel…. How exactly did you test for outliers?  You go on to describe a method, but I’m not sure I understand. Is this a standard way of testing for outliers? </w:t>
      </w:r>
    </w:p>
  </w:comment>
  <w:comment w:id="72" w:author="Haldre Rogers" w:date="2014-09-29T00:24:00Z" w:initials="HR">
    <w:p w:rsidR="006C54FA" w:rsidRDefault="006C54FA">
      <w:pPr>
        <w:pStyle w:val="CommentText"/>
      </w:pPr>
      <w:bookmarkStart w:id="73" w:name="_GoBack"/>
      <w:bookmarkEnd w:id="73"/>
      <w:r>
        <w:rPr>
          <w:rStyle w:val="CommentReference"/>
        </w:rPr>
        <w:annotationRef/>
      </w:r>
      <w:r>
        <w:t xml:space="preserve">Figures in supplemental materials? </w:t>
      </w:r>
    </w:p>
  </w:comment>
  <w:comment w:id="95" w:author="Haldre Rogers" w:date="2014-09-29T00:24:00Z" w:initials="HR">
    <w:p w:rsidR="006C54FA" w:rsidRDefault="006C54FA">
      <w:pPr>
        <w:pStyle w:val="CommentText"/>
      </w:pPr>
      <w:r>
        <w:rPr>
          <w:rStyle w:val="CommentReference"/>
        </w:rPr>
        <w:annotationRef/>
      </w:r>
      <w:r>
        <w:t xml:space="preserve">What about diversity? </w:t>
      </w:r>
    </w:p>
  </w:comment>
  <w:comment w:id="74" w:author="Haldre Rogers" w:date="2014-09-29T00:24:00Z" w:initials="HR">
    <w:p w:rsidR="006C54FA" w:rsidRDefault="006C54FA">
      <w:pPr>
        <w:pStyle w:val="CommentText"/>
      </w:pPr>
      <w:r>
        <w:rPr>
          <w:rStyle w:val="CommentReference"/>
        </w:rPr>
        <w:annotationRef/>
      </w:r>
      <w:r>
        <w:t xml:space="preserve">Work on the wording here. </w:t>
      </w:r>
    </w:p>
  </w:comment>
  <w:comment w:id="128" w:author="Haldre Rogers" w:date="2014-09-29T00:24:00Z" w:initials="HR">
    <w:p w:rsidR="006C54FA" w:rsidRDefault="006C54FA">
      <w:pPr>
        <w:pStyle w:val="CommentText"/>
      </w:pPr>
      <w:r>
        <w:rPr>
          <w:rStyle w:val="CommentReference"/>
        </w:rPr>
        <w:annotationRef/>
      </w:r>
      <w:r>
        <w:t xml:space="preserve">I’m not sure what to make of this paragraph- let’s chat about it. I don’t know how to interpret Rota data…. </w:t>
      </w:r>
    </w:p>
  </w:comment>
  <w:comment w:id="143" w:author="Haldre Rogers" w:date="2014-09-29T00:24:00Z" w:initials="HR">
    <w:p w:rsidR="006C54FA" w:rsidRDefault="006C54FA">
      <w:pPr>
        <w:pStyle w:val="CommentText"/>
      </w:pPr>
      <w:r>
        <w:rPr>
          <w:rStyle w:val="CommentReference"/>
        </w:rPr>
        <w:annotationRef/>
      </w:r>
      <w:r>
        <w:t xml:space="preserve">This paragraph should be about negative impacts of pigs. See my latest SERDP proposal for some ideas/text. </w:t>
      </w:r>
    </w:p>
  </w:comment>
  <w:comment w:id="144" w:author="Haldre Rogers" w:date="2014-09-29T00:24:00Z" w:initials="HR">
    <w:p w:rsidR="006C54FA" w:rsidRDefault="006C54FA">
      <w:pPr>
        <w:pStyle w:val="CommentText"/>
      </w:pPr>
      <w:r>
        <w:rPr>
          <w:rStyle w:val="CommentReference"/>
        </w:rPr>
        <w:annotationRef/>
      </w:r>
      <w:r>
        <w:t xml:space="preserve">Need to incorporate this into text somewhere, I think. </w:t>
      </w:r>
    </w:p>
  </w:comment>
  <w:comment w:id="146" w:author="Haldre Rogers" w:date="2014-09-29T00:24:00Z" w:initials="HR">
    <w:p w:rsidR="006C54FA" w:rsidRDefault="006C54FA" w:rsidP="0074692A">
      <w:pPr>
        <w:pStyle w:val="CommentText"/>
      </w:pPr>
      <w:r>
        <w:rPr>
          <w:rStyle w:val="CommentReference"/>
        </w:rPr>
        <w:annotationRef/>
      </w:r>
      <w:r>
        <w:t xml:space="preserve">I’m not sure what to make of this paragraph- let’s chat about it. I don’t know how to interpret Rota data…. </w:t>
      </w:r>
    </w:p>
  </w:comment>
  <w:comment w:id="153" w:author="Ann Marie Gawel" w:date="2014-09-29T00:24:00Z" w:initials="AG">
    <w:p w:rsidR="006C54FA" w:rsidRDefault="006C54FA">
      <w:pPr>
        <w:pStyle w:val="CommentText"/>
      </w:pPr>
      <w:r>
        <w:rPr>
          <w:rStyle w:val="CommentReference"/>
        </w:rPr>
        <w:annotationRef/>
      </w:r>
      <w:proofErr w:type="gramStart"/>
      <w:r>
        <w:t>model</w:t>
      </w:r>
      <w:proofErr w:type="gramEnd"/>
      <w:r>
        <w:t xml:space="preserve"> predictions instead of raw data if doing graph like figure 2.</w:t>
      </w:r>
    </w:p>
  </w:comment>
  <w:comment w:id="163" w:author="Haldre Rogers" w:date="2014-09-29T00:24:00Z" w:initials="HR">
    <w:p w:rsidR="006C54FA" w:rsidRDefault="006C54FA">
      <w:pPr>
        <w:pStyle w:val="CommentText"/>
      </w:pPr>
      <w:r>
        <w:rPr>
          <w:rStyle w:val="CommentReference"/>
        </w:rPr>
        <w:annotationRef/>
      </w:r>
      <w:r>
        <w:t xml:space="preserve">Why do these axis lines not match up on this graph? </w:t>
      </w:r>
    </w:p>
    <w:p w:rsidR="006C54FA" w:rsidRDefault="006C54FA">
      <w:pPr>
        <w:pStyle w:val="CommentText"/>
      </w:pPr>
    </w:p>
    <w:p w:rsidR="006C54FA" w:rsidRDefault="006C54FA">
      <w:pPr>
        <w:pStyle w:val="CommentText"/>
      </w:pPr>
      <w:r>
        <w:t xml:space="preserve">Also, can you put them in some order besides alphabetical? Maybe in strength of effect- no effect on left, strong effect on right? </w:t>
      </w:r>
    </w:p>
    <w:p w:rsidR="006C54FA" w:rsidRDefault="006C54FA">
      <w:pPr>
        <w:pStyle w:val="CommentText"/>
      </w:pPr>
    </w:p>
    <w:p w:rsidR="006C54FA" w:rsidRDefault="006C54FA">
      <w:pPr>
        <w:pStyle w:val="CommentText"/>
      </w:pPr>
      <w:r>
        <w:t xml:space="preserve">Also, get rid of diagonal slashes in legend. </w:t>
      </w:r>
    </w:p>
    <w:p w:rsidR="006C54FA" w:rsidRDefault="006C54FA">
      <w:pPr>
        <w:pStyle w:val="CommentText"/>
      </w:pPr>
      <w:r>
        <w:t>Instead of “</w:t>
      </w:r>
      <w:proofErr w:type="spellStart"/>
      <w:r>
        <w:t>fenced”,”unfenced</w:t>
      </w:r>
      <w:proofErr w:type="spellEnd"/>
      <w:r>
        <w:t>” use “Ungulates” and “No ungulates”</w:t>
      </w:r>
    </w:p>
    <w:p w:rsidR="006C54FA" w:rsidRDefault="006C54FA">
      <w:pPr>
        <w:pStyle w:val="CommentText"/>
      </w:pPr>
    </w:p>
    <w:p w:rsidR="006C54FA" w:rsidRDefault="006C54FA">
      <w:pPr>
        <w:pStyle w:val="CommentText"/>
      </w:pPr>
      <w:r>
        <w:t xml:space="preserve">Also, check on species names- may need to update </w:t>
      </w:r>
      <w:proofErr w:type="spellStart"/>
      <w:r>
        <w:t>neiso</w:t>
      </w:r>
      <w:proofErr w:type="spellEnd"/>
      <w:r>
        <w:t xml:space="preserve">. </w:t>
      </w:r>
    </w:p>
  </w:comment>
  <w:comment w:id="164" w:author="Haldre Rogers" w:date="2014-09-29T00:24:00Z" w:initials="HR">
    <w:p w:rsidR="006C54FA" w:rsidRDefault="006C54FA">
      <w:pPr>
        <w:pStyle w:val="CommentText"/>
      </w:pPr>
      <w:r>
        <w:rPr>
          <w:rStyle w:val="CommentReference"/>
        </w:rPr>
        <w:annotationRef/>
      </w:r>
      <w:r>
        <w:t xml:space="preserve">How about a boxplot instead of a </w:t>
      </w:r>
      <w:proofErr w:type="spellStart"/>
      <w:r>
        <w:t>barplot</w:t>
      </w:r>
      <w:proofErr w:type="spellEnd"/>
      <w:r>
        <w:t xml:space="preserve">? </w:t>
      </w:r>
    </w:p>
  </w:comment>
  <w:comment w:id="157" w:author="Haldre Rogers" w:date="2014-09-29T00:24:00Z" w:initials="HR">
    <w:p w:rsidR="006C54FA" w:rsidRDefault="006C54FA">
      <w:pPr>
        <w:pStyle w:val="CommentText"/>
      </w:pPr>
      <w:r>
        <w:rPr>
          <w:rStyle w:val="CommentReference"/>
        </w:rPr>
        <w:annotationRef/>
      </w:r>
      <w:r>
        <w:t xml:space="preserve">But wasn’t there an island interaction for two of these? </w:t>
      </w:r>
    </w:p>
  </w:comment>
  <w:comment w:id="167" w:author="Haldre Rogers" w:date="2014-09-29T00:24:00Z" w:initials="HR">
    <w:p w:rsidR="006C54FA" w:rsidRDefault="006C54FA">
      <w:pPr>
        <w:pStyle w:val="CommentText"/>
      </w:pPr>
      <w:r>
        <w:rPr>
          <w:rStyle w:val="CommentReference"/>
        </w:rPr>
        <w:annotationRef/>
      </w:r>
      <w:r>
        <w:t xml:space="preserve">Why do you need a native and exotic point? Aren’t they just the inverse? Couldn’t you just have selectivity for native seeds as the y-axis, with 1 being only native, and 0 being only exotic? </w:t>
      </w:r>
    </w:p>
  </w:comment>
  <w:comment w:id="168" w:author="Haldre Rogers" w:date="2014-09-29T00:24:00Z" w:initials="HR">
    <w:p w:rsidR="006C54FA" w:rsidRDefault="006C54FA">
      <w:pPr>
        <w:pStyle w:val="CommentText"/>
      </w:pPr>
      <w:r>
        <w:rPr>
          <w:rStyle w:val="CommentReference"/>
        </w:rPr>
        <w:annotationRef/>
      </w:r>
      <w:r>
        <w:t xml:space="preserve">Take out some of the white space between dry and wet season. </w:t>
      </w:r>
    </w:p>
  </w:comment>
  <w:comment w:id="169" w:author="Haldre Rogers" w:date="2014-09-29T00:24:00Z" w:initials="HR">
    <w:p w:rsidR="006C54FA" w:rsidRDefault="006C54FA">
      <w:pPr>
        <w:pStyle w:val="CommentText"/>
      </w:pPr>
      <w:r>
        <w:rPr>
          <w:rStyle w:val="CommentReference"/>
        </w:rPr>
        <w:annotationRef/>
      </w:r>
      <w:r>
        <w:t xml:space="preserve">No scat figure?  Something like # seeds (separated by native/non-native) </w:t>
      </w:r>
      <w:proofErr w:type="gramStart"/>
      <w:r>
        <w:t>per ?</w:t>
      </w:r>
      <w:proofErr w:type="gramEnd"/>
      <w:r>
        <w:t xml:space="preserve"> </w:t>
      </w:r>
      <w:proofErr w:type="gramStart"/>
      <w:r>
        <w:t>g</w:t>
      </w:r>
      <w:proofErr w:type="gramEnd"/>
      <w:r>
        <w:t xml:space="preserve"> of scat for pigs/deer? </w:t>
      </w:r>
    </w:p>
  </w:comment>
  <w:comment w:id="165" w:author="Haldre Rogers" w:date="2014-09-29T00:24:00Z" w:initials="HR">
    <w:p w:rsidR="006C54FA" w:rsidRDefault="006C54FA" w:rsidP="00F27BE3">
      <w:pPr>
        <w:widowControl w:val="0"/>
        <w:autoSpaceDE w:val="0"/>
        <w:autoSpaceDN w:val="0"/>
        <w:adjustRightInd w:val="0"/>
        <w:spacing w:after="240"/>
        <w:rPr>
          <w:rFonts w:ascii="Times" w:eastAsiaTheme="minorHAnsi" w:hAnsi="Times" w:cs="Times"/>
          <w:lang w:eastAsia="en-US"/>
        </w:rPr>
      </w:pPr>
      <w:r>
        <w:rPr>
          <w:rStyle w:val="CommentReference"/>
        </w:rPr>
        <w:annotationRef/>
      </w:r>
      <w:r>
        <w:t xml:space="preserve">No results in figure legends. Here is an example from another </w:t>
      </w:r>
      <w:proofErr w:type="spellStart"/>
      <w:r>
        <w:t>procB</w:t>
      </w:r>
      <w:proofErr w:type="spellEnd"/>
      <w:r>
        <w:t xml:space="preserve"> paper: </w:t>
      </w:r>
      <w:r>
        <w:rPr>
          <w:rFonts w:ascii="Times" w:eastAsiaTheme="minorHAnsi" w:hAnsi="Times" w:cs="Times"/>
          <w:color w:val="1F1C1D"/>
          <w:lang w:eastAsia="en-US"/>
        </w:rPr>
        <w:t xml:space="preserve">Figure 4. Treatment main effects on mean seed predation percentage. (a) B. </w:t>
      </w:r>
      <w:proofErr w:type="spellStart"/>
      <w:r>
        <w:rPr>
          <w:rFonts w:ascii="Times" w:eastAsiaTheme="minorHAnsi" w:hAnsi="Times" w:cs="Times"/>
          <w:color w:val="1F1C1D"/>
          <w:lang w:eastAsia="en-US"/>
        </w:rPr>
        <w:t>tarairi</w:t>
      </w:r>
      <w:proofErr w:type="spellEnd"/>
      <w:r>
        <w:rPr>
          <w:rFonts w:ascii="Times" w:eastAsiaTheme="minorHAnsi" w:hAnsi="Times" w:cs="Times"/>
          <w:color w:val="1F1C1D"/>
          <w:lang w:eastAsia="en-US"/>
        </w:rPr>
        <w:t xml:space="preserve"> and (b) C. </w:t>
      </w:r>
      <w:proofErr w:type="spellStart"/>
      <w:r>
        <w:rPr>
          <w:rFonts w:ascii="Times" w:eastAsiaTheme="minorHAnsi" w:hAnsi="Times" w:cs="Times"/>
          <w:color w:val="1F1C1D"/>
          <w:lang w:eastAsia="en-US"/>
        </w:rPr>
        <w:t>laevigatus</w:t>
      </w:r>
      <w:proofErr w:type="spellEnd"/>
      <w:r>
        <w:rPr>
          <w:rFonts w:ascii="Times" w:eastAsiaTheme="minorHAnsi" w:hAnsi="Times" w:cs="Times"/>
          <w:color w:val="1F1C1D"/>
          <w:lang w:eastAsia="en-US"/>
        </w:rPr>
        <w:t xml:space="preserve"> (mean of two sites). Treatments were cleaned seeds versus whole fruits, 20 m away from conspecific versus under conspecific, low seed density (four seeds) versus high seed density (20 seeds) and mammal exclusion versus open access. White, insect predation; grey, removed; black, mammal predation. Error bars are 95% confidence intervals. Asterisks indicate treatments retained in final models.</w:t>
      </w:r>
    </w:p>
    <w:p w:rsidR="006C54FA" w:rsidRDefault="006C54FA">
      <w:pPr>
        <w:pStyle w:val="CommentText"/>
      </w:pPr>
    </w:p>
  </w:comment>
  <w:comment w:id="175" w:author="Haldre Rogers" w:date="2014-09-29T00:24:00Z" w:initials="HR">
    <w:p w:rsidR="006C54FA" w:rsidRDefault="006C54FA">
      <w:pPr>
        <w:pStyle w:val="CommentText"/>
      </w:pPr>
      <w:r>
        <w:rPr>
          <w:rStyle w:val="CommentReference"/>
        </w:rPr>
        <w:annotationRef/>
      </w:r>
      <w:r>
        <w:t>Again- look at other papers and see what they report in figure legends</w:t>
      </w:r>
      <w:proofErr w:type="gramStart"/>
      <w:r>
        <w:t>,.</w:t>
      </w:r>
      <w:proofErr w:type="gramEnd"/>
      <w:r>
        <w:t xml:space="preserve"> Copy.  Also, what are blue lines vs black lines? And can you put r@ and p-values on the graphs? And remove the y-axis labels from the right column and move them closer together?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1EA" w:rsidRDefault="002931EA">
      <w:r>
        <w:separator/>
      </w:r>
    </w:p>
  </w:endnote>
  <w:endnote w:type="continuationSeparator" w:id="0">
    <w:p w:rsidR="002931EA" w:rsidRDefault="0029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4FA" w:rsidRDefault="006C54FA" w:rsidP="000034C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1EA" w:rsidRDefault="002931EA">
      <w:r>
        <w:separator/>
      </w:r>
    </w:p>
  </w:footnote>
  <w:footnote w:type="continuationSeparator" w:id="0">
    <w:p w:rsidR="002931EA" w:rsidRDefault="002931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4FA" w:rsidRDefault="006C54FA" w:rsidP="000034C2">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6F1CF4">
      <w:rPr>
        <w:rStyle w:val="PageNumber"/>
        <w:noProof/>
      </w:rPr>
      <w:t>10</w:t>
    </w:r>
    <w:r>
      <w:rPr>
        <w:rStyle w:val="PageNumber"/>
      </w:rPr>
      <w:fldChar w:fldCharType="end"/>
    </w:r>
  </w:p>
  <w:p w:rsidR="006C54FA" w:rsidRDefault="006C54FA" w:rsidP="000034C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4FA" w:rsidRDefault="006C54FA" w:rsidP="002E0F51">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end"/>
    </w:r>
  </w:p>
  <w:p w:rsidR="006C54FA" w:rsidRDefault="006C54FA" w:rsidP="002E0F51">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4FA" w:rsidRDefault="006C54FA" w:rsidP="002E0F51">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6F1CF4">
      <w:rPr>
        <w:rStyle w:val="PageNumber"/>
        <w:noProof/>
      </w:rPr>
      <w:t>15</w:t>
    </w:r>
    <w:r>
      <w:rPr>
        <w:rStyle w:val="PageNumber"/>
      </w:rPr>
      <w:fldChar w:fldCharType="end"/>
    </w:r>
  </w:p>
  <w:p w:rsidR="006C54FA" w:rsidRDefault="006C54FA" w:rsidP="002E0F5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66093"/>
    <w:multiLevelType w:val="hybridMultilevel"/>
    <w:tmpl w:val="218C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00433F9"/>
    <w:multiLevelType w:val="hybridMultilevel"/>
    <w:tmpl w:val="E1703324"/>
    <w:lvl w:ilvl="0" w:tplc="AAE0D0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10565"/>
    <w:multiLevelType w:val="hybridMultilevel"/>
    <w:tmpl w:val="95CC5C04"/>
    <w:lvl w:ilvl="0" w:tplc="4B567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C75F81"/>
    <w:multiLevelType w:val="hybridMultilevel"/>
    <w:tmpl w:val="4476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D213D2"/>
    <w:multiLevelType w:val="hybridMultilevel"/>
    <w:tmpl w:val="206A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1003B"/>
    <w:multiLevelType w:val="hybridMultilevel"/>
    <w:tmpl w:val="368C0872"/>
    <w:lvl w:ilvl="0" w:tplc="461062A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2"/>
  </w:num>
  <w:num w:numId="5">
    <w:abstractNumId w:val="3"/>
  </w:num>
  <w:num w:numId="6">
    <w:abstractNumId w:val="9"/>
  </w:num>
  <w:num w:numId="7">
    <w:abstractNumId w:val="0"/>
  </w:num>
  <w:num w:numId="8">
    <w:abstractNumId w:val="1"/>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6492"/>
    <w:rsid w:val="000269C1"/>
    <w:rsid w:val="00027931"/>
    <w:rsid w:val="00027D51"/>
    <w:rsid w:val="00031C57"/>
    <w:rsid w:val="000404BA"/>
    <w:rsid w:val="00040629"/>
    <w:rsid w:val="00044471"/>
    <w:rsid w:val="000564EF"/>
    <w:rsid w:val="00056F1B"/>
    <w:rsid w:val="00057FAA"/>
    <w:rsid w:val="00061C68"/>
    <w:rsid w:val="00067A65"/>
    <w:rsid w:val="0007232A"/>
    <w:rsid w:val="000B41C1"/>
    <w:rsid w:val="000C6165"/>
    <w:rsid w:val="000D65D0"/>
    <w:rsid w:val="001165AC"/>
    <w:rsid w:val="00136815"/>
    <w:rsid w:val="001627F5"/>
    <w:rsid w:val="0016495B"/>
    <w:rsid w:val="00175BD8"/>
    <w:rsid w:val="00182223"/>
    <w:rsid w:val="0018565D"/>
    <w:rsid w:val="001914C6"/>
    <w:rsid w:val="001A2B8D"/>
    <w:rsid w:val="001B01CD"/>
    <w:rsid w:val="001B70AA"/>
    <w:rsid w:val="001D6B46"/>
    <w:rsid w:val="001E0FE7"/>
    <w:rsid w:val="001E3D51"/>
    <w:rsid w:val="001E7F1C"/>
    <w:rsid w:val="002022F2"/>
    <w:rsid w:val="00205C9A"/>
    <w:rsid w:val="002103F9"/>
    <w:rsid w:val="00212245"/>
    <w:rsid w:val="00220B68"/>
    <w:rsid w:val="002211F4"/>
    <w:rsid w:val="0022230A"/>
    <w:rsid w:val="00225544"/>
    <w:rsid w:val="0024284A"/>
    <w:rsid w:val="00243655"/>
    <w:rsid w:val="00247CB9"/>
    <w:rsid w:val="002510EC"/>
    <w:rsid w:val="00253E09"/>
    <w:rsid w:val="00255F69"/>
    <w:rsid w:val="00264B86"/>
    <w:rsid w:val="002762F6"/>
    <w:rsid w:val="002931EA"/>
    <w:rsid w:val="0029451E"/>
    <w:rsid w:val="002A2A3C"/>
    <w:rsid w:val="002A4E1C"/>
    <w:rsid w:val="002B2290"/>
    <w:rsid w:val="002B2DB1"/>
    <w:rsid w:val="002B3C24"/>
    <w:rsid w:val="002B3DDC"/>
    <w:rsid w:val="002B5D64"/>
    <w:rsid w:val="002C42BD"/>
    <w:rsid w:val="002D0976"/>
    <w:rsid w:val="002D31E4"/>
    <w:rsid w:val="002E0F51"/>
    <w:rsid w:val="002E49D1"/>
    <w:rsid w:val="002E550B"/>
    <w:rsid w:val="0030338A"/>
    <w:rsid w:val="003045A1"/>
    <w:rsid w:val="003070ED"/>
    <w:rsid w:val="00314BF9"/>
    <w:rsid w:val="00315233"/>
    <w:rsid w:val="00322B5F"/>
    <w:rsid w:val="003305CB"/>
    <w:rsid w:val="003362B9"/>
    <w:rsid w:val="00347FDB"/>
    <w:rsid w:val="00377EFB"/>
    <w:rsid w:val="00395186"/>
    <w:rsid w:val="00396B5A"/>
    <w:rsid w:val="003A204A"/>
    <w:rsid w:val="003A4F78"/>
    <w:rsid w:val="003A5E0B"/>
    <w:rsid w:val="003B64D2"/>
    <w:rsid w:val="003C06FB"/>
    <w:rsid w:val="003C413C"/>
    <w:rsid w:val="003C77EA"/>
    <w:rsid w:val="003D106E"/>
    <w:rsid w:val="003D34BC"/>
    <w:rsid w:val="003D5BD6"/>
    <w:rsid w:val="003D6ED0"/>
    <w:rsid w:val="003E2A3C"/>
    <w:rsid w:val="003E6968"/>
    <w:rsid w:val="003F188A"/>
    <w:rsid w:val="003F2CE9"/>
    <w:rsid w:val="003F64A6"/>
    <w:rsid w:val="00410508"/>
    <w:rsid w:val="00417F88"/>
    <w:rsid w:val="004228AD"/>
    <w:rsid w:val="004230A4"/>
    <w:rsid w:val="00425FE7"/>
    <w:rsid w:val="004342C3"/>
    <w:rsid w:val="004345F3"/>
    <w:rsid w:val="0043796B"/>
    <w:rsid w:val="004419BE"/>
    <w:rsid w:val="0044675F"/>
    <w:rsid w:val="00446B8D"/>
    <w:rsid w:val="00455230"/>
    <w:rsid w:val="00457208"/>
    <w:rsid w:val="004620AC"/>
    <w:rsid w:val="00465753"/>
    <w:rsid w:val="00466506"/>
    <w:rsid w:val="0047467B"/>
    <w:rsid w:val="00482345"/>
    <w:rsid w:val="0048472A"/>
    <w:rsid w:val="004A2AD3"/>
    <w:rsid w:val="004A2AD8"/>
    <w:rsid w:val="004A5BB3"/>
    <w:rsid w:val="004B37A7"/>
    <w:rsid w:val="004C0757"/>
    <w:rsid w:val="004C131A"/>
    <w:rsid w:val="004C1C3D"/>
    <w:rsid w:val="004C1D50"/>
    <w:rsid w:val="004C279B"/>
    <w:rsid w:val="004C3C73"/>
    <w:rsid w:val="004D2B0C"/>
    <w:rsid w:val="004D4860"/>
    <w:rsid w:val="004E047D"/>
    <w:rsid w:val="004F55C5"/>
    <w:rsid w:val="004F7CB2"/>
    <w:rsid w:val="00503253"/>
    <w:rsid w:val="00507513"/>
    <w:rsid w:val="0051026D"/>
    <w:rsid w:val="00512695"/>
    <w:rsid w:val="00513FD1"/>
    <w:rsid w:val="00516DBD"/>
    <w:rsid w:val="00522DB5"/>
    <w:rsid w:val="00525AE2"/>
    <w:rsid w:val="00531D52"/>
    <w:rsid w:val="00535A1B"/>
    <w:rsid w:val="005408AA"/>
    <w:rsid w:val="00544792"/>
    <w:rsid w:val="00546BD3"/>
    <w:rsid w:val="00560AB5"/>
    <w:rsid w:val="00562E91"/>
    <w:rsid w:val="00565FA2"/>
    <w:rsid w:val="00566074"/>
    <w:rsid w:val="00582569"/>
    <w:rsid w:val="00584BF4"/>
    <w:rsid w:val="00586951"/>
    <w:rsid w:val="00592D35"/>
    <w:rsid w:val="005932B2"/>
    <w:rsid w:val="005950FE"/>
    <w:rsid w:val="00595A49"/>
    <w:rsid w:val="005968AF"/>
    <w:rsid w:val="005A0F33"/>
    <w:rsid w:val="005A3379"/>
    <w:rsid w:val="005A6688"/>
    <w:rsid w:val="005B4A1E"/>
    <w:rsid w:val="005D1BC5"/>
    <w:rsid w:val="005E1CF7"/>
    <w:rsid w:val="005E40D4"/>
    <w:rsid w:val="005F0DEA"/>
    <w:rsid w:val="005F2247"/>
    <w:rsid w:val="005F2FBB"/>
    <w:rsid w:val="00600801"/>
    <w:rsid w:val="00600AB5"/>
    <w:rsid w:val="00610A9D"/>
    <w:rsid w:val="00613B37"/>
    <w:rsid w:val="0061461E"/>
    <w:rsid w:val="0061608B"/>
    <w:rsid w:val="006424C1"/>
    <w:rsid w:val="00642ADB"/>
    <w:rsid w:val="00650FDB"/>
    <w:rsid w:val="00656302"/>
    <w:rsid w:val="00660503"/>
    <w:rsid w:val="00660EE0"/>
    <w:rsid w:val="00671F6E"/>
    <w:rsid w:val="00675546"/>
    <w:rsid w:val="0067765A"/>
    <w:rsid w:val="00691EA6"/>
    <w:rsid w:val="00693403"/>
    <w:rsid w:val="006970C2"/>
    <w:rsid w:val="006A75CB"/>
    <w:rsid w:val="006C129D"/>
    <w:rsid w:val="006C3FC3"/>
    <w:rsid w:val="006C54FA"/>
    <w:rsid w:val="006C674F"/>
    <w:rsid w:val="006C6CA3"/>
    <w:rsid w:val="006D4C2F"/>
    <w:rsid w:val="006E4579"/>
    <w:rsid w:val="006E4603"/>
    <w:rsid w:val="006E4DF3"/>
    <w:rsid w:val="006F1CF4"/>
    <w:rsid w:val="006F71F0"/>
    <w:rsid w:val="006F7FE8"/>
    <w:rsid w:val="007108C4"/>
    <w:rsid w:val="00736BF3"/>
    <w:rsid w:val="0074692A"/>
    <w:rsid w:val="00747D65"/>
    <w:rsid w:val="00755476"/>
    <w:rsid w:val="00762CE3"/>
    <w:rsid w:val="00771642"/>
    <w:rsid w:val="0077405D"/>
    <w:rsid w:val="00777CE4"/>
    <w:rsid w:val="0078520B"/>
    <w:rsid w:val="0078531C"/>
    <w:rsid w:val="007B6243"/>
    <w:rsid w:val="007C423B"/>
    <w:rsid w:val="007D0783"/>
    <w:rsid w:val="008130D5"/>
    <w:rsid w:val="00814A95"/>
    <w:rsid w:val="008203FA"/>
    <w:rsid w:val="0082525C"/>
    <w:rsid w:val="008259E8"/>
    <w:rsid w:val="008270FA"/>
    <w:rsid w:val="00831E10"/>
    <w:rsid w:val="0083495D"/>
    <w:rsid w:val="008434BB"/>
    <w:rsid w:val="00862253"/>
    <w:rsid w:val="00864179"/>
    <w:rsid w:val="00887BC4"/>
    <w:rsid w:val="0089079A"/>
    <w:rsid w:val="00892416"/>
    <w:rsid w:val="00896452"/>
    <w:rsid w:val="008A7181"/>
    <w:rsid w:val="008C33B1"/>
    <w:rsid w:val="008D2382"/>
    <w:rsid w:val="008D3416"/>
    <w:rsid w:val="008D669D"/>
    <w:rsid w:val="008D69C9"/>
    <w:rsid w:val="008E657B"/>
    <w:rsid w:val="008E7427"/>
    <w:rsid w:val="009002B3"/>
    <w:rsid w:val="009009C2"/>
    <w:rsid w:val="00906EF4"/>
    <w:rsid w:val="009110D5"/>
    <w:rsid w:val="009156C2"/>
    <w:rsid w:val="009405B9"/>
    <w:rsid w:val="009415FB"/>
    <w:rsid w:val="00951FE9"/>
    <w:rsid w:val="00957E0E"/>
    <w:rsid w:val="00961501"/>
    <w:rsid w:val="0096471E"/>
    <w:rsid w:val="009770A3"/>
    <w:rsid w:val="00984F74"/>
    <w:rsid w:val="00986D6B"/>
    <w:rsid w:val="00994623"/>
    <w:rsid w:val="0099768C"/>
    <w:rsid w:val="009979EB"/>
    <w:rsid w:val="009A54B6"/>
    <w:rsid w:val="009B0206"/>
    <w:rsid w:val="009D40CA"/>
    <w:rsid w:val="009D73F2"/>
    <w:rsid w:val="009E3518"/>
    <w:rsid w:val="009F1A38"/>
    <w:rsid w:val="009F4BB5"/>
    <w:rsid w:val="009F5EF8"/>
    <w:rsid w:val="00A07E0A"/>
    <w:rsid w:val="00A2031E"/>
    <w:rsid w:val="00A30E46"/>
    <w:rsid w:val="00A46B92"/>
    <w:rsid w:val="00A47988"/>
    <w:rsid w:val="00A53291"/>
    <w:rsid w:val="00A70540"/>
    <w:rsid w:val="00A80A15"/>
    <w:rsid w:val="00A932C2"/>
    <w:rsid w:val="00A939FF"/>
    <w:rsid w:val="00AA165B"/>
    <w:rsid w:val="00AB0AEF"/>
    <w:rsid w:val="00AB1664"/>
    <w:rsid w:val="00AB6BA0"/>
    <w:rsid w:val="00AB6CF3"/>
    <w:rsid w:val="00AC2E0E"/>
    <w:rsid w:val="00AE19FE"/>
    <w:rsid w:val="00AE2686"/>
    <w:rsid w:val="00AE77BD"/>
    <w:rsid w:val="00AF0F0A"/>
    <w:rsid w:val="00AF38A7"/>
    <w:rsid w:val="00AF7E53"/>
    <w:rsid w:val="00B00621"/>
    <w:rsid w:val="00B12FAA"/>
    <w:rsid w:val="00B14179"/>
    <w:rsid w:val="00B1568F"/>
    <w:rsid w:val="00B17C4A"/>
    <w:rsid w:val="00B2195A"/>
    <w:rsid w:val="00B21D12"/>
    <w:rsid w:val="00B30AA8"/>
    <w:rsid w:val="00B4106A"/>
    <w:rsid w:val="00B41914"/>
    <w:rsid w:val="00B47790"/>
    <w:rsid w:val="00B77496"/>
    <w:rsid w:val="00B818A8"/>
    <w:rsid w:val="00B827EA"/>
    <w:rsid w:val="00B8377F"/>
    <w:rsid w:val="00B86ABC"/>
    <w:rsid w:val="00B91432"/>
    <w:rsid w:val="00B94D7C"/>
    <w:rsid w:val="00BA3244"/>
    <w:rsid w:val="00BA6B6D"/>
    <w:rsid w:val="00BC3525"/>
    <w:rsid w:val="00BD0E14"/>
    <w:rsid w:val="00BD1A87"/>
    <w:rsid w:val="00BE2E0E"/>
    <w:rsid w:val="00BE5410"/>
    <w:rsid w:val="00BE6DDC"/>
    <w:rsid w:val="00BF6EFB"/>
    <w:rsid w:val="00BF7FC2"/>
    <w:rsid w:val="00C01388"/>
    <w:rsid w:val="00C04521"/>
    <w:rsid w:val="00C06053"/>
    <w:rsid w:val="00C11B8E"/>
    <w:rsid w:val="00C13E59"/>
    <w:rsid w:val="00C15CFD"/>
    <w:rsid w:val="00C24643"/>
    <w:rsid w:val="00C36D4E"/>
    <w:rsid w:val="00C47D6F"/>
    <w:rsid w:val="00C528FD"/>
    <w:rsid w:val="00C547CE"/>
    <w:rsid w:val="00C55AEA"/>
    <w:rsid w:val="00C606E4"/>
    <w:rsid w:val="00C616A6"/>
    <w:rsid w:val="00C82D48"/>
    <w:rsid w:val="00C854F7"/>
    <w:rsid w:val="00C865F7"/>
    <w:rsid w:val="00C93262"/>
    <w:rsid w:val="00C946F5"/>
    <w:rsid w:val="00CA27B0"/>
    <w:rsid w:val="00CB746F"/>
    <w:rsid w:val="00CD73BB"/>
    <w:rsid w:val="00CE0A35"/>
    <w:rsid w:val="00CE2D98"/>
    <w:rsid w:val="00CE4BCA"/>
    <w:rsid w:val="00CF011E"/>
    <w:rsid w:val="00CF0586"/>
    <w:rsid w:val="00CF378B"/>
    <w:rsid w:val="00CF3AA7"/>
    <w:rsid w:val="00CF3E4D"/>
    <w:rsid w:val="00D06961"/>
    <w:rsid w:val="00D21083"/>
    <w:rsid w:val="00D33D95"/>
    <w:rsid w:val="00D3706A"/>
    <w:rsid w:val="00D4640A"/>
    <w:rsid w:val="00D47DB6"/>
    <w:rsid w:val="00D52B9A"/>
    <w:rsid w:val="00D60F37"/>
    <w:rsid w:val="00D62D3F"/>
    <w:rsid w:val="00D72D2E"/>
    <w:rsid w:val="00D75F51"/>
    <w:rsid w:val="00D77D9F"/>
    <w:rsid w:val="00D82F47"/>
    <w:rsid w:val="00D842C0"/>
    <w:rsid w:val="00D87471"/>
    <w:rsid w:val="00D9427B"/>
    <w:rsid w:val="00DA01FE"/>
    <w:rsid w:val="00DA0C82"/>
    <w:rsid w:val="00DB1B2E"/>
    <w:rsid w:val="00DB55F6"/>
    <w:rsid w:val="00DB7B08"/>
    <w:rsid w:val="00DE6477"/>
    <w:rsid w:val="00DF17FF"/>
    <w:rsid w:val="00DF1812"/>
    <w:rsid w:val="00E00FA9"/>
    <w:rsid w:val="00E14833"/>
    <w:rsid w:val="00E16DFB"/>
    <w:rsid w:val="00E2689F"/>
    <w:rsid w:val="00E3352D"/>
    <w:rsid w:val="00E35E2D"/>
    <w:rsid w:val="00E4062A"/>
    <w:rsid w:val="00E466F8"/>
    <w:rsid w:val="00E4720B"/>
    <w:rsid w:val="00E47EBB"/>
    <w:rsid w:val="00E61739"/>
    <w:rsid w:val="00E66C06"/>
    <w:rsid w:val="00E67CF7"/>
    <w:rsid w:val="00E71B2F"/>
    <w:rsid w:val="00E7758F"/>
    <w:rsid w:val="00E7782A"/>
    <w:rsid w:val="00E939FD"/>
    <w:rsid w:val="00E94CE3"/>
    <w:rsid w:val="00EA065E"/>
    <w:rsid w:val="00EA3369"/>
    <w:rsid w:val="00EC6245"/>
    <w:rsid w:val="00EC7A4D"/>
    <w:rsid w:val="00ED1E1D"/>
    <w:rsid w:val="00F03603"/>
    <w:rsid w:val="00F22B1B"/>
    <w:rsid w:val="00F27022"/>
    <w:rsid w:val="00F27BE3"/>
    <w:rsid w:val="00F3020E"/>
    <w:rsid w:val="00F30D18"/>
    <w:rsid w:val="00F34D98"/>
    <w:rsid w:val="00F36039"/>
    <w:rsid w:val="00F40DD1"/>
    <w:rsid w:val="00F56371"/>
    <w:rsid w:val="00F5667E"/>
    <w:rsid w:val="00F7680B"/>
    <w:rsid w:val="00F84D66"/>
    <w:rsid w:val="00F952DE"/>
    <w:rsid w:val="00F97713"/>
    <w:rsid w:val="00FA2352"/>
    <w:rsid w:val="00FB5A61"/>
    <w:rsid w:val="00FB5C16"/>
    <w:rsid w:val="00FD22A5"/>
    <w:rsid w:val="00FE1872"/>
    <w:rsid w:val="00FE25E5"/>
    <w:rsid w:val="00FE3AF3"/>
    <w:rsid w:val="00FF1DF3"/>
    <w:rsid w:val="00FF392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6B8D"/>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89079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unhideWhenUsed/>
    <w:qFormat/>
    <w:rsid w:val="0089079A"/>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89079A"/>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9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8907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079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unhideWhenUsed/>
    <w:rsid w:val="00446B8D"/>
    <w:rPr>
      <w:sz w:val="16"/>
      <w:szCs w:val="16"/>
    </w:rPr>
  </w:style>
  <w:style w:type="paragraph" w:styleId="CommentText">
    <w:name w:val="annotation text"/>
    <w:basedOn w:val="Normal"/>
    <w:link w:val="CommentTextChar"/>
    <w:uiPriority w:val="99"/>
    <w:unhideWhenUsed/>
    <w:rsid w:val="00446B8D"/>
    <w:pPr>
      <w:spacing w:after="200"/>
    </w:pPr>
    <w:rPr>
      <w:sz w:val="20"/>
      <w:szCs w:val="20"/>
    </w:rPr>
  </w:style>
  <w:style w:type="character" w:customStyle="1" w:styleId="CommentTextChar">
    <w:name w:val="Comment Text Char"/>
    <w:basedOn w:val="DefaultParagraphFont"/>
    <w:link w:val="CommentText"/>
    <w:uiPriority w:val="99"/>
    <w:rsid w:val="00446B8D"/>
    <w:rPr>
      <w:rFonts w:eastAsiaTheme="minorEastAsia"/>
      <w:sz w:val="20"/>
      <w:szCs w:val="20"/>
      <w:lang w:eastAsia="ja-JP"/>
    </w:rPr>
  </w:style>
  <w:style w:type="paragraph" w:styleId="BalloonText">
    <w:name w:val="Balloon Text"/>
    <w:basedOn w:val="Normal"/>
    <w:link w:val="BalloonTextChar"/>
    <w:uiPriority w:val="99"/>
    <w:unhideWhenUsed/>
    <w:rsid w:val="00446B8D"/>
    <w:rPr>
      <w:rFonts w:ascii="Tahoma" w:hAnsi="Tahoma" w:cs="Tahoma"/>
      <w:sz w:val="16"/>
      <w:szCs w:val="16"/>
    </w:rPr>
  </w:style>
  <w:style w:type="character" w:customStyle="1" w:styleId="BalloonTextChar">
    <w:name w:val="Balloon Text Char"/>
    <w:basedOn w:val="DefaultParagraphFont"/>
    <w:link w:val="BalloonText"/>
    <w:uiPriority w:val="99"/>
    <w:rsid w:val="00446B8D"/>
    <w:rPr>
      <w:rFonts w:ascii="Tahoma" w:eastAsiaTheme="minorEastAsia" w:hAnsi="Tahoma" w:cs="Tahoma"/>
      <w:sz w:val="16"/>
      <w:szCs w:val="16"/>
      <w:lang w:eastAsia="ja-JP"/>
    </w:rPr>
  </w:style>
  <w:style w:type="paragraph" w:styleId="Header">
    <w:name w:val="header"/>
    <w:basedOn w:val="Normal"/>
    <w:link w:val="HeaderChar"/>
    <w:uiPriority w:val="99"/>
    <w:unhideWhenUsed/>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rsid w:val="00446B8D"/>
    <w:rPr>
      <w:rFonts w:eastAsiaTheme="minorEastAsia"/>
    </w:rPr>
  </w:style>
  <w:style w:type="paragraph" w:styleId="Footer">
    <w:name w:val="footer"/>
    <w:basedOn w:val="Normal"/>
    <w:link w:val="FooterChar"/>
    <w:uiPriority w:val="99"/>
    <w:unhideWhenUsed/>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rsid w:val="00446B8D"/>
    <w:rPr>
      <w:rFonts w:eastAsiaTheme="minorEastAsia"/>
    </w:rPr>
  </w:style>
  <w:style w:type="character" w:styleId="PageNumber">
    <w:name w:val="page number"/>
    <w:basedOn w:val="DefaultParagraphFont"/>
    <w:rsid w:val="00446B8D"/>
  </w:style>
  <w:style w:type="paragraph" w:styleId="CommentSubject">
    <w:name w:val="annotation subject"/>
    <w:basedOn w:val="CommentText"/>
    <w:next w:val="CommentText"/>
    <w:link w:val="CommentSubjectChar"/>
    <w:uiPriority w:val="99"/>
    <w:rsid w:val="00DB7B08"/>
    <w:pPr>
      <w:spacing w:after="0"/>
    </w:pPr>
    <w:rPr>
      <w:b/>
      <w:bCs/>
    </w:rPr>
  </w:style>
  <w:style w:type="character" w:customStyle="1" w:styleId="CommentSubjectChar">
    <w:name w:val="Comment Subject Char"/>
    <w:basedOn w:val="CommentTextChar"/>
    <w:link w:val="CommentSubject"/>
    <w:uiPriority w:val="99"/>
    <w:rsid w:val="00DB7B08"/>
    <w:rPr>
      <w:rFonts w:eastAsiaTheme="minorEastAsia"/>
      <w:b/>
      <w:bCs/>
      <w:sz w:val="20"/>
      <w:szCs w:val="20"/>
      <w:lang w:eastAsia="ja-JP"/>
    </w:rPr>
  </w:style>
  <w:style w:type="paragraph" w:styleId="ListParagraph">
    <w:name w:val="List Paragraph"/>
    <w:basedOn w:val="Normal"/>
    <w:uiPriority w:val="34"/>
    <w:qFormat/>
    <w:rsid w:val="0089079A"/>
    <w:pPr>
      <w:spacing w:after="200" w:line="276" w:lineRule="auto"/>
      <w:ind w:left="720"/>
      <w:contextualSpacing/>
    </w:pPr>
    <w:rPr>
      <w:sz w:val="22"/>
      <w:szCs w:val="22"/>
      <w:lang w:eastAsia="en-US"/>
    </w:rPr>
  </w:style>
  <w:style w:type="table" w:customStyle="1" w:styleId="MediumList11">
    <w:name w:val="Medium List 11"/>
    <w:basedOn w:val="TableNormal"/>
    <w:uiPriority w:val="65"/>
    <w:rsid w:val="0089079A"/>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style-span">
    <w:name w:val="apple-style-span"/>
    <w:basedOn w:val="DefaultParagraphFont"/>
    <w:rsid w:val="0089079A"/>
  </w:style>
  <w:style w:type="character" w:styleId="Hyperlink">
    <w:name w:val="Hyperlink"/>
    <w:basedOn w:val="DefaultParagraphFont"/>
    <w:uiPriority w:val="99"/>
    <w:unhideWhenUsed/>
    <w:rsid w:val="0089079A"/>
    <w:rPr>
      <w:color w:val="0000FF" w:themeColor="hyperlink"/>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rsid w:val="0089079A"/>
  </w:style>
  <w:style w:type="character" w:styleId="FollowedHyperlink">
    <w:name w:val="FollowedHyperlink"/>
    <w:basedOn w:val="DefaultParagraphFont"/>
    <w:uiPriority w:val="99"/>
    <w:rsid w:val="0089079A"/>
    <w:rPr>
      <w:color w:val="800080" w:themeColor="followedHyperlink"/>
      <w:u w:val="single"/>
    </w:rPr>
  </w:style>
  <w:style w:type="paragraph" w:styleId="TOCHeading">
    <w:name w:val="TOC Heading"/>
    <w:basedOn w:val="Heading1"/>
    <w:next w:val="Normal"/>
    <w:uiPriority w:val="39"/>
    <w:unhideWhenUsed/>
    <w:qFormat/>
    <w:rsid w:val="0089079A"/>
    <w:pPr>
      <w:outlineLvl w:val="9"/>
    </w:pPr>
    <w:rPr>
      <w:lang w:bidi="ar-SA"/>
    </w:rPr>
  </w:style>
  <w:style w:type="paragraph" w:styleId="TOC1">
    <w:name w:val="toc 1"/>
    <w:basedOn w:val="Normal"/>
    <w:next w:val="Normal"/>
    <w:autoRedefine/>
    <w:rsid w:val="0089079A"/>
    <w:pPr>
      <w:spacing w:before="120" w:line="276" w:lineRule="auto"/>
    </w:pPr>
    <w:rPr>
      <w:b/>
      <w:sz w:val="22"/>
      <w:szCs w:val="22"/>
      <w:lang w:eastAsia="en-US"/>
    </w:rPr>
  </w:style>
  <w:style w:type="paragraph" w:styleId="TOC2">
    <w:name w:val="toc 2"/>
    <w:basedOn w:val="Normal"/>
    <w:next w:val="Normal"/>
    <w:autoRedefine/>
    <w:rsid w:val="0089079A"/>
    <w:pPr>
      <w:spacing w:line="276" w:lineRule="auto"/>
      <w:ind w:left="220"/>
    </w:pPr>
    <w:rPr>
      <w:i/>
      <w:sz w:val="22"/>
      <w:szCs w:val="22"/>
      <w:lang w:eastAsia="en-US"/>
    </w:rPr>
  </w:style>
  <w:style w:type="paragraph" w:styleId="TOC3">
    <w:name w:val="toc 3"/>
    <w:basedOn w:val="Normal"/>
    <w:next w:val="Normal"/>
    <w:autoRedefine/>
    <w:rsid w:val="0089079A"/>
    <w:pPr>
      <w:spacing w:line="276" w:lineRule="auto"/>
      <w:ind w:left="440"/>
    </w:pPr>
    <w:rPr>
      <w:sz w:val="22"/>
      <w:szCs w:val="22"/>
      <w:lang w:eastAsia="en-US"/>
    </w:rPr>
  </w:style>
  <w:style w:type="paragraph" w:styleId="TOC4">
    <w:name w:val="toc 4"/>
    <w:basedOn w:val="Normal"/>
    <w:next w:val="Normal"/>
    <w:autoRedefine/>
    <w:rsid w:val="0089079A"/>
    <w:pPr>
      <w:spacing w:line="276" w:lineRule="auto"/>
      <w:ind w:left="660"/>
    </w:pPr>
    <w:rPr>
      <w:sz w:val="20"/>
      <w:szCs w:val="20"/>
      <w:lang w:eastAsia="en-US"/>
    </w:rPr>
  </w:style>
  <w:style w:type="paragraph" w:styleId="TOC5">
    <w:name w:val="toc 5"/>
    <w:basedOn w:val="Normal"/>
    <w:next w:val="Normal"/>
    <w:autoRedefine/>
    <w:rsid w:val="0089079A"/>
    <w:pPr>
      <w:spacing w:line="276" w:lineRule="auto"/>
      <w:ind w:left="880"/>
    </w:pPr>
    <w:rPr>
      <w:sz w:val="20"/>
      <w:szCs w:val="20"/>
      <w:lang w:eastAsia="en-US"/>
    </w:rPr>
  </w:style>
  <w:style w:type="paragraph" w:styleId="TOC6">
    <w:name w:val="toc 6"/>
    <w:basedOn w:val="Normal"/>
    <w:next w:val="Normal"/>
    <w:autoRedefine/>
    <w:rsid w:val="0089079A"/>
    <w:pPr>
      <w:spacing w:line="276" w:lineRule="auto"/>
      <w:ind w:left="1100"/>
    </w:pPr>
    <w:rPr>
      <w:sz w:val="20"/>
      <w:szCs w:val="20"/>
      <w:lang w:eastAsia="en-US"/>
    </w:rPr>
  </w:style>
  <w:style w:type="paragraph" w:styleId="TOC7">
    <w:name w:val="toc 7"/>
    <w:basedOn w:val="Normal"/>
    <w:next w:val="Normal"/>
    <w:autoRedefine/>
    <w:rsid w:val="0089079A"/>
    <w:pPr>
      <w:spacing w:line="276" w:lineRule="auto"/>
      <w:ind w:left="1320"/>
    </w:pPr>
    <w:rPr>
      <w:sz w:val="20"/>
      <w:szCs w:val="20"/>
      <w:lang w:eastAsia="en-US"/>
    </w:rPr>
  </w:style>
  <w:style w:type="paragraph" w:styleId="TOC8">
    <w:name w:val="toc 8"/>
    <w:basedOn w:val="Normal"/>
    <w:next w:val="Normal"/>
    <w:autoRedefine/>
    <w:rsid w:val="0089079A"/>
    <w:pPr>
      <w:spacing w:line="276" w:lineRule="auto"/>
      <w:ind w:left="1540"/>
    </w:pPr>
    <w:rPr>
      <w:sz w:val="20"/>
      <w:szCs w:val="20"/>
      <w:lang w:eastAsia="en-US"/>
    </w:rPr>
  </w:style>
  <w:style w:type="paragraph" w:styleId="TOC9">
    <w:name w:val="toc 9"/>
    <w:basedOn w:val="Normal"/>
    <w:next w:val="Normal"/>
    <w:autoRedefine/>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New Roman"/>
      <w:sz w:val="20"/>
      <w:szCs w:val="20"/>
      <w:lang w:eastAsia="en-US"/>
    </w:rPr>
  </w:style>
  <w:style w:type="paragraph" w:styleId="Revision">
    <w:name w:val="Revision"/>
    <w:hidden/>
    <w:rsid w:val="008C33B1"/>
    <w:pPr>
      <w:spacing w:after="0" w:line="240" w:lineRule="auto"/>
    </w:pPr>
    <w:rPr>
      <w:rFonts w:eastAsiaTheme="minorEastAsia"/>
      <w:sz w:val="24"/>
      <w:szCs w:val="24"/>
      <w:lang w:eastAsia="ja-JP"/>
    </w:rPr>
  </w:style>
  <w:style w:type="character" w:styleId="LineNumber">
    <w:name w:val="line number"/>
    <w:basedOn w:val="DefaultParagraphFont"/>
    <w:rsid w:val="00F36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6B8D"/>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89079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unhideWhenUsed/>
    <w:qFormat/>
    <w:rsid w:val="0089079A"/>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89079A"/>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9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8907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079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unhideWhenUsed/>
    <w:rsid w:val="00446B8D"/>
    <w:rPr>
      <w:sz w:val="16"/>
      <w:szCs w:val="16"/>
    </w:rPr>
  </w:style>
  <w:style w:type="paragraph" w:styleId="CommentText">
    <w:name w:val="annotation text"/>
    <w:basedOn w:val="Normal"/>
    <w:link w:val="CommentTextChar"/>
    <w:uiPriority w:val="99"/>
    <w:unhideWhenUsed/>
    <w:rsid w:val="00446B8D"/>
    <w:pPr>
      <w:spacing w:after="200"/>
    </w:pPr>
    <w:rPr>
      <w:sz w:val="20"/>
      <w:szCs w:val="20"/>
    </w:rPr>
  </w:style>
  <w:style w:type="character" w:customStyle="1" w:styleId="CommentTextChar">
    <w:name w:val="Comment Text Char"/>
    <w:basedOn w:val="DefaultParagraphFont"/>
    <w:link w:val="CommentText"/>
    <w:uiPriority w:val="99"/>
    <w:rsid w:val="00446B8D"/>
    <w:rPr>
      <w:rFonts w:eastAsiaTheme="minorEastAsia"/>
      <w:sz w:val="20"/>
      <w:szCs w:val="20"/>
      <w:lang w:eastAsia="ja-JP"/>
    </w:rPr>
  </w:style>
  <w:style w:type="paragraph" w:styleId="BalloonText">
    <w:name w:val="Balloon Text"/>
    <w:basedOn w:val="Normal"/>
    <w:link w:val="BalloonTextChar"/>
    <w:uiPriority w:val="99"/>
    <w:unhideWhenUsed/>
    <w:rsid w:val="00446B8D"/>
    <w:rPr>
      <w:rFonts w:ascii="Tahoma" w:hAnsi="Tahoma" w:cs="Tahoma"/>
      <w:sz w:val="16"/>
      <w:szCs w:val="16"/>
    </w:rPr>
  </w:style>
  <w:style w:type="character" w:customStyle="1" w:styleId="BalloonTextChar">
    <w:name w:val="Balloon Text Char"/>
    <w:basedOn w:val="DefaultParagraphFont"/>
    <w:link w:val="BalloonText"/>
    <w:uiPriority w:val="99"/>
    <w:rsid w:val="00446B8D"/>
    <w:rPr>
      <w:rFonts w:ascii="Tahoma" w:eastAsiaTheme="minorEastAsia" w:hAnsi="Tahoma" w:cs="Tahoma"/>
      <w:sz w:val="16"/>
      <w:szCs w:val="16"/>
      <w:lang w:eastAsia="ja-JP"/>
    </w:rPr>
  </w:style>
  <w:style w:type="paragraph" w:styleId="Header">
    <w:name w:val="header"/>
    <w:basedOn w:val="Normal"/>
    <w:link w:val="HeaderChar"/>
    <w:uiPriority w:val="99"/>
    <w:unhideWhenUsed/>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rsid w:val="00446B8D"/>
    <w:rPr>
      <w:rFonts w:eastAsiaTheme="minorEastAsia"/>
    </w:rPr>
  </w:style>
  <w:style w:type="paragraph" w:styleId="Footer">
    <w:name w:val="footer"/>
    <w:basedOn w:val="Normal"/>
    <w:link w:val="FooterChar"/>
    <w:uiPriority w:val="99"/>
    <w:unhideWhenUsed/>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rsid w:val="00446B8D"/>
    <w:rPr>
      <w:rFonts w:eastAsiaTheme="minorEastAsia"/>
    </w:rPr>
  </w:style>
  <w:style w:type="character" w:styleId="PageNumber">
    <w:name w:val="page number"/>
    <w:basedOn w:val="DefaultParagraphFont"/>
    <w:rsid w:val="00446B8D"/>
  </w:style>
  <w:style w:type="paragraph" w:styleId="CommentSubject">
    <w:name w:val="annotation subject"/>
    <w:basedOn w:val="CommentText"/>
    <w:next w:val="CommentText"/>
    <w:link w:val="CommentSubjectChar"/>
    <w:uiPriority w:val="99"/>
    <w:rsid w:val="00DB7B08"/>
    <w:pPr>
      <w:spacing w:after="0"/>
    </w:pPr>
    <w:rPr>
      <w:b/>
      <w:bCs/>
    </w:rPr>
  </w:style>
  <w:style w:type="character" w:customStyle="1" w:styleId="CommentSubjectChar">
    <w:name w:val="Comment Subject Char"/>
    <w:basedOn w:val="CommentTextChar"/>
    <w:link w:val="CommentSubject"/>
    <w:uiPriority w:val="99"/>
    <w:rsid w:val="00DB7B08"/>
    <w:rPr>
      <w:rFonts w:eastAsiaTheme="minorEastAsia"/>
      <w:b/>
      <w:bCs/>
      <w:sz w:val="20"/>
      <w:szCs w:val="20"/>
      <w:lang w:eastAsia="ja-JP"/>
    </w:rPr>
  </w:style>
  <w:style w:type="paragraph" w:styleId="ListParagraph">
    <w:name w:val="List Paragraph"/>
    <w:basedOn w:val="Normal"/>
    <w:uiPriority w:val="34"/>
    <w:qFormat/>
    <w:rsid w:val="0089079A"/>
    <w:pPr>
      <w:spacing w:after="200" w:line="276" w:lineRule="auto"/>
      <w:ind w:left="720"/>
      <w:contextualSpacing/>
    </w:pPr>
    <w:rPr>
      <w:sz w:val="22"/>
      <w:szCs w:val="22"/>
      <w:lang w:eastAsia="en-US"/>
    </w:rPr>
  </w:style>
  <w:style w:type="table" w:customStyle="1" w:styleId="MediumList11">
    <w:name w:val="Medium List 11"/>
    <w:basedOn w:val="TableNormal"/>
    <w:uiPriority w:val="65"/>
    <w:rsid w:val="0089079A"/>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style-span">
    <w:name w:val="apple-style-span"/>
    <w:basedOn w:val="DefaultParagraphFont"/>
    <w:rsid w:val="0089079A"/>
  </w:style>
  <w:style w:type="character" w:styleId="Hyperlink">
    <w:name w:val="Hyperlink"/>
    <w:basedOn w:val="DefaultParagraphFont"/>
    <w:uiPriority w:val="99"/>
    <w:unhideWhenUsed/>
    <w:rsid w:val="0089079A"/>
    <w:rPr>
      <w:color w:val="0000FF" w:themeColor="hyperlink"/>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rsid w:val="0089079A"/>
  </w:style>
  <w:style w:type="character" w:styleId="FollowedHyperlink">
    <w:name w:val="FollowedHyperlink"/>
    <w:basedOn w:val="DefaultParagraphFont"/>
    <w:uiPriority w:val="99"/>
    <w:rsid w:val="0089079A"/>
    <w:rPr>
      <w:color w:val="800080" w:themeColor="followedHyperlink"/>
      <w:u w:val="single"/>
    </w:rPr>
  </w:style>
  <w:style w:type="paragraph" w:styleId="TOCHeading">
    <w:name w:val="TOC Heading"/>
    <w:basedOn w:val="Heading1"/>
    <w:next w:val="Normal"/>
    <w:uiPriority w:val="39"/>
    <w:unhideWhenUsed/>
    <w:qFormat/>
    <w:rsid w:val="0089079A"/>
    <w:pPr>
      <w:outlineLvl w:val="9"/>
    </w:pPr>
    <w:rPr>
      <w:lang w:bidi="ar-SA"/>
    </w:rPr>
  </w:style>
  <w:style w:type="paragraph" w:styleId="TOC1">
    <w:name w:val="toc 1"/>
    <w:basedOn w:val="Normal"/>
    <w:next w:val="Normal"/>
    <w:autoRedefine/>
    <w:rsid w:val="0089079A"/>
    <w:pPr>
      <w:spacing w:before="120" w:line="276" w:lineRule="auto"/>
    </w:pPr>
    <w:rPr>
      <w:b/>
      <w:sz w:val="22"/>
      <w:szCs w:val="22"/>
      <w:lang w:eastAsia="en-US"/>
    </w:rPr>
  </w:style>
  <w:style w:type="paragraph" w:styleId="TOC2">
    <w:name w:val="toc 2"/>
    <w:basedOn w:val="Normal"/>
    <w:next w:val="Normal"/>
    <w:autoRedefine/>
    <w:rsid w:val="0089079A"/>
    <w:pPr>
      <w:spacing w:line="276" w:lineRule="auto"/>
      <w:ind w:left="220"/>
    </w:pPr>
    <w:rPr>
      <w:i/>
      <w:sz w:val="22"/>
      <w:szCs w:val="22"/>
      <w:lang w:eastAsia="en-US"/>
    </w:rPr>
  </w:style>
  <w:style w:type="paragraph" w:styleId="TOC3">
    <w:name w:val="toc 3"/>
    <w:basedOn w:val="Normal"/>
    <w:next w:val="Normal"/>
    <w:autoRedefine/>
    <w:rsid w:val="0089079A"/>
    <w:pPr>
      <w:spacing w:line="276" w:lineRule="auto"/>
      <w:ind w:left="440"/>
    </w:pPr>
    <w:rPr>
      <w:sz w:val="22"/>
      <w:szCs w:val="22"/>
      <w:lang w:eastAsia="en-US"/>
    </w:rPr>
  </w:style>
  <w:style w:type="paragraph" w:styleId="TOC4">
    <w:name w:val="toc 4"/>
    <w:basedOn w:val="Normal"/>
    <w:next w:val="Normal"/>
    <w:autoRedefine/>
    <w:rsid w:val="0089079A"/>
    <w:pPr>
      <w:spacing w:line="276" w:lineRule="auto"/>
      <w:ind w:left="660"/>
    </w:pPr>
    <w:rPr>
      <w:sz w:val="20"/>
      <w:szCs w:val="20"/>
      <w:lang w:eastAsia="en-US"/>
    </w:rPr>
  </w:style>
  <w:style w:type="paragraph" w:styleId="TOC5">
    <w:name w:val="toc 5"/>
    <w:basedOn w:val="Normal"/>
    <w:next w:val="Normal"/>
    <w:autoRedefine/>
    <w:rsid w:val="0089079A"/>
    <w:pPr>
      <w:spacing w:line="276" w:lineRule="auto"/>
      <w:ind w:left="880"/>
    </w:pPr>
    <w:rPr>
      <w:sz w:val="20"/>
      <w:szCs w:val="20"/>
      <w:lang w:eastAsia="en-US"/>
    </w:rPr>
  </w:style>
  <w:style w:type="paragraph" w:styleId="TOC6">
    <w:name w:val="toc 6"/>
    <w:basedOn w:val="Normal"/>
    <w:next w:val="Normal"/>
    <w:autoRedefine/>
    <w:rsid w:val="0089079A"/>
    <w:pPr>
      <w:spacing w:line="276" w:lineRule="auto"/>
      <w:ind w:left="1100"/>
    </w:pPr>
    <w:rPr>
      <w:sz w:val="20"/>
      <w:szCs w:val="20"/>
      <w:lang w:eastAsia="en-US"/>
    </w:rPr>
  </w:style>
  <w:style w:type="paragraph" w:styleId="TOC7">
    <w:name w:val="toc 7"/>
    <w:basedOn w:val="Normal"/>
    <w:next w:val="Normal"/>
    <w:autoRedefine/>
    <w:rsid w:val="0089079A"/>
    <w:pPr>
      <w:spacing w:line="276" w:lineRule="auto"/>
      <w:ind w:left="1320"/>
    </w:pPr>
    <w:rPr>
      <w:sz w:val="20"/>
      <w:szCs w:val="20"/>
      <w:lang w:eastAsia="en-US"/>
    </w:rPr>
  </w:style>
  <w:style w:type="paragraph" w:styleId="TOC8">
    <w:name w:val="toc 8"/>
    <w:basedOn w:val="Normal"/>
    <w:next w:val="Normal"/>
    <w:autoRedefine/>
    <w:rsid w:val="0089079A"/>
    <w:pPr>
      <w:spacing w:line="276" w:lineRule="auto"/>
      <w:ind w:left="1540"/>
    </w:pPr>
    <w:rPr>
      <w:sz w:val="20"/>
      <w:szCs w:val="20"/>
      <w:lang w:eastAsia="en-US"/>
    </w:rPr>
  </w:style>
  <w:style w:type="paragraph" w:styleId="TOC9">
    <w:name w:val="toc 9"/>
    <w:basedOn w:val="Normal"/>
    <w:next w:val="Normal"/>
    <w:autoRedefine/>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New Roman"/>
      <w:sz w:val="20"/>
      <w:szCs w:val="20"/>
      <w:lang w:eastAsia="en-US"/>
    </w:rPr>
  </w:style>
  <w:style w:type="paragraph" w:styleId="Revision">
    <w:name w:val="Revision"/>
    <w:hidden/>
    <w:rsid w:val="008C33B1"/>
    <w:pPr>
      <w:spacing w:after="0" w:line="240" w:lineRule="auto"/>
    </w:pPr>
    <w:rPr>
      <w:rFonts w:eastAsiaTheme="minorEastAsia"/>
      <w:sz w:val="24"/>
      <w:szCs w:val="24"/>
      <w:lang w:eastAsia="ja-JP"/>
    </w:rPr>
  </w:style>
  <w:style w:type="character" w:styleId="LineNumber">
    <w:name w:val="line number"/>
    <w:basedOn w:val="DefaultParagraphFont"/>
    <w:rsid w:val="00F36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73035">
      <w:bodyDiv w:val="1"/>
      <w:marLeft w:val="0"/>
      <w:marRight w:val="0"/>
      <w:marTop w:val="0"/>
      <w:marBottom w:val="0"/>
      <w:divBdr>
        <w:top w:val="none" w:sz="0" w:space="0" w:color="auto"/>
        <w:left w:val="none" w:sz="0" w:space="0" w:color="auto"/>
        <w:bottom w:val="none" w:sz="0" w:space="0" w:color="auto"/>
        <w:right w:val="none" w:sz="0" w:space="0" w:color="auto"/>
      </w:divBdr>
      <w:divsChild>
        <w:div w:id="1661881353">
          <w:marLeft w:val="0"/>
          <w:marRight w:val="0"/>
          <w:marTop w:val="0"/>
          <w:marBottom w:val="0"/>
          <w:divBdr>
            <w:top w:val="none" w:sz="0" w:space="0" w:color="auto"/>
            <w:left w:val="none" w:sz="0" w:space="0" w:color="auto"/>
            <w:bottom w:val="none" w:sz="0" w:space="0" w:color="auto"/>
            <w:right w:val="none" w:sz="0" w:space="0" w:color="auto"/>
          </w:divBdr>
        </w:div>
        <w:div w:id="396324434">
          <w:marLeft w:val="0"/>
          <w:marRight w:val="0"/>
          <w:marTop w:val="0"/>
          <w:marBottom w:val="0"/>
          <w:divBdr>
            <w:top w:val="none" w:sz="0" w:space="0" w:color="auto"/>
            <w:left w:val="none" w:sz="0" w:space="0" w:color="auto"/>
            <w:bottom w:val="none" w:sz="0" w:space="0" w:color="auto"/>
            <w:right w:val="none" w:sz="0" w:space="0" w:color="auto"/>
          </w:divBdr>
        </w:div>
        <w:div w:id="1980987327">
          <w:marLeft w:val="0"/>
          <w:marRight w:val="0"/>
          <w:marTop w:val="0"/>
          <w:marBottom w:val="0"/>
          <w:divBdr>
            <w:top w:val="none" w:sz="0" w:space="0" w:color="auto"/>
            <w:left w:val="none" w:sz="0" w:space="0" w:color="auto"/>
            <w:bottom w:val="none" w:sz="0" w:space="0" w:color="auto"/>
            <w:right w:val="none" w:sz="0" w:space="0" w:color="auto"/>
          </w:divBdr>
        </w:div>
        <w:div w:id="239876771">
          <w:marLeft w:val="0"/>
          <w:marRight w:val="0"/>
          <w:marTop w:val="0"/>
          <w:marBottom w:val="0"/>
          <w:divBdr>
            <w:top w:val="none" w:sz="0" w:space="0" w:color="auto"/>
            <w:left w:val="none" w:sz="0" w:space="0" w:color="auto"/>
            <w:bottom w:val="none" w:sz="0" w:space="0" w:color="auto"/>
            <w:right w:val="none" w:sz="0" w:space="0" w:color="auto"/>
          </w:divBdr>
        </w:div>
        <w:div w:id="228539677">
          <w:marLeft w:val="0"/>
          <w:marRight w:val="0"/>
          <w:marTop w:val="0"/>
          <w:marBottom w:val="0"/>
          <w:divBdr>
            <w:top w:val="none" w:sz="0" w:space="0" w:color="auto"/>
            <w:left w:val="none" w:sz="0" w:space="0" w:color="auto"/>
            <w:bottom w:val="none" w:sz="0" w:space="0" w:color="auto"/>
            <w:right w:val="none" w:sz="0" w:space="0" w:color="auto"/>
          </w:divBdr>
        </w:div>
      </w:divsChild>
    </w:div>
    <w:div w:id="10451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gmail.com" TargetMode="External"/><Relationship Id="rId13" Type="http://schemas.openxmlformats.org/officeDocument/2006/relationships/header" Target="header1.xm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rhmiller@uguam.uog.edu"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hsr@ric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7470</TotalTime>
  <Pages>18</Pages>
  <Words>4050</Words>
  <Characters>23088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27084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annmarie_gawel</cp:lastModifiedBy>
  <cp:revision>10</cp:revision>
  <cp:lastPrinted>2014-08-05T05:05:00Z</cp:lastPrinted>
  <dcterms:created xsi:type="dcterms:W3CDTF">2014-08-15T01:02:00Z</dcterms:created>
  <dcterms:modified xsi:type="dcterms:W3CDTF">2014-09-30T11:25:00Z</dcterms:modified>
</cp:coreProperties>
</file>