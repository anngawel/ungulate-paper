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FF3B7" w14:textId="3E33B44F" w:rsidR="00E84C2D" w:rsidRDefault="00F318E9" w:rsidP="00E84C2D">
      <w:pPr>
        <w:spacing w:after="240"/>
        <w:rPr>
          <w:color w:val="000000"/>
          <w:szCs w:val="22"/>
        </w:rPr>
      </w:pPr>
      <w:bookmarkStart w:id="0" w:name="_GoBack"/>
      <w:bookmarkEnd w:id="0"/>
      <w:r>
        <w:rPr>
          <w:color w:val="000000"/>
          <w:szCs w:val="22"/>
        </w:rPr>
        <w:t>October X, 2015</w:t>
      </w:r>
    </w:p>
    <w:p w14:paraId="73658466" w14:textId="77777777" w:rsidR="00816878" w:rsidRPr="00E84C2D" w:rsidRDefault="00756808" w:rsidP="00E84C2D">
      <w:pPr>
        <w:spacing w:after="120"/>
        <w:rPr>
          <w:color w:val="000000"/>
          <w:szCs w:val="22"/>
        </w:rPr>
      </w:pPr>
      <w:r w:rsidRPr="005F314E">
        <w:rPr>
          <w:color w:val="000000"/>
          <w:szCs w:val="22"/>
        </w:rPr>
        <w:t xml:space="preserve">Dear </w:t>
      </w:r>
      <w:r w:rsidR="00C9731E">
        <w:rPr>
          <w:color w:val="000000"/>
          <w:szCs w:val="22"/>
        </w:rPr>
        <w:t>Editor</w:t>
      </w:r>
      <w:r w:rsidRPr="005F314E">
        <w:rPr>
          <w:color w:val="000000"/>
          <w:szCs w:val="22"/>
        </w:rPr>
        <w:t>,</w:t>
      </w:r>
    </w:p>
    <w:p w14:paraId="189543DA" w14:textId="0D06A492" w:rsidR="00816878" w:rsidRPr="00B3703D" w:rsidRDefault="00816878" w:rsidP="00E84C2D">
      <w:pPr>
        <w:spacing w:after="120"/>
      </w:pPr>
      <w:r w:rsidRPr="00B3703D">
        <w:rPr>
          <w:szCs w:val="22"/>
        </w:rPr>
        <w:t>Please consider our manuscript entitled “</w:t>
      </w:r>
      <w:r w:rsidR="00F318E9" w:rsidRPr="00F318E9">
        <w:rPr>
          <w:bCs/>
        </w:rPr>
        <w:t>Invasive ungulates are major drivers of forest composition in avian-free novel ecosystems</w:t>
      </w:r>
      <w:r>
        <w:rPr>
          <w:bCs/>
          <w:szCs w:val="22"/>
          <w:lang w:val="en-GB" w:bidi="en-US"/>
        </w:rPr>
        <w:t>”</w:t>
      </w:r>
      <w:r w:rsidRPr="00B3703D">
        <w:rPr>
          <w:bCs/>
          <w:szCs w:val="22"/>
          <w:lang w:val="en-GB" w:bidi="en-US"/>
        </w:rPr>
        <w:t xml:space="preserve"> </w:t>
      </w:r>
      <w:r w:rsidR="00E3183C">
        <w:rPr>
          <w:bCs/>
          <w:szCs w:val="22"/>
          <w:lang w:val="en-GB" w:bidi="en-US"/>
        </w:rPr>
        <w:t xml:space="preserve">for publication as a research paper in </w:t>
      </w:r>
      <w:r w:rsidR="00F318E9">
        <w:rPr>
          <w:bCs/>
          <w:szCs w:val="22"/>
          <w:lang w:val="en-GB" w:bidi="en-US"/>
        </w:rPr>
        <w:t>Proceedings of the Royal Society B</w:t>
      </w:r>
      <w:r w:rsidRPr="00B3703D">
        <w:rPr>
          <w:szCs w:val="22"/>
        </w:rPr>
        <w:t>.</w:t>
      </w:r>
      <w:r>
        <w:t xml:space="preserve"> </w:t>
      </w:r>
      <w:r w:rsidRPr="00B3703D">
        <w:t>This</w:t>
      </w:r>
      <w:r w:rsidR="00F318E9">
        <w:t xml:space="preserve"> </w:t>
      </w:r>
      <w:r w:rsidR="00643B71">
        <w:t xml:space="preserve">study investigates the ecological roles of ungulates, </w:t>
      </w:r>
      <w:del w:id="1" w:author="Haldre Rogers" w:date="2015-11-29T17:16:00Z">
        <w:r w:rsidR="00643B71" w:rsidDel="005F6553">
          <w:delText xml:space="preserve">normally </w:delText>
        </w:r>
      </w:del>
      <w:r w:rsidR="00643B71">
        <w:t xml:space="preserve">notorious invasive species in island native systems, in </w:t>
      </w:r>
      <w:del w:id="2" w:author="Haldre Rogers" w:date="2015-11-29T17:16:00Z">
        <w:r w:rsidR="00643B71" w:rsidDel="005F6553">
          <w:delText xml:space="preserve">the </w:delText>
        </w:r>
      </w:del>
      <w:ins w:id="3" w:author="Haldre Rogers" w:date="2015-11-29T17:16:00Z">
        <w:r w:rsidR="005F6553">
          <w:t xml:space="preserve">two contrasting systems: the </w:t>
        </w:r>
      </w:ins>
      <w:r w:rsidR="00643B71">
        <w:t>highly altered avian-free novel ecosystem</w:t>
      </w:r>
      <w:del w:id="4" w:author="Haldre Rogers" w:date="2015-11-29T17:16:00Z">
        <w:r w:rsidR="00643B71" w:rsidDel="005F6553">
          <w:delText>s</w:delText>
        </w:r>
      </w:del>
      <w:r w:rsidR="00643B71">
        <w:t xml:space="preserve"> of Guam</w:t>
      </w:r>
      <w:ins w:id="5" w:author="Haldre Rogers" w:date="2015-11-29T17:16:00Z">
        <w:r w:rsidR="005F6553">
          <w:t xml:space="preserve">, </w:t>
        </w:r>
      </w:ins>
      <w:ins w:id="6" w:author="Haldre Rogers" w:date="2015-11-29T17:17:00Z">
        <w:r w:rsidR="005F6553">
          <w:t>and</w:t>
        </w:r>
      </w:ins>
      <w:ins w:id="7" w:author="Haldre Rogers" w:date="2015-11-29T17:16:00Z">
        <w:r w:rsidR="005F6553">
          <w:t xml:space="preserve"> </w:t>
        </w:r>
      </w:ins>
      <w:del w:id="8" w:author="Haldre Rogers" w:date="2015-11-29T17:16:00Z">
        <w:r w:rsidR="00643B71" w:rsidDel="005F6553">
          <w:delText xml:space="preserve"> and </w:delText>
        </w:r>
      </w:del>
      <w:r w:rsidR="00643B71">
        <w:t>the neighboring island of Rota</w:t>
      </w:r>
      <w:ins w:id="9" w:author="Haldre Rogers" w:date="2015-11-29T17:16:00Z">
        <w:r w:rsidR="005F6553">
          <w:t>, which has a relatively intact bird population</w:t>
        </w:r>
      </w:ins>
      <w:r w:rsidR="00643B71">
        <w:t xml:space="preserve">.  </w:t>
      </w:r>
    </w:p>
    <w:p w14:paraId="3158D358" w14:textId="7DCF1AE3" w:rsidR="00816878" w:rsidRPr="00B3703D" w:rsidRDefault="00816878" w:rsidP="00E84C2D">
      <w:pPr>
        <w:spacing w:after="120"/>
      </w:pPr>
      <w:r w:rsidRPr="00B3703D">
        <w:t xml:space="preserve">We </w:t>
      </w:r>
      <w:r w:rsidR="00F318E9">
        <w:t xml:space="preserve">used </w:t>
      </w:r>
      <w:r w:rsidR="00CD76AF">
        <w:t>field and nursery experiments</w:t>
      </w:r>
      <w:r w:rsidR="003C1714">
        <w:t xml:space="preserve"> to determine the role of </w:t>
      </w:r>
      <w:ins w:id="10" w:author="Haldre Rogers" w:date="2015-11-29T17:17:00Z">
        <w:r w:rsidR="005F6553">
          <w:t xml:space="preserve">non-native </w:t>
        </w:r>
      </w:ins>
      <w:r w:rsidR="003C1714">
        <w:t>Philippine deer</w:t>
      </w:r>
      <w:r w:rsidR="0077271A">
        <w:t xml:space="preserve"> (</w:t>
      </w:r>
      <w:proofErr w:type="spellStart"/>
      <w:r w:rsidR="0077271A" w:rsidRPr="0077271A">
        <w:rPr>
          <w:i/>
        </w:rPr>
        <w:t>Rusa</w:t>
      </w:r>
      <w:proofErr w:type="spellEnd"/>
      <w:r w:rsidR="0077271A" w:rsidRPr="0077271A">
        <w:rPr>
          <w:i/>
        </w:rPr>
        <w:t xml:space="preserve"> </w:t>
      </w:r>
      <w:proofErr w:type="spellStart"/>
      <w:r w:rsidR="0077271A" w:rsidRPr="0077271A">
        <w:rPr>
          <w:i/>
        </w:rPr>
        <w:t>mariannae</w:t>
      </w:r>
      <w:proofErr w:type="spellEnd"/>
      <w:r w:rsidR="0077271A">
        <w:t>)</w:t>
      </w:r>
      <w:r w:rsidR="003C1714">
        <w:t xml:space="preserve"> and feral pigs</w:t>
      </w:r>
      <w:r w:rsidR="0077271A">
        <w:t xml:space="preserve"> (</w:t>
      </w:r>
      <w:r w:rsidR="0077271A" w:rsidRPr="003070F5">
        <w:rPr>
          <w:i/>
        </w:rPr>
        <w:t>Sus scrofa</w:t>
      </w:r>
      <w:r w:rsidR="0077271A">
        <w:t>)</w:t>
      </w:r>
      <w:r w:rsidR="003C1714">
        <w:t xml:space="preserve"> in </w:t>
      </w:r>
      <w:r w:rsidR="00CD76AF">
        <w:t xml:space="preserve">plant communities of </w:t>
      </w:r>
      <w:r w:rsidR="003C1714">
        <w:t>limestone karst</w:t>
      </w:r>
      <w:r w:rsidR="004355B9">
        <w:t xml:space="preserve"> forest</w:t>
      </w:r>
      <w:r w:rsidRPr="00B3703D">
        <w:t>.</w:t>
      </w:r>
      <w:del w:id="11" w:author="Haldre Rogers" w:date="2015-11-29T17:19:00Z">
        <w:r w:rsidRPr="00B3703D" w:rsidDel="005F6553">
          <w:delText xml:space="preserve"> </w:delText>
        </w:r>
      </w:del>
      <w:ins w:id="12" w:author="Haldre Rogers" w:date="2015-11-29T17:19:00Z">
        <w:r w:rsidR="005F6553">
          <w:t xml:space="preserve"> Feral pigs and non-native or overabundant deer have caused widespread ecological damage in many systems. However,</w:t>
        </w:r>
      </w:ins>
      <w:del w:id="13" w:author="Haldre Rogers" w:date="2015-11-29T17:19:00Z">
        <w:r w:rsidR="003C1714" w:rsidDel="005F6553">
          <w:delText>T</w:delText>
        </w:r>
      </w:del>
      <w:ins w:id="14" w:author="Haldre Rogers" w:date="2015-11-29T17:19:00Z">
        <w:r w:rsidR="005F6553">
          <w:t xml:space="preserve"> we show</w:t>
        </w:r>
      </w:ins>
      <w:del w:id="15" w:author="Haldre Rogers" w:date="2015-11-29T17:19:00Z">
        <w:r w:rsidR="003C1714" w:rsidDel="005F6553">
          <w:delText>his work s</w:delText>
        </w:r>
        <w:r w:rsidR="0077271A" w:rsidDel="005F6553">
          <w:delText>howed</w:delText>
        </w:r>
      </w:del>
      <w:r w:rsidR="0077271A">
        <w:t xml:space="preserve"> that</w:t>
      </w:r>
      <w:del w:id="16" w:author="Haldre Rogers" w:date="2015-11-29T17:18:00Z">
        <w:r w:rsidR="0077271A" w:rsidDel="005F6553">
          <w:delText xml:space="preserve"> while feral pigs are capable of ecological damage</w:delText>
        </w:r>
        <w:r w:rsidR="00393EF9" w:rsidDel="005F6553">
          <w:delText xml:space="preserve"> in many other systems</w:delText>
        </w:r>
      </w:del>
      <w:ins w:id="17" w:author="Haldre Rogers" w:date="2015-11-29T17:18:00Z">
        <w:r w:rsidR="005F6553">
          <w:t xml:space="preserve"> feral pigs do not impact the seedling community</w:t>
        </w:r>
      </w:ins>
      <w:r w:rsidR="0077271A">
        <w:t xml:space="preserve">, </w:t>
      </w:r>
      <w:ins w:id="18" w:author="Haldre Rogers" w:date="2015-11-29T17:18:00Z">
        <w:r w:rsidR="005F6553">
          <w:t xml:space="preserve">but, </w:t>
        </w:r>
      </w:ins>
      <w:r w:rsidR="0077271A">
        <w:t xml:space="preserve">because of their capability as seed dispersers, </w:t>
      </w:r>
      <w:del w:id="19" w:author="Haldre Rogers" w:date="2015-11-29T17:18:00Z">
        <w:r w:rsidR="0077271A" w:rsidDel="005F6553">
          <w:delText xml:space="preserve">they </w:delText>
        </w:r>
      </w:del>
      <w:r w:rsidR="0077271A">
        <w:t xml:space="preserve">may have </w:t>
      </w:r>
      <w:r w:rsidR="00393EF9">
        <w:t xml:space="preserve">a beneficial </w:t>
      </w:r>
      <w:r w:rsidR="0077271A">
        <w:t xml:space="preserve">role </w:t>
      </w:r>
      <w:del w:id="20" w:author="Haldre Rogers" w:date="2015-11-29T17:18:00Z">
        <w:r w:rsidR="0077271A" w:rsidDel="005F6553">
          <w:delText>in a novel ecosystem that has lost this important ecological service</w:delText>
        </w:r>
      </w:del>
      <w:ins w:id="21" w:author="Haldre Rogers" w:date="2015-11-29T17:18:00Z">
        <w:r w:rsidR="005F6553">
          <w:t>on the disperser-free island of Guam</w:t>
        </w:r>
      </w:ins>
      <w:r w:rsidR="0077271A">
        <w:t>. However, deer</w:t>
      </w:r>
      <w:del w:id="22" w:author="Haldre Rogers" w:date="2015-11-29T17:20:00Z">
        <w:r w:rsidR="0077271A" w:rsidDel="005F6553">
          <w:delText>, also ecologically damaging in other systems,</w:delText>
        </w:r>
      </w:del>
      <w:r w:rsidR="0077271A">
        <w:t xml:space="preserve"> strongly shape forest characteristics by suppressing forest regeneration</w:t>
      </w:r>
      <w:del w:id="23" w:author="Haldre Rogers" w:date="2015-11-29T17:20:00Z">
        <w:r w:rsidR="0077271A" w:rsidDel="005F6553">
          <w:delText>, even at low abundances</w:delText>
        </w:r>
      </w:del>
      <w:r w:rsidR="0077271A">
        <w:t xml:space="preserve">. </w:t>
      </w:r>
      <w:r w:rsidR="003070F5">
        <w:t xml:space="preserve">While ecological </w:t>
      </w:r>
      <w:r w:rsidR="00CD76AF">
        <w:t>studies</w:t>
      </w:r>
      <w:r w:rsidR="003070F5">
        <w:t xml:space="preserve"> on non-native species ha</w:t>
      </w:r>
      <w:ins w:id="24" w:author="Haldre Rogers" w:date="2015-11-29T17:10:00Z">
        <w:r w:rsidR="008B6C75">
          <w:t>ve</w:t>
        </w:r>
      </w:ins>
      <w:del w:id="25" w:author="Haldre Rogers" w:date="2015-11-29T17:10:00Z">
        <w:r w:rsidR="003070F5" w:rsidDel="008B6C75">
          <w:delText>s</w:delText>
        </w:r>
      </w:del>
      <w:r w:rsidR="003070F5">
        <w:t xml:space="preserve"> long focused on </w:t>
      </w:r>
      <w:ins w:id="26" w:author="Haldre Rogers" w:date="2015-11-29T17:10:00Z">
        <w:r w:rsidR="008B6C75">
          <w:t xml:space="preserve">identifying </w:t>
        </w:r>
      </w:ins>
      <w:r w:rsidR="003070F5">
        <w:t xml:space="preserve">their detrimental </w:t>
      </w:r>
      <w:del w:id="27" w:author="Haldre Rogers" w:date="2015-11-29T17:11:00Z">
        <w:r w:rsidR="003070F5" w:rsidDel="008B6C75">
          <w:delText>roles</w:delText>
        </w:r>
      </w:del>
      <w:ins w:id="28" w:author="Haldre Rogers" w:date="2015-11-29T17:11:00Z">
        <w:r w:rsidR="008B6C75">
          <w:t>impacts</w:t>
        </w:r>
      </w:ins>
      <w:r w:rsidR="003070F5">
        <w:t xml:space="preserve">, our work presents a </w:t>
      </w:r>
      <w:r w:rsidR="00CD76AF">
        <w:t xml:space="preserve">unique situation where </w:t>
      </w:r>
      <w:r w:rsidR="00393EF9">
        <w:t>a species that would have been considered principally harmful in the same system just decades before, now potentially offers a crucial ecological service. Pigs in this system have not taken on new ecological roles</w:t>
      </w:r>
      <w:ins w:id="29" w:author="Haldre Rogers" w:date="2015-11-29T17:11:00Z">
        <w:r w:rsidR="008B6C75">
          <w:t xml:space="preserve">; rather </w:t>
        </w:r>
      </w:ins>
      <w:del w:id="30" w:author="Haldre Rogers" w:date="2015-11-29T17:11:00Z">
        <w:r w:rsidR="00393EF9" w:rsidDel="008B6C75">
          <w:delText xml:space="preserve">, </w:delText>
        </w:r>
      </w:del>
      <w:r w:rsidR="00393EF9">
        <w:t xml:space="preserve">they have become </w:t>
      </w:r>
      <w:del w:id="31" w:author="Haldre Rogers" w:date="2015-11-29T17:11:00Z">
        <w:r w:rsidR="00393EF9" w:rsidDel="008B6C75">
          <w:delText xml:space="preserve">the remaining </w:delText>
        </w:r>
      </w:del>
      <w:ins w:id="32" w:author="Haldre Rogers" w:date="2015-11-29T17:11:00Z">
        <w:r w:rsidR="008B6C75">
          <w:t xml:space="preserve">a taxon substitute for native </w:t>
        </w:r>
      </w:ins>
      <w:r w:rsidR="00393EF9">
        <w:t>vertebrate dispersers in an island that has lost the native species that</w:t>
      </w:r>
      <w:ins w:id="33" w:author="Haldre Rogers" w:date="2015-11-29T17:11:00Z">
        <w:r w:rsidR="008B6C75">
          <w:t xml:space="preserve"> performed</w:t>
        </w:r>
      </w:ins>
      <w:del w:id="34" w:author="Haldre Rogers" w:date="2015-11-29T17:11:00Z">
        <w:r w:rsidR="00393EF9" w:rsidDel="008B6C75">
          <w:delText xml:space="preserve"> shared</w:delText>
        </w:r>
      </w:del>
      <w:r w:rsidR="00393EF9">
        <w:t xml:space="preserve"> this role</w:t>
      </w:r>
      <w:r w:rsidR="003070F5">
        <w:t xml:space="preserve">. Meanwhile, </w:t>
      </w:r>
      <w:r w:rsidR="00393EF9">
        <w:t>we affirm that deer continue to n</w:t>
      </w:r>
      <w:r w:rsidR="00D202D0">
        <w:t>egatively impact these systems.</w:t>
      </w:r>
    </w:p>
    <w:p w14:paraId="37B0A5F2" w14:textId="3ED10EFC" w:rsidR="00FF264A" w:rsidRPr="00E84C2D" w:rsidRDefault="00816878" w:rsidP="00E84C2D">
      <w:pPr>
        <w:spacing w:after="120"/>
      </w:pPr>
      <w:r w:rsidRPr="00B3703D">
        <w:t xml:space="preserve">We believe that our paper will appeal to readers of </w:t>
      </w:r>
      <w:r w:rsidR="003070F5">
        <w:t xml:space="preserve">Proceedings of the Royal Society B and spark future research on novel ecosystems and shifting ecological roles of species within them. </w:t>
      </w:r>
      <w:r w:rsidR="00393EF9">
        <w:t xml:space="preserve">Further, we hope that </w:t>
      </w:r>
      <w:del w:id="35" w:author="Haldre Rogers" w:date="2015-11-29T17:13:00Z">
        <w:r w:rsidR="00393EF9" w:rsidDel="008B6C75">
          <w:delText>more similar research</w:delText>
        </w:r>
      </w:del>
      <w:ins w:id="36" w:author="Haldre Rogers" w:date="2015-11-29T17:13:00Z">
        <w:r w:rsidR="008B6C75">
          <w:t>this research</w:t>
        </w:r>
      </w:ins>
      <w:r w:rsidR="00393EF9">
        <w:t xml:space="preserve"> will encourage conservation managers to look more closely at </w:t>
      </w:r>
      <w:ins w:id="37" w:author="Haldre Rogers" w:date="2015-11-29T17:13:00Z">
        <w:r w:rsidR="008B6C75">
          <w:t xml:space="preserve">the </w:t>
        </w:r>
      </w:ins>
      <w:del w:id="38" w:author="Haldre Rogers" w:date="2015-11-29T17:12:00Z">
        <w:r w:rsidR="00393EF9" w:rsidDel="008B6C75">
          <w:delText xml:space="preserve">these </w:delText>
        </w:r>
      </w:del>
      <w:ins w:id="39" w:author="Haldre Rogers" w:date="2015-11-29T17:12:00Z">
        <w:r w:rsidR="008B6C75">
          <w:t xml:space="preserve">functional </w:t>
        </w:r>
      </w:ins>
      <w:r w:rsidR="00393EF9">
        <w:t xml:space="preserve">roles </w:t>
      </w:r>
      <w:ins w:id="40" w:author="Haldre Rogers" w:date="2015-11-29T17:12:00Z">
        <w:r w:rsidR="008B6C75">
          <w:t xml:space="preserve">of non-native species, </w:t>
        </w:r>
      </w:ins>
      <w:r w:rsidR="00393EF9">
        <w:t xml:space="preserve">and adaptively manage novel ecosystems </w:t>
      </w:r>
      <w:r w:rsidR="00D202D0">
        <w:t xml:space="preserve">instead of taking a more traditional approach that </w:t>
      </w:r>
      <w:del w:id="41" w:author="Haldre Rogers" w:date="2015-11-29T17:12:00Z">
        <w:r w:rsidR="00D202D0" w:rsidDel="008B6C75">
          <w:delText>favors native species over</w:delText>
        </w:r>
      </w:del>
      <w:ins w:id="42" w:author="Haldre Rogers" w:date="2015-11-29T17:12:00Z">
        <w:r w:rsidR="008B6C75">
          <w:t>discounts all</w:t>
        </w:r>
      </w:ins>
      <w:r w:rsidR="00D202D0">
        <w:t xml:space="preserve"> non-natives, regardless of </w:t>
      </w:r>
      <w:ins w:id="43" w:author="Haldre Rogers" w:date="2015-11-29T17:13:00Z">
        <w:r w:rsidR="008B6C75">
          <w:t xml:space="preserve">their </w:t>
        </w:r>
      </w:ins>
      <w:r w:rsidR="00D202D0">
        <w:t>function</w:t>
      </w:r>
      <w:ins w:id="44" w:author="Haldre Rogers" w:date="2015-11-29T17:13:00Z">
        <w:r w:rsidR="008B6C75">
          <w:t xml:space="preserve"> within the existing system</w:t>
        </w:r>
      </w:ins>
      <w:r w:rsidR="00D202D0">
        <w:t>.</w:t>
      </w:r>
    </w:p>
    <w:p w14:paraId="0EDAF9A0" w14:textId="3E5C050D" w:rsidR="00E84C2D" w:rsidRDefault="00756808" w:rsidP="00E84C2D">
      <w:pPr>
        <w:spacing w:after="120"/>
        <w:rPr>
          <w:szCs w:val="22"/>
        </w:rPr>
      </w:pPr>
      <w:r w:rsidRPr="005F314E">
        <w:rPr>
          <w:szCs w:val="22"/>
        </w:rPr>
        <w:t xml:space="preserve">Thank you for your time and consideration of our </w:t>
      </w:r>
      <w:del w:id="45" w:author="Haldre Rogers" w:date="2015-11-29T17:21:00Z">
        <w:r w:rsidRPr="005F314E" w:rsidDel="005F6553">
          <w:rPr>
            <w:szCs w:val="22"/>
          </w:rPr>
          <w:delText>paper</w:delText>
        </w:r>
      </w:del>
      <w:ins w:id="46" w:author="Haldre Rogers" w:date="2015-11-29T17:21:00Z">
        <w:r w:rsidR="005F6553">
          <w:rPr>
            <w:szCs w:val="22"/>
          </w:rPr>
          <w:t>manuscript</w:t>
        </w:r>
      </w:ins>
      <w:r w:rsidRPr="005F314E">
        <w:rPr>
          <w:szCs w:val="22"/>
        </w:rPr>
        <w:t xml:space="preserve">.  </w:t>
      </w:r>
    </w:p>
    <w:p w14:paraId="01A73842" w14:textId="77777777" w:rsidR="00E84C2D" w:rsidRDefault="00756808" w:rsidP="00E84C2D">
      <w:pPr>
        <w:spacing w:after="120"/>
        <w:rPr>
          <w:szCs w:val="22"/>
        </w:rPr>
      </w:pPr>
      <w:r w:rsidRPr="005F314E">
        <w:rPr>
          <w:szCs w:val="22"/>
        </w:rPr>
        <w:t>Sincerely,</w:t>
      </w:r>
    </w:p>
    <w:p w14:paraId="0725FA3F" w14:textId="545176D1" w:rsidR="00756808" w:rsidRPr="005F314E" w:rsidRDefault="00CD76AF" w:rsidP="00E84C2D">
      <w:pPr>
        <w:spacing w:after="120"/>
        <w:rPr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73A58E55" wp14:editId="6D3518A5">
            <wp:extent cx="1607820" cy="369830"/>
            <wp:effectExtent l="0" t="0" r="0" b="0"/>
            <wp:docPr id="4" name="Picture 4" descr="C:\Users\agawel\Pictures\sign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wel\Pictures\signa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6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6AF">
        <w:rPr>
          <w:noProof/>
          <w:lang w:val="en-GB" w:eastAsia="en-GB"/>
        </w:rPr>
        <w:t xml:space="preserve"> </w:t>
      </w:r>
    </w:p>
    <w:p w14:paraId="56FDF431" w14:textId="6437A65F" w:rsidR="00756808" w:rsidRPr="005F314E" w:rsidRDefault="00CD76AF" w:rsidP="00E84C2D">
      <w:pPr>
        <w:spacing w:after="120"/>
        <w:rPr>
          <w:szCs w:val="22"/>
        </w:rPr>
        <w:sectPr w:rsidR="00756808" w:rsidRPr="005F314E">
          <w:headerReference w:type="default" r:id="rId9"/>
          <w:footerReference w:type="default" r:id="rId10"/>
          <w:type w:val="continuous"/>
          <w:pgSz w:w="12240" w:h="15840" w:code="1"/>
          <w:pgMar w:top="2160" w:right="1440" w:bottom="1440" w:left="1440" w:header="720" w:footer="720" w:gutter="0"/>
          <w:cols w:space="720"/>
          <w:docGrid w:linePitch="360"/>
        </w:sectPr>
      </w:pPr>
      <w:r>
        <w:rPr>
          <w:szCs w:val="22"/>
        </w:rPr>
        <w:t>Ann Marie Gawel</w:t>
      </w:r>
      <w:r w:rsidR="00756808" w:rsidRPr="005F314E">
        <w:rPr>
          <w:szCs w:val="22"/>
        </w:rPr>
        <w:t xml:space="preserve"> (on behalf of all authors</w:t>
      </w:r>
      <w:r w:rsidR="00324814">
        <w:rPr>
          <w:szCs w:val="22"/>
        </w:rPr>
        <w:t>)</w:t>
      </w:r>
    </w:p>
    <w:p w14:paraId="678DCEB5" w14:textId="77777777" w:rsidR="00756808" w:rsidRPr="005F314E" w:rsidRDefault="00756808" w:rsidP="00756808">
      <w:pPr>
        <w:tabs>
          <w:tab w:val="left" w:pos="720"/>
        </w:tabs>
        <w:spacing w:after="120"/>
      </w:pPr>
    </w:p>
    <w:sectPr w:rsidR="00756808" w:rsidRPr="005F314E" w:rsidSect="00756808">
      <w:headerReference w:type="default" r:id="rId11"/>
      <w:footerReference w:type="default" r:id="rId1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B3D68" w14:textId="77777777" w:rsidR="001577D3" w:rsidRDefault="001577D3">
      <w:r>
        <w:separator/>
      </w:r>
    </w:p>
  </w:endnote>
  <w:endnote w:type="continuationSeparator" w:id="0">
    <w:p w14:paraId="72BC4E6E" w14:textId="77777777" w:rsidR="001577D3" w:rsidRDefault="0015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altName w:val="Arial Narrow Bold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BA87C" w14:textId="1AF3F19F" w:rsidR="00E3183C" w:rsidRPr="00C444FB" w:rsidRDefault="00E3183C" w:rsidP="00756808">
    <w:pPr>
      <w:pStyle w:val="Footer"/>
      <w:tabs>
        <w:tab w:val="clear" w:pos="8640"/>
        <w:tab w:val="right" w:pos="8949"/>
      </w:tabs>
      <w:ind w:left="-228" w:right="-309"/>
      <w:rPr>
        <w:rFonts w:ascii="Estrangelo Edessa" w:hAnsi="Estrangelo Edessa" w:cs="Estrangelo Edessa"/>
        <w:b/>
        <w:color w:val="000080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F0180" w14:textId="77777777" w:rsidR="00E3183C" w:rsidRPr="00AD1C7F" w:rsidRDefault="00E3183C" w:rsidP="00756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268E0" w14:textId="77777777" w:rsidR="001577D3" w:rsidRDefault="001577D3">
      <w:r>
        <w:separator/>
      </w:r>
    </w:p>
  </w:footnote>
  <w:footnote w:type="continuationSeparator" w:id="0">
    <w:p w14:paraId="40699072" w14:textId="77777777" w:rsidR="001577D3" w:rsidRDefault="00157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E4AB6" w14:textId="12967EE8" w:rsidR="00E3183C" w:rsidRDefault="00E3183C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536035" wp14:editId="449EAB05">
              <wp:simplePos x="0" y="0"/>
              <wp:positionH relativeFrom="column">
                <wp:posOffset>3293745</wp:posOffset>
              </wp:positionH>
              <wp:positionV relativeFrom="paragraph">
                <wp:posOffset>114300</wp:posOffset>
              </wp:positionV>
              <wp:extent cx="2606040" cy="571500"/>
              <wp:effectExtent l="0" t="0" r="0" b="1270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60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3CDED" w14:textId="6A4FFA0E" w:rsidR="00E3183C" w:rsidRPr="00701A12" w:rsidRDefault="00E3183C" w:rsidP="00756808">
                          <w:pPr>
                            <w:jc w:val="right"/>
                            <w:rPr>
                              <w:rFonts w:ascii="Franklin Gothic Demi" w:hAnsi="Franklin Gothic Demi"/>
                              <w:color w:val="333399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9.35pt;margin-top:9pt;width:205.2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" filled="f" fillcolor="gray" stroked="f" strokecolor="gray">
              <v:textbox>
                <w:txbxContent>
                  <w:p w14:paraId="2513CDED" w14:textId="6A4FFA0E" w:rsidR="00E3183C" w:rsidRPr="00701A12" w:rsidRDefault="00E3183C" w:rsidP="00756808">
                    <w:pPr>
                      <w:jc w:val="right"/>
                      <w:rPr>
                        <w:rFonts w:ascii="Franklin Gothic Demi" w:hAnsi="Franklin Gothic Demi"/>
                        <w:color w:val="333399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202D0">
      <w:t>Header??</w:t>
    </w:r>
  </w:p>
  <w:p w14:paraId="2154F452" w14:textId="77777777" w:rsidR="00E3183C" w:rsidRDefault="00E3183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11FDA" w14:textId="77777777" w:rsidR="00E3183C" w:rsidRDefault="00E318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AE3C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ahoma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ahoma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DA025E"/>
    <w:multiLevelType w:val="hybridMultilevel"/>
    <w:tmpl w:val="E54EA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26F59"/>
    <w:multiLevelType w:val="hybridMultilevel"/>
    <w:tmpl w:val="D0749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4936EF"/>
    <w:multiLevelType w:val="hybridMultilevel"/>
    <w:tmpl w:val="77F8F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ED4EA0"/>
    <w:multiLevelType w:val="hybridMultilevel"/>
    <w:tmpl w:val="328EC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2649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0767D87"/>
    <w:multiLevelType w:val="hybridMultilevel"/>
    <w:tmpl w:val="157A2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0D533E"/>
    <w:multiLevelType w:val="hybridMultilevel"/>
    <w:tmpl w:val="4CF24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5E439B"/>
    <w:multiLevelType w:val="hybridMultilevel"/>
    <w:tmpl w:val="9AD2E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4255C3"/>
    <w:multiLevelType w:val="hybridMultilevel"/>
    <w:tmpl w:val="9EBC1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01666D"/>
    <w:multiLevelType w:val="hybridMultilevel"/>
    <w:tmpl w:val="600E7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D92F9C"/>
    <w:multiLevelType w:val="hybridMultilevel"/>
    <w:tmpl w:val="549C5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6A6AB7"/>
    <w:multiLevelType w:val="hybridMultilevel"/>
    <w:tmpl w:val="6480F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8D0AB0"/>
    <w:multiLevelType w:val="hybridMultilevel"/>
    <w:tmpl w:val="57B2C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7739A4"/>
    <w:multiLevelType w:val="hybridMultilevel"/>
    <w:tmpl w:val="2242B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692E83"/>
    <w:multiLevelType w:val="hybridMultilevel"/>
    <w:tmpl w:val="3000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3C4DDC"/>
    <w:multiLevelType w:val="hybridMultilevel"/>
    <w:tmpl w:val="592E8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F62CFE"/>
    <w:multiLevelType w:val="hybridMultilevel"/>
    <w:tmpl w:val="69E4A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A12CED"/>
    <w:multiLevelType w:val="hybridMultilevel"/>
    <w:tmpl w:val="82043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069F7"/>
    <w:multiLevelType w:val="hybridMultilevel"/>
    <w:tmpl w:val="06C06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DC32E1"/>
    <w:multiLevelType w:val="hybridMultilevel"/>
    <w:tmpl w:val="0C8E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943F46"/>
    <w:multiLevelType w:val="hybridMultilevel"/>
    <w:tmpl w:val="361A1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FC36B8"/>
    <w:multiLevelType w:val="hybridMultilevel"/>
    <w:tmpl w:val="E1C60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9"/>
  </w:num>
  <w:num w:numId="5">
    <w:abstractNumId w:val="7"/>
  </w:num>
  <w:num w:numId="6">
    <w:abstractNumId w:val="13"/>
  </w:num>
  <w:num w:numId="7">
    <w:abstractNumId w:val="3"/>
  </w:num>
  <w:num w:numId="8">
    <w:abstractNumId w:val="15"/>
  </w:num>
  <w:num w:numId="9">
    <w:abstractNumId w:val="6"/>
  </w:num>
  <w:num w:numId="10">
    <w:abstractNumId w:val="16"/>
  </w:num>
  <w:num w:numId="11">
    <w:abstractNumId w:val="11"/>
  </w:num>
  <w:num w:numId="12">
    <w:abstractNumId w:val="12"/>
  </w:num>
  <w:num w:numId="13">
    <w:abstractNumId w:val="1"/>
  </w:num>
  <w:num w:numId="14">
    <w:abstractNumId w:val="22"/>
  </w:num>
  <w:num w:numId="15">
    <w:abstractNumId w:val="14"/>
  </w:num>
  <w:num w:numId="16">
    <w:abstractNumId w:val="21"/>
  </w:num>
  <w:num w:numId="17">
    <w:abstractNumId w:val="4"/>
  </w:num>
  <w:num w:numId="18">
    <w:abstractNumId w:val="17"/>
  </w:num>
  <w:num w:numId="19">
    <w:abstractNumId w:val="2"/>
  </w:num>
  <w:num w:numId="20">
    <w:abstractNumId w:val="19"/>
  </w:num>
  <w:num w:numId="21">
    <w:abstractNumId w:val="8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30"/>
    <w:rsid w:val="000074D0"/>
    <w:rsid w:val="000A093E"/>
    <w:rsid w:val="001577D3"/>
    <w:rsid w:val="0019271B"/>
    <w:rsid w:val="003070F5"/>
    <w:rsid w:val="00324814"/>
    <w:rsid w:val="003334F9"/>
    <w:rsid w:val="00393EF9"/>
    <w:rsid w:val="003C1714"/>
    <w:rsid w:val="004279D7"/>
    <w:rsid w:val="00435276"/>
    <w:rsid w:val="004355B9"/>
    <w:rsid w:val="00515768"/>
    <w:rsid w:val="00576C18"/>
    <w:rsid w:val="005F314E"/>
    <w:rsid w:val="005F6553"/>
    <w:rsid w:val="00643B71"/>
    <w:rsid w:val="00756808"/>
    <w:rsid w:val="00765431"/>
    <w:rsid w:val="0077271A"/>
    <w:rsid w:val="00816878"/>
    <w:rsid w:val="00816B8E"/>
    <w:rsid w:val="008B6C75"/>
    <w:rsid w:val="008C490E"/>
    <w:rsid w:val="008F1095"/>
    <w:rsid w:val="00927CDD"/>
    <w:rsid w:val="009D5E48"/>
    <w:rsid w:val="00AC3430"/>
    <w:rsid w:val="00B5197F"/>
    <w:rsid w:val="00BC2FD7"/>
    <w:rsid w:val="00C61DE6"/>
    <w:rsid w:val="00C9731E"/>
    <w:rsid w:val="00CD76AF"/>
    <w:rsid w:val="00D04710"/>
    <w:rsid w:val="00D202D0"/>
    <w:rsid w:val="00D41AD1"/>
    <w:rsid w:val="00D934B1"/>
    <w:rsid w:val="00E3183C"/>
    <w:rsid w:val="00E84C2D"/>
    <w:rsid w:val="00E874A5"/>
    <w:rsid w:val="00EA7A53"/>
    <w:rsid w:val="00F318E9"/>
    <w:rsid w:val="00FD3187"/>
    <w:rsid w:val="00FF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2BB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34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C343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B5D9B"/>
    <w:pPr>
      <w:spacing w:before="100" w:beforeAutospacing="1" w:after="100" w:afterAutospacing="1"/>
    </w:pPr>
  </w:style>
  <w:style w:type="character" w:customStyle="1" w:styleId="quoted11">
    <w:name w:val="quoted11"/>
    <w:rsid w:val="008342D8"/>
    <w:rPr>
      <w:color w:val="660066"/>
    </w:rPr>
  </w:style>
  <w:style w:type="paragraph" w:customStyle="1" w:styleId="MediumGrid1-Accent21">
    <w:name w:val="Medium Grid 1 - Accent 21"/>
    <w:basedOn w:val="Normal"/>
    <w:uiPriority w:val="34"/>
    <w:qFormat/>
    <w:rsid w:val="00AD1C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unhideWhenUsed/>
    <w:rsid w:val="00AD1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1C7F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D1C7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rsid w:val="00AD1C7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D1C7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CF36AA"/>
    <w:pPr>
      <w:spacing w:after="0"/>
    </w:pPr>
    <w:rPr>
      <w:b/>
      <w:bCs/>
    </w:rPr>
  </w:style>
  <w:style w:type="character" w:customStyle="1" w:styleId="CommentSubjectChar">
    <w:name w:val="Comment Subject Char"/>
    <w:link w:val="CommentSubject"/>
    <w:rsid w:val="00CF36AA"/>
    <w:rPr>
      <w:rFonts w:ascii="Calibri" w:eastAsia="Calibri" w:hAnsi="Calibri" w:cs="Times New Roman"/>
      <w:b/>
      <w:bCs/>
    </w:rPr>
  </w:style>
  <w:style w:type="character" w:customStyle="1" w:styleId="FooterChar">
    <w:name w:val="Footer Char"/>
    <w:link w:val="Footer"/>
    <w:uiPriority w:val="99"/>
    <w:rsid w:val="00081E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34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C343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B5D9B"/>
    <w:pPr>
      <w:spacing w:before="100" w:beforeAutospacing="1" w:after="100" w:afterAutospacing="1"/>
    </w:pPr>
  </w:style>
  <w:style w:type="character" w:customStyle="1" w:styleId="quoted11">
    <w:name w:val="quoted11"/>
    <w:rsid w:val="008342D8"/>
    <w:rPr>
      <w:color w:val="660066"/>
    </w:rPr>
  </w:style>
  <w:style w:type="paragraph" w:customStyle="1" w:styleId="MediumGrid1-Accent21">
    <w:name w:val="Medium Grid 1 - Accent 21"/>
    <w:basedOn w:val="Normal"/>
    <w:uiPriority w:val="34"/>
    <w:qFormat/>
    <w:rsid w:val="00AD1C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unhideWhenUsed/>
    <w:rsid w:val="00AD1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1C7F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D1C7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rsid w:val="00AD1C7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D1C7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CF36AA"/>
    <w:pPr>
      <w:spacing w:after="0"/>
    </w:pPr>
    <w:rPr>
      <w:b/>
      <w:bCs/>
    </w:rPr>
  </w:style>
  <w:style w:type="character" w:customStyle="1" w:styleId="CommentSubjectChar">
    <w:name w:val="Comment Subject Char"/>
    <w:link w:val="CommentSubject"/>
    <w:rsid w:val="00CF36AA"/>
    <w:rPr>
      <w:rFonts w:ascii="Calibri" w:eastAsia="Calibri" w:hAnsi="Calibri" w:cs="Times New Roman"/>
      <w:b/>
      <w:bCs/>
    </w:rPr>
  </w:style>
  <w:style w:type="character" w:customStyle="1" w:styleId="FooterChar">
    <w:name w:val="Footer Char"/>
    <w:link w:val="Footer"/>
    <w:uiPriority w:val="99"/>
    <w:rsid w:val="00081E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5, 2007</vt:lpstr>
    </vt:vector>
  </TitlesOfParts>
  <Company>Sony Electronics, Inc.</Company>
  <LinksUpToDate>false</LinksUpToDate>
  <CharactersWithSpaces>2626</CharactersWithSpaces>
  <SharedDoc>false</SharedDoc>
  <HLinks>
    <vt:vector size="6" baseType="variant">
      <vt:variant>
        <vt:i4>852040</vt:i4>
      </vt:variant>
      <vt:variant>
        <vt:i4>-1</vt:i4>
      </vt:variant>
      <vt:variant>
        <vt:i4>2049</vt:i4>
      </vt:variant>
      <vt:variant>
        <vt:i4>1</vt:i4>
      </vt:variant>
      <vt:variant>
        <vt:lpwstr>http://www.staff.rice.edu/images/staff/branding/logo.jpg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5, 2007</dc:title>
  <dc:creator>Owner</dc:creator>
  <cp:lastModifiedBy>annmarie_gawel</cp:lastModifiedBy>
  <cp:revision>2</cp:revision>
  <cp:lastPrinted>2014-01-09T22:43:00Z</cp:lastPrinted>
  <dcterms:created xsi:type="dcterms:W3CDTF">2015-12-04T08:06:00Z</dcterms:created>
  <dcterms:modified xsi:type="dcterms:W3CDTF">2015-12-04T08:06:00Z</dcterms:modified>
</cp:coreProperties>
</file>