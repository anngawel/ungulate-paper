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893C8" w14:textId="77777777" w:rsidR="00A9204E" w:rsidRDefault="0079758A">
      <w:bookmarkStart w:id="0" w:name="_GoBack"/>
      <w:bookmarkEnd w:id="0"/>
      <w:r>
        <w:t>Response to RSOS</w:t>
      </w:r>
    </w:p>
    <w:p w14:paraId="0CAA20C6" w14:textId="77777777" w:rsidR="0079758A" w:rsidRDefault="0079758A"/>
    <w:p w14:paraId="75B7F97C" w14:textId="77777777" w:rsidR="00AC4F91" w:rsidRDefault="00AC4F91" w:rsidP="00114632">
      <w:r>
        <w:t>Thank you very much for your close review and for catch</w:t>
      </w:r>
      <w:r w:rsidR="000132E7">
        <w:t>ing these inconsistencies/errors</w:t>
      </w:r>
      <w:r>
        <w:t>. Please see our responses to each of your questions below. Respo</w:t>
      </w:r>
      <w:r w:rsidR="00446516">
        <w:t>nses are in italics after “***”</w:t>
      </w:r>
      <w:r>
        <w:t>.</w:t>
      </w:r>
      <w:r w:rsidR="00446516">
        <w:t xml:space="preserve"> We do have a few additional changes outside of the questions that you provided. They mainly deal with information</w:t>
      </w:r>
      <w:r w:rsidR="000132E7">
        <w:t xml:space="preserve"> in</w:t>
      </w:r>
      <w:r w:rsidR="00446516">
        <w:t xml:space="preserve"> table 1</w:t>
      </w:r>
      <w:r w:rsidR="000132E7">
        <w:t xml:space="preserve"> of our manuscript</w:t>
      </w:r>
      <w:r w:rsidR="00446516">
        <w:t xml:space="preserve"> and changes within the text to reflect these. Please let us know if these changes warrant further review.</w:t>
      </w:r>
    </w:p>
    <w:p w14:paraId="2DEAF4AC" w14:textId="77777777" w:rsidR="00AC4F91" w:rsidRDefault="00AC4F91" w:rsidP="00114632"/>
    <w:p w14:paraId="29B9303F" w14:textId="77777777" w:rsidR="00114632" w:rsidRDefault="00114632" w:rsidP="00114632">
      <w:r>
        <w:t>SQ1 Your supplementary material will be published online alongside your article and on</w:t>
      </w:r>
    </w:p>
    <w:p w14:paraId="407C987C" w14:textId="77777777" w:rsidR="00114632" w:rsidRDefault="00114632" w:rsidP="00114632">
      <w:r>
        <w:t>rs.figshare.com exactly as the file(s) are provided. Therefore, please could you either</w:t>
      </w:r>
    </w:p>
    <w:p w14:paraId="06F29E59" w14:textId="77777777" w:rsidR="00114632" w:rsidRDefault="00114632" w:rsidP="00114632">
      <w:r>
        <w:t>confirm that your supplementary material is correct, or – if you have any changes to make</w:t>
      </w:r>
    </w:p>
    <w:p w14:paraId="24B172E2" w14:textId="77777777" w:rsidR="00114632" w:rsidRDefault="00114632" w:rsidP="00114632">
      <w:r>
        <w:t>to these files – email these along with your proof corrections to the journal inbox. Your ESM</w:t>
      </w:r>
    </w:p>
    <w:p w14:paraId="46910492" w14:textId="77777777" w:rsidR="00114632" w:rsidRDefault="00114632" w:rsidP="00114632">
      <w:r>
        <w:t>files are listed here for your convenience:</w:t>
      </w:r>
      <w:r w:rsidR="00CB5210">
        <w:t xml:space="preserve"> “Supplementary information.pdf”</w:t>
      </w:r>
    </w:p>
    <w:p w14:paraId="44691EEB" w14:textId="77777777" w:rsidR="00446516" w:rsidRDefault="00446516" w:rsidP="00114632">
      <w:r>
        <w:t>***</w:t>
      </w:r>
    </w:p>
    <w:p w14:paraId="0FD3FAF6" w14:textId="77777777" w:rsidR="00446516" w:rsidRPr="00CB5210" w:rsidRDefault="00234101" w:rsidP="00114632">
      <w:pPr>
        <w:rPr>
          <w:i/>
        </w:rPr>
      </w:pPr>
      <w:r>
        <w:rPr>
          <w:i/>
        </w:rPr>
        <w:t xml:space="preserve">In this email, we have attached a new pdf file to be included, “Supplementary information_Gaweletal.pdf.” </w:t>
      </w:r>
    </w:p>
    <w:p w14:paraId="524F5DD2" w14:textId="77777777" w:rsidR="00114632" w:rsidRDefault="00114632" w:rsidP="00114632"/>
    <w:p w14:paraId="49CF32CE" w14:textId="77777777" w:rsidR="00114632" w:rsidRDefault="00114632" w:rsidP="00114632">
      <w:r>
        <w:t xml:space="preserve">Q1 </w:t>
      </w:r>
      <w:proofErr w:type="gramStart"/>
      <w:r>
        <w:t>As</w:t>
      </w:r>
      <w:proofErr w:type="gramEnd"/>
      <w:r>
        <w:t xml:space="preserve"> per RS style, only six keywords are allowed. So please retain any six keywords and</w:t>
      </w:r>
    </w:p>
    <w:p w14:paraId="2CDCE9CB" w14:textId="77777777" w:rsidR="00114632" w:rsidRDefault="00114632" w:rsidP="00114632">
      <w:r>
        <w:t>delete the rest.</w:t>
      </w:r>
    </w:p>
    <w:p w14:paraId="3201EC3C" w14:textId="77777777" w:rsidR="00114632" w:rsidRDefault="00114632" w:rsidP="00114632">
      <w:r>
        <w:t>***</w:t>
      </w:r>
    </w:p>
    <w:p w14:paraId="0ED08B52" w14:textId="77777777" w:rsidR="00114632" w:rsidRPr="00AC4F91" w:rsidRDefault="00114632" w:rsidP="00114632">
      <w:pPr>
        <w:rPr>
          <w:i/>
        </w:rPr>
      </w:pPr>
      <w:r w:rsidRPr="00AC4F91">
        <w:rPr>
          <w:i/>
        </w:rPr>
        <w:t>Keywords: ungulates, novel ecosystems, seed dispersal, herbivory, Guam, Mariana Islands</w:t>
      </w:r>
    </w:p>
    <w:p w14:paraId="717D943D" w14:textId="77777777" w:rsidR="00114632" w:rsidRDefault="00114632" w:rsidP="00114632"/>
    <w:p w14:paraId="79ACE4FD" w14:textId="77777777" w:rsidR="00114632" w:rsidRDefault="00114632" w:rsidP="00114632">
      <w:r>
        <w:t>Q2 Reference [12] (in the author file) has been repeated and hence the repeated version has</w:t>
      </w:r>
    </w:p>
    <w:p w14:paraId="78D9AF6C" w14:textId="77777777" w:rsidR="00114632" w:rsidRDefault="00114632" w:rsidP="00114632">
      <w:r>
        <w:t>been deleted and then re-numbered. Please check.</w:t>
      </w:r>
    </w:p>
    <w:p w14:paraId="522BC9A1" w14:textId="77777777" w:rsidR="00114632" w:rsidRDefault="00114632" w:rsidP="00114632">
      <w:r>
        <w:t>***</w:t>
      </w:r>
    </w:p>
    <w:p w14:paraId="74E30804" w14:textId="77777777" w:rsidR="00114632" w:rsidRPr="00AC4F91" w:rsidRDefault="004E135D" w:rsidP="00114632">
      <w:pPr>
        <w:rPr>
          <w:i/>
        </w:rPr>
      </w:pPr>
      <w:r>
        <w:rPr>
          <w:i/>
        </w:rPr>
        <w:t>This is correct, it was</w:t>
      </w:r>
      <w:r w:rsidR="00114632" w:rsidRPr="00AC4F91">
        <w:rPr>
          <w:i/>
        </w:rPr>
        <w:t xml:space="preserve"> repeated. Thank you for catching it and renumbering.</w:t>
      </w:r>
    </w:p>
    <w:p w14:paraId="44B77C30" w14:textId="77777777" w:rsidR="00114632" w:rsidRDefault="00114632" w:rsidP="00114632"/>
    <w:p w14:paraId="4E24054B" w14:textId="77777777" w:rsidR="00114632" w:rsidRDefault="00114632" w:rsidP="00114632">
      <w:r>
        <w:t>Q3 Please provide editors name, printed pages and publication details for ref. [24].</w:t>
      </w:r>
    </w:p>
    <w:p w14:paraId="56EBEF80" w14:textId="77777777" w:rsidR="00114632" w:rsidRDefault="00114632" w:rsidP="00114632">
      <w:r>
        <w:t>***</w:t>
      </w:r>
    </w:p>
    <w:p w14:paraId="344FF8DD" w14:textId="77777777" w:rsidR="005513A7" w:rsidRPr="00AC4F91" w:rsidRDefault="005513A7" w:rsidP="00114632">
      <w:pPr>
        <w:rPr>
          <w:i/>
        </w:rPr>
      </w:pPr>
      <w:r w:rsidRPr="00AC4F91">
        <w:rPr>
          <w:i/>
        </w:rPr>
        <w:t xml:space="preserve">This is a technical report or gray paper from an agency, not from a peer-reviewed journal, the name of the agency is Division of Aquatic and Wildlife Resources, Guam Department of Agriculture. They are located in </w:t>
      </w:r>
      <w:proofErr w:type="spellStart"/>
      <w:r w:rsidRPr="00AC4F91">
        <w:rPr>
          <w:i/>
        </w:rPr>
        <w:t>Mangilao</w:t>
      </w:r>
      <w:proofErr w:type="spellEnd"/>
      <w:r w:rsidRPr="00AC4F91">
        <w:rPr>
          <w:i/>
        </w:rPr>
        <w:t>, Guam</w:t>
      </w:r>
      <w:r w:rsidR="00455E3C">
        <w:rPr>
          <w:i/>
        </w:rPr>
        <w:t xml:space="preserve">. </w:t>
      </w:r>
    </w:p>
    <w:p w14:paraId="7B0AF752" w14:textId="77777777" w:rsidR="005513A7" w:rsidRPr="00AC4F91" w:rsidRDefault="005513A7" w:rsidP="00114632">
      <w:pPr>
        <w:rPr>
          <w:i/>
        </w:rPr>
      </w:pPr>
    </w:p>
    <w:p w14:paraId="6EBEF81A" w14:textId="77777777" w:rsidR="00114632" w:rsidRPr="00AC4F91" w:rsidRDefault="00114632" w:rsidP="00114632">
      <w:pPr>
        <w:rPr>
          <w:i/>
        </w:rPr>
      </w:pPr>
      <w:proofErr w:type="spellStart"/>
      <w:r w:rsidRPr="00AC4F91">
        <w:rPr>
          <w:i/>
        </w:rPr>
        <w:t>Conry</w:t>
      </w:r>
      <w:proofErr w:type="spellEnd"/>
      <w:r w:rsidRPr="00AC4F91">
        <w:rPr>
          <w:i/>
        </w:rPr>
        <w:t>, P.J. 1986. Ecology of the wild (feral) pig (</w:t>
      </w:r>
      <w:proofErr w:type="spellStart"/>
      <w:r w:rsidRPr="00AC4F91">
        <w:rPr>
          <w:i/>
        </w:rPr>
        <w:t>Sus</w:t>
      </w:r>
      <w:proofErr w:type="spellEnd"/>
      <w:r w:rsidRPr="00AC4F91">
        <w:rPr>
          <w:i/>
        </w:rPr>
        <w:t xml:space="preserve"> </w:t>
      </w:r>
      <w:proofErr w:type="spellStart"/>
      <w:r w:rsidRPr="00AC4F91">
        <w:rPr>
          <w:i/>
        </w:rPr>
        <w:t>scrofa</w:t>
      </w:r>
      <w:proofErr w:type="spellEnd"/>
      <w:r w:rsidRPr="00AC4F91">
        <w:rPr>
          <w:i/>
        </w:rPr>
        <w:t xml:space="preserve">) on Guam. Technical Report for the Division of </w:t>
      </w:r>
      <w:r w:rsidR="00CB5210">
        <w:rPr>
          <w:i/>
        </w:rPr>
        <w:t>A</w:t>
      </w:r>
      <w:r w:rsidRPr="00AC4F91">
        <w:rPr>
          <w:i/>
        </w:rPr>
        <w:t xml:space="preserve">quatic and Wildlife Resources, Guam Department of Agriculture. </w:t>
      </w:r>
      <w:proofErr w:type="spellStart"/>
      <w:r w:rsidR="005513A7" w:rsidRPr="00AC4F91">
        <w:rPr>
          <w:i/>
        </w:rPr>
        <w:t>Mangilao</w:t>
      </w:r>
      <w:proofErr w:type="spellEnd"/>
      <w:r w:rsidR="005513A7" w:rsidRPr="00AC4F91">
        <w:rPr>
          <w:i/>
        </w:rPr>
        <w:t xml:space="preserve">, </w:t>
      </w:r>
      <w:commentRangeStart w:id="1"/>
      <w:r w:rsidR="005513A7" w:rsidRPr="00AC4F91">
        <w:rPr>
          <w:i/>
        </w:rPr>
        <w:t>Guam</w:t>
      </w:r>
      <w:commentRangeEnd w:id="1"/>
      <w:r w:rsidR="00455E3C">
        <w:rPr>
          <w:rStyle w:val="CommentReference"/>
        </w:rPr>
        <w:commentReference w:id="1"/>
      </w:r>
      <w:r w:rsidR="005513A7" w:rsidRPr="00AC4F91">
        <w:rPr>
          <w:i/>
        </w:rPr>
        <w:t>.</w:t>
      </w:r>
    </w:p>
    <w:p w14:paraId="2F40EC44" w14:textId="77777777" w:rsidR="00114632" w:rsidRDefault="00114632" w:rsidP="00114632"/>
    <w:p w14:paraId="68B4B90E" w14:textId="77777777" w:rsidR="00114632" w:rsidRDefault="00114632" w:rsidP="00114632">
      <w:r>
        <w:t>Q4 Please supply the page number for ref. [31].</w:t>
      </w:r>
    </w:p>
    <w:p w14:paraId="782C2B72" w14:textId="77777777" w:rsidR="005513A7" w:rsidRDefault="005513A7" w:rsidP="00114632">
      <w:r>
        <w:t>***</w:t>
      </w:r>
    </w:p>
    <w:p w14:paraId="518B9AB1" w14:textId="77777777" w:rsidR="005513A7" w:rsidRPr="00AC4F91" w:rsidRDefault="005513A7" w:rsidP="00114632">
      <w:pPr>
        <w:rPr>
          <w:i/>
        </w:rPr>
      </w:pPr>
      <w:r w:rsidRPr="00AC4F91">
        <w:rPr>
          <w:i/>
        </w:rPr>
        <w:t>This is a book. It is 120pp, and is cited twice in the text: the first, on line 146, referring to information on pages 1 -2; the second, on line 439 referring to information on page 22.</w:t>
      </w:r>
    </w:p>
    <w:p w14:paraId="73BA4FE4" w14:textId="77777777" w:rsidR="005513A7" w:rsidRDefault="005513A7" w:rsidP="00114632"/>
    <w:p w14:paraId="4D97C4A1" w14:textId="77777777" w:rsidR="00114632" w:rsidRDefault="00114632" w:rsidP="00114632">
      <w:r>
        <w:t>Q5 Please provide printed pages for ref. [50].</w:t>
      </w:r>
    </w:p>
    <w:p w14:paraId="525F366B" w14:textId="77777777" w:rsidR="005513A7" w:rsidRDefault="005513A7" w:rsidP="00114632">
      <w:r>
        <w:t>***</w:t>
      </w:r>
    </w:p>
    <w:p w14:paraId="29B79039" w14:textId="77777777" w:rsidR="005513A7" w:rsidRPr="00AC4F91" w:rsidRDefault="005513A7" w:rsidP="00114632">
      <w:pPr>
        <w:rPr>
          <w:i/>
        </w:rPr>
      </w:pPr>
      <w:r w:rsidRPr="00AC4F91">
        <w:rPr>
          <w:i/>
        </w:rPr>
        <w:t>The pages for Kessler 2002 are 132-141.</w:t>
      </w:r>
    </w:p>
    <w:p w14:paraId="02249D06" w14:textId="77777777" w:rsidR="005513A7" w:rsidRDefault="005513A7" w:rsidP="00114632"/>
    <w:p w14:paraId="51A89924" w14:textId="77777777" w:rsidR="00114632" w:rsidRDefault="00114632" w:rsidP="00114632">
      <w:r>
        <w:t>Q6 References [56,57] are provided in the list but not cited in the text. Please supply citation</w:t>
      </w:r>
    </w:p>
    <w:p w14:paraId="4C07C921" w14:textId="77777777" w:rsidR="00114632" w:rsidRDefault="00114632" w:rsidP="00114632">
      <w:r>
        <w:t>details or delete the reference from the reference list.</w:t>
      </w:r>
    </w:p>
    <w:p w14:paraId="61BBD9AB" w14:textId="77777777" w:rsidR="00260309" w:rsidRDefault="00260309" w:rsidP="00114632">
      <w:r>
        <w:t>***</w:t>
      </w:r>
    </w:p>
    <w:p w14:paraId="7E9A576C" w14:textId="77777777" w:rsidR="00260309" w:rsidRPr="00AC4F91" w:rsidRDefault="00AC4F91" w:rsidP="00114632">
      <w:pPr>
        <w:rPr>
          <w:i/>
        </w:rPr>
      </w:pPr>
      <w:r w:rsidRPr="00AC4F91">
        <w:rPr>
          <w:i/>
        </w:rPr>
        <w:lastRenderedPageBreak/>
        <w:t>[57</w:t>
      </w:r>
      <w:r w:rsidR="00260309" w:rsidRPr="00AC4F91">
        <w:rPr>
          <w:i/>
        </w:rPr>
        <w:t xml:space="preserve">] is not used in the text, and </w:t>
      </w:r>
      <w:r w:rsidRPr="00AC4F91">
        <w:rPr>
          <w:i/>
        </w:rPr>
        <w:t>can be removed</w:t>
      </w:r>
      <w:commentRangeStart w:id="2"/>
      <w:r w:rsidRPr="00AC4F91">
        <w:rPr>
          <w:i/>
        </w:rPr>
        <w:t>. [56] needs to replace [39], but only at line 448 after the sentence “Small seed size may also provide a mechanical advantage that promotes dispersal over predation.”</w:t>
      </w:r>
      <w:commentRangeEnd w:id="2"/>
      <w:r w:rsidR="00455E3C">
        <w:rPr>
          <w:rStyle w:val="CommentReference"/>
        </w:rPr>
        <w:commentReference w:id="2"/>
      </w:r>
    </w:p>
    <w:p w14:paraId="0218D66E" w14:textId="77777777" w:rsidR="00CE4A80" w:rsidRDefault="00CE4A80" w:rsidP="00114632"/>
    <w:p w14:paraId="0DE6E7BF" w14:textId="77777777" w:rsidR="0079758A" w:rsidRDefault="00114632" w:rsidP="00114632">
      <w:r>
        <w:t>Q7 The author name does not match with that in the reference list. Please check.</w:t>
      </w:r>
    </w:p>
    <w:p w14:paraId="6E553D30" w14:textId="77777777" w:rsidR="00AC4F91" w:rsidRDefault="00AC4F91" w:rsidP="00114632">
      <w:r>
        <w:t>***</w:t>
      </w:r>
    </w:p>
    <w:p w14:paraId="5719511F" w14:textId="77777777" w:rsidR="00AC4F91" w:rsidRDefault="00AC4F91" w:rsidP="00114632">
      <w:pPr>
        <w:rPr>
          <w:i/>
        </w:rPr>
      </w:pPr>
      <w:commentRangeStart w:id="3"/>
      <w:r w:rsidRPr="00AC4F91">
        <w:rPr>
          <w:i/>
        </w:rPr>
        <w:t>Tha</w:t>
      </w:r>
      <w:r w:rsidR="000132E7">
        <w:rPr>
          <w:i/>
        </w:rPr>
        <w:t>t was our</w:t>
      </w:r>
      <w:r>
        <w:rPr>
          <w:i/>
        </w:rPr>
        <w:t xml:space="preserve"> mistake, the reference at line 428 should be</w:t>
      </w:r>
      <w:r w:rsidRPr="00AC4F91">
        <w:rPr>
          <w:i/>
        </w:rPr>
        <w:t xml:space="preserve"> [33], not [30]. </w:t>
      </w:r>
      <w:commentRangeEnd w:id="3"/>
      <w:r w:rsidR="00455E3C">
        <w:rPr>
          <w:rStyle w:val="CommentReference"/>
        </w:rPr>
        <w:commentReference w:id="3"/>
      </w:r>
    </w:p>
    <w:p w14:paraId="014A07AE" w14:textId="77777777" w:rsidR="00446516" w:rsidRDefault="00446516" w:rsidP="00114632">
      <w:pPr>
        <w:rPr>
          <w:i/>
        </w:rPr>
      </w:pPr>
    </w:p>
    <w:p w14:paraId="10154387" w14:textId="77777777" w:rsidR="00CB5210" w:rsidRPr="00CB5210" w:rsidRDefault="00CB5210" w:rsidP="00114632">
      <w:pPr>
        <w:rPr>
          <w:b/>
        </w:rPr>
      </w:pPr>
      <w:r w:rsidRPr="00CB5210">
        <w:rPr>
          <w:b/>
        </w:rPr>
        <w:t>Additional requested changes</w:t>
      </w:r>
    </w:p>
    <w:p w14:paraId="1ACC570E" w14:textId="77777777" w:rsidR="00CB5210" w:rsidRDefault="00CB5210" w:rsidP="00114632"/>
    <w:p w14:paraId="2C347E3B" w14:textId="77777777" w:rsidR="00D21681" w:rsidRDefault="00CB5210" w:rsidP="00114632">
      <w:r>
        <w:t xml:space="preserve">As mentioned in our email, we caught an error at the last minute. Those numbers have been corrected in the data. In addition, </w:t>
      </w:r>
      <w:r w:rsidR="000132E7">
        <w:t xml:space="preserve">after consulting with a statistician, </w:t>
      </w:r>
      <w:r>
        <w:t xml:space="preserve">we realized that </w:t>
      </w:r>
      <w:r w:rsidR="00F12AA9">
        <w:t xml:space="preserve">model selection and not </w:t>
      </w:r>
      <w:r>
        <w:t xml:space="preserve">hypothesis-testing with nested models </w:t>
      </w:r>
      <w:r w:rsidR="000132E7">
        <w:t>better presented our findings</w:t>
      </w:r>
      <w:r>
        <w:t xml:space="preserve"> while still addressing our reviewer’s previous concerns. Please consider the following changes that have resulted from this:</w:t>
      </w:r>
    </w:p>
    <w:p w14:paraId="74DB59DC" w14:textId="77777777" w:rsidR="00D21681" w:rsidRDefault="00D21681" w:rsidP="00114632"/>
    <w:p w14:paraId="1E134CDD" w14:textId="77777777" w:rsidR="00D21681" w:rsidRDefault="00D21681" w:rsidP="000410F2">
      <w:r>
        <w:t>L.</w:t>
      </w:r>
      <w:r w:rsidR="000410F2">
        <w:t xml:space="preserve"> 190 – 194, which currently reads: “As planting dates were staggered for each species, we first tested whether the effect of treatment (fenced or unfenced) depended on the length of time a seedling was growing by comparing a model including data from all species and a time by treatment interaction, with relevant </w:t>
      </w:r>
      <w:proofErr w:type="spellStart"/>
      <w:r w:rsidR="000410F2">
        <w:t>submodels</w:t>
      </w:r>
      <w:proofErr w:type="spellEnd"/>
      <w:r w:rsidR="000410F2">
        <w:t xml:space="preserve">. After determining that the effect of the treatment was not dependent upon the duration of time seedlings were growing, we </w:t>
      </w:r>
      <w:proofErr w:type="spellStart"/>
      <w:r w:rsidR="000410F2">
        <w:t>analysed</w:t>
      </w:r>
      <w:proofErr w:type="spellEnd"/>
      <w:r w:rsidR="000410F2">
        <w:t xml:space="preserve"> seedling survival for each species separately.”</w:t>
      </w:r>
    </w:p>
    <w:p w14:paraId="657886C9" w14:textId="77777777" w:rsidR="000410F2" w:rsidRDefault="000410F2" w:rsidP="000410F2"/>
    <w:p w14:paraId="5BD7B851" w14:textId="77777777" w:rsidR="000410F2" w:rsidRPr="000132E7" w:rsidRDefault="000410F2" w:rsidP="000410F2">
      <w:pPr>
        <w:rPr>
          <w:i/>
        </w:rPr>
      </w:pPr>
      <w:r w:rsidRPr="000132E7">
        <w:rPr>
          <w:i/>
        </w:rPr>
        <w:t>Should be changed to:</w:t>
      </w:r>
    </w:p>
    <w:p w14:paraId="7DC6D975" w14:textId="77777777" w:rsidR="000410F2" w:rsidRDefault="000410F2" w:rsidP="000410F2"/>
    <w:p w14:paraId="50915C22" w14:textId="77777777" w:rsidR="006B42B1" w:rsidRPr="000132E7" w:rsidRDefault="000410F2" w:rsidP="000410F2">
      <w:pPr>
        <w:rPr>
          <w:i/>
        </w:rPr>
      </w:pPr>
      <w:r w:rsidRPr="000132E7">
        <w:rPr>
          <w:i/>
        </w:rPr>
        <w:t>“As planting dates were staggered for each specie</w:t>
      </w:r>
      <w:ins w:id="4" w:author="Haldre Rogers" w:date="2017-10-26T21:59:00Z">
        <w:r w:rsidR="00455E3C">
          <w:rPr>
            <w:i/>
          </w:rPr>
          <w:t xml:space="preserve">s and </w:t>
        </w:r>
      </w:ins>
      <w:del w:id="5" w:author="Haldre Rogers" w:date="2017-10-26T21:59:00Z">
        <w:r w:rsidRPr="000132E7" w:rsidDel="00455E3C">
          <w:rPr>
            <w:i/>
          </w:rPr>
          <w:delText>s</w:delText>
        </w:r>
      </w:del>
      <w:ins w:id="6" w:author="Haldre Rogers" w:date="2017-10-26T21:06:00Z">
        <w:r w:rsidR="00455E3C">
          <w:rPr>
            <w:i/>
          </w:rPr>
          <w:t>the duration of growing time varied by species, w</w:t>
        </w:r>
      </w:ins>
      <w:del w:id="7" w:author="Haldre Rogers" w:date="2017-10-26T21:07:00Z">
        <w:r w:rsidRPr="000132E7" w:rsidDel="00455E3C">
          <w:rPr>
            <w:i/>
          </w:rPr>
          <w:delText>, w</w:delText>
        </w:r>
      </w:del>
      <w:r w:rsidRPr="000132E7">
        <w:rPr>
          <w:i/>
        </w:rPr>
        <w:t>e</w:t>
      </w:r>
      <w:ins w:id="8" w:author="Haldre Rogers" w:date="2017-10-26T21:59:00Z">
        <w:r w:rsidR="00455E3C">
          <w:rPr>
            <w:i/>
          </w:rPr>
          <w:t xml:space="preserve"> first</w:t>
        </w:r>
      </w:ins>
      <w:r w:rsidRPr="000132E7">
        <w:rPr>
          <w:i/>
        </w:rPr>
        <w:t xml:space="preserve"> used model comparison to test </w:t>
      </w:r>
      <w:del w:id="9" w:author="Haldre Rogers" w:date="2017-10-26T21:08:00Z">
        <w:r w:rsidRPr="000132E7" w:rsidDel="00455E3C">
          <w:rPr>
            <w:i/>
          </w:rPr>
          <w:delText xml:space="preserve">if </w:delText>
        </w:r>
      </w:del>
      <w:ins w:id="10" w:author="Haldre Rogers" w:date="2017-10-26T21:08:00Z">
        <w:r w:rsidR="00455E3C">
          <w:rPr>
            <w:i/>
          </w:rPr>
          <w:t>whether the effect of treatment (ungulates or no ungulates) was better explained by the</w:t>
        </w:r>
        <w:r w:rsidR="00455E3C" w:rsidRPr="000132E7">
          <w:rPr>
            <w:i/>
          </w:rPr>
          <w:t xml:space="preserve"> </w:t>
        </w:r>
      </w:ins>
      <w:commentRangeStart w:id="11"/>
      <w:r w:rsidRPr="000132E7">
        <w:rPr>
          <w:i/>
        </w:rPr>
        <w:t>length of time in the ground</w:t>
      </w:r>
      <w:commentRangeEnd w:id="11"/>
      <w:r w:rsidR="00455E3C">
        <w:rPr>
          <w:rStyle w:val="CommentReference"/>
        </w:rPr>
        <w:commentReference w:id="11"/>
      </w:r>
      <w:r w:rsidRPr="000132E7">
        <w:rPr>
          <w:i/>
        </w:rPr>
        <w:t xml:space="preserve"> or </w:t>
      </w:r>
      <w:ins w:id="12" w:author="Haldre Rogers" w:date="2017-10-26T21:54:00Z">
        <w:r w:rsidR="00455E3C">
          <w:rPr>
            <w:i/>
          </w:rPr>
          <w:t>by</w:t>
        </w:r>
      </w:ins>
      <w:ins w:id="13" w:author="Haldre Rogers" w:date="2017-10-26T21:09:00Z">
        <w:r w:rsidR="00455E3C">
          <w:rPr>
            <w:i/>
          </w:rPr>
          <w:t xml:space="preserve"> </w:t>
        </w:r>
      </w:ins>
      <w:r w:rsidRPr="000132E7">
        <w:rPr>
          <w:i/>
        </w:rPr>
        <w:t>species</w:t>
      </w:r>
      <w:del w:id="14" w:author="Haldre Rogers" w:date="2017-10-26T21:09:00Z">
        <w:r w:rsidRPr="000132E7" w:rsidDel="00455E3C">
          <w:rPr>
            <w:i/>
          </w:rPr>
          <w:delText xml:space="preserve"> was a </w:delText>
        </w:r>
        <w:r w:rsidR="006B42B1" w:rsidRPr="000132E7" w:rsidDel="00455E3C">
          <w:rPr>
            <w:i/>
          </w:rPr>
          <w:delText>better predictor of treatment (fenced or unfenced) effects</w:delText>
        </w:r>
      </w:del>
      <w:r w:rsidR="006B42B1" w:rsidRPr="000132E7">
        <w:rPr>
          <w:i/>
        </w:rPr>
        <w:t xml:space="preserve">. </w:t>
      </w:r>
      <w:del w:id="15" w:author="Haldre Rogers" w:date="2017-10-26T21:58:00Z">
        <w:r w:rsidR="00F12AA9" w:rsidRPr="000132E7" w:rsidDel="00455E3C">
          <w:rPr>
            <w:i/>
          </w:rPr>
          <w:delText xml:space="preserve">We determined </w:delText>
        </w:r>
        <w:r w:rsidR="006B42B1" w:rsidRPr="000132E7" w:rsidDel="00455E3C">
          <w:rPr>
            <w:i/>
          </w:rPr>
          <w:delText>that</w:delText>
        </w:r>
      </w:del>
      <w:ins w:id="16" w:author="Haldre Rogers" w:date="2017-10-26T21:58:00Z">
        <w:r w:rsidR="00455E3C">
          <w:rPr>
            <w:i/>
          </w:rPr>
          <w:t>After determining that</w:t>
        </w:r>
      </w:ins>
      <w:r w:rsidR="006B42B1" w:rsidRPr="000132E7">
        <w:rPr>
          <w:i/>
        </w:rPr>
        <w:t xml:space="preserve"> </w:t>
      </w:r>
      <w:del w:id="17" w:author="Haldre Rogers" w:date="2017-10-26T21:55:00Z">
        <w:r w:rsidR="006B42B1" w:rsidRPr="000132E7" w:rsidDel="00455E3C">
          <w:rPr>
            <w:i/>
          </w:rPr>
          <w:delText>the effect of the treatment was better predicted by species</w:delText>
        </w:r>
      </w:del>
      <w:ins w:id="18" w:author="Haldre Rogers" w:date="2017-10-26T21:55:00Z">
        <w:r w:rsidR="00455E3C">
          <w:rPr>
            <w:i/>
          </w:rPr>
          <w:t>duration of time in the ground was a poor predictor of treatment effects</w:t>
        </w:r>
      </w:ins>
      <w:ins w:id="19" w:author="Haldre Rogers" w:date="2017-10-26T21:57:00Z">
        <w:r w:rsidR="00455E3C">
          <w:rPr>
            <w:i/>
          </w:rPr>
          <w:t xml:space="preserve"> compared to species, </w:t>
        </w:r>
      </w:ins>
      <w:ins w:id="20" w:author="Haldre Rogers" w:date="2017-10-26T21:58:00Z">
        <w:r w:rsidR="00455E3C">
          <w:rPr>
            <w:i/>
          </w:rPr>
          <w:t xml:space="preserve">we </w:t>
        </w:r>
      </w:ins>
      <w:del w:id="21" w:author="Haldre Rogers" w:date="2017-10-26T21:56:00Z">
        <w:r w:rsidR="00F12AA9" w:rsidRPr="000132E7" w:rsidDel="00455E3C">
          <w:rPr>
            <w:i/>
          </w:rPr>
          <w:delText xml:space="preserve"> rather than time in the ground. </w:delText>
        </w:r>
      </w:del>
      <w:del w:id="22" w:author="Haldre Rogers" w:date="2017-10-26T21:58:00Z">
        <w:r w:rsidR="00F12AA9" w:rsidRPr="000132E7" w:rsidDel="00455E3C">
          <w:rPr>
            <w:i/>
          </w:rPr>
          <w:delText>Since we were interested</w:delText>
        </w:r>
        <w:r w:rsidR="006B42B1" w:rsidRPr="000132E7" w:rsidDel="00455E3C">
          <w:rPr>
            <w:i/>
          </w:rPr>
          <w:delText xml:space="preserve"> </w:delText>
        </w:r>
      </w:del>
      <w:del w:id="23" w:author="Haldre Rogers" w:date="2017-10-26T21:07:00Z">
        <w:r w:rsidR="006B42B1" w:rsidRPr="000132E7" w:rsidDel="00455E3C">
          <w:rPr>
            <w:i/>
          </w:rPr>
          <w:delText>seedling survival for</w:delText>
        </w:r>
      </w:del>
      <w:del w:id="24" w:author="Haldre Rogers" w:date="2017-10-26T21:58:00Z">
        <w:r w:rsidR="006B42B1" w:rsidRPr="000132E7" w:rsidDel="00455E3C">
          <w:rPr>
            <w:i/>
          </w:rPr>
          <w:delText xml:space="preserve"> each species</w:delText>
        </w:r>
        <w:r w:rsidR="00F12AA9" w:rsidRPr="000132E7" w:rsidDel="00455E3C">
          <w:rPr>
            <w:i/>
          </w:rPr>
          <w:delText xml:space="preserve">, we </w:delText>
        </w:r>
      </w:del>
      <w:del w:id="25" w:author="Haldre Rogers" w:date="2017-10-26T21:06:00Z">
        <w:r w:rsidR="00F12AA9" w:rsidRPr="000132E7" w:rsidDel="00455E3C">
          <w:rPr>
            <w:i/>
          </w:rPr>
          <w:delText xml:space="preserve">also </w:delText>
        </w:r>
      </w:del>
      <w:del w:id="26" w:author="Haldre Rogers" w:date="2017-10-26T21:58:00Z">
        <w:r w:rsidR="00F12AA9" w:rsidRPr="000132E7" w:rsidDel="00455E3C">
          <w:rPr>
            <w:i/>
          </w:rPr>
          <w:delText>used model selection to analyse</w:delText>
        </w:r>
      </w:del>
      <w:ins w:id="27" w:author="Haldre Rogers" w:date="2017-10-26T21:58:00Z">
        <w:r w:rsidR="00455E3C">
          <w:rPr>
            <w:i/>
          </w:rPr>
          <w:t>assessed</w:t>
        </w:r>
      </w:ins>
      <w:r w:rsidR="00F12AA9" w:rsidRPr="000132E7">
        <w:rPr>
          <w:i/>
        </w:rPr>
        <w:t xml:space="preserve"> treatment effects for each of the six species individually.</w:t>
      </w:r>
      <w:r w:rsidR="006B42B1" w:rsidRPr="000132E7">
        <w:rPr>
          <w:i/>
        </w:rPr>
        <w:t>”</w:t>
      </w:r>
    </w:p>
    <w:p w14:paraId="73885D4A" w14:textId="77777777" w:rsidR="006B42B1" w:rsidRDefault="006B42B1" w:rsidP="000410F2"/>
    <w:p w14:paraId="516FD106" w14:textId="77777777" w:rsidR="000410F2" w:rsidRDefault="006B42B1" w:rsidP="006B42B1">
      <w:r>
        <w:t>L. 248 – 251, which currently reads “In a full model with data from all six species, the effect of treatment did not depend on growing time (the best-fit model did not include a time by treatment interaction; table 1), but the effect of treatment differed by species.”</w:t>
      </w:r>
    </w:p>
    <w:p w14:paraId="49B2B7CF" w14:textId="77777777" w:rsidR="006B42B1" w:rsidRDefault="006B42B1" w:rsidP="006B42B1"/>
    <w:p w14:paraId="684257DD" w14:textId="77777777" w:rsidR="006B42B1" w:rsidRPr="000132E7" w:rsidRDefault="006B42B1" w:rsidP="006B42B1">
      <w:pPr>
        <w:rPr>
          <w:i/>
        </w:rPr>
      </w:pPr>
      <w:r w:rsidRPr="000132E7">
        <w:rPr>
          <w:i/>
        </w:rPr>
        <w:t>Should be changed to:</w:t>
      </w:r>
    </w:p>
    <w:p w14:paraId="5431A70E" w14:textId="77777777" w:rsidR="00F12AA9" w:rsidRDefault="00F12AA9" w:rsidP="006B42B1"/>
    <w:p w14:paraId="0FE2A1E6" w14:textId="77777777" w:rsidR="006B42B1" w:rsidRPr="000132E7" w:rsidRDefault="006B42B1" w:rsidP="006B42B1">
      <w:pPr>
        <w:rPr>
          <w:i/>
        </w:rPr>
      </w:pPr>
      <w:r w:rsidRPr="000132E7">
        <w:rPr>
          <w:i/>
        </w:rPr>
        <w:t xml:space="preserve">“In a </w:t>
      </w:r>
      <w:del w:id="28" w:author="Haldre Rogers" w:date="2017-10-26T21:59:00Z">
        <w:r w:rsidRPr="000132E7" w:rsidDel="00455E3C">
          <w:rPr>
            <w:i/>
          </w:rPr>
          <w:delText>model comparison test</w:delText>
        </w:r>
      </w:del>
      <w:ins w:id="29" w:author="Haldre Rogers" w:date="2017-10-26T21:59:00Z">
        <w:r w:rsidR="00455E3C">
          <w:rPr>
            <w:i/>
          </w:rPr>
          <w:t>model with data from all six species</w:t>
        </w:r>
      </w:ins>
      <w:r w:rsidRPr="000132E7">
        <w:rPr>
          <w:i/>
        </w:rPr>
        <w:t xml:space="preserve">, the model </w:t>
      </w:r>
      <w:del w:id="30" w:author="Haldre Rogers" w:date="2017-10-26T22:00:00Z">
        <w:r w:rsidRPr="000132E7" w:rsidDel="00455E3C">
          <w:rPr>
            <w:i/>
          </w:rPr>
          <w:delText xml:space="preserve">using </w:delText>
        </w:r>
      </w:del>
      <w:ins w:id="31" w:author="Haldre Rogers" w:date="2017-10-26T22:00:00Z">
        <w:r w:rsidR="00455E3C">
          <w:rPr>
            <w:i/>
          </w:rPr>
          <w:t>including a</w:t>
        </w:r>
        <w:r w:rsidR="00455E3C" w:rsidRPr="000132E7">
          <w:rPr>
            <w:i/>
          </w:rPr>
          <w:t xml:space="preserve"> </w:t>
        </w:r>
      </w:ins>
      <w:r w:rsidRPr="000132E7">
        <w:rPr>
          <w:i/>
        </w:rPr>
        <w:t xml:space="preserve">species </w:t>
      </w:r>
      <w:del w:id="32" w:author="Haldre Rogers" w:date="2017-10-26T22:00:00Z">
        <w:r w:rsidRPr="000132E7" w:rsidDel="00455E3C">
          <w:rPr>
            <w:i/>
          </w:rPr>
          <w:delText xml:space="preserve">and </w:delText>
        </w:r>
      </w:del>
      <w:ins w:id="33" w:author="Haldre Rogers" w:date="2017-10-26T22:00:00Z">
        <w:r w:rsidR="00455E3C">
          <w:rPr>
            <w:i/>
          </w:rPr>
          <w:t>by</w:t>
        </w:r>
        <w:r w:rsidR="00455E3C" w:rsidRPr="000132E7">
          <w:rPr>
            <w:i/>
          </w:rPr>
          <w:t xml:space="preserve"> </w:t>
        </w:r>
      </w:ins>
      <w:r w:rsidRPr="000132E7">
        <w:rPr>
          <w:i/>
        </w:rPr>
        <w:t xml:space="preserve">treatment </w:t>
      </w:r>
      <w:del w:id="34" w:author="Haldre Rogers" w:date="2017-10-26T22:00:00Z">
        <w:r w:rsidRPr="000132E7" w:rsidDel="00455E3C">
          <w:rPr>
            <w:i/>
          </w:rPr>
          <w:delText xml:space="preserve">with their </w:delText>
        </w:r>
      </w:del>
      <w:r w:rsidRPr="000132E7">
        <w:rPr>
          <w:i/>
        </w:rPr>
        <w:t xml:space="preserve">interaction was a </w:t>
      </w:r>
      <w:ins w:id="35" w:author="Haldre Rogers" w:date="2017-10-26T22:01:00Z">
        <w:r w:rsidR="00455E3C">
          <w:rPr>
            <w:i/>
          </w:rPr>
          <w:t xml:space="preserve">much </w:t>
        </w:r>
      </w:ins>
      <w:r w:rsidRPr="000132E7">
        <w:rPr>
          <w:i/>
        </w:rPr>
        <w:t xml:space="preserve">better fit than the model </w:t>
      </w:r>
      <w:del w:id="36" w:author="Haldre Rogers" w:date="2017-10-26T22:00:00Z">
        <w:r w:rsidRPr="000132E7" w:rsidDel="00455E3C">
          <w:rPr>
            <w:i/>
          </w:rPr>
          <w:delText xml:space="preserve">using </w:delText>
        </w:r>
      </w:del>
      <w:ins w:id="37" w:author="Haldre Rogers" w:date="2017-10-26T22:00:00Z">
        <w:r w:rsidR="00455E3C">
          <w:rPr>
            <w:i/>
          </w:rPr>
          <w:t>including a</w:t>
        </w:r>
        <w:r w:rsidR="00455E3C" w:rsidRPr="000132E7">
          <w:rPr>
            <w:i/>
          </w:rPr>
          <w:t xml:space="preserve"> </w:t>
        </w:r>
      </w:ins>
      <w:r w:rsidRPr="000132E7">
        <w:rPr>
          <w:i/>
        </w:rPr>
        <w:t xml:space="preserve">time </w:t>
      </w:r>
      <w:del w:id="38" w:author="Haldre Rogers" w:date="2017-10-26T22:00:00Z">
        <w:r w:rsidRPr="000132E7" w:rsidDel="00455E3C">
          <w:rPr>
            <w:i/>
          </w:rPr>
          <w:delText xml:space="preserve">and </w:delText>
        </w:r>
      </w:del>
      <w:ins w:id="39" w:author="Haldre Rogers" w:date="2017-10-26T22:00:00Z">
        <w:r w:rsidR="00455E3C">
          <w:rPr>
            <w:i/>
          </w:rPr>
          <w:t>by</w:t>
        </w:r>
        <w:r w:rsidR="00455E3C" w:rsidRPr="000132E7">
          <w:rPr>
            <w:i/>
          </w:rPr>
          <w:t xml:space="preserve"> </w:t>
        </w:r>
      </w:ins>
      <w:r w:rsidRPr="000132E7">
        <w:rPr>
          <w:i/>
        </w:rPr>
        <w:t xml:space="preserve">treatment </w:t>
      </w:r>
      <w:del w:id="40" w:author="Haldre Rogers" w:date="2017-10-26T22:00:00Z">
        <w:r w:rsidRPr="000132E7" w:rsidDel="00455E3C">
          <w:rPr>
            <w:i/>
          </w:rPr>
          <w:delText xml:space="preserve">with their </w:delText>
        </w:r>
      </w:del>
      <w:r w:rsidRPr="000132E7">
        <w:rPr>
          <w:i/>
        </w:rPr>
        <w:t>interaction (table 1).”</w:t>
      </w:r>
    </w:p>
    <w:p w14:paraId="0469B7EB" w14:textId="77777777" w:rsidR="006B42B1" w:rsidRDefault="006B42B1" w:rsidP="006B42B1"/>
    <w:p w14:paraId="66C17129" w14:textId="77777777" w:rsidR="006B42B1" w:rsidRDefault="006B42B1" w:rsidP="006B42B1">
      <w:r>
        <w:t>Subsequently</w:t>
      </w:r>
      <w:r w:rsidR="00446516">
        <w:t>, the changes to Table 1, L. 322</w:t>
      </w:r>
      <w:r>
        <w:t xml:space="preserve"> – 325, which currently reads:</w:t>
      </w:r>
    </w:p>
    <w:p w14:paraId="261F13FA" w14:textId="77777777" w:rsidR="00446516" w:rsidRDefault="00446516" w:rsidP="006B42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710"/>
        <w:gridCol w:w="900"/>
        <w:gridCol w:w="1075"/>
      </w:tblGrid>
      <w:tr w:rsidR="00446516" w14:paraId="46766180" w14:textId="77777777" w:rsidTr="00446516">
        <w:tc>
          <w:tcPr>
            <w:tcW w:w="5665" w:type="dxa"/>
          </w:tcPr>
          <w:p w14:paraId="114E2EBF" w14:textId="77777777" w:rsidR="00446516" w:rsidRDefault="00446516" w:rsidP="006B42B1">
            <w:r>
              <w:t>model</w:t>
            </w:r>
          </w:p>
        </w:tc>
        <w:tc>
          <w:tcPr>
            <w:tcW w:w="1710" w:type="dxa"/>
          </w:tcPr>
          <w:p w14:paraId="7F640F74" w14:textId="77777777" w:rsidR="00446516" w:rsidRDefault="00446516" w:rsidP="006B42B1">
            <w:r>
              <w:t>no. parameters</w:t>
            </w:r>
          </w:p>
        </w:tc>
        <w:tc>
          <w:tcPr>
            <w:tcW w:w="900" w:type="dxa"/>
          </w:tcPr>
          <w:p w14:paraId="3CB1CC94" w14:textId="77777777" w:rsidR="00446516" w:rsidRDefault="00446516" w:rsidP="006B42B1">
            <w:proofErr w:type="spellStart"/>
            <w:r>
              <w:t>AICc</w:t>
            </w:r>
            <w:proofErr w:type="spellEnd"/>
          </w:p>
        </w:tc>
        <w:tc>
          <w:tcPr>
            <w:tcW w:w="1075" w:type="dxa"/>
          </w:tcPr>
          <w:p w14:paraId="0C0211ED" w14:textId="77777777" w:rsidR="00446516" w:rsidRDefault="00446516" w:rsidP="006B42B1">
            <w:proofErr w:type="spellStart"/>
            <w:r>
              <w:rPr>
                <w:rFonts w:cstheme="minorHAnsi"/>
              </w:rPr>
              <w:t>Δ</w:t>
            </w:r>
            <w:r>
              <w:t>AICc</w:t>
            </w:r>
            <w:proofErr w:type="spellEnd"/>
          </w:p>
        </w:tc>
      </w:tr>
      <w:tr w:rsidR="00446516" w14:paraId="215C4E15" w14:textId="77777777" w:rsidTr="00446516">
        <w:tc>
          <w:tcPr>
            <w:tcW w:w="5665" w:type="dxa"/>
          </w:tcPr>
          <w:p w14:paraId="46875260" w14:textId="77777777" w:rsidR="00446516" w:rsidRDefault="00446516" w:rsidP="006B42B1">
            <w:r>
              <w:t xml:space="preserve">treatment, species, time, </w:t>
            </w:r>
            <w:proofErr w:type="spellStart"/>
            <w:r>
              <w:t>treatment:species</w:t>
            </w:r>
            <w:proofErr w:type="spellEnd"/>
          </w:p>
        </w:tc>
        <w:tc>
          <w:tcPr>
            <w:tcW w:w="1710" w:type="dxa"/>
          </w:tcPr>
          <w:p w14:paraId="507015C6" w14:textId="77777777" w:rsidR="00446516" w:rsidRDefault="00446516" w:rsidP="006B42B1">
            <w:r>
              <w:t>31</w:t>
            </w:r>
          </w:p>
        </w:tc>
        <w:tc>
          <w:tcPr>
            <w:tcW w:w="900" w:type="dxa"/>
          </w:tcPr>
          <w:p w14:paraId="77003228" w14:textId="77777777" w:rsidR="00446516" w:rsidRDefault="00446516" w:rsidP="006B42B1">
            <w:r>
              <w:t>593.59</w:t>
            </w:r>
          </w:p>
        </w:tc>
        <w:tc>
          <w:tcPr>
            <w:tcW w:w="1075" w:type="dxa"/>
          </w:tcPr>
          <w:p w14:paraId="5D911194" w14:textId="77777777" w:rsidR="00446516" w:rsidRDefault="00446516" w:rsidP="006B42B1">
            <w:r>
              <w:t>0</w:t>
            </w:r>
          </w:p>
        </w:tc>
      </w:tr>
      <w:tr w:rsidR="00446516" w14:paraId="28CBC295" w14:textId="77777777" w:rsidTr="00446516">
        <w:tc>
          <w:tcPr>
            <w:tcW w:w="5665" w:type="dxa"/>
          </w:tcPr>
          <w:p w14:paraId="6D2C4402" w14:textId="77777777" w:rsidR="00446516" w:rsidRDefault="00446516" w:rsidP="006B42B1">
            <w:r>
              <w:t xml:space="preserve">treatment, species, </w:t>
            </w:r>
            <w:proofErr w:type="spellStart"/>
            <w:r>
              <w:t>treatment:species</w:t>
            </w:r>
            <w:proofErr w:type="spellEnd"/>
          </w:p>
        </w:tc>
        <w:tc>
          <w:tcPr>
            <w:tcW w:w="1710" w:type="dxa"/>
          </w:tcPr>
          <w:p w14:paraId="5639EC66" w14:textId="77777777" w:rsidR="00446516" w:rsidRDefault="00446516" w:rsidP="006B42B1">
            <w:r>
              <w:t>13</w:t>
            </w:r>
          </w:p>
        </w:tc>
        <w:tc>
          <w:tcPr>
            <w:tcW w:w="900" w:type="dxa"/>
          </w:tcPr>
          <w:p w14:paraId="072EDFA6" w14:textId="77777777" w:rsidR="00446516" w:rsidRDefault="00446516" w:rsidP="006B42B1">
            <w:r>
              <w:t>612.89</w:t>
            </w:r>
          </w:p>
        </w:tc>
        <w:tc>
          <w:tcPr>
            <w:tcW w:w="1075" w:type="dxa"/>
          </w:tcPr>
          <w:p w14:paraId="2C468792" w14:textId="77777777" w:rsidR="00446516" w:rsidRDefault="00446516" w:rsidP="006B42B1">
            <w:r>
              <w:t>19.3</w:t>
            </w:r>
          </w:p>
        </w:tc>
      </w:tr>
      <w:tr w:rsidR="00446516" w14:paraId="75ADE26B" w14:textId="77777777" w:rsidTr="00446516">
        <w:tc>
          <w:tcPr>
            <w:tcW w:w="5665" w:type="dxa"/>
          </w:tcPr>
          <w:p w14:paraId="2BF4A01A" w14:textId="77777777" w:rsidR="00446516" w:rsidRDefault="00446516" w:rsidP="006B42B1">
            <w:r>
              <w:t xml:space="preserve">treatment, species, time, </w:t>
            </w:r>
            <w:proofErr w:type="spellStart"/>
            <w:r>
              <w:t>treatment:species</w:t>
            </w:r>
            <w:proofErr w:type="spellEnd"/>
            <w:r>
              <w:t xml:space="preserve">, </w:t>
            </w:r>
            <w:proofErr w:type="spellStart"/>
            <w:r>
              <w:t>treatment:time</w:t>
            </w:r>
            <w:proofErr w:type="spellEnd"/>
          </w:p>
        </w:tc>
        <w:tc>
          <w:tcPr>
            <w:tcW w:w="1710" w:type="dxa"/>
          </w:tcPr>
          <w:p w14:paraId="62AED458" w14:textId="77777777" w:rsidR="00446516" w:rsidRDefault="00446516" w:rsidP="006B42B1">
            <w:r>
              <w:t>49</w:t>
            </w:r>
          </w:p>
        </w:tc>
        <w:tc>
          <w:tcPr>
            <w:tcW w:w="900" w:type="dxa"/>
          </w:tcPr>
          <w:p w14:paraId="68151812" w14:textId="77777777" w:rsidR="00446516" w:rsidRDefault="00446516" w:rsidP="006B42B1">
            <w:r>
              <w:t>664.25</w:t>
            </w:r>
          </w:p>
        </w:tc>
        <w:tc>
          <w:tcPr>
            <w:tcW w:w="1075" w:type="dxa"/>
          </w:tcPr>
          <w:p w14:paraId="0C495E28" w14:textId="77777777" w:rsidR="00446516" w:rsidRDefault="00446516" w:rsidP="006B42B1">
            <w:r>
              <w:t>70.66</w:t>
            </w:r>
          </w:p>
        </w:tc>
      </w:tr>
    </w:tbl>
    <w:p w14:paraId="2AD4246C" w14:textId="77777777" w:rsidR="00446516" w:rsidRDefault="00446516" w:rsidP="006B42B1"/>
    <w:p w14:paraId="27861F53" w14:textId="77777777" w:rsidR="00446516" w:rsidRPr="000132E7" w:rsidRDefault="00446516" w:rsidP="006B42B1">
      <w:pPr>
        <w:rPr>
          <w:i/>
        </w:rPr>
      </w:pPr>
      <w:r w:rsidRPr="000132E7">
        <w:rPr>
          <w:i/>
        </w:rPr>
        <w:t>Should be changed to:</w:t>
      </w:r>
    </w:p>
    <w:p w14:paraId="5F6C6FB1" w14:textId="77777777" w:rsidR="00446516" w:rsidRPr="000132E7" w:rsidRDefault="00446516" w:rsidP="006B42B1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710"/>
        <w:gridCol w:w="900"/>
        <w:gridCol w:w="1075"/>
      </w:tblGrid>
      <w:tr w:rsidR="00446516" w:rsidRPr="000132E7" w14:paraId="2AD8D3BD" w14:textId="77777777" w:rsidTr="00FC2FFD">
        <w:tc>
          <w:tcPr>
            <w:tcW w:w="5665" w:type="dxa"/>
          </w:tcPr>
          <w:p w14:paraId="5E05D083" w14:textId="77777777" w:rsidR="00446516" w:rsidRPr="000132E7" w:rsidRDefault="00446516" w:rsidP="00FC2FFD">
            <w:pPr>
              <w:rPr>
                <w:i/>
              </w:rPr>
            </w:pPr>
            <w:r w:rsidRPr="000132E7">
              <w:rPr>
                <w:i/>
              </w:rPr>
              <w:lastRenderedPageBreak/>
              <w:t>model</w:t>
            </w:r>
          </w:p>
        </w:tc>
        <w:tc>
          <w:tcPr>
            <w:tcW w:w="1710" w:type="dxa"/>
          </w:tcPr>
          <w:p w14:paraId="201D0B0E" w14:textId="77777777" w:rsidR="00446516" w:rsidRPr="000132E7" w:rsidRDefault="00446516" w:rsidP="00FC2FFD">
            <w:pPr>
              <w:rPr>
                <w:i/>
              </w:rPr>
            </w:pPr>
            <w:r w:rsidRPr="000132E7">
              <w:rPr>
                <w:i/>
              </w:rPr>
              <w:t>no. parameters</w:t>
            </w:r>
          </w:p>
        </w:tc>
        <w:tc>
          <w:tcPr>
            <w:tcW w:w="900" w:type="dxa"/>
          </w:tcPr>
          <w:p w14:paraId="153DED48" w14:textId="77777777" w:rsidR="00446516" w:rsidRPr="000132E7" w:rsidRDefault="00446516" w:rsidP="00FC2FFD">
            <w:pPr>
              <w:rPr>
                <w:i/>
              </w:rPr>
            </w:pPr>
            <w:proofErr w:type="spellStart"/>
            <w:r w:rsidRPr="000132E7">
              <w:rPr>
                <w:i/>
              </w:rPr>
              <w:t>AICc</w:t>
            </w:r>
            <w:proofErr w:type="spellEnd"/>
          </w:p>
        </w:tc>
        <w:tc>
          <w:tcPr>
            <w:tcW w:w="1075" w:type="dxa"/>
          </w:tcPr>
          <w:p w14:paraId="03C4AACB" w14:textId="77777777" w:rsidR="00446516" w:rsidRPr="000132E7" w:rsidRDefault="00446516" w:rsidP="00FC2FFD">
            <w:pPr>
              <w:rPr>
                <w:i/>
              </w:rPr>
            </w:pPr>
            <w:proofErr w:type="spellStart"/>
            <w:r w:rsidRPr="000132E7">
              <w:rPr>
                <w:rFonts w:cstheme="minorHAnsi"/>
                <w:i/>
              </w:rPr>
              <w:t>Δ</w:t>
            </w:r>
            <w:r w:rsidRPr="000132E7">
              <w:rPr>
                <w:i/>
              </w:rPr>
              <w:t>AICc</w:t>
            </w:r>
            <w:proofErr w:type="spellEnd"/>
          </w:p>
        </w:tc>
      </w:tr>
      <w:tr w:rsidR="00446516" w:rsidRPr="000132E7" w14:paraId="7361479D" w14:textId="77777777" w:rsidTr="00FC2FFD">
        <w:tc>
          <w:tcPr>
            <w:tcW w:w="5665" w:type="dxa"/>
          </w:tcPr>
          <w:p w14:paraId="5B3FB0A8" w14:textId="77777777" w:rsidR="00446516" w:rsidRPr="000132E7" w:rsidRDefault="00446516" w:rsidP="00FC2FFD">
            <w:pPr>
              <w:rPr>
                <w:i/>
              </w:rPr>
            </w:pPr>
            <w:r w:rsidRPr="000132E7">
              <w:rPr>
                <w:i/>
              </w:rPr>
              <w:t xml:space="preserve">treatment, species, </w:t>
            </w:r>
            <w:proofErr w:type="spellStart"/>
            <w:r w:rsidRPr="000132E7">
              <w:rPr>
                <w:i/>
              </w:rPr>
              <w:t>treatment:species</w:t>
            </w:r>
            <w:proofErr w:type="spellEnd"/>
          </w:p>
        </w:tc>
        <w:tc>
          <w:tcPr>
            <w:tcW w:w="1710" w:type="dxa"/>
          </w:tcPr>
          <w:p w14:paraId="3569034F" w14:textId="77777777" w:rsidR="00446516" w:rsidRPr="000132E7" w:rsidRDefault="00446516" w:rsidP="00FC2FFD">
            <w:pPr>
              <w:rPr>
                <w:i/>
              </w:rPr>
            </w:pPr>
            <w:r w:rsidRPr="000132E7">
              <w:rPr>
                <w:i/>
              </w:rPr>
              <w:t>13</w:t>
            </w:r>
          </w:p>
        </w:tc>
        <w:tc>
          <w:tcPr>
            <w:tcW w:w="900" w:type="dxa"/>
          </w:tcPr>
          <w:p w14:paraId="18B0C538" w14:textId="77777777" w:rsidR="00446516" w:rsidRPr="000132E7" w:rsidRDefault="00446516" w:rsidP="00FC2FFD">
            <w:pPr>
              <w:rPr>
                <w:i/>
              </w:rPr>
            </w:pPr>
            <w:r w:rsidRPr="000132E7">
              <w:rPr>
                <w:i/>
              </w:rPr>
              <w:t>612.89</w:t>
            </w:r>
          </w:p>
        </w:tc>
        <w:tc>
          <w:tcPr>
            <w:tcW w:w="1075" w:type="dxa"/>
          </w:tcPr>
          <w:p w14:paraId="508AAED0" w14:textId="77777777" w:rsidR="00446516" w:rsidRPr="000132E7" w:rsidRDefault="00446516" w:rsidP="00FC2FFD">
            <w:pPr>
              <w:rPr>
                <w:i/>
              </w:rPr>
            </w:pPr>
            <w:r w:rsidRPr="000132E7">
              <w:rPr>
                <w:i/>
              </w:rPr>
              <w:t>0</w:t>
            </w:r>
          </w:p>
        </w:tc>
      </w:tr>
      <w:tr w:rsidR="00446516" w:rsidRPr="000132E7" w14:paraId="27B0EB35" w14:textId="77777777" w:rsidTr="00FC2FFD">
        <w:tc>
          <w:tcPr>
            <w:tcW w:w="5665" w:type="dxa"/>
          </w:tcPr>
          <w:p w14:paraId="76053B02" w14:textId="77777777" w:rsidR="00446516" w:rsidRPr="000132E7" w:rsidRDefault="00446516" w:rsidP="00FC2FFD">
            <w:pPr>
              <w:rPr>
                <w:i/>
              </w:rPr>
            </w:pPr>
            <w:r w:rsidRPr="000132E7">
              <w:rPr>
                <w:i/>
              </w:rPr>
              <w:t xml:space="preserve">treatment, time, </w:t>
            </w:r>
            <w:proofErr w:type="spellStart"/>
            <w:r w:rsidRPr="000132E7">
              <w:rPr>
                <w:i/>
              </w:rPr>
              <w:t>treatment:time</w:t>
            </w:r>
            <w:proofErr w:type="spellEnd"/>
          </w:p>
        </w:tc>
        <w:tc>
          <w:tcPr>
            <w:tcW w:w="1710" w:type="dxa"/>
          </w:tcPr>
          <w:p w14:paraId="41B5A800" w14:textId="77777777" w:rsidR="00446516" w:rsidRPr="000132E7" w:rsidRDefault="00446516" w:rsidP="00FC2FFD">
            <w:pPr>
              <w:rPr>
                <w:i/>
              </w:rPr>
            </w:pPr>
            <w:r w:rsidRPr="000132E7">
              <w:rPr>
                <w:i/>
              </w:rPr>
              <w:t>5</w:t>
            </w:r>
          </w:p>
        </w:tc>
        <w:tc>
          <w:tcPr>
            <w:tcW w:w="900" w:type="dxa"/>
          </w:tcPr>
          <w:p w14:paraId="70FACD9B" w14:textId="77777777" w:rsidR="00446516" w:rsidRPr="000132E7" w:rsidRDefault="00446516" w:rsidP="00FC2FFD">
            <w:pPr>
              <w:rPr>
                <w:i/>
              </w:rPr>
            </w:pPr>
            <w:r w:rsidRPr="000132E7">
              <w:rPr>
                <w:i/>
              </w:rPr>
              <w:t>770.99</w:t>
            </w:r>
          </w:p>
        </w:tc>
        <w:tc>
          <w:tcPr>
            <w:tcW w:w="1075" w:type="dxa"/>
          </w:tcPr>
          <w:p w14:paraId="60AEA9B2" w14:textId="77777777" w:rsidR="00446516" w:rsidRPr="000132E7" w:rsidRDefault="00446516" w:rsidP="00FC2FFD">
            <w:pPr>
              <w:rPr>
                <w:i/>
              </w:rPr>
            </w:pPr>
            <w:r w:rsidRPr="000132E7">
              <w:rPr>
                <w:i/>
              </w:rPr>
              <w:t>158.1</w:t>
            </w:r>
          </w:p>
        </w:tc>
      </w:tr>
    </w:tbl>
    <w:p w14:paraId="493C060D" w14:textId="77777777" w:rsidR="00446516" w:rsidRPr="00D21681" w:rsidRDefault="00446516" w:rsidP="006B42B1"/>
    <w:p w14:paraId="1EC10A99" w14:textId="77777777" w:rsidR="0005208C" w:rsidRPr="000132E7" w:rsidRDefault="0005208C" w:rsidP="00114632">
      <w:commentRangeStart w:id="41"/>
      <w:r w:rsidRPr="000132E7">
        <w:t>In addition, this is an updated link for our more complete and corrected datasets and code in Dryad:</w:t>
      </w:r>
      <w:commentRangeEnd w:id="41"/>
      <w:r w:rsidR="00455E3C">
        <w:rPr>
          <w:rStyle w:val="CommentReference"/>
        </w:rPr>
        <w:commentReference w:id="41"/>
      </w:r>
    </w:p>
    <w:p w14:paraId="6EC05C4E" w14:textId="77777777" w:rsidR="0005208C" w:rsidRDefault="0005208C" w:rsidP="00114632">
      <w:pPr>
        <w:rPr>
          <w:i/>
        </w:rPr>
      </w:pPr>
    </w:p>
    <w:p w14:paraId="64A21C89" w14:textId="77777777" w:rsidR="00AC4F91" w:rsidRPr="00AC4F91" w:rsidRDefault="00AC4F91" w:rsidP="00114632">
      <w:pPr>
        <w:rPr>
          <w:i/>
        </w:rPr>
      </w:pPr>
      <w:commentRangeStart w:id="42"/>
      <w:r>
        <w:rPr>
          <w:i/>
        </w:rPr>
        <w:t>Again</w:t>
      </w:r>
      <w:commentRangeEnd w:id="42"/>
      <w:r w:rsidR="00455E3C">
        <w:rPr>
          <w:rStyle w:val="CommentReference"/>
        </w:rPr>
        <w:commentReference w:id="42"/>
      </w:r>
      <w:r>
        <w:rPr>
          <w:i/>
        </w:rPr>
        <w:t>, thank you for working with our manuscript.</w:t>
      </w:r>
      <w:r w:rsidR="00F12AA9">
        <w:rPr>
          <w:i/>
        </w:rPr>
        <w:t xml:space="preserve"> Please let us know if you need any further clarifications or have any additional questions.</w:t>
      </w:r>
    </w:p>
    <w:sectPr w:rsidR="00AC4F91" w:rsidRPr="00AC4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aldre Rogers" w:date="2017-10-26T21:02:00Z" w:initials="HR">
    <w:p w14:paraId="0527B71A" w14:textId="77777777" w:rsidR="00455E3C" w:rsidRDefault="00455E3C">
      <w:pPr>
        <w:pStyle w:val="CommentText"/>
      </w:pPr>
      <w:r>
        <w:rPr>
          <w:rStyle w:val="CommentReference"/>
        </w:rPr>
        <w:annotationRef/>
      </w:r>
      <w:r>
        <w:t>Add length (page #'s)</w:t>
      </w:r>
    </w:p>
  </w:comment>
  <w:comment w:id="2" w:author="Haldre Rogers" w:date="2017-10-26T21:03:00Z" w:initials="HR">
    <w:p w14:paraId="5FA8042F" w14:textId="77777777" w:rsidR="00455E3C" w:rsidRDefault="00455E3C">
      <w:pPr>
        <w:pStyle w:val="CommentText"/>
      </w:pPr>
      <w:r>
        <w:rPr>
          <w:rStyle w:val="CommentReference"/>
        </w:rPr>
        <w:annotationRef/>
      </w:r>
      <w:r>
        <w:t xml:space="preserve">Are you saying that 39 will remain in some places, but be replaced in line 448? Does this mean other #'s will need to change as well? </w:t>
      </w:r>
    </w:p>
  </w:comment>
  <w:comment w:id="3" w:author="Haldre Rogers" w:date="2017-10-26T21:04:00Z" w:initials="HR">
    <w:p w14:paraId="4BB57190" w14:textId="77777777" w:rsidR="00455E3C" w:rsidRDefault="00455E3C">
      <w:pPr>
        <w:pStyle w:val="CommentText"/>
      </w:pPr>
      <w:r>
        <w:rPr>
          <w:rStyle w:val="CommentReference"/>
        </w:rPr>
        <w:annotationRef/>
      </w:r>
      <w:r>
        <w:t xml:space="preserve">Did you carefully check all other refs to make sure this isn't the case? </w:t>
      </w:r>
    </w:p>
  </w:comment>
  <w:comment w:id="11" w:author="Haldre Rogers" w:date="2017-10-26T21:05:00Z" w:initials="HR">
    <w:p w14:paraId="0AD29023" w14:textId="77777777" w:rsidR="00455E3C" w:rsidRDefault="00455E3C">
      <w:pPr>
        <w:pStyle w:val="CommentText"/>
      </w:pPr>
      <w:r>
        <w:rPr>
          <w:rStyle w:val="CommentReference"/>
        </w:rPr>
        <w:annotationRef/>
      </w:r>
      <w:r>
        <w:t>This seems like a strange phrase. Consider using "growing duration" or "growing time"</w:t>
      </w:r>
    </w:p>
  </w:comment>
  <w:comment w:id="41" w:author="Haldre Rogers" w:date="2017-10-26T22:01:00Z" w:initials="HR">
    <w:p w14:paraId="4AF034A1" w14:textId="77777777" w:rsidR="00455E3C" w:rsidRDefault="00455E3C">
      <w:pPr>
        <w:pStyle w:val="CommentText"/>
      </w:pPr>
      <w:r>
        <w:rPr>
          <w:rStyle w:val="CommentReference"/>
        </w:rPr>
        <w:annotationRef/>
      </w:r>
      <w:r>
        <w:t>Add link</w:t>
      </w:r>
    </w:p>
  </w:comment>
  <w:comment w:id="42" w:author="Haldre Rogers" w:date="2017-10-26T22:15:00Z" w:initials="HR">
    <w:p w14:paraId="7C1FDAE1" w14:textId="77777777" w:rsidR="00455E3C" w:rsidRDefault="00455E3C">
      <w:pPr>
        <w:pStyle w:val="CommentText"/>
      </w:pPr>
      <w:r>
        <w:rPr>
          <w:rStyle w:val="CommentReference"/>
        </w:rPr>
        <w:annotationRef/>
      </w:r>
      <w:r>
        <w:t xml:space="preserve">Also note the problem with italics in table 3 - need to either put natives in bold, and only italicize </w:t>
      </w:r>
      <w:proofErr w:type="spellStart"/>
      <w:r>
        <w:t>latin</w:t>
      </w:r>
      <w:proofErr w:type="spellEnd"/>
      <w:r>
        <w:t xml:space="preserve"> names, or take away italics for non-natives. </w:t>
      </w:r>
    </w:p>
    <w:p w14:paraId="6D1CD422" w14:textId="77777777" w:rsidR="00455E3C" w:rsidRDefault="00455E3C">
      <w:pPr>
        <w:pStyle w:val="CommentText"/>
      </w:pPr>
    </w:p>
    <w:p w14:paraId="060319DC" w14:textId="77777777" w:rsidR="00455E3C" w:rsidRDefault="00455E3C">
      <w:pPr>
        <w:pStyle w:val="CommentText"/>
      </w:pPr>
      <w:r>
        <w:t xml:space="preserve">Also add "negative" before "impact" in line 529.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27B71A" w15:done="0"/>
  <w15:commentEx w15:paraId="5FA8042F" w15:done="0"/>
  <w15:commentEx w15:paraId="4BB57190" w15:done="0"/>
  <w15:commentEx w15:paraId="0AD29023" w15:done="0"/>
  <w15:commentEx w15:paraId="4AF034A1" w15:done="0"/>
  <w15:commentEx w15:paraId="060319D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ldre Rogers">
    <w15:presenceInfo w15:providerId="None" w15:userId="Haldre Roger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8A"/>
    <w:rsid w:val="000132E7"/>
    <w:rsid w:val="000410F2"/>
    <w:rsid w:val="0005208C"/>
    <w:rsid w:val="00114632"/>
    <w:rsid w:val="001F5D2E"/>
    <w:rsid w:val="00234101"/>
    <w:rsid w:val="00260309"/>
    <w:rsid w:val="00377542"/>
    <w:rsid w:val="00446516"/>
    <w:rsid w:val="00455E3C"/>
    <w:rsid w:val="004E135D"/>
    <w:rsid w:val="005513A7"/>
    <w:rsid w:val="00556FDD"/>
    <w:rsid w:val="00645252"/>
    <w:rsid w:val="00665801"/>
    <w:rsid w:val="006B42B1"/>
    <w:rsid w:val="006D3D74"/>
    <w:rsid w:val="0079758A"/>
    <w:rsid w:val="00A9204E"/>
    <w:rsid w:val="00AC4F91"/>
    <w:rsid w:val="00CB5210"/>
    <w:rsid w:val="00CE4A80"/>
    <w:rsid w:val="00D21681"/>
    <w:rsid w:val="00F1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FB14"/>
  <w15:chartTrackingRefBased/>
  <w15:docId w15:val="{4D317DDA-D3CA-4981-A45D-F0A4EDA7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table" w:styleId="TableGrid">
    <w:name w:val="Table Grid"/>
    <w:basedOn w:val="TableNormal"/>
    <w:uiPriority w:val="39"/>
    <w:rsid w:val="004465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ga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C:\Users\annga\AppData\Roaming\Microsoft\Templates\Single spaced (blank)(2).dotx</Template>
  <TotalTime>0</TotalTime>
  <Pages>3</Pages>
  <Words>859</Words>
  <Characters>4897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Haldre Rogers</cp:lastModifiedBy>
  <cp:revision>2</cp:revision>
  <dcterms:created xsi:type="dcterms:W3CDTF">2017-10-27T14:54:00Z</dcterms:created>
  <dcterms:modified xsi:type="dcterms:W3CDTF">2017-10-27T14:54:00Z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