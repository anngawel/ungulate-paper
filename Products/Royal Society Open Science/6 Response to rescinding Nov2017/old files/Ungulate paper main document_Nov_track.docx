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5B809A" w14:textId="789A75AA" w:rsidR="008C6C8D" w:rsidRPr="00A27F93" w:rsidRDefault="00A854A9" w:rsidP="00DD6A06">
      <w:pPr>
        <w:spacing w:line="480" w:lineRule="auto"/>
        <w:outlineLvl w:val="0"/>
        <w:rPr>
          <w:bCs/>
        </w:rPr>
      </w:pPr>
      <w:r w:rsidRPr="00A27F93">
        <w:rPr>
          <w:bCs/>
        </w:rPr>
        <w:t xml:space="preserve">TITLE:  </w:t>
      </w:r>
      <w:r w:rsidR="00E37EAE" w:rsidRPr="00A27F93">
        <w:rPr>
          <w:color w:val="222222"/>
          <w:shd w:val="clear" w:color="auto" w:fill="FFFFFF"/>
        </w:rPr>
        <w:t>Contrasting ecological roles of non-native ungulates in a novel ecosystem</w:t>
      </w:r>
    </w:p>
    <w:p w14:paraId="54618D54" w14:textId="77777777" w:rsidR="00822615" w:rsidRPr="00A27F93" w:rsidRDefault="008C6C8D" w:rsidP="00C65DF5">
      <w:pPr>
        <w:spacing w:line="480" w:lineRule="auto"/>
        <w:ind w:left="1440" w:hanging="1440"/>
      </w:pPr>
      <w:r w:rsidRPr="00A27F93">
        <w:rPr>
          <w:bCs/>
        </w:rPr>
        <w:t xml:space="preserve">AUTHORS: </w:t>
      </w:r>
      <w:r w:rsidRPr="00A27F93">
        <w:rPr>
          <w:bCs/>
        </w:rPr>
        <w:tab/>
      </w:r>
      <w:r w:rsidRPr="00A27F93">
        <w:t>Ann</w:t>
      </w:r>
      <w:r w:rsidR="002F770A" w:rsidRPr="00A27F93">
        <w:t xml:space="preserve"> Marie </w:t>
      </w:r>
      <w:proofErr w:type="spellStart"/>
      <w:r w:rsidR="002F770A" w:rsidRPr="00A27F93">
        <w:t>Gawel</w:t>
      </w:r>
      <w:proofErr w:type="spellEnd"/>
      <w:r w:rsidR="002F770A" w:rsidRPr="00A27F93">
        <w:t xml:space="preserve">, </w:t>
      </w:r>
      <w:r w:rsidR="00822615" w:rsidRPr="00A27F93">
        <w:t xml:space="preserve">Department of Ecology, Evolution, and Organismal Biology, Iowa State University, Ames, IA, USA </w:t>
      </w:r>
    </w:p>
    <w:p w14:paraId="3D77B33F" w14:textId="77777777" w:rsidR="008C6C8D" w:rsidRPr="00A27F93" w:rsidRDefault="008C6C8D" w:rsidP="00DD6A06">
      <w:pPr>
        <w:spacing w:line="480" w:lineRule="auto"/>
        <w:ind w:left="1440"/>
        <w:outlineLvl w:val="0"/>
      </w:pPr>
      <w:r w:rsidRPr="00A27F93">
        <w:t xml:space="preserve">Email: </w:t>
      </w:r>
      <w:hyperlink r:id="rId8" w:history="1">
        <w:r w:rsidR="00822615" w:rsidRPr="00A27F93">
          <w:rPr>
            <w:rStyle w:val="Hyperlink"/>
          </w:rPr>
          <w:t>anngawel@iastate.edu</w:t>
        </w:r>
      </w:hyperlink>
    </w:p>
    <w:p w14:paraId="342448A9" w14:textId="77777777" w:rsidR="008C6C8D" w:rsidRPr="00A27F93" w:rsidRDefault="008C6C8D" w:rsidP="00C65DF5">
      <w:pPr>
        <w:spacing w:line="480" w:lineRule="auto"/>
        <w:ind w:left="1440"/>
      </w:pPr>
      <w:proofErr w:type="spellStart"/>
      <w:r w:rsidRPr="00A27F93">
        <w:t>Haldre</w:t>
      </w:r>
      <w:proofErr w:type="spellEnd"/>
      <w:r w:rsidRPr="00A27F93">
        <w:t xml:space="preserve"> S. Rogers, </w:t>
      </w:r>
      <w:r w:rsidR="002F770A" w:rsidRPr="00A27F93">
        <w:t xml:space="preserve">Department of Ecology, Evolution, and Organismal Biology, </w:t>
      </w:r>
      <w:r w:rsidR="007560D2" w:rsidRPr="00A27F93">
        <w:t>Iowa State University</w:t>
      </w:r>
      <w:r w:rsidR="002F770A" w:rsidRPr="00A27F93">
        <w:t>, Ames, IA, USA</w:t>
      </w:r>
    </w:p>
    <w:p w14:paraId="6F044DE3" w14:textId="77777777" w:rsidR="008C6C8D" w:rsidRPr="00A27F93" w:rsidRDefault="008C6C8D" w:rsidP="00DD6A06">
      <w:pPr>
        <w:spacing w:line="480" w:lineRule="auto"/>
        <w:ind w:left="720" w:firstLine="720"/>
        <w:outlineLvl w:val="0"/>
      </w:pPr>
      <w:r w:rsidRPr="00A27F93">
        <w:t xml:space="preserve">Email: </w:t>
      </w:r>
      <w:hyperlink r:id="rId9" w:history="1">
        <w:r w:rsidR="00A15828" w:rsidRPr="00A27F93">
          <w:rPr>
            <w:rStyle w:val="Hyperlink"/>
          </w:rPr>
          <w:t>haldre@iastate.edu</w:t>
        </w:r>
      </w:hyperlink>
    </w:p>
    <w:p w14:paraId="132CFD25" w14:textId="77777777" w:rsidR="008C6C8D" w:rsidRPr="00A27F93" w:rsidRDefault="008C6C8D" w:rsidP="00C65DF5">
      <w:pPr>
        <w:spacing w:line="480" w:lineRule="auto"/>
        <w:ind w:left="1440"/>
      </w:pPr>
      <w:r w:rsidRPr="00A27F93">
        <w:t xml:space="preserve">Ross H. Miller, </w:t>
      </w:r>
      <w:r w:rsidR="002F770A" w:rsidRPr="00A27F93">
        <w:t xml:space="preserve">College of Natural and Applied Sciences, </w:t>
      </w:r>
      <w:r w:rsidRPr="00A27F93">
        <w:t>University of Guam</w:t>
      </w:r>
      <w:r w:rsidR="002F770A" w:rsidRPr="00A27F93">
        <w:t xml:space="preserve">, UOG Station, </w:t>
      </w:r>
      <w:proofErr w:type="spellStart"/>
      <w:r w:rsidR="002F770A" w:rsidRPr="00A27F93">
        <w:t>Mangilao</w:t>
      </w:r>
      <w:proofErr w:type="spellEnd"/>
      <w:r w:rsidR="002F770A" w:rsidRPr="00A27F93">
        <w:t>, GU, USA</w:t>
      </w:r>
    </w:p>
    <w:p w14:paraId="3FF83BB3" w14:textId="77777777" w:rsidR="008C6C8D" w:rsidRPr="00A27F93" w:rsidRDefault="008C6C8D" w:rsidP="00DD6A06">
      <w:pPr>
        <w:spacing w:line="480" w:lineRule="auto"/>
        <w:ind w:left="720" w:firstLine="720"/>
        <w:outlineLvl w:val="0"/>
      </w:pPr>
      <w:r w:rsidRPr="00A27F93">
        <w:t xml:space="preserve">Email: </w:t>
      </w:r>
      <w:hyperlink r:id="rId10" w:history="1">
        <w:r w:rsidRPr="00A27F93">
          <w:rPr>
            <w:rStyle w:val="Hyperlink"/>
          </w:rPr>
          <w:t>rhmiller@uguam.uog.edu</w:t>
        </w:r>
      </w:hyperlink>
    </w:p>
    <w:p w14:paraId="311711E7" w14:textId="77777777" w:rsidR="008C6C8D" w:rsidRPr="00A27F93" w:rsidRDefault="008C6C8D" w:rsidP="00C65DF5">
      <w:pPr>
        <w:spacing w:line="480" w:lineRule="auto"/>
        <w:ind w:left="1440"/>
      </w:pPr>
      <w:r w:rsidRPr="00A27F93">
        <w:t xml:space="preserve">Alexander M. Kerr, </w:t>
      </w:r>
      <w:r w:rsidR="002F770A" w:rsidRPr="00A27F93">
        <w:t xml:space="preserve">Marine Laboratory, </w:t>
      </w:r>
      <w:r w:rsidRPr="00A27F93">
        <w:t>University of Guam</w:t>
      </w:r>
      <w:r w:rsidR="002F770A" w:rsidRPr="00A27F93">
        <w:t xml:space="preserve">, UOG Station, </w:t>
      </w:r>
      <w:proofErr w:type="spellStart"/>
      <w:r w:rsidR="002F770A" w:rsidRPr="00A27F93">
        <w:t>Mangilao</w:t>
      </w:r>
      <w:proofErr w:type="spellEnd"/>
      <w:r w:rsidR="002F770A" w:rsidRPr="00A27F93">
        <w:t>, GU, USA</w:t>
      </w:r>
    </w:p>
    <w:p w14:paraId="5D169685" w14:textId="77777777" w:rsidR="008C6C8D" w:rsidRPr="00A27F93" w:rsidRDefault="008C6C8D" w:rsidP="00DD6A06">
      <w:pPr>
        <w:spacing w:line="480" w:lineRule="auto"/>
        <w:ind w:left="720" w:firstLine="720"/>
        <w:outlineLvl w:val="0"/>
      </w:pPr>
      <w:r w:rsidRPr="00A27F93">
        <w:t xml:space="preserve">Email: </w:t>
      </w:r>
      <w:hyperlink r:id="rId11" w:history="1">
        <w:r w:rsidRPr="00A27F93">
          <w:rPr>
            <w:rStyle w:val="Hyperlink"/>
          </w:rPr>
          <w:t>alexander.kerr@aya.yale.edu</w:t>
        </w:r>
      </w:hyperlink>
    </w:p>
    <w:p w14:paraId="469950B8" w14:textId="77777777" w:rsidR="008C6C8D" w:rsidRPr="00A27F93" w:rsidRDefault="008C6C8D" w:rsidP="00C65DF5">
      <w:pPr>
        <w:spacing w:line="480" w:lineRule="auto"/>
        <w:rPr>
          <w:bCs/>
        </w:rPr>
      </w:pPr>
    </w:p>
    <w:p w14:paraId="02BA8BF9" w14:textId="7C7018E2" w:rsidR="008C6C8D" w:rsidRPr="00A27F93" w:rsidRDefault="008C6C8D" w:rsidP="00DD6A06">
      <w:pPr>
        <w:spacing w:line="480" w:lineRule="auto"/>
        <w:outlineLvl w:val="0"/>
        <w:rPr>
          <w:bCs/>
          <w:i/>
          <w:iCs/>
        </w:rPr>
      </w:pPr>
      <w:r w:rsidRPr="00A27F93">
        <w:rPr>
          <w:bCs/>
        </w:rPr>
        <w:t xml:space="preserve">KEYWORDS: </w:t>
      </w:r>
      <w:r w:rsidRPr="00A27F93">
        <w:rPr>
          <w:bCs/>
          <w:i/>
          <w:iCs/>
        </w:rPr>
        <w:t xml:space="preserve">ungulates, </w:t>
      </w:r>
      <w:del w:id="0" w:author="Kaitlin Mattos" w:date="2017-12-02T19:46:00Z">
        <w:r w:rsidRPr="00A27F93" w:rsidDel="002F1C21">
          <w:rPr>
            <w:bCs/>
            <w:i/>
            <w:iCs/>
          </w:rPr>
          <w:delText xml:space="preserve">invasive species, </w:delText>
        </w:r>
      </w:del>
      <w:r w:rsidRPr="00A27F93">
        <w:rPr>
          <w:bCs/>
          <w:i/>
          <w:iCs/>
        </w:rPr>
        <w:t>novel ecosystems,</w:t>
      </w:r>
      <w:r w:rsidR="001D0280">
        <w:rPr>
          <w:bCs/>
          <w:i/>
          <w:iCs/>
        </w:rPr>
        <w:t xml:space="preserve"> seed</w:t>
      </w:r>
      <w:r w:rsidRPr="00A27F93">
        <w:rPr>
          <w:bCs/>
          <w:i/>
          <w:iCs/>
        </w:rPr>
        <w:t xml:space="preserve"> dispersal</w:t>
      </w:r>
      <w:r w:rsidR="00EF588B">
        <w:rPr>
          <w:bCs/>
          <w:i/>
          <w:iCs/>
        </w:rPr>
        <w:t>, herbivory, Guam, Mariana Islands</w:t>
      </w:r>
    </w:p>
    <w:p w14:paraId="49987CDD" w14:textId="77777777" w:rsidR="008C6C8D" w:rsidRPr="00A27F93" w:rsidRDefault="008C6C8D" w:rsidP="00C65DF5">
      <w:pPr>
        <w:spacing w:line="480" w:lineRule="auto"/>
        <w:rPr>
          <w:bCs/>
          <w:i/>
          <w:iCs/>
        </w:rPr>
      </w:pPr>
    </w:p>
    <w:p w14:paraId="79FB06F8" w14:textId="77777777" w:rsidR="004B3F92" w:rsidRPr="00A27F93" w:rsidRDefault="004B3F92" w:rsidP="00BE2E0E">
      <w:pPr>
        <w:spacing w:line="480" w:lineRule="auto"/>
        <w:rPr>
          <w:b/>
          <w:bCs/>
        </w:rPr>
      </w:pPr>
    </w:p>
    <w:p w14:paraId="0CE88959" w14:textId="27DB0AED" w:rsidR="00C65DF5" w:rsidRPr="00A27F93" w:rsidRDefault="00C65DF5" w:rsidP="00BE2E0E">
      <w:pPr>
        <w:spacing w:line="480" w:lineRule="auto"/>
        <w:rPr>
          <w:b/>
          <w:bCs/>
        </w:rPr>
        <w:sectPr w:rsidR="00C65DF5" w:rsidRPr="00A27F93" w:rsidSect="00C65DF5">
          <w:headerReference w:type="default" r:id="rId12"/>
          <w:pgSz w:w="12240" w:h="15840" w:code="1"/>
          <w:pgMar w:top="1469" w:right="1440" w:bottom="1469" w:left="1440" w:header="720" w:footer="720" w:gutter="0"/>
          <w:pgNumType w:start="1"/>
          <w:cols w:space="720"/>
          <w:docGrid w:linePitch="360"/>
        </w:sectPr>
      </w:pPr>
    </w:p>
    <w:p w14:paraId="797CEE16" w14:textId="07616C6E" w:rsidR="008C6C8D" w:rsidRPr="00A27F93" w:rsidRDefault="002146BD" w:rsidP="00DD6A06">
      <w:pPr>
        <w:spacing w:line="480" w:lineRule="auto"/>
        <w:outlineLvl w:val="0"/>
        <w:rPr>
          <w:b/>
          <w:bCs/>
        </w:rPr>
      </w:pPr>
      <w:r w:rsidRPr="00A27F93">
        <w:rPr>
          <w:b/>
          <w:bCs/>
        </w:rPr>
        <w:lastRenderedPageBreak/>
        <w:t>Summary</w:t>
      </w:r>
    </w:p>
    <w:p w14:paraId="7B1E7AFC" w14:textId="007DF5FB" w:rsidR="008169B4" w:rsidRPr="00A27F93" w:rsidRDefault="008C6C8D" w:rsidP="00F650A3">
      <w:pPr>
        <w:spacing w:line="480" w:lineRule="auto"/>
        <w:ind w:firstLine="720"/>
      </w:pPr>
      <w:r w:rsidRPr="00A27F93">
        <w:t>Conservation has long focused on preserving or restoring pristine ecosystems.</w:t>
      </w:r>
      <w:r w:rsidR="00876410" w:rsidRPr="00A27F93">
        <w:t xml:space="preserve"> </w:t>
      </w:r>
      <w:r w:rsidRPr="00A27F93">
        <w:t xml:space="preserve">However, understanding and managing novel ecosystems has grown in importance as </w:t>
      </w:r>
      <w:r w:rsidR="003517B7" w:rsidRPr="00A27F93">
        <w:t>they</w:t>
      </w:r>
      <w:r w:rsidRPr="00A27F93">
        <w:t xml:space="preserve"> outnumber pristine ecosystems worldwide.</w:t>
      </w:r>
      <w:r w:rsidR="00876410" w:rsidRPr="00A27F93">
        <w:t xml:space="preserve"> </w:t>
      </w:r>
      <w:r w:rsidR="00D12966" w:rsidRPr="00A27F93">
        <w:t xml:space="preserve">While non-native species may be neutral or detrimental in pristine ecosystems, it is possible that even notorious invaders could play beneficial </w:t>
      </w:r>
      <w:r w:rsidR="00D00EE1" w:rsidRPr="00A27F93">
        <w:t xml:space="preserve">or mixed </w:t>
      </w:r>
      <w:r w:rsidR="00D12966" w:rsidRPr="00A27F93">
        <w:t>role</w:t>
      </w:r>
      <w:r w:rsidR="00B87B45" w:rsidRPr="00A27F93">
        <w:t>s</w:t>
      </w:r>
      <w:r w:rsidR="00D12966" w:rsidRPr="00A27F93">
        <w:t xml:space="preserve"> in novel ecosystems. We examined the effects of two </w:t>
      </w:r>
      <w:r w:rsidR="00FD60BE" w:rsidRPr="00A27F93">
        <w:t xml:space="preserve">long-established </w:t>
      </w:r>
      <w:r w:rsidR="008B0188" w:rsidRPr="00A27F93">
        <w:t xml:space="preserve">non-native </w:t>
      </w:r>
      <w:r w:rsidR="00D12966" w:rsidRPr="00A27F93">
        <w:t>species</w:t>
      </w:r>
      <w:r w:rsidR="00B87B45" w:rsidRPr="00A27F93">
        <w:t xml:space="preserve"> – Philippine deer (</w:t>
      </w:r>
      <w:proofErr w:type="spellStart"/>
      <w:r w:rsidR="00B87B45" w:rsidRPr="00A27F93">
        <w:rPr>
          <w:i/>
          <w:iCs/>
        </w:rPr>
        <w:t>Rusa</w:t>
      </w:r>
      <w:proofErr w:type="spellEnd"/>
      <w:r w:rsidR="00B87B45" w:rsidRPr="00A27F93">
        <w:rPr>
          <w:i/>
          <w:iCs/>
        </w:rPr>
        <w:t xml:space="preserve"> </w:t>
      </w:r>
      <w:proofErr w:type="spellStart"/>
      <w:r w:rsidR="00B87B45" w:rsidRPr="00A27F93">
        <w:rPr>
          <w:i/>
          <w:iCs/>
        </w:rPr>
        <w:t>marianna</w:t>
      </w:r>
      <w:proofErr w:type="spellEnd"/>
      <w:r w:rsidR="00B87B45" w:rsidRPr="00A27F93">
        <w:t>) and feral pigs (</w:t>
      </w:r>
      <w:proofErr w:type="spellStart"/>
      <w:r w:rsidR="00B87B45" w:rsidRPr="00A27F93">
        <w:rPr>
          <w:i/>
          <w:iCs/>
        </w:rPr>
        <w:t>Sus</w:t>
      </w:r>
      <w:proofErr w:type="spellEnd"/>
      <w:r w:rsidR="00B87B45" w:rsidRPr="00A27F93">
        <w:rPr>
          <w:i/>
          <w:iCs/>
        </w:rPr>
        <w:t xml:space="preserve"> </w:t>
      </w:r>
      <w:proofErr w:type="spellStart"/>
      <w:r w:rsidR="00B87B45" w:rsidRPr="00A27F93">
        <w:rPr>
          <w:i/>
          <w:iCs/>
        </w:rPr>
        <w:t>scrofa</w:t>
      </w:r>
      <w:proofErr w:type="spellEnd"/>
      <w:r w:rsidR="00B87B45" w:rsidRPr="00A27F93">
        <w:t xml:space="preserve">) – </w:t>
      </w:r>
      <w:r w:rsidRPr="00A27F93">
        <w:t xml:space="preserve"> </w:t>
      </w:r>
      <w:r w:rsidR="00D6046E" w:rsidRPr="00A27F93">
        <w:t xml:space="preserve">in Guam, </w:t>
      </w:r>
      <w:r w:rsidR="00143476" w:rsidRPr="00A27F93">
        <w:t xml:space="preserve">Micronesia, </w:t>
      </w:r>
      <w:r w:rsidRPr="00A27F93">
        <w:t>where native vertebrate fru</w:t>
      </w:r>
      <w:r w:rsidR="000F3756" w:rsidRPr="00A27F93">
        <w:t>givores are functionally absent</w:t>
      </w:r>
      <w:r w:rsidR="00FD60BE" w:rsidRPr="00A27F93">
        <w:t xml:space="preserve"> leaving forests devoid of seed dispersers</w:t>
      </w:r>
      <w:r w:rsidRPr="00A27F93">
        <w:t xml:space="preserve">. </w:t>
      </w:r>
      <w:r w:rsidR="005973F7" w:rsidRPr="00A27F93">
        <w:t xml:space="preserve">We </w:t>
      </w:r>
      <w:r w:rsidR="007C738E" w:rsidRPr="00A27F93">
        <w:t>compared</w:t>
      </w:r>
      <w:r w:rsidRPr="00A27F93">
        <w:t xml:space="preserve"> the roles of </w:t>
      </w:r>
      <w:r w:rsidR="00FD60BE" w:rsidRPr="00A27F93">
        <w:t>deer and pigs</w:t>
      </w:r>
      <w:r w:rsidR="00B87B45" w:rsidRPr="00A27F93">
        <w:t xml:space="preserve"> </w:t>
      </w:r>
      <w:r w:rsidRPr="00A27F93">
        <w:t>on seedling survival, seed dispersal, and plant community structure in limestone karst forests.</w:t>
      </w:r>
      <w:r w:rsidR="001035B2" w:rsidRPr="00A27F93">
        <w:t xml:space="preserve"> </w:t>
      </w:r>
      <w:r w:rsidR="00B87B45" w:rsidRPr="00A27F93">
        <w:t>D</w:t>
      </w:r>
      <w:r w:rsidR="00285836" w:rsidRPr="00A27F93">
        <w:t>eer</w:t>
      </w:r>
      <w:r w:rsidR="00E9264C" w:rsidRPr="00A27F93">
        <w:t xml:space="preserve">, </w:t>
      </w:r>
      <w:r w:rsidR="007C738E" w:rsidRPr="00A27F93">
        <w:t>even at low abundances</w:t>
      </w:r>
      <w:r w:rsidR="00E9264C" w:rsidRPr="00A27F93">
        <w:t>, had pronou</w:t>
      </w:r>
      <w:r w:rsidR="00143476" w:rsidRPr="00A27F93">
        <w:t xml:space="preserve">nced negative impacts on </w:t>
      </w:r>
      <w:r w:rsidR="007C738E" w:rsidRPr="00A27F93">
        <w:t>forest communities</w:t>
      </w:r>
      <w:r w:rsidR="00B87B45" w:rsidRPr="00A27F93">
        <w:t xml:space="preserve"> </w:t>
      </w:r>
      <w:r w:rsidR="00F341F3" w:rsidRPr="00A27F93">
        <w:t>by</w:t>
      </w:r>
      <w:r w:rsidR="00E9264C" w:rsidRPr="00A27F93">
        <w:t xml:space="preserve"> decreasing seedling and vine abundance. </w:t>
      </w:r>
      <w:r w:rsidR="00D12966" w:rsidRPr="00A27F93">
        <w:t xml:space="preserve">In contrast, pigs showed no </w:t>
      </w:r>
      <w:r w:rsidR="00F8356A" w:rsidRPr="00A27F93">
        <w:t>such relationship</w:t>
      </w:r>
      <w:r w:rsidR="00A61E30">
        <w:t>. Also, many viable</w:t>
      </w:r>
      <w:r w:rsidR="008B0188" w:rsidRPr="00A27F93">
        <w:t xml:space="preserve"> seeds were found in pig scats </w:t>
      </w:r>
      <w:r w:rsidR="00A61E30">
        <w:t>whereas few were found in</w:t>
      </w:r>
      <w:r w:rsidR="00A61E30" w:rsidRPr="00A27F93">
        <w:t xml:space="preserve"> </w:t>
      </w:r>
      <w:r w:rsidR="008B0188" w:rsidRPr="00A27F93">
        <w:t>deer scats</w:t>
      </w:r>
      <w:r w:rsidR="00D12966" w:rsidRPr="00A27F93">
        <w:t xml:space="preserve">, suggesting that </w:t>
      </w:r>
      <w:r w:rsidR="00E9264C" w:rsidRPr="00A27F93">
        <w:t>pigs</w:t>
      </w:r>
      <w:r w:rsidR="00A61E30">
        <w:t xml:space="preserve">, but not deer, </w:t>
      </w:r>
      <w:r w:rsidR="00E13253" w:rsidRPr="00A27F93">
        <w:t xml:space="preserve">provide an ecosystem </w:t>
      </w:r>
      <w:r w:rsidR="00911C3C" w:rsidRPr="00A27F93">
        <w:t>function</w:t>
      </w:r>
      <w:r w:rsidR="00E13253" w:rsidRPr="00A27F93">
        <w:t xml:space="preserve"> – seed dispersal – that has been lost from Guam.</w:t>
      </w:r>
      <w:r w:rsidR="00393018" w:rsidRPr="00A27F93">
        <w:t xml:space="preserve"> </w:t>
      </w:r>
      <w:r w:rsidR="002C17BF" w:rsidRPr="00A27F93">
        <w:t>Our study</w:t>
      </w:r>
      <w:r w:rsidR="00E13253" w:rsidRPr="00A27F93">
        <w:t xml:space="preserve"> </w:t>
      </w:r>
      <w:r w:rsidR="002528BC" w:rsidRPr="00A27F93">
        <w:t xml:space="preserve">presents a </w:t>
      </w:r>
      <w:r w:rsidR="00E13253" w:rsidRPr="00A27F93">
        <w:t xml:space="preserve">discrepancy </w:t>
      </w:r>
      <w:r w:rsidR="00D06CA6" w:rsidRPr="00A27F93">
        <w:t>between the roles of</w:t>
      </w:r>
      <w:r w:rsidR="006306B0" w:rsidRPr="00A27F93">
        <w:t xml:space="preserve"> two non-native species that are </w:t>
      </w:r>
      <w:r w:rsidR="00393018" w:rsidRPr="00A27F93">
        <w:t>traditionally</w:t>
      </w:r>
      <w:r w:rsidR="006306B0" w:rsidRPr="00A27F93">
        <w:t xml:space="preserve"> managed as a single entity</w:t>
      </w:r>
      <w:r w:rsidR="00393018" w:rsidRPr="00A27F93">
        <w:t xml:space="preserve">, </w:t>
      </w:r>
      <w:r w:rsidR="002C17BF" w:rsidRPr="00A27F93">
        <w:t xml:space="preserve">suggesting that ecological function, rather than identity as a non-native, </w:t>
      </w:r>
      <w:r w:rsidR="00E9264C" w:rsidRPr="00A27F93">
        <w:t>may be more important to consider in managing novel systems.</w:t>
      </w:r>
      <w:r w:rsidR="008169B4" w:rsidRPr="00A27F93">
        <w:br w:type="page"/>
      </w:r>
    </w:p>
    <w:p w14:paraId="04C9EE48" w14:textId="356EEA47" w:rsidR="008C6C8D" w:rsidRPr="00A27F93" w:rsidRDefault="008C6C8D" w:rsidP="00DD6A06">
      <w:pPr>
        <w:spacing w:line="480" w:lineRule="auto"/>
        <w:outlineLvl w:val="0"/>
      </w:pPr>
      <w:r w:rsidRPr="00A27F93">
        <w:rPr>
          <w:b/>
          <w:bCs/>
        </w:rPr>
        <w:lastRenderedPageBreak/>
        <w:t>Introduction</w:t>
      </w:r>
    </w:p>
    <w:p w14:paraId="51C701A5" w14:textId="0D88F62E" w:rsidR="008C6C8D" w:rsidRPr="00A27F93" w:rsidRDefault="008C6C8D" w:rsidP="0039333A">
      <w:pPr>
        <w:spacing w:line="480" w:lineRule="auto"/>
        <w:ind w:firstLine="720"/>
      </w:pPr>
      <w:r w:rsidRPr="00A27F93">
        <w:t>The extent of human influence is so pervasive that the earth today is comprised mostly of novel ecos</w:t>
      </w:r>
      <w:r w:rsidR="003D6146" w:rsidRPr="00A27F93">
        <w:t xml:space="preserve">ystems </w:t>
      </w:r>
      <w:r w:rsidR="007236CD" w:rsidRPr="00A27F93">
        <w:fldChar w:fldCharType="begin" w:fldLock="1"/>
      </w:r>
      <w:r w:rsidR="004A20CC" w:rsidRPr="00A27F93">
        <w:instrText xml:space="preserve"> ADDIN PAPERS2_CITATIONS &lt;citation&gt;&lt;uuid&gt;0F5CA311-FDEF-42CB-8CE1-E36AC8AA146E&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7236CD" w:rsidRPr="00A27F93">
        <w:fldChar w:fldCharType="separate"/>
      </w:r>
      <w:r w:rsidR="00F00ED8" w:rsidRPr="00A27F93">
        <w:t>[1]</w:t>
      </w:r>
      <w:r w:rsidR="007236CD" w:rsidRPr="00A27F93">
        <w:fldChar w:fldCharType="end"/>
      </w:r>
      <w:r w:rsidR="003D6146" w:rsidRPr="00A27F93">
        <w:t xml:space="preserve"> – </w:t>
      </w:r>
      <w:r w:rsidR="007608B9" w:rsidRPr="00A27F93">
        <w:t xml:space="preserve">anthropogenically modified </w:t>
      </w:r>
      <w:r w:rsidR="003D6146" w:rsidRPr="00A27F93">
        <w:t>systems</w:t>
      </w:r>
      <w:r w:rsidRPr="00A27F93">
        <w:t xml:space="preserve"> with species compositions and relative abundances that have not been previously observed</w:t>
      </w:r>
      <w:r w:rsidR="002A74FD" w:rsidRPr="00A27F93">
        <w:t xml:space="preserve"> </w:t>
      </w:r>
      <w:r w:rsidR="004A20CC" w:rsidRPr="00A27F93">
        <w:fldChar w:fldCharType="begin" w:fldLock="1"/>
      </w:r>
      <w:r w:rsidR="00806C95" w:rsidRPr="00A27F93">
        <w:instrText xml:space="preserve"> ADDIN PAPERS2_CITATIONS &lt;citation&gt;&lt;uuid&gt;2C176081-8036-4696-8B98-C3D870A9A99D&lt;/uuid&gt;&lt;priority&gt;0&lt;/priority&gt;&lt;publications&gt;&lt;publication&gt;&lt;publication_date&gt;99200900000000000000200000&lt;/publication_date&gt;&lt;subtype&gt;400&lt;/subtype&gt;&lt;title&gt;Novel ecosystems: implications for conservation and restoration&lt;/title&gt;&lt;type&gt;400&lt;/type&gt;&lt;uuid&gt;15499e53-fdd6-4042-b779-2b03568da90e&lt;/uuid&gt;&lt;authors&gt;&lt;author&gt;&lt;lastName&gt;Hobbs&lt;/lastName&gt;&lt;firstName&gt;R&lt;/firstName&gt;&lt;middleNames&gt;J&lt;/middleNames&gt;&lt;/author&gt;&lt;author&gt;&lt;lastName&gt;Higgs&lt;/lastName&gt;&lt;firstName&gt;E&lt;/firstName&gt;&lt;/author&gt;&lt;author&gt;&lt;lastName&gt;Harris&lt;/lastName&gt;&lt;firstName&gt;J&lt;/firstName&gt;&lt;middleNames&gt;A&lt;/middleNames&gt;&lt;/author&gt;&lt;/authors&gt;&lt;editors /&gt;&lt;translators /&gt;&lt;photographers /&gt;&lt;livfe_id /&gt;&lt;citekey&gt;Hobbs:2009wn&lt;/citekey&gt;&lt;subtitle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Evolution&lt;/title&gt;&lt;/bundle&gt;&lt;url&gt;http://www.sciencedirect.com/science/article/pii/S0169534709002018&lt;/url&gt;&lt;/publication&gt;&lt;/publications&gt;&lt;cites /&gt;&lt;/citation&gt;</w:instrText>
      </w:r>
      <w:r w:rsidR="004A20CC" w:rsidRPr="00A27F93">
        <w:fldChar w:fldCharType="separate"/>
      </w:r>
      <w:r w:rsidR="00F00ED8" w:rsidRPr="00A27F93">
        <w:t>[2]</w:t>
      </w:r>
      <w:r w:rsidR="004A20CC" w:rsidRPr="00A27F93">
        <w:fldChar w:fldCharType="end"/>
      </w:r>
      <w:r w:rsidRPr="00A27F93">
        <w:t xml:space="preserve">. Species introductions create and maintain novel ecosystems both by adding new species and by removing native ones </w:t>
      </w:r>
      <w:r w:rsidR="00806C95" w:rsidRPr="00A27F93">
        <w:fldChar w:fldCharType="begin" w:fldLock="1"/>
      </w:r>
      <w:r w:rsidR="00806C95" w:rsidRPr="00A27F93">
        <w:instrText xml:space="preserve"> ADDIN PAPERS2_CITATIONS &lt;citation&gt;&lt;uuid&gt;61EF0808-F676-4DC7-A37C-E8F435CCC510&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806C95" w:rsidRPr="00A27F93">
        <w:fldChar w:fldCharType="separate"/>
      </w:r>
      <w:r w:rsidR="00F00ED8" w:rsidRPr="00A27F93">
        <w:t>[1]</w:t>
      </w:r>
      <w:r w:rsidR="00806C95" w:rsidRPr="00A27F93">
        <w:fldChar w:fldCharType="end"/>
      </w:r>
      <w:r w:rsidRPr="00A27F93">
        <w:t>. Novel ecosystems typically still</w:t>
      </w:r>
      <w:r w:rsidR="00B2445F" w:rsidRPr="00A27F93">
        <w:t xml:space="preserve"> </w:t>
      </w:r>
      <w:r w:rsidRPr="00A27F93">
        <w:rPr>
          <w:lang w:val="en-GB"/>
        </w:rPr>
        <w:t>harbo</w:t>
      </w:r>
      <w:r w:rsidR="004B3F92" w:rsidRPr="00A27F93">
        <w:rPr>
          <w:lang w:val="en-GB"/>
        </w:rPr>
        <w:t>u</w:t>
      </w:r>
      <w:r w:rsidRPr="00A27F93">
        <w:rPr>
          <w:lang w:val="en-GB"/>
        </w:rPr>
        <w:t>r</w:t>
      </w:r>
      <w:r w:rsidRPr="00A27F93">
        <w:t xml:space="preserve"> many native </w:t>
      </w:r>
      <w:r w:rsidR="004B3F92" w:rsidRPr="00A27F93">
        <w:t>species</w:t>
      </w:r>
      <w:r w:rsidR="00806C95" w:rsidRPr="00A27F93">
        <w:t xml:space="preserve"> </w:t>
      </w:r>
      <w:r w:rsidR="00806C95" w:rsidRPr="00A27F93">
        <w:fldChar w:fldCharType="begin" w:fldLock="1"/>
      </w:r>
      <w:r w:rsidR="00806C95" w:rsidRPr="00A27F93">
        <w:instrText xml:space="preserve"> ADDIN PAPERS2_CITATIONS &lt;citation&gt;&lt;uuid&gt;C56CDF48-5103-4A29-A985-BFA7DA83884A&lt;/uuid&gt;&lt;priority&gt;0&lt;/priority&gt;&lt;publications&gt;&lt;publication&gt;&lt;doi&gt;10.1111/j.1466-822x.2006.00212.x&lt;/doi&gt;&lt;number&gt;1&lt;/number&gt;&lt;publication_date&gt;99200600000000000000200000&lt;/publication_date&gt;&lt;startpage&gt;1&lt;/startpage&gt;&lt;subtype&gt;400&lt;/subtype&gt;&lt;title&gt;Novel ecosystems: theoretical and management aspects of the new ecological world order&lt;/title&gt;&lt;type&gt;400&lt;/type&gt;&lt;volume&gt;15&lt;/volume&gt;&lt;uuid&gt;abff55bb-a5be-438d-9938-21ed0a891e4b&lt;/uuid&gt;&lt;authors&gt;&lt;author&gt;&lt;lastName&gt;Hobbs&lt;/lastName&gt;&lt;firstName&gt;R&lt;/firstName&gt;&lt;middleNames&gt;J&lt;/middleNames&gt;&lt;/author&gt;&lt;author&gt;&lt;lastName&gt;Arico&lt;/lastName&gt;&lt;firstName&gt;S&lt;/firstName&gt;&lt;/author&gt;&lt;author&gt;&lt;lastName&gt;Aronson&lt;/lastName&gt;&lt;firstName&gt;J&lt;/firstName&gt;&lt;/author&gt;&lt;author&gt;&lt;lastName&gt;Baron&lt;/lastName&gt;&lt;firstName&gt;J&lt;/firstName&gt;&lt;middleNames&gt;S&lt;/middleNames&gt;&lt;/author&gt;&lt;/authors&gt;&lt;editors /&gt;&lt;translators /&gt;&lt;photographers /&gt;&lt;livfe_id /&gt;&lt;citekey&gt;Hobbs:2006bp&lt;/citekey&gt;&lt;subtitle p4:nil="true" xmlns:p4="http://www.w3.org/2001/XMLSchema-instance" /&gt;&lt;submission_date /&gt;&lt;revision_date /&gt;&lt;accepted_date /&gt;&lt;is_bundle&gt;0&lt;/is_bundle&gt;&lt;bundle&gt;&lt;type&gt;-100&lt;/type&gt;&lt;subtype&gt;-100&lt;/subtype&gt;&lt;livfeID /&gt;&lt;citekey&gt;:0wzba&lt;/citekey&gt;&lt;title&gt;Global Ecology and Biogeography&lt;/title&gt;&lt;/bundle&gt;&lt;url&gt;http://dx.doi.org/10.1111/j.1466-822x.2006.00212.x&lt;/url&gt;&lt;/publication&gt;&lt;/publications&gt;&lt;cites /&gt;&lt;/citation&gt;</w:instrText>
      </w:r>
      <w:r w:rsidR="00806C95" w:rsidRPr="00A27F93">
        <w:fldChar w:fldCharType="separate"/>
      </w:r>
      <w:r w:rsidR="00F00ED8" w:rsidRPr="00A27F93">
        <w:t>[3]</w:t>
      </w:r>
      <w:r w:rsidR="00806C95" w:rsidRPr="00A27F93">
        <w:fldChar w:fldCharType="end"/>
      </w:r>
      <w:r w:rsidR="004B3F92" w:rsidRPr="00A27F93">
        <w:t>;</w:t>
      </w:r>
      <w:r w:rsidRPr="00A27F93">
        <w:t xml:space="preserve"> however, effective management of these systems is challenging due to the potentially </w:t>
      </w:r>
      <w:r w:rsidR="006B4109" w:rsidRPr="00A27F93">
        <w:t>new</w:t>
      </w:r>
      <w:r w:rsidRPr="00A27F93">
        <w:t xml:space="preserve"> ecological roles of the remnant native and introduced species that comprise them.</w:t>
      </w:r>
    </w:p>
    <w:p w14:paraId="5A96E757" w14:textId="1CFF141A" w:rsidR="008C6C8D" w:rsidRPr="00A27F93" w:rsidRDefault="008C6C8D" w:rsidP="00FB5C16">
      <w:pPr>
        <w:spacing w:line="480" w:lineRule="auto"/>
        <w:ind w:firstLine="720"/>
      </w:pPr>
      <w:r w:rsidRPr="00A27F93">
        <w:t xml:space="preserve">Although the negative impacts of introduced species are extensive, some </w:t>
      </w:r>
      <w:r w:rsidR="0004206A" w:rsidRPr="00A27F93">
        <w:t xml:space="preserve">may also </w:t>
      </w:r>
      <w:r w:rsidR="002709DA" w:rsidRPr="00A27F93">
        <w:t xml:space="preserve">play beneficial roles </w:t>
      </w:r>
      <w:r w:rsidR="00806C95" w:rsidRPr="00A27F93">
        <w:fldChar w:fldCharType="begin" w:fldLock="1"/>
      </w:r>
      <w:r w:rsidR="00806C95" w:rsidRPr="00A27F93">
        <w:instrText xml:space="preserve"> ADDIN PAPERS2_CITATIONS &lt;citation&gt;&lt;uuid&gt;69154FE5-DFD4-4D9C-9853-D79E96E70528&lt;/uuid&gt;&lt;priority&gt;0&lt;/priority&gt;&lt;publications&gt;&lt;publication&gt;&lt;doi&gt;10.1111/j.1523-1739.2010.01646.x&lt;/doi&gt;&lt;number&gt;3&lt;/number&gt;&lt;publication_date&gt;99201100000000000000200000&lt;/publication_date&gt;&lt;startpage&gt;428&lt;/startpage&gt;&lt;subtype&gt;400&lt;/subtype&gt;&lt;title&gt;The potential conservation value of non‐native species&lt;/title&gt;&lt;type&gt;400&lt;/type&gt;&lt;volume&gt;25&lt;/volume&gt;&lt;uuid&gt;e584c5d4-885e-4302-b6d6-baf52e595b82&lt;/uuid&gt;&lt;authors&gt;&lt;author&gt;&lt;lastName&gt;Schlaepfer&lt;/lastName&gt;&lt;firstName&gt;M&lt;/firstName&gt;&lt;middleNames&gt;A&lt;/middleNames&gt;&lt;/author&gt;&lt;author&gt;&lt;lastName&gt;Sax&lt;/lastName&gt;&lt;firstName&gt;D&lt;/firstName&gt;&lt;middleNames&gt;F&lt;/middleNames&gt;&lt;/author&gt;&lt;author&gt;&lt;lastName&gt;Olden&lt;/lastName&gt;&lt;firstName&gt;J&lt;/firstName&gt;&lt;middleNames&gt;D&lt;/middleNames&gt;&lt;/author&gt;&lt;/authors&gt;&lt;editors /&gt;&lt;translators /&gt;&lt;photographers /&gt;&lt;livfe_id /&gt;&lt;citekey&gt;Schlaepfer:2011bv&lt;/citekey&gt;&lt;subtitle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Biology&lt;/title&gt;&lt;/bundle&gt;&lt;url&gt;http://dx.doi.org/10.1111/j.1523-1739.2010.01646.x&lt;/url&gt;&lt;/publication&gt;&lt;/publications&gt;&lt;cites /&gt;&lt;/citation&gt;</w:instrText>
      </w:r>
      <w:r w:rsidR="00806C95" w:rsidRPr="00A27F93">
        <w:fldChar w:fldCharType="separate"/>
      </w:r>
      <w:r w:rsidR="00F00ED8" w:rsidRPr="00A27F93">
        <w:t>[4]</w:t>
      </w:r>
      <w:r w:rsidR="00806C95" w:rsidRPr="00A27F93">
        <w:fldChar w:fldCharType="end"/>
      </w:r>
      <w:r w:rsidR="001B5A94" w:rsidRPr="00A27F93">
        <w:t>. Introduced species can be preferred</w:t>
      </w:r>
      <w:r w:rsidRPr="00A27F93">
        <w:t xml:space="preserve"> candidates for restoring severely degraded habitats </w:t>
      </w:r>
      <w:r w:rsidR="00806C95" w:rsidRPr="00A27F93">
        <w:fldChar w:fldCharType="begin" w:fldLock="1"/>
      </w:r>
      <w:r w:rsidR="00806C95" w:rsidRPr="00A27F93">
        <w:instrText xml:space="preserve"> ADDIN PAPERS2_CITATIONS &lt;citation&gt;&lt;uuid&gt;072C2351-55A8-4144-ABFE-EC4A9FA40ED6&lt;/uuid&gt;&lt;priority&gt;0&lt;/priority&gt;&lt;publications&gt;&lt;publication&gt;&lt;publication_date&gt;99200400000000000000200000&lt;/publication_date&gt;&lt;subtype&gt;400&lt;/subtype&gt;&lt;title&gt;A place for alien species in ecosystem restoration&lt;/title&gt;&lt;type&gt;400&lt;/type&gt;&lt;uuid&gt;c5843ad9-1a43-49f7-9e2d-bd8621554a48&lt;/uuid&gt;&lt;authors&gt;&lt;author&gt;&lt;lastName&gt;Ewel&lt;/lastName&gt;&lt;firstName&gt;J&lt;/firstName&gt;&lt;middleNames&gt;J&lt;/middleNames&gt;&lt;/author&gt;&lt;author&gt;&lt;lastName&gt;Putz&lt;/lastName&gt;&lt;firstName&gt;F&lt;/firstName&gt;&lt;middleNames&gt;E&lt;/middleNames&gt;&lt;/author&gt;&lt;/authors&gt;&lt;editors /&gt;&lt;translators /&gt;&lt;photographers /&gt;&lt;livfe_id /&gt;&lt;citekey&gt;Ewel:2004um&lt;/citekey&gt;&lt;subtitle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Environment&lt;/title&gt;&lt;/bundle&gt;&lt;url&gt;http://onlinelibrary.wiley.com/doi/10.1890/1540-9295(2004)002[0354:APFASI]2.0.CO;2/full&lt;/url&gt;&lt;/publication&gt;&lt;/publications&gt;&lt;cites /&gt;&lt;/citation&gt;</w:instrText>
      </w:r>
      <w:r w:rsidR="00806C95" w:rsidRPr="00A27F93">
        <w:fldChar w:fldCharType="separate"/>
      </w:r>
      <w:r w:rsidR="00F00ED8" w:rsidRPr="00A27F93">
        <w:t>[5]</w:t>
      </w:r>
      <w:r w:rsidR="00806C95" w:rsidRPr="00A27F93">
        <w:fldChar w:fldCharType="end"/>
      </w:r>
      <w:r w:rsidRPr="00A27F93">
        <w:t>. For example, non-native trees</w:t>
      </w:r>
      <w:r w:rsidR="00B3544F" w:rsidRPr="00A27F93">
        <w:t xml:space="preserve"> </w:t>
      </w:r>
      <w:r w:rsidR="006831FE" w:rsidRPr="00A27F93">
        <w:t xml:space="preserve">have been used </w:t>
      </w:r>
      <w:r w:rsidRPr="00A27F93">
        <w:t xml:space="preserve">in abandoned pastures where the native plants would not have originally facilitated the return of native plant communities </w:t>
      </w:r>
      <w:r w:rsidR="00806C95" w:rsidRPr="00A27F93">
        <w:fldChar w:fldCharType="begin" w:fldLock="1"/>
      </w:r>
      <w:r w:rsidR="00806C95" w:rsidRPr="00A27F93">
        <w:instrText xml:space="preserve"> ADDIN PAPERS2_CITATIONS &lt;citation&gt;&lt;uuid&gt;AF0AD686-74DF-45C0-B039-54BB60F458CD&lt;/uuid&gt;&lt;priority&gt;0&lt;/priority&gt;&lt;publications&gt;&lt;publication&gt;&lt;publication_date&gt;99199700000000000000200000&lt;/publication_date&gt;&lt;subtype&gt;400&lt;/subtype&gt;&lt;title&gt;The apparent paradox of reestablishing species richness on degraded lands with tree monocultures&lt;/title&gt;&lt;type&gt;400&lt;/type&gt;&lt;uuid&gt;d98545f9-5f84-4d75-a0ed-944eb067c69e&lt;/uuid&gt;&lt;authors&gt;&lt;author&gt;&lt;lastName&gt;Lugo&lt;/lastName&gt;&lt;firstName&gt;A&lt;/firstName&gt;&lt;middleNames&gt;E&lt;/middleNames&gt;&lt;/author&gt;&lt;/authors&gt;&lt;editors /&gt;&lt;translators /&gt;&lt;photographers /&gt;&lt;livfe_id /&gt;&lt;citekey&gt;Lugo:1997vp&lt;/citekey&gt;&lt;subtitle p4:nil="true" xmlns:p4="http://www.w3.org/2001/XMLSchema-instance" /&gt;&lt;submission_date /&gt;&lt;revision_date /&gt;&lt;accepted_date /&gt;&lt;is_bundle&gt;0&lt;/is_bundle&gt;&lt;bundle&gt;&lt;type&gt;-100&lt;/type&gt;&lt;subtype&gt;-100&lt;/subtype&gt;&lt;livfeID /&gt;&lt;citekey&gt;:0tlba&lt;/citekey&gt;&lt;title&gt;Forest ecology and management&lt;/title&gt;&lt;/bundle&gt;&lt;url&gt;http://www.sciencedirect.com/science/article/pii/S0378112797001916&lt;/url&gt;&lt;/publication&gt;&lt;/publications&gt;&lt;cites /&gt;&lt;/citation&gt;</w:instrText>
      </w:r>
      <w:r w:rsidR="00806C95" w:rsidRPr="00A27F93">
        <w:fldChar w:fldCharType="separate"/>
      </w:r>
      <w:r w:rsidR="00F00ED8" w:rsidRPr="00A27F93">
        <w:t>[6]</w:t>
      </w:r>
      <w:r w:rsidR="00806C95" w:rsidRPr="00A27F93">
        <w:fldChar w:fldCharType="end"/>
      </w:r>
      <w:r w:rsidRPr="00A27F93">
        <w:t>. Some introduced species may provide desirable ecological functions such as seed dispersal or food sources for nat</w:t>
      </w:r>
      <w:r w:rsidR="006E70F1" w:rsidRPr="00A27F93">
        <w:t xml:space="preserve">ive species </w:t>
      </w:r>
      <w:r w:rsidR="00806C95" w:rsidRPr="00A27F93">
        <w:fldChar w:fldCharType="begin" w:fldLock="1"/>
      </w:r>
      <w:r w:rsidR="00806C95" w:rsidRPr="00A27F93">
        <w:instrText xml:space="preserve"> ADDIN PAPERS2_CITATIONS &lt;citation&gt;&lt;uuid&gt;578B22CB-CA67-499D-AF3E-FC6EAC1C24B3&lt;/uuid&gt;&lt;priority&gt;0&lt;/priority&gt;&lt;publications&gt;&lt;publication&gt;&lt;doi&gt;10.1556/comec.11.2010.1.3&lt;/doi&gt;&lt;number&gt;1&lt;/number&gt;&lt;publication_date&gt;99201000000000000000200000&lt;/publication_date&gt;&lt;startpage&gt;13&lt;/startpage&gt;&lt;subtype&gt;400&lt;/subtype&gt;&lt;title&gt;Are the ecological impacts of alien species misrepresented? A review of the “native good, alien bad” philosophy&lt;/title&gt;&lt;type&gt;400&lt;/type&gt;&lt;volume&gt;11&lt;/volume&gt;&lt;uuid&gt;a1f48570-c5d2-40f0-9a4d-a8c619dd3b28&lt;/uuid&gt;&lt;authors&gt;&lt;author&gt;&lt;lastName&gt;Goodenough&lt;/lastName&gt;&lt;firstName&gt;A&lt;/firstName&gt;&lt;/author&gt;&lt;/authors&gt;&lt;editors /&gt;&lt;translators /&gt;&lt;photographers /&gt;&lt;livfe_id /&gt;&lt;citekey&gt;Goodenough:2010ge&lt;/citekey&gt;&lt;subtitle p4:nil="true" xmlns:p4="http://www.w3.org/2001/XMLSchema-instance" /&gt;&lt;submission_date /&gt;&lt;revision_date /&gt;&lt;accepted_date /&gt;&lt;is_bundle&gt;0&lt;/is_bundle&gt;&lt;bundle&gt;&lt;type&gt;-100&lt;/type&gt;&lt;subtype&gt;-100&lt;/subtype&gt;&lt;livfeID /&gt;&lt;citekey&gt;:0wh&lt;/citekey&gt;&lt;title&gt;Community Ecology&lt;/title&gt;&lt;/bundle&gt;&lt;url&gt;http://dx.doi.org/10.1556/comec.11.2010.1.3&lt;/url&gt;&lt;/publication&gt;&lt;/publications&gt;&lt;cites /&gt;&lt;/citation&gt;</w:instrText>
      </w:r>
      <w:r w:rsidR="00806C95" w:rsidRPr="00A27F93">
        <w:fldChar w:fldCharType="separate"/>
      </w:r>
      <w:r w:rsidR="00F00ED8" w:rsidRPr="00A27F93">
        <w:t>[7]</w:t>
      </w:r>
      <w:r w:rsidR="00806C95" w:rsidRPr="00A27F93">
        <w:fldChar w:fldCharType="end"/>
      </w:r>
      <w:r w:rsidR="006E70F1" w:rsidRPr="00A27F93">
        <w:t>. The i</w:t>
      </w:r>
      <w:r w:rsidRPr="00A27F93">
        <w:t>ntroduced Japanese white-eyes (</w:t>
      </w:r>
      <w:proofErr w:type="spellStart"/>
      <w:r w:rsidRPr="00A27F93">
        <w:rPr>
          <w:i/>
          <w:iCs/>
        </w:rPr>
        <w:t>Zosterops</w:t>
      </w:r>
      <w:proofErr w:type="spellEnd"/>
      <w:r w:rsidRPr="00A27F93">
        <w:rPr>
          <w:i/>
          <w:iCs/>
        </w:rPr>
        <w:t xml:space="preserve"> japonica</w:t>
      </w:r>
      <w:r w:rsidRPr="00A27F93">
        <w:t xml:space="preserve">) in Hawaii are seed dispersers for native plants that previously relied on now extinct or rare native birds </w:t>
      </w:r>
      <w:r w:rsidR="00806C95" w:rsidRPr="00A27F93">
        <w:fldChar w:fldCharType="begin" w:fldLock="1"/>
      </w:r>
      <w:r w:rsidR="00806C95" w:rsidRPr="00A27F93">
        <w:instrText xml:space="preserve"> ADDIN PAPERS2_CITATIONS &lt;citation&gt;&lt;uuid&gt;9334D875-201B-4D67-B13A-222E829E93BC&lt;/uuid&gt;&lt;priority&gt;0&lt;/priority&gt;&lt;publications&gt;&lt;publication&gt;&lt;doi&gt;10.1111/j.1523-1739.2007.00781.x&lt;/doi&gt;&lt;number&gt;5&lt;/number&gt;&lt;publication_date&gt;99200700000000000000200000&lt;/publication_date&gt;&lt;startpage&gt;1248&lt;/startpage&gt;&lt;subtype&gt;400&lt;/subtype&gt;&lt;title&gt;Introduced birds and the fate of Hawaiian rainforests&lt;/title&gt;&lt;type&gt;400&lt;/type&gt;&lt;volume&gt;21&lt;/volume&gt;&lt;uuid&gt;dda02957-641d-4ab4-abe7-747658eda4b4&lt;/uuid&gt;&lt;authors&gt;&lt;author&gt;&lt;lastName&gt;Foster&lt;/lastName&gt;&lt;firstName&gt;J&lt;/firstName&gt;&lt;middleNames&gt;T&lt;/middleNames&gt;&lt;/author&gt;&lt;author&gt;&lt;lastName&gt;Robinson&lt;/lastName&gt;&lt;firstName&gt;S&lt;/firstName&gt;&lt;middleNames&gt;K&lt;/middleNames&gt;&lt;/author&gt;&lt;/authors&gt;&lt;editors /&gt;&lt;translators /&gt;&lt;photographers /&gt;&lt;livfe_id /&gt;&lt;citekey&gt;Foster:2007ci&lt;/citekey&gt;&lt;subtitle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Biology&lt;/title&gt;&lt;/bundle&gt;&lt;url&gt;http://dx.doi.org/10.1111/j.1523-1739.2007.00781.x&lt;/url&gt;&lt;/publication&gt;&lt;/publications&gt;&lt;cites /&gt;&lt;/citation&gt;</w:instrText>
      </w:r>
      <w:r w:rsidR="00806C95" w:rsidRPr="00A27F93">
        <w:fldChar w:fldCharType="separate"/>
      </w:r>
      <w:r w:rsidR="00F00ED8" w:rsidRPr="00A27F93">
        <w:t>[8]</w:t>
      </w:r>
      <w:r w:rsidR="00806C95" w:rsidRPr="00A27F93">
        <w:fldChar w:fldCharType="end"/>
      </w:r>
      <w:r w:rsidRPr="00A27F93">
        <w:t>.  Finally, invasive species may slow or reverse negative ecological effects from other anthropogenic impacts. Cascading ecological effects from overfishing in Cape Cod salt marshes are being reversed by green crabs (</w:t>
      </w:r>
      <w:proofErr w:type="spellStart"/>
      <w:r w:rsidRPr="00A27F93">
        <w:rPr>
          <w:i/>
          <w:iCs/>
        </w:rPr>
        <w:t>Carcinas</w:t>
      </w:r>
      <w:proofErr w:type="spellEnd"/>
      <w:r w:rsidR="00E902AF" w:rsidRPr="00A27F93">
        <w:rPr>
          <w:i/>
          <w:iCs/>
        </w:rPr>
        <w:t xml:space="preserve"> </w:t>
      </w:r>
      <w:proofErr w:type="spellStart"/>
      <w:r w:rsidRPr="00A27F93">
        <w:rPr>
          <w:i/>
          <w:iCs/>
        </w:rPr>
        <w:t>maenas</w:t>
      </w:r>
      <w:proofErr w:type="spellEnd"/>
      <w:r w:rsidRPr="00A27F93">
        <w:t xml:space="preserve">), which are normally considered a harmful invasive </w:t>
      </w:r>
      <w:r w:rsidR="00806C95" w:rsidRPr="00A27F93">
        <w:fldChar w:fldCharType="begin" w:fldLock="1"/>
      </w:r>
      <w:r w:rsidR="00806C95" w:rsidRPr="00A27F93">
        <w:instrText xml:space="preserve"> ADDIN PAPERS2_CITATIONS &lt;citation&gt;&lt;uuid&gt;3F12CC1F-C3E7-401B-B520-CA6C809A43D4&lt;/uuid&gt;&lt;priority&gt;0&lt;/priority&gt;&lt;publications&gt;&lt;publication&gt;&lt;doi&gt;10.1890/12-2150.1&lt;/doi&gt;&lt;number&gt;9&lt;/number&gt;&lt;publication_date&gt;99201300000000000000200000&lt;/publication_date&gt;&lt;startpage&gt;1937&lt;/startpage&gt;&lt;subtype&gt;400&lt;/subtype&gt;&lt;title&gt;An invasive species facilitates the recovery of salt marsh ecosystems on Cape Cod&lt;/title&gt;&lt;type&gt;400&lt;/type&gt;&lt;volume&gt;94&lt;/volume&gt;&lt;uuid&gt;62a1b597-6178-4f89-bfdf-a9288abfb751&lt;/uuid&gt;&lt;authors&gt;&lt;author&gt;&lt;lastName&gt;Bertness&lt;/lastName&gt;&lt;firstName&gt;M&lt;/firstName&gt;&lt;middleNames&gt;D&lt;/middleNames&gt;&lt;/author&gt;&lt;author&gt;&lt;lastName&gt;Coverdale&lt;/lastName&gt;&lt;firstName&gt;T&lt;/firstName&gt;&lt;middleNames&gt;C&lt;/middleNames&gt;&lt;/author&gt;&lt;/authors&gt;&lt;editors /&gt;&lt;translators /&gt;&lt;photographers /&gt;&lt;livfe_id /&gt;&lt;citekey&gt;Bertness:2013hr&lt;/citekey&gt;&lt;subtitle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/&gt;&lt;citekey&gt;:0we&lt;/citekey&gt;&lt;title&gt;Ecology&lt;/title&gt;&lt;/bundle&gt;&lt;url&gt;http://dx.doi.org/10.1890/12-2150.1&lt;/url&gt;&lt;/publication&gt;&lt;/publications&gt;&lt;cites /&gt;&lt;/citation&gt;</w:instrText>
      </w:r>
      <w:r w:rsidR="00806C95" w:rsidRPr="00A27F93">
        <w:fldChar w:fldCharType="separate"/>
      </w:r>
      <w:r w:rsidR="00F00ED8" w:rsidRPr="00A27F93">
        <w:t>[9]</w:t>
      </w:r>
      <w:r w:rsidR="00806C95" w:rsidRPr="00A27F93">
        <w:fldChar w:fldCharType="end"/>
      </w:r>
      <w:r w:rsidRPr="00A27F93">
        <w:t xml:space="preserve">. </w:t>
      </w:r>
    </w:p>
    <w:p w14:paraId="6A35CA9F" w14:textId="2D98BEDF" w:rsidR="008C6C8D" w:rsidRPr="00A27F93" w:rsidRDefault="008C6C8D" w:rsidP="006D4C2F">
      <w:pPr>
        <w:spacing w:line="480" w:lineRule="auto"/>
        <w:ind w:firstLine="720"/>
      </w:pPr>
      <w:r w:rsidRPr="00A27F93">
        <w:t>The negative effects of introduced deer and pigs</w:t>
      </w:r>
      <w:r w:rsidR="00DE5606" w:rsidRPr="00A27F93">
        <w:t xml:space="preserve"> </w:t>
      </w:r>
      <w:r w:rsidRPr="00A27F93">
        <w:t>have been well documented in ecosystems across the globe</w:t>
      </w:r>
      <w:r w:rsidR="00806C95" w:rsidRPr="00A27F93">
        <w:t xml:space="preserve"> </w:t>
      </w:r>
      <w:r w:rsidR="00806C95" w:rsidRPr="00A27F93">
        <w:fldChar w:fldCharType="begin" w:fldLock="1"/>
      </w:r>
      <w:r w:rsidR="00E85A38" w:rsidRPr="00A27F93">
        <w:instrText xml:space="preserve"> ADDIN PAPERS2_CITATIONS &lt;citation&gt;&lt;uuid&gt;D720EAA8-5202-435F-9A4B-58BE48F9742C&lt;/uuid&gt;&lt;priority&gt;0&lt;/priority&gt;&lt;publications&gt;&lt;publication&gt;&lt;publication_date&gt;99200900000000000000200000&lt;/publication_date&gt;&lt;subtype&gt;400&lt;/subtype&gt;&lt;title&gt;Effects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6390e7b1-3eda-40e5-b11a-2b90c1bf4916&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doi&gt;10.1017/s1464793102006061&lt;/doi&gt;&lt;number&gt;3&lt;/number&gt;&lt;publication_date&gt;99200300000000000000200000&lt;/publication_date&gt;&lt;startpage&gt;347&lt;/startpage&gt;&lt;subtype&gt;400&lt;/subtype&gt;&lt;title&gt;Mammal invaders on islands: impact, control and control impact&lt;/title&gt;&lt;type&gt;400&lt;/type&gt;&lt;volume&gt;78&lt;/volume&gt;&lt;uuid&gt;6e80f067-ccba-4c23-a0ea-4e7b5aeb14a1&lt;/uuid&gt;&lt;authors&gt;&lt;author&gt;&lt;lastName&gt;Courchamp&lt;/lastName&gt;&lt;firstName&gt;F&lt;/firstName&gt;&lt;/author&gt;&lt;author&gt;&lt;lastName&gt;Chapuis&lt;/lastName&gt;&lt;firstName&gt;J&lt;/firstName&gt;&lt;middleNames&gt;L&lt;/middleNames&gt;&lt;/author&gt;&lt;author&gt;&lt;lastName&gt;Pascal&lt;/lastName&gt;&lt;firstName&gt;M&lt;/firstName&gt;&lt;/author&gt;&lt;/authors&gt;&lt;editors /&gt;&lt;translators /&gt;&lt;photographers /&gt;&lt;livfe_id /&gt;&lt;citekey&gt;Courchamp:2003dm&lt;/citekey&gt;&lt;subtitle p4:nil="true" xmlns:p4="http://www.w3.org/2001/XMLSchema-instance" /&gt;&lt;submission_date /&gt;&lt;revision_date /&gt;&lt;accepted_date /&gt;&lt;is_bundle&gt;0&lt;/is_bundle&gt;&lt;bundle&gt;&lt;type&gt;-100&lt;/type&gt;&lt;subtype&gt;-100&lt;/subtype&gt;&lt;livfeID /&gt;&lt;citekey&gt;:0un&lt;/citekey&gt;&lt;title&gt;Biological Reviews&lt;/title&gt;&lt;/bundle&gt;&lt;url&gt;http://dx.doi.org/10.1017/s1464793102006061&lt;/url&gt;&lt;/publication&gt;&lt;/publications&gt;&lt;cites /&gt;&lt;/citation&gt;</w:instrText>
      </w:r>
      <w:r w:rsidR="00806C95" w:rsidRPr="00A27F93">
        <w:fldChar w:fldCharType="separate"/>
      </w:r>
      <w:r w:rsidR="00F00ED8" w:rsidRPr="00A27F93">
        <w:t>[10-13]</w:t>
      </w:r>
      <w:r w:rsidR="00806C95" w:rsidRPr="00A27F93">
        <w:fldChar w:fldCharType="end"/>
      </w:r>
      <w:r w:rsidRPr="00A27F93">
        <w:t>.</w:t>
      </w:r>
      <w:r w:rsidR="00DE5606" w:rsidRPr="00A27F93">
        <w:t xml:space="preserve"> </w:t>
      </w:r>
      <w:r w:rsidRPr="00A27F93">
        <w:t xml:space="preserve">Deer alter forest structure by browsing on seedlings and saplings, and suppressing forest regeneration </w:t>
      </w:r>
      <w:r w:rsidR="00E85A38" w:rsidRPr="00A27F93">
        <w:fldChar w:fldCharType="begin" w:fldLock="1"/>
      </w:r>
      <w:r w:rsidR="00E85A38" w:rsidRPr="00A27F93">
        <w:instrText xml:space="preserve"> ADDIN PAPERS2_CITATIONS &lt;citation&gt;&lt;uuid&gt;17E97A00-B7CB-497F-A717-C98CF8F72684&lt;/uuid&gt;&lt;priority&gt;0&lt;/priority&gt;&lt;publications&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E85A38" w:rsidRPr="00A27F93">
        <w:fldChar w:fldCharType="separate"/>
      </w:r>
      <w:r w:rsidR="00F00ED8" w:rsidRPr="00A27F93">
        <w:t>[14]</w:t>
      </w:r>
      <w:r w:rsidR="00E85A38" w:rsidRPr="00A27F93">
        <w:fldChar w:fldCharType="end"/>
      </w:r>
      <w:r w:rsidRPr="00A27F93">
        <w:t>. Introduced deer in New Zealand had effects on understory and forest composition that persisted even after control of deer</w:t>
      </w:r>
      <w:r w:rsidR="006E70F1" w:rsidRPr="00A27F93">
        <w:t xml:space="preserve"> (</w:t>
      </w:r>
      <w:proofErr w:type="spellStart"/>
      <w:r w:rsidR="006E70F1" w:rsidRPr="00A27F93">
        <w:rPr>
          <w:i/>
        </w:rPr>
        <w:t>Cervus</w:t>
      </w:r>
      <w:proofErr w:type="spellEnd"/>
      <w:r w:rsidR="006E70F1" w:rsidRPr="00A27F93">
        <w:rPr>
          <w:i/>
        </w:rPr>
        <w:t xml:space="preserve"> </w:t>
      </w:r>
      <w:proofErr w:type="spellStart"/>
      <w:r w:rsidR="006E70F1" w:rsidRPr="00A27F93">
        <w:rPr>
          <w:i/>
        </w:rPr>
        <w:t>elaph</w:t>
      </w:r>
      <w:r w:rsidR="00436BC3">
        <w:rPr>
          <w:i/>
        </w:rPr>
        <w:t>u</w:t>
      </w:r>
      <w:r w:rsidR="006E70F1" w:rsidRPr="00A27F93">
        <w:rPr>
          <w:i/>
        </w:rPr>
        <w:t>s</w:t>
      </w:r>
      <w:proofErr w:type="spellEnd"/>
      <w:r w:rsidR="006E70F1" w:rsidRPr="00A27F93">
        <w:t xml:space="preserve">) </w:t>
      </w:r>
      <w:r w:rsidR="006E70F1" w:rsidRPr="00A27F93">
        <w:lastRenderedPageBreak/>
        <w:t xml:space="preserve">populations </w:t>
      </w:r>
      <w:r w:rsidR="00E85A38" w:rsidRPr="00A27F93">
        <w:fldChar w:fldCharType="begin" w:fldLock="1"/>
      </w:r>
      <w:r w:rsidR="00E85A38" w:rsidRPr="00A27F93">
        <w:instrText xml:space="preserve"> ADDIN PAPERS2_CITATIONS &lt;citation&gt;&lt;uuid&gt;E82C72A4-E2DB-4C96-8076-F9C233284FDC&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Biology&lt;/title&gt;&lt;/bundle&gt;&lt;url&gt;http://dx.doi.org/10.1046/j.1523-1739.2003.15099.x&lt;/url&gt;&lt;/publication&gt;&lt;/publications&gt;&lt;cites /&gt;&lt;/citation&gt;</w:instrText>
      </w:r>
      <w:r w:rsidR="00E85A38" w:rsidRPr="00A27F93">
        <w:fldChar w:fldCharType="separate"/>
      </w:r>
      <w:r w:rsidR="00F00ED8" w:rsidRPr="00A27F93">
        <w:t>[15]</w:t>
      </w:r>
      <w:r w:rsidR="00E85A38" w:rsidRPr="00A27F93">
        <w:fldChar w:fldCharType="end"/>
      </w:r>
      <w:r w:rsidRPr="00A27F93">
        <w:t>.</w:t>
      </w:r>
      <w:r w:rsidR="003D6146" w:rsidRPr="00A27F93">
        <w:t xml:space="preserve"> </w:t>
      </w:r>
      <w:r w:rsidR="00412C82" w:rsidRPr="00A27F93">
        <w:t>Similarly</w:t>
      </w:r>
      <w:r w:rsidR="000F40BE" w:rsidRPr="00A27F93">
        <w:t>, p</w:t>
      </w:r>
      <w:r w:rsidRPr="00A27F93">
        <w:t>igs are known to affect regeneration and recruitment in a number of forest systems. For example, feral pigs</w:t>
      </w:r>
      <w:r w:rsidR="001D0280">
        <w:t xml:space="preserve"> (</w:t>
      </w:r>
      <w:proofErr w:type="spellStart"/>
      <w:r w:rsidR="001D0280" w:rsidRPr="00EF588B">
        <w:rPr>
          <w:i/>
        </w:rPr>
        <w:t>Sus</w:t>
      </w:r>
      <w:proofErr w:type="spellEnd"/>
      <w:r w:rsidR="001D0280" w:rsidRPr="00EF588B">
        <w:rPr>
          <w:i/>
        </w:rPr>
        <w:t xml:space="preserve"> </w:t>
      </w:r>
      <w:proofErr w:type="spellStart"/>
      <w:r w:rsidR="001D0280" w:rsidRPr="00EF588B">
        <w:rPr>
          <w:i/>
        </w:rPr>
        <w:t>scrofa</w:t>
      </w:r>
      <w:proofErr w:type="spellEnd"/>
      <w:r w:rsidR="001D0280">
        <w:t>)</w:t>
      </w:r>
      <w:r w:rsidRPr="00A27F93">
        <w:t xml:space="preserve"> have a pronounced effect on regeneration in lowland forests of Malaysia, by direct predation on seeds and by soil-rooting </w:t>
      </w:r>
      <w:r w:rsidR="00E85A38" w:rsidRPr="00A27F93">
        <w:fldChar w:fldCharType="begin" w:fldLock="1"/>
      </w:r>
      <w:r w:rsidR="00DB6BC2" w:rsidRPr="00A27F93">
        <w:instrText xml:space="preserve"> ADDIN PAPERS2_CITATIONS &lt;citation&gt;&lt;uuid&gt;C17C5FC9-8A34-4A2D-877D-BAD5666F8F29&lt;/uuid&gt;&lt;priority&gt;0&lt;/priority&gt;&lt;publications&gt;&lt;publication&gt;&lt;doi&gt;10.1017/s0266467401001134&lt;/doi&gt;&lt;number&gt;02&lt;/number&gt;&lt;publication_date&gt;99200100000000000000200000&lt;/publication_date&gt;&lt;startpage&gt;191&lt;/startpage&gt;&lt;subtype&gt;400&lt;/subtype&gt;&lt;title&gt;Effects of native pigs (Sus scrofa) on woody understorey vegetation in a Malaysian lowland rain forest&lt;/title&gt;&lt;type&gt;400&lt;/type&gt;&lt;volume&gt;17&lt;/volume&gt;&lt;uuid&gt;60444ffc-2e7b-489f-a7e1-c8e98f60442d&lt;/uuid&gt;&lt;authors&gt;&lt;author&gt;&lt;lastName&gt;Ickes&lt;/lastName&gt;&lt;firstName&gt;K&lt;/firstName&gt;&lt;/author&gt;&lt;author&gt;&lt;lastName&gt;Dewalt&lt;/lastName&gt;&lt;firstName&gt;S&lt;/firstName&gt;&lt;middleNames&gt;J&lt;/middleNames&gt;&lt;/author&gt;&lt;author&gt;&lt;lastName&gt;Appanah&lt;/lastName&gt;&lt;firstName&gt;S&lt;/firstName&gt;&lt;/author&gt;&lt;/authors&gt;&lt;editors /&gt;&lt;translators /&gt;&lt;photographers /&gt;&lt;livfe_id /&gt;&lt;citekey&gt;Ickes:2001ca&lt;/citekey&gt;&lt;subtitle p4:nil="true" xmlns:p4="http://www.w3.org/2001/XMLSchema-instance" /&gt;&lt;submission_date /&gt;&lt;revision_date /&gt;&lt;accepted_date /&gt;&lt;is_bundle&gt;0&lt;/is_bundle&gt;&lt;bundle&gt;&lt;type&gt;-100&lt;/type&gt;&lt;subtype&gt;-100&lt;/subtype&gt;&lt;livfeID /&gt;&lt;citekey&gt;:0upba&lt;/citekey&gt;&lt;title&gt;Journal of Tropical Ecology&lt;/title&gt;&lt;/bundle&gt;&lt;url&gt;http://dx.doi.org/10.1017/s0266467401001134&lt;/url&gt;&lt;/publication&gt;&lt;publication&gt;&lt;publication_date&gt;99200100000000000000200000&lt;/publication_date&gt;&lt;subtype&gt;400&lt;/subtype&gt;&lt;title&gt;Hyper-abundance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E85A38" w:rsidRPr="00A27F93">
        <w:fldChar w:fldCharType="separate"/>
      </w:r>
      <w:r w:rsidR="00F00ED8" w:rsidRPr="00A27F93">
        <w:t>[16,17]</w:t>
      </w:r>
      <w:r w:rsidR="00E85A38" w:rsidRPr="00A27F93">
        <w:fldChar w:fldCharType="end"/>
      </w:r>
      <w:r w:rsidRPr="00A27F93">
        <w:t>. Rooting kills or physically damages seedlings and alter</w:t>
      </w:r>
      <w:r w:rsidR="00A61E30">
        <w:t>s</w:t>
      </w:r>
      <w:r w:rsidRPr="00A27F93">
        <w:t xml:space="preserve"> soil properties</w:t>
      </w:r>
      <w:r w:rsidR="00DB6BC2" w:rsidRPr="00A27F93">
        <w:t xml:space="preserve"> </w:t>
      </w:r>
      <w:r w:rsidR="00DB6BC2" w:rsidRPr="00A27F93">
        <w:fldChar w:fldCharType="begin" w:fldLock="1"/>
      </w:r>
      <w:r w:rsidR="00DB6BC2" w:rsidRPr="00A27F93">
        <w:instrText xml:space="preserve"> ADDIN PAPERS2_CITATIONS &lt;citation&gt;&lt;uuid&gt;23B0DE6F-13BF-4FA9-846D-DB7ED3B08264&lt;/uuid&gt;&lt;priority&gt;0&lt;/priority&gt;&lt;publications&gt;&lt;publication&gt;&lt;doi&gt;10.1007/s10530-012-0229-6&lt;/doi&gt;&lt;number&gt;11&lt;/number&gt;&lt;publication_date&gt;99201200000000000000200000&lt;/publication_date&gt;&lt;startpage&gt;2283&lt;/startpage&gt;&lt;subtype&gt;400&lt;/subtype&gt;&lt;title&gt;Impact of wild boar (Sus scrofa) in its introduced and native range: a review&lt;/title&gt;&lt;type&gt;400&lt;/type&gt;&lt;volume&gt;14&lt;/volume&gt;&lt;uuid&gt;92a5557d-9b0e-4a84-9478-8dfacb5e916f&lt;/uuid&gt;&lt;authors&gt;&lt;author&gt;&lt;lastName&gt;Barrios&lt;/lastName&gt;&lt;firstName&gt;M&lt;/firstName&gt;&lt;middleNames&gt;N&lt;/middleNames&gt;&lt;/author&gt;&lt;/authors&gt;&lt;editors /&gt;&lt;translators /&gt;&lt;photographers /&gt;&lt;livfe_id /&gt;&lt;citekey&gt;Barrios:2012de&lt;/citekey&gt;&lt;subtitle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-012-0229-6&lt;/url&gt;&lt;/publication&gt;&lt;publication&gt;&lt;doi&gt;10.2307/3801179&lt;/doi&gt;&lt;number&gt;2&lt;/number&gt;&lt;publication_date&gt;99198400000000000000200000&lt;/publication_date&gt;&lt;startpage&gt;464&lt;/startpage&gt;&lt;subtype&gt;400&lt;/subtype&gt;&lt;title&gt;Effects of wild pig rooting in a deciduous forest&lt;/title&gt;&lt;type&gt;400&lt;/type&gt;&lt;volume&gt;48&lt;/volume&gt;&lt;uuid&gt;d40a53e2-ebff-40f8-aeb0-7ef201d8135c&lt;/uuid&gt;&lt;authors&gt;&lt;author&gt;&lt;lastName&gt;Singer&lt;/lastName&gt;&lt;firstName&gt;F&lt;/firstName&gt;&lt;middleNames&gt;J&lt;/middleNames&gt;&lt;/author&gt;&lt;author&gt;&lt;lastName&gt;Swank&lt;/lastName&gt;&lt;firstName&gt;W&lt;/firstName&gt;&lt;middleNames&gt;T&lt;/middleNames&gt;&lt;/author&gt;&lt;author&gt;&lt;lastName&gt;Clebsch&lt;/lastName&gt;&lt;firstName&gt;EEC&lt;/firstName&gt;&lt;/author&gt;&lt;/authors&gt;&lt;editors /&gt;&lt;translators /&gt;&lt;photographers /&gt;&lt;livfe_id /&gt;&lt;citekey&gt;Singer:1984ga&lt;/citekey&gt;&lt;subtitle p4:nil="true" xmlns:p4="http://www.w3.org/2001/XMLSchema-instance" /&gt;&lt;submission_date /&gt;&lt;revision_date /&gt;&lt;accepted_date /&gt;&lt;is_bundle&gt;0&lt;/is_bundle&gt;&lt;bundle&gt;&lt;type&gt;-100&lt;/type&gt;&lt;subtype&gt;-100&lt;/subtype&gt;&lt;livfeID /&gt;&lt;citekey&gt;:0ui&lt;/citekey&gt;&lt;title&gt;The Journal of Wildlife Management&lt;/title&gt;&lt;/bundle&gt;&lt;url&gt;http://www.jstor.org/stable/3801179&lt;/url&gt;&lt;/publication&gt;&lt;/publications&gt;&lt;cites /&gt;&lt;/citation&gt;</w:instrText>
      </w:r>
      <w:r w:rsidR="00DB6BC2" w:rsidRPr="00A27F93">
        <w:fldChar w:fldCharType="separate"/>
      </w:r>
      <w:r w:rsidR="00F00ED8" w:rsidRPr="00A27F93">
        <w:t>[18,19]</w:t>
      </w:r>
      <w:r w:rsidR="00DB6BC2" w:rsidRPr="00A27F93">
        <w:fldChar w:fldCharType="end"/>
      </w:r>
      <w:r w:rsidRPr="00A27F93">
        <w:t xml:space="preserve">. </w:t>
      </w:r>
    </w:p>
    <w:p w14:paraId="0DB65996" w14:textId="3B798042" w:rsidR="00A61E30" w:rsidRDefault="008C6C8D" w:rsidP="00FB5A61">
      <w:pPr>
        <w:spacing w:line="480" w:lineRule="auto"/>
        <w:ind w:firstLine="720"/>
      </w:pPr>
      <w:r w:rsidRPr="00A27F93">
        <w:t xml:space="preserve">The </w:t>
      </w:r>
      <w:r w:rsidR="000F3756" w:rsidRPr="00A27F93">
        <w:t>southernmost island</w:t>
      </w:r>
      <w:r w:rsidR="00F26BA3" w:rsidRPr="00A27F93">
        <w:t xml:space="preserve"> of the</w:t>
      </w:r>
      <w:r w:rsidRPr="00A27F93">
        <w:t xml:space="preserve"> Mariana Archipelago, </w:t>
      </w:r>
      <w:r w:rsidR="000F3756" w:rsidRPr="00A27F93">
        <w:t>Guam</w:t>
      </w:r>
      <w:r w:rsidR="00F26BA3" w:rsidRPr="00A27F93">
        <w:t xml:space="preserve">, </w:t>
      </w:r>
      <w:r w:rsidRPr="00A27F93">
        <w:t>as with man</w:t>
      </w:r>
      <w:r w:rsidR="000F3756" w:rsidRPr="00A27F93">
        <w:t>y islands around the world, has</w:t>
      </w:r>
      <w:r w:rsidRPr="00A27F93">
        <w:t xml:space="preserve"> had a long history of species introductions </w:t>
      </w:r>
      <w:r w:rsidR="00DB6BC2" w:rsidRPr="00A27F93">
        <w:fldChar w:fldCharType="begin" w:fldLock="1"/>
      </w:r>
      <w:r w:rsidR="00DB6BC2" w:rsidRPr="00A27F93">
        <w:instrText xml:space="preserve"> ADDIN PAPERS2_CITATIONS &lt;citation&gt;&lt;uuid&gt;8513EA67-7A33-4F99-9796-4BCA539C5D3B&lt;/uuid&gt;&lt;priority&gt;0&lt;/priority&gt;&lt;publications&gt;&lt;publication&gt;&lt;publication_date&gt;99199800000000000000200000&lt;/publication_date&gt;&lt;subtype&gt;400&lt;/subtype&gt;&lt;title&gt;The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rsidRPr="00A27F93">
        <w:fldChar w:fldCharType="separate"/>
      </w:r>
      <w:r w:rsidR="00F00ED8" w:rsidRPr="00A27F93">
        <w:t>[2</w:t>
      </w:r>
      <w:r w:rsidR="001F4624">
        <w:t>0</w:t>
      </w:r>
      <w:r w:rsidR="00F00ED8" w:rsidRPr="00A27F93">
        <w:t>]</w:t>
      </w:r>
      <w:r w:rsidR="00DB6BC2" w:rsidRPr="00A27F93">
        <w:fldChar w:fldCharType="end"/>
      </w:r>
      <w:r w:rsidR="00822615" w:rsidRPr="00A27F93">
        <w:t>,</w:t>
      </w:r>
      <w:r w:rsidR="000F3756" w:rsidRPr="00A27F93">
        <w:t xml:space="preserve"> making its forest</w:t>
      </w:r>
      <w:r w:rsidR="00412C82" w:rsidRPr="00A27F93">
        <w:t>s</w:t>
      </w:r>
      <w:r w:rsidR="000F3756" w:rsidRPr="00A27F93">
        <w:t xml:space="preserve"> prime examples of novel ecosystems</w:t>
      </w:r>
      <w:r w:rsidR="00C425A5" w:rsidRPr="00A27F93">
        <w:t>, albeit</w:t>
      </w:r>
      <w:r w:rsidR="000F3756" w:rsidRPr="00A27F93">
        <w:t xml:space="preserve"> with unique challenges</w:t>
      </w:r>
      <w:r w:rsidRPr="00A27F93">
        <w:t xml:space="preserve">. </w:t>
      </w:r>
      <w:r w:rsidR="00F26BA3" w:rsidRPr="00A27F93">
        <w:t>One of t</w:t>
      </w:r>
      <w:r w:rsidRPr="00A27F93">
        <w:t>he</w:t>
      </w:r>
      <w:r w:rsidR="00C425A5" w:rsidRPr="00A27F93">
        <w:t xml:space="preserve"> world’s</w:t>
      </w:r>
      <w:r w:rsidRPr="00A27F93">
        <w:t xml:space="preserve"> most </w:t>
      </w:r>
      <w:r w:rsidR="00F26BA3" w:rsidRPr="00A27F93">
        <w:t>in</w:t>
      </w:r>
      <w:r w:rsidRPr="00A27F93">
        <w:t>famous invasive species</w:t>
      </w:r>
      <w:r w:rsidR="005A33C6" w:rsidRPr="00A27F93">
        <w:t xml:space="preserve"> is</w:t>
      </w:r>
      <w:r w:rsidR="00F26BA3" w:rsidRPr="00A27F93">
        <w:t xml:space="preserve"> </w:t>
      </w:r>
      <w:r w:rsidRPr="00A27F93">
        <w:t xml:space="preserve">the brown </w:t>
      </w:r>
      <w:proofErr w:type="spellStart"/>
      <w:r w:rsidRPr="00A27F93">
        <w:t>treesnake</w:t>
      </w:r>
      <w:proofErr w:type="spellEnd"/>
      <w:r w:rsidRPr="00A27F93">
        <w:t xml:space="preserve"> (</w:t>
      </w:r>
      <w:proofErr w:type="spellStart"/>
      <w:r w:rsidRPr="00A27F93">
        <w:rPr>
          <w:i/>
          <w:iCs/>
        </w:rPr>
        <w:t>Boiga</w:t>
      </w:r>
      <w:proofErr w:type="spellEnd"/>
      <w:r w:rsidR="00DE5606" w:rsidRPr="00A27F93">
        <w:rPr>
          <w:i/>
          <w:iCs/>
        </w:rPr>
        <w:t xml:space="preserve"> </w:t>
      </w:r>
      <w:proofErr w:type="spellStart"/>
      <w:r w:rsidRPr="00A27F93">
        <w:rPr>
          <w:i/>
          <w:iCs/>
        </w:rPr>
        <w:t>irregularis</w:t>
      </w:r>
      <w:proofErr w:type="spellEnd"/>
      <w:r w:rsidRPr="00A27F93">
        <w:t xml:space="preserve">), which was unintentionally introduced </w:t>
      </w:r>
      <w:r w:rsidR="000F3756" w:rsidRPr="00A27F93">
        <w:t xml:space="preserve">to Guam </w:t>
      </w:r>
      <w:r w:rsidRPr="00A27F93">
        <w:t>on military cargo at the end of World War II</w:t>
      </w:r>
      <w:r w:rsidR="00DE5606" w:rsidRPr="00A27F93">
        <w:t xml:space="preserve"> </w:t>
      </w:r>
      <w:r w:rsidR="00DB6BC2" w:rsidRPr="00A27F93">
        <w:fldChar w:fldCharType="begin" w:fldLock="1"/>
      </w:r>
      <w:r w:rsidR="00DB6BC2" w:rsidRPr="00A27F93">
        <w:instrText xml:space="preserve"> ADDIN PAPERS2_CITATIONS &lt;citation&gt;&lt;uuid&gt;D2E3B431-7BEB-44A5-80D9-371635681303&lt;/uuid&gt;&lt;priority&gt;0&lt;/priority&gt;&lt;publications&gt;&lt;publication&gt;&lt;publication_date&gt;99199200000000000000200000&lt;/publication_date&gt;&lt;publisher&gt;University of Hawai'i Press&lt;/publisher&gt;&lt;subtype&gt;0&lt;/subtype&gt;&lt;title&gt;Origin and population growth of the brown tree snake, Boiga irregularis, on Guam&lt;/title&gt;&lt;type&gt;0&lt;/type&gt;&lt;uuid&gt;8ba63bd6-23ef-40a2-b336-423483585d8a&lt;/uuid&gt;&lt;authors&gt;&lt;author&gt;&lt;lastName&gt;Rodda&lt;/lastName&gt;&lt;firstName&gt;G&lt;/firstName&gt;&lt;middleNames&gt;H&lt;/middleNames&gt;&lt;/author&gt;&lt;author&gt;&lt;lastName&gt;Fritts&lt;/lastName&gt;&lt;firstName&gt;T&lt;/firstName&gt;&lt;middleNames&gt;H&lt;/middleNames&gt;&lt;/author&gt;&lt;author&gt;&lt;lastName&gt;Conry&lt;/lastName&gt;&lt;firstName&gt;P&lt;/firstName&gt;&lt;middleNames&gt;J&lt;/middleNames&gt;&lt;/author&gt;&lt;/authors&gt;&lt;editors /&gt;&lt;translators /&gt;&lt;photographers /&gt;&lt;livfe_id /&gt;&lt;citekey&gt;Rodda:1992ua&lt;/citekey&gt;&lt;subtitle p4:nil="true" xmlns:p4="http://www.w3.org/2001/XMLSchema-instance" /&gt;&lt;submission_date /&gt;&lt;revision_date /&gt;&lt;accepted_date /&gt;&lt;is_bundle&gt;0&lt;/is_bundle&gt;&lt;bundle p4:nil="true" xmlns:p4="http://www.w3.org/2001/XMLSchema-instance" /&gt;&lt;url&gt;http://scholarspace.manoa.hawaii.edu/handle/10125/1672&lt;/url&gt;&lt;/publication&gt;&lt;/publications&gt;&lt;cites /&gt;&lt;/citation&gt;</w:instrText>
      </w:r>
      <w:r w:rsidR="00DB6BC2" w:rsidRPr="00A27F93">
        <w:fldChar w:fldCharType="separate"/>
      </w:r>
      <w:r w:rsidR="00F00ED8" w:rsidRPr="00A27F93">
        <w:t>[2</w:t>
      </w:r>
      <w:r w:rsidR="001F4624">
        <w:t>1</w:t>
      </w:r>
      <w:r w:rsidR="00F00ED8" w:rsidRPr="00A27F93">
        <w:t>]</w:t>
      </w:r>
      <w:r w:rsidR="00DB6BC2" w:rsidRPr="00A27F93">
        <w:fldChar w:fldCharType="end"/>
      </w:r>
      <w:r w:rsidRPr="00A27F93">
        <w:t>. It is responsible for the extinction of</w:t>
      </w:r>
      <w:r w:rsidR="00E902AF" w:rsidRPr="00A27F93">
        <w:t xml:space="preserve"> </w:t>
      </w:r>
      <w:r w:rsidRPr="00A27F93">
        <w:t xml:space="preserve">most of Guam’s native birds between 1945 and 1985 </w:t>
      </w:r>
      <w:r w:rsidR="00DB6BC2" w:rsidRPr="00A27F93">
        <w:fldChar w:fldCharType="begin" w:fldLock="1"/>
      </w:r>
      <w:r w:rsidR="00DB6BC2" w:rsidRPr="00A27F93">
        <w:instrText xml:space="preserve"> ADDIN PAPERS2_CITATIONS &lt;citation&gt;&lt;uuid&gt;DD808176-5CCD-40FF-BA0F-9658FF42D73C&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doi&gt;10.2307/1938471&lt;/doi&gt;&lt;number&gt;3&lt;/number&gt;&lt;publication_date&gt;99198700000000000000200000&lt;/publication_date&gt;&lt;startpage&gt;660&lt;/startpage&gt;&lt;subtype&gt;400&lt;/subtype&gt;&lt;title&gt;Extinction of an island forest avifauna by an introduced snake&lt;/title&gt;&lt;type&gt;400&lt;/type&gt;&lt;volume&gt;68&lt;/volume&gt;&lt;uuid&gt;6108b238-6509-4614-873c-4587967ec095&lt;/uuid&gt;&lt;authors&gt;&lt;author&gt;&lt;lastName&gt;Savidge&lt;/lastName&gt;&lt;firstName&gt;J&lt;/firstName&gt;&lt;middleNames&gt;A&lt;/middleNames&gt;&lt;/author&gt;&lt;/authors&gt;&lt;editors /&gt;&lt;translators /&gt;&lt;photographers /&gt;&lt;livfe_id /&gt;&lt;citekey&gt;Savidge:1987kl&lt;/citekey&gt;&lt;subtitle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/&gt;&lt;citekey&gt;:0we&lt;/citekey&gt;&lt;title&gt;Ecology&lt;/title&gt;&lt;/bundle&gt;&lt;url&gt;http://dx.doi.org/10.2307/1938471&lt;/url&gt;&lt;/publication&gt;&lt;/publications&gt;&lt;cites /&gt;&lt;/citation&gt;</w:instrText>
      </w:r>
      <w:r w:rsidR="00DB6BC2" w:rsidRPr="00A27F93">
        <w:fldChar w:fldCharType="separate"/>
      </w:r>
      <w:r w:rsidR="00F00ED8" w:rsidRPr="00A27F93">
        <w:t>[2</w:t>
      </w:r>
      <w:r w:rsidR="001F4624">
        <w:t>2</w:t>
      </w:r>
      <w:r w:rsidR="00F00ED8" w:rsidRPr="00A27F93">
        <w:t>,2</w:t>
      </w:r>
      <w:r w:rsidR="001F4624">
        <w:t>3</w:t>
      </w:r>
      <w:r w:rsidR="00F00ED8" w:rsidRPr="00A27F93">
        <w:t>]</w:t>
      </w:r>
      <w:r w:rsidR="00DB6BC2" w:rsidRPr="00A27F93">
        <w:fldChar w:fldCharType="end"/>
      </w:r>
      <w:r w:rsidRPr="00A27F93">
        <w:t>, functio</w:t>
      </w:r>
      <w:r w:rsidR="00F26BA3" w:rsidRPr="00A27F93">
        <w:t>nally leaving the island bereft of</w:t>
      </w:r>
      <w:r w:rsidRPr="00A27F93">
        <w:t xml:space="preserve"> native vertebrate nectarivores, frugivores, or insectivores </w:t>
      </w:r>
      <w:r w:rsidR="00DB6BC2" w:rsidRPr="00A27F93">
        <w:fldChar w:fldCharType="begin" w:fldLock="1"/>
      </w:r>
      <w:r w:rsidR="00DB6BC2" w:rsidRPr="00A27F93">
        <w:instrText xml:space="preserve"> ADDIN PAPERS2_CITATIONS &lt;citation&gt;&lt;uuid&gt;E2196694-D19F-4648-9207-84015267ABC9&lt;/uuid&gt;&lt;priority&gt;0&lt;/priority&gt;&lt;publications&gt;&lt;publication&gt;&lt;publication_date&gt;99199800000000000000200000&lt;/publication_date&gt;&lt;subtype&gt;400&lt;/subtype&gt;&lt;title&gt;The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rsidRPr="00A27F93">
        <w:fldChar w:fldCharType="separate"/>
      </w:r>
      <w:r w:rsidR="00F00ED8" w:rsidRPr="00A27F93">
        <w:t>[2</w:t>
      </w:r>
      <w:r w:rsidR="001F4624">
        <w:t>0</w:t>
      </w:r>
      <w:r w:rsidR="00F00ED8" w:rsidRPr="00A27F93">
        <w:t>]</w:t>
      </w:r>
      <w:r w:rsidR="00DB6BC2" w:rsidRPr="00A27F93">
        <w:fldChar w:fldCharType="end"/>
      </w:r>
      <w:r w:rsidRPr="00A27F93">
        <w:t>.</w:t>
      </w:r>
      <w:r w:rsidR="003B0F5E" w:rsidRPr="00A27F93">
        <w:t xml:space="preserve"> While snakes are a relatively recent introduction, Philippine deer (</w:t>
      </w:r>
      <w:proofErr w:type="spellStart"/>
      <w:r w:rsidR="003B0F5E" w:rsidRPr="00A27F93">
        <w:rPr>
          <w:i/>
          <w:iCs/>
        </w:rPr>
        <w:t>Rusa</w:t>
      </w:r>
      <w:proofErr w:type="spellEnd"/>
      <w:r w:rsidR="003B0F5E" w:rsidRPr="00A27F93">
        <w:rPr>
          <w:i/>
          <w:iCs/>
        </w:rPr>
        <w:t xml:space="preserve"> </w:t>
      </w:r>
      <w:proofErr w:type="spellStart"/>
      <w:r w:rsidR="003B0F5E" w:rsidRPr="00A27F93">
        <w:rPr>
          <w:i/>
          <w:iCs/>
        </w:rPr>
        <w:t>marianna</w:t>
      </w:r>
      <w:proofErr w:type="spellEnd"/>
      <w:r w:rsidR="003B0F5E" w:rsidRPr="00A27F93">
        <w:t>)</w:t>
      </w:r>
      <w:r w:rsidR="002178AF" w:rsidRPr="00A27F93">
        <w:t xml:space="preserve"> (referred to as </w:t>
      </w:r>
      <w:r w:rsidR="003B0F5E" w:rsidRPr="00A27F93">
        <w:t>d</w:t>
      </w:r>
      <w:r w:rsidRPr="00A27F93">
        <w:t>eer</w:t>
      </w:r>
      <w:r w:rsidR="002178AF" w:rsidRPr="00A27F93">
        <w:t xml:space="preserve"> from here on)</w:t>
      </w:r>
      <w:r w:rsidRPr="00A27F93">
        <w:t xml:space="preserve"> and </w:t>
      </w:r>
      <w:r w:rsidR="001115FD" w:rsidRPr="00A27F93">
        <w:t>f</w:t>
      </w:r>
      <w:r w:rsidR="002178AF" w:rsidRPr="00A27F93">
        <w:t>eral pigs (</w:t>
      </w:r>
      <w:proofErr w:type="spellStart"/>
      <w:r w:rsidR="002178AF" w:rsidRPr="00A27F93">
        <w:rPr>
          <w:i/>
          <w:iCs/>
        </w:rPr>
        <w:t>Sus</w:t>
      </w:r>
      <w:proofErr w:type="spellEnd"/>
      <w:r w:rsidR="002178AF" w:rsidRPr="00A27F93">
        <w:rPr>
          <w:i/>
          <w:iCs/>
        </w:rPr>
        <w:t xml:space="preserve"> </w:t>
      </w:r>
      <w:proofErr w:type="spellStart"/>
      <w:r w:rsidR="002178AF" w:rsidRPr="00A27F93">
        <w:rPr>
          <w:i/>
          <w:iCs/>
        </w:rPr>
        <w:t>scrofa</w:t>
      </w:r>
      <w:proofErr w:type="spellEnd"/>
      <w:r w:rsidR="002178AF" w:rsidRPr="00A27F93">
        <w:t xml:space="preserve">) (referred to as </w:t>
      </w:r>
      <w:r w:rsidRPr="00A27F93">
        <w:t>pigs</w:t>
      </w:r>
      <w:r w:rsidR="002178AF" w:rsidRPr="00A27F93">
        <w:t xml:space="preserve"> from here on)</w:t>
      </w:r>
      <w:r w:rsidRPr="00A27F93">
        <w:t xml:space="preserve"> have been established for centuries </w:t>
      </w:r>
      <w:r w:rsidR="001A46F6" w:rsidRPr="00A27F93">
        <w:t>in</w:t>
      </w:r>
      <w:r w:rsidRPr="00A27F93">
        <w:t xml:space="preserve"> </w:t>
      </w:r>
      <w:r w:rsidR="000F3756" w:rsidRPr="00A27F93">
        <w:t>Guam</w:t>
      </w:r>
      <w:r w:rsidRPr="00A27F93">
        <w:t xml:space="preserve"> </w:t>
      </w:r>
      <w:r w:rsidR="00836659" w:rsidRPr="00A27F93">
        <w:fldChar w:fldCharType="begin" w:fldLock="1"/>
      </w:r>
      <w:r w:rsidR="00836659" w:rsidRPr="00A27F93">
        <w:instrText xml:space="preserve"> ADDIN PAPERS2_CITATIONS &lt;citation&gt;&lt;uuid&gt;604AA2E2-2753-42F4-AB09-71FFDCF1F1A1&lt;/uuid&gt;&lt;priority&gt;0&lt;/priority&gt;&lt;publications&gt;&lt;publication&gt;&lt;doi&gt;10.5962/bhl.title.61837&lt;/doi&gt;&lt;publication_date&gt;99190500000000000000200000&lt;/publication_date&gt;&lt;subtype&gt;0&lt;/subtype&gt;&lt;title&gt;The useful plants of the island of Guam: with an introductory account of the physical features and natural history of the island, of the character and history of its  …&lt;/title&gt;&lt;type&gt;0&lt;/type&gt;&lt;uuid&gt;9af74bf1-86b3-4aee-867b-9ccc0b549ad7&lt;/uuid&gt;&lt;authors&gt;&lt;author&gt;&lt;lastName&gt;Safford&lt;/lastName&gt;&lt;firstName&gt;W&lt;/firstName&gt;&lt;middleNames&gt;E&lt;/middleNames&gt;&lt;/author&gt;&lt;/authors&gt;&lt;editors /&gt;&lt;translators /&gt;&lt;photographers /&gt;&lt;livfe_id /&gt;&lt;citekey&gt;Safford:1905ez&lt;/citekey&gt;&lt;subtitle p4:nil="true" xmlns:p4="http://www.w3.org/2001/XMLSchema-instance" /&gt;&lt;submission_date /&gt;&lt;revision_date /&gt;&lt;accepted_date /&gt;&lt;is_bundle&gt;0&lt;/is_bundle&gt;&lt;bundle p4:nil="true" xmlns:p4="http://www.w3.org/2001/XMLSchema-instance" /&gt;&lt;url&gt;http://books.google.com/books?hl=en&amp;amp;amp;lr=&amp;amp;amp;id=xxMmAQAAMAAJ&amp;amp;amp;oi=fnd&amp;amp;amp;pg=PA8&amp;amp;amp;dq=safford+1905+useful+plants+of+guam&amp;amp;amp;ots=8nVJeMVRJy&amp;amp;amp;sig=-TvZEXdoDb-YNwqsgJlNRNlFNbo&lt;/url&gt;&lt;/publication&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836659" w:rsidRPr="00A27F93">
        <w:fldChar w:fldCharType="separate"/>
      </w:r>
      <w:r w:rsidR="00F00ED8" w:rsidRPr="00A27F93">
        <w:t>[2</w:t>
      </w:r>
      <w:r w:rsidR="001F4624">
        <w:t>4</w:t>
      </w:r>
      <w:r w:rsidR="00F00ED8" w:rsidRPr="00A27F93">
        <w:t>,2</w:t>
      </w:r>
      <w:r w:rsidR="001F4624">
        <w:t>5</w:t>
      </w:r>
      <w:r w:rsidR="00F00ED8" w:rsidRPr="00A27F93">
        <w:t>,2</w:t>
      </w:r>
      <w:r w:rsidR="001F4624">
        <w:t>6</w:t>
      </w:r>
      <w:r w:rsidR="00F00ED8" w:rsidRPr="00A27F93">
        <w:t>]</w:t>
      </w:r>
      <w:r w:rsidR="00836659" w:rsidRPr="00A27F93">
        <w:fldChar w:fldCharType="end"/>
      </w:r>
      <w:r w:rsidR="003B0F5E" w:rsidRPr="00A27F93">
        <w:t>.</w:t>
      </w:r>
      <w:r w:rsidRPr="00A27F93">
        <w:t xml:space="preserve"> </w:t>
      </w:r>
      <w:bookmarkStart w:id="1" w:name="_Hlk485126673"/>
      <w:r w:rsidR="00763863" w:rsidRPr="00A27F93">
        <w:t>Deer were introduced to the wild in Guam in 1772 by Spanish Governor Mariano Tobias as game [</w:t>
      </w:r>
      <w:r w:rsidR="000F3B15" w:rsidRPr="00A27F93">
        <w:t>2</w:t>
      </w:r>
      <w:r w:rsidR="001F4624">
        <w:t>7</w:t>
      </w:r>
      <w:r w:rsidR="000F3B15" w:rsidRPr="00A27F93">
        <w:t>], while pigs in the forests of Guam are descended from livestock brought by Spanish colonizers in the 1660’s, and subsequently mixed with other livestock throughout the centuries [2</w:t>
      </w:r>
      <w:r w:rsidR="001F4624">
        <w:t>4</w:t>
      </w:r>
      <w:r w:rsidR="000F3B15" w:rsidRPr="00A27F93">
        <w:t>].</w:t>
      </w:r>
      <w:r w:rsidR="002835A5" w:rsidRPr="00A27F93">
        <w:t xml:space="preserve"> </w:t>
      </w:r>
      <w:bookmarkEnd w:id="1"/>
      <w:r w:rsidR="002835A5" w:rsidRPr="00A27F93">
        <w:t xml:space="preserve">We have no evidence that wild boar have ever been introduced to Guam. </w:t>
      </w:r>
      <w:r w:rsidR="00010239">
        <w:t xml:space="preserve">The lone study estimating ungulate </w:t>
      </w:r>
      <w:r w:rsidR="00010239" w:rsidRPr="001F4624">
        <w:t>abundance</w:t>
      </w:r>
      <w:r w:rsidR="00010239">
        <w:t xml:space="preserve"> on Guam</w:t>
      </w:r>
      <w:r w:rsidR="00010239" w:rsidRPr="001F4624">
        <w:t xml:space="preserve"> </w:t>
      </w:r>
      <w:r w:rsidR="00010239">
        <w:t>used</w:t>
      </w:r>
      <w:r w:rsidR="00010239" w:rsidRPr="001F4624">
        <w:t xml:space="preserve"> spotlight counts from multiple vehicles</w:t>
      </w:r>
      <w:r w:rsidR="00010239">
        <w:t xml:space="preserve"> </w:t>
      </w:r>
      <w:r w:rsidR="00010239" w:rsidRPr="001F4624">
        <w:t xml:space="preserve">along abandoned runways on the Air Force Base </w:t>
      </w:r>
      <w:r w:rsidR="00010239">
        <w:t>[29]</w:t>
      </w:r>
      <w:r w:rsidR="00010239" w:rsidRPr="001F4624">
        <w:t xml:space="preserve">. They estimated 1.83 deer per hectare (95% confidence interval = 1.44-2.21) and feral pig densities of 0.38 pigs per hectare (95% confidence interval = 0.20-0.55), indicating that </w:t>
      </w:r>
      <w:r w:rsidR="00010239">
        <w:t>ungulates</w:t>
      </w:r>
      <w:r w:rsidR="00010239" w:rsidRPr="001F4624">
        <w:t xml:space="preserve"> </w:t>
      </w:r>
      <w:r w:rsidR="00010239">
        <w:t>can reach high densities on Guam, particularly in this area with limited access for hunting.</w:t>
      </w:r>
    </w:p>
    <w:p w14:paraId="2CAB23AF" w14:textId="1C7DC7F1" w:rsidR="008C6C8D" w:rsidRPr="00A27F93" w:rsidRDefault="00A61E30" w:rsidP="00EE794F">
      <w:pPr>
        <w:spacing w:line="480" w:lineRule="auto"/>
        <w:ind w:firstLine="720"/>
      </w:pPr>
      <w:r w:rsidRPr="00A27F93">
        <w:lastRenderedPageBreak/>
        <w:t xml:space="preserve">Like ungulates in other systems, both deer and pigs are thought to have negative effects on plant communities in Guam </w:t>
      </w:r>
      <w:r w:rsidRPr="00A27F93">
        <w:fldChar w:fldCharType="begin" w:fldLock="1"/>
      </w:r>
      <w:r w:rsidRPr="00A27F93">
        <w:instrText xml:space="preserve"> ADDIN PAPERS2_CITATIONS &lt;citation&gt;&lt;uuid&gt;2F000DED-B64C-4D6E-80AE-F97BE87C5448&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Pr="00A27F93">
        <w:fldChar w:fldCharType="separate"/>
      </w:r>
      <w:r w:rsidRPr="00A27F93">
        <w:t>[</w:t>
      </w:r>
      <w:r w:rsidR="001F4624">
        <w:t>25,</w:t>
      </w:r>
      <w:r w:rsidRPr="00A27F93">
        <w:t>2</w:t>
      </w:r>
      <w:r w:rsidR="001F4624">
        <w:t>8,</w:t>
      </w:r>
      <w:r w:rsidRPr="00A27F93">
        <w:t>2</w:t>
      </w:r>
      <w:r w:rsidR="001F4624">
        <w:t>9</w:t>
      </w:r>
      <w:r w:rsidRPr="00A27F93">
        <w:t>]</w:t>
      </w:r>
      <w:r w:rsidRPr="00A27F93">
        <w:fldChar w:fldCharType="end"/>
      </w:r>
      <w:r w:rsidRPr="00A27F93">
        <w:t xml:space="preserve">. </w:t>
      </w:r>
      <w:r w:rsidR="00010239" w:rsidRPr="00A27F93">
        <w:t xml:space="preserve">Deer density in Guam has been correlated with reduced seedling recruitment in some species of native trees </w:t>
      </w:r>
      <w:r w:rsidR="00010239" w:rsidRPr="00A27F93">
        <w:fldChar w:fldCharType="begin" w:fldLock="1"/>
      </w:r>
      <w:r w:rsidR="00010239" w:rsidRPr="00A27F93">
        <w:instrText xml:space="preserve"> ADDIN PAPERS2_CITATIONS &lt;citation&gt;&lt;uuid&gt;80331480-0943-4078-8451-B77BFC865650&lt;/uuid&gt;&lt;priority&gt;0&lt;/priority&gt;&lt;publications&gt;&lt;publication&gt;&lt;doi&gt;10.1353/psc.2005.0052&lt;/doi&gt;&lt;number&gt;4&lt;/number&gt;&lt;publication_date&gt;99200500000000000000200000&lt;/publication_date&gt;&lt;startpage&gt;509&lt;/startpage&gt;&lt;subtype&gt;400&lt;/subtype&gt;&lt;title&gt;Decline of a population of wild seeded breadfruit (Artocarpus mariannensis) on Guam, Mariana Islands&lt;/title&gt;&lt;type&gt;400&lt;/type&gt;&lt;volume&gt;59&lt;/volume&gt;&lt;uuid&gt;328e932f-5668-49d9-9e82-227189d4d7af&lt;/uuid&gt;&lt;authors&gt;&lt;author&gt;&lt;lastName&gt;Wiles&lt;/lastName&gt;&lt;firstName&gt;G&lt;/firstName&gt;&lt;middleNames&gt;J&lt;/middleNames&gt;&lt;/author&gt;&lt;/authors&gt;&lt;editors /&gt;&lt;translators /&gt;&lt;photographers /&gt;&lt;livfe_id /&gt;&lt;citekey&gt;Wiles:2005fn&lt;/citekey&gt;&lt;subtitle p4:nil="true" xmlns:p4="http://www.w3.org/2001/XMLSchema-instance" /&gt;&lt;submission_date /&gt;&lt;revision_date /&gt;&lt;accepted_date /&gt;&lt;is_bundle&gt;0&lt;/is_bundle&gt;&lt;bundle&gt;&lt;type&gt;-100&lt;/type&gt;&lt;subtype&gt;-100&lt;/subtype&gt;&lt;livfeID /&gt;&lt;citekey&gt;:0ut&lt;/citekey&gt;&lt;title&gt;Pacific Science&lt;/title&gt;&lt;/bundle&gt;&lt;url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010239" w:rsidRPr="00A27F93">
        <w:fldChar w:fldCharType="separate"/>
      </w:r>
      <w:r w:rsidR="00010239" w:rsidRPr="00A27F93">
        <w:t>[2</w:t>
      </w:r>
      <w:r w:rsidR="00010239">
        <w:t>5</w:t>
      </w:r>
      <w:r w:rsidR="00010239" w:rsidRPr="00A27F93">
        <w:t>,28]</w:t>
      </w:r>
      <w:r w:rsidR="00010239" w:rsidRPr="00A27F93">
        <w:fldChar w:fldCharType="end"/>
      </w:r>
      <w:r w:rsidR="00010239" w:rsidRPr="00A27F93">
        <w:t xml:space="preserve">. </w:t>
      </w:r>
      <w:r w:rsidR="002178AF" w:rsidRPr="00A27F93">
        <w:t>Pigs</w:t>
      </w:r>
      <w:r w:rsidR="00B007FB" w:rsidRPr="00A27F93">
        <w:t xml:space="preserve"> in Guam, similar to pigs in other systems, </w:t>
      </w:r>
      <w:r w:rsidR="008C6C8D" w:rsidRPr="00A27F93">
        <w:t xml:space="preserve">alter habitats by </w:t>
      </w:r>
      <w:proofErr w:type="spellStart"/>
      <w:r w:rsidR="008C6C8D" w:rsidRPr="00A27F93">
        <w:t>rooting</w:t>
      </w:r>
      <w:proofErr w:type="spellEnd"/>
      <w:r w:rsidR="008C6C8D" w:rsidRPr="00A27F93">
        <w:t xml:space="preserve"> and wallowing </w:t>
      </w:r>
      <w:r w:rsidR="00836659" w:rsidRPr="00A27F93">
        <w:fldChar w:fldCharType="begin" w:fldLock="1"/>
      </w:r>
      <w:r w:rsidR="00ED3FFC" w:rsidRPr="00A27F93">
        <w:instrText xml:space="preserve"> ADDIN PAPERS2_CITATIONS &lt;citation&gt;&lt;uuid&gt;5BB2F6FA-78FD-4EFD-A218-841319DD1DE3&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rsidRPr="00A27F93">
        <w:fldChar w:fldCharType="separate"/>
      </w:r>
      <w:r w:rsidR="00F00ED8" w:rsidRPr="00A27F93">
        <w:t>[2</w:t>
      </w:r>
      <w:r w:rsidR="008E7B3E">
        <w:t>4</w:t>
      </w:r>
      <w:r w:rsidR="00F00ED8" w:rsidRPr="00A27F93">
        <w:t>]</w:t>
      </w:r>
      <w:r w:rsidR="00836659" w:rsidRPr="00A27F93">
        <w:fldChar w:fldCharType="end"/>
      </w:r>
      <w:r w:rsidR="008C6C8D" w:rsidRPr="00A27F93">
        <w:t xml:space="preserve">, which can disrupt forest regeneration. However, </w:t>
      </w:r>
      <w:r w:rsidR="00473626" w:rsidRPr="00A27F93">
        <w:t>the effects from deer and pigs</w:t>
      </w:r>
      <w:r w:rsidR="008C6C8D" w:rsidRPr="00A27F93">
        <w:t xml:space="preserve"> are occurring within novel rather than pristine ecosystems, therefore a more thorough examination of the role of each species within the larger ecological context is needed to make appropriate management decisions.</w:t>
      </w:r>
    </w:p>
    <w:p w14:paraId="3C84B5F5" w14:textId="68B854BC" w:rsidR="008C6C8D" w:rsidRPr="00A27F93" w:rsidRDefault="008C6C8D" w:rsidP="00446B8D">
      <w:pPr>
        <w:spacing w:line="480" w:lineRule="auto"/>
        <w:ind w:firstLine="720"/>
      </w:pPr>
      <w:r w:rsidRPr="00A27F93">
        <w:t>We investigate</w:t>
      </w:r>
      <w:r w:rsidR="008169B4" w:rsidRPr="00A27F93">
        <w:t>d</w:t>
      </w:r>
      <w:r w:rsidRPr="00A27F93">
        <w:t xml:space="preserve"> the ecolo</w:t>
      </w:r>
      <w:r w:rsidR="001438DE" w:rsidRPr="00A27F93">
        <w:t>gical role of non-native ungulates</w:t>
      </w:r>
      <w:r w:rsidRPr="00A27F93">
        <w:t xml:space="preserve"> in </w:t>
      </w:r>
      <w:r w:rsidR="000F3756" w:rsidRPr="00A27F93">
        <w:t xml:space="preserve">the </w:t>
      </w:r>
      <w:r w:rsidR="00CD427D" w:rsidRPr="00A27F93">
        <w:t>novel ecosystems of Guam</w:t>
      </w:r>
      <w:r w:rsidR="00B007FB" w:rsidRPr="00A27F93">
        <w:t xml:space="preserve"> by examining </w:t>
      </w:r>
      <w:r w:rsidR="00CD427D" w:rsidRPr="00A27F93">
        <w:t>the influence</w:t>
      </w:r>
      <w:r w:rsidRPr="00A27F93">
        <w:t xml:space="preserve"> of </w:t>
      </w:r>
      <w:r w:rsidR="00BD25B6" w:rsidRPr="00A27F93">
        <w:t>non-native deer and</w:t>
      </w:r>
      <w:r w:rsidR="007534B6" w:rsidRPr="00A27F93">
        <w:t xml:space="preserve"> pigs</w:t>
      </w:r>
      <w:r w:rsidRPr="00A27F93">
        <w:t xml:space="preserve"> on seedling survival, seed dispersal, and </w:t>
      </w:r>
      <w:r w:rsidR="00B007FB" w:rsidRPr="00A27F93">
        <w:t>seedling abundance in limestone karst communities</w:t>
      </w:r>
      <w:r w:rsidRPr="00A27F93">
        <w:t>.</w:t>
      </w:r>
      <w:r w:rsidR="00B007FB" w:rsidRPr="00A27F93">
        <w:t xml:space="preserve"> </w:t>
      </w:r>
      <w:r w:rsidR="00ED3FFC" w:rsidRPr="00A27F93">
        <w:t>First</w:t>
      </w:r>
      <w:r w:rsidR="00B007FB" w:rsidRPr="00A27F93">
        <w:t xml:space="preserve">, we </w:t>
      </w:r>
      <w:r w:rsidR="00FD60BE" w:rsidRPr="00A27F93">
        <w:t xml:space="preserve">experimentally </w:t>
      </w:r>
      <w:r w:rsidR="00B007FB" w:rsidRPr="00A27F93">
        <w:t xml:space="preserve">tested </w:t>
      </w:r>
      <w:r w:rsidR="00FD60BE" w:rsidRPr="00A27F93">
        <w:t>whether deer and pigs affect seedling survival of</w:t>
      </w:r>
      <w:r w:rsidR="00B007FB" w:rsidRPr="00A27F93">
        <w:t xml:space="preserve"> a specific subset of native and non-native plants. We also tested </w:t>
      </w:r>
      <w:r w:rsidR="00FD60BE" w:rsidRPr="00A27F93">
        <w:t xml:space="preserve">the </w:t>
      </w:r>
      <w:r w:rsidR="00B007FB" w:rsidRPr="00A27F93">
        <w:t>capabilities of</w:t>
      </w:r>
      <w:r w:rsidR="00FD60BE" w:rsidRPr="00A27F93">
        <w:t xml:space="preserve"> deer and pigs for</w:t>
      </w:r>
      <w:r w:rsidR="00B007FB" w:rsidRPr="00A27F93">
        <w:t xml:space="preserve"> dispersing seeds by germinating </w:t>
      </w:r>
      <w:r w:rsidR="00EC7A6C" w:rsidRPr="00A27F93">
        <w:t>scats</w:t>
      </w:r>
      <w:r w:rsidR="00B007FB" w:rsidRPr="00A27F93">
        <w:t xml:space="preserve"> </w:t>
      </w:r>
      <w:r w:rsidR="00FD60BE" w:rsidRPr="00A27F93">
        <w:t>collected in the wild</w:t>
      </w:r>
      <w:r w:rsidR="00B007FB" w:rsidRPr="00A27F93">
        <w:t>. Finally, we</w:t>
      </w:r>
      <w:r w:rsidR="00942A82" w:rsidRPr="00A27F93">
        <w:t xml:space="preserve"> </w:t>
      </w:r>
      <w:r w:rsidR="00FD60BE" w:rsidRPr="00A27F93">
        <w:t xml:space="preserve">compared plant community characteristics (e.g. native and non-native seedling abundance, vine abundance) across a range of </w:t>
      </w:r>
      <w:r w:rsidR="00942A82" w:rsidRPr="00A27F93">
        <w:t>relative ungulate densities</w:t>
      </w:r>
      <w:r w:rsidR="00FD60BE" w:rsidRPr="00A27F93">
        <w:t xml:space="preserve"> to assess whether the </w:t>
      </w:r>
      <w:r w:rsidR="00B35246" w:rsidRPr="00A27F93">
        <w:t>effec</w:t>
      </w:r>
      <w:r w:rsidR="00FD60BE" w:rsidRPr="00A27F93">
        <w:t>ts of ungulates as herb</w:t>
      </w:r>
      <w:r w:rsidR="007A7DDD" w:rsidRPr="00A27F93">
        <w:t>ivores or dispersers is evident in the forest</w:t>
      </w:r>
      <w:r w:rsidR="00942A82" w:rsidRPr="00A27F93">
        <w:t>.</w:t>
      </w:r>
    </w:p>
    <w:p w14:paraId="4A45597C" w14:textId="77777777" w:rsidR="008C6C8D" w:rsidRPr="00A27F93" w:rsidRDefault="008C6C8D" w:rsidP="00DD6A06">
      <w:pPr>
        <w:spacing w:line="480" w:lineRule="auto"/>
        <w:outlineLvl w:val="0"/>
        <w:rPr>
          <w:b/>
          <w:bCs/>
        </w:rPr>
      </w:pPr>
      <w:r w:rsidRPr="00A27F93">
        <w:rPr>
          <w:b/>
          <w:bCs/>
        </w:rPr>
        <w:t>Methods</w:t>
      </w:r>
    </w:p>
    <w:p w14:paraId="6186CFF3" w14:textId="08682FBD" w:rsidR="008C6C8D" w:rsidRPr="00A27F93" w:rsidRDefault="00B4211E" w:rsidP="00DD6A06">
      <w:pPr>
        <w:spacing w:line="480" w:lineRule="auto"/>
        <w:outlineLvl w:val="0"/>
        <w:rPr>
          <w:i/>
          <w:iCs/>
        </w:rPr>
      </w:pPr>
      <w:r w:rsidRPr="00A27F93">
        <w:rPr>
          <w:i/>
          <w:iCs/>
        </w:rPr>
        <w:t>Study a</w:t>
      </w:r>
      <w:r w:rsidR="008C6C8D" w:rsidRPr="00A27F93">
        <w:rPr>
          <w:i/>
          <w:iCs/>
        </w:rPr>
        <w:t>rea</w:t>
      </w:r>
    </w:p>
    <w:p w14:paraId="24AAD8AD" w14:textId="2985A264" w:rsidR="009D6134" w:rsidRPr="00A27F93" w:rsidRDefault="008C6C8D" w:rsidP="00446B8D">
      <w:pPr>
        <w:spacing w:line="480" w:lineRule="auto"/>
        <w:ind w:firstLine="720"/>
      </w:pPr>
      <w:r w:rsidRPr="00A27F93">
        <w:t>Guam (</w:t>
      </w:r>
      <w:r w:rsidRPr="00A27F93">
        <w:rPr>
          <w:color w:val="222222"/>
          <w:shd w:val="clear" w:color="auto" w:fill="FFFFFF"/>
        </w:rPr>
        <w:t>13.</w:t>
      </w:r>
      <w:r w:rsidR="00CD427D" w:rsidRPr="00A27F93">
        <w:rPr>
          <w:shd w:val="clear" w:color="auto" w:fill="FFFFFF"/>
        </w:rPr>
        <w:t>5° N, 144.</w:t>
      </w:r>
      <w:r w:rsidRPr="00A27F93">
        <w:rPr>
          <w:shd w:val="clear" w:color="auto" w:fill="FFFFFF"/>
        </w:rPr>
        <w:t>8° E; 5</w:t>
      </w:r>
      <w:r w:rsidR="00D36BD6" w:rsidRPr="00A27F93">
        <w:rPr>
          <w:shd w:val="clear" w:color="auto" w:fill="FFFFFF"/>
        </w:rPr>
        <w:t>44</w:t>
      </w:r>
      <w:r w:rsidRPr="00A27F93">
        <w:rPr>
          <w:shd w:val="clear" w:color="auto" w:fill="FFFFFF"/>
        </w:rPr>
        <w:t xml:space="preserve"> km</w:t>
      </w:r>
      <w:r w:rsidRPr="00A27F93">
        <w:rPr>
          <w:shd w:val="clear" w:color="auto" w:fill="FFFFFF"/>
          <w:vertAlign w:val="superscript"/>
        </w:rPr>
        <w:t>2</w:t>
      </w:r>
      <w:r w:rsidRPr="00A27F93">
        <w:rPr>
          <w:color w:val="222222"/>
          <w:shd w:val="clear" w:color="auto" w:fill="FFFFFF"/>
        </w:rPr>
        <w:t>)</w:t>
      </w:r>
      <w:r w:rsidR="002F770A" w:rsidRPr="00A27F93">
        <w:rPr>
          <w:color w:val="222222"/>
          <w:shd w:val="clear" w:color="auto" w:fill="FFFFFF"/>
        </w:rPr>
        <w:t xml:space="preserve"> </w:t>
      </w:r>
      <w:r w:rsidRPr="00A27F93">
        <w:t xml:space="preserve">is the largest and southernmost island of the Mariana Island Archipelago in the Western Pacific. </w:t>
      </w:r>
      <w:r w:rsidR="002178AF" w:rsidRPr="00A27F93">
        <w:t xml:space="preserve">The </w:t>
      </w:r>
      <w:r w:rsidR="00E53578" w:rsidRPr="00A27F93">
        <w:t>dominant forest type of Guam is</w:t>
      </w:r>
      <w:r w:rsidR="002178AF" w:rsidRPr="00A27F93">
        <w:t xml:space="preserve"> </w:t>
      </w:r>
      <w:r w:rsidR="00E53578" w:rsidRPr="00A27F93">
        <w:t>limestone karst forest</w:t>
      </w:r>
      <w:r w:rsidR="00822615" w:rsidRPr="00A27F93">
        <w:t xml:space="preserve">. </w:t>
      </w:r>
      <w:r w:rsidR="001B0568" w:rsidRPr="00A27F93">
        <w:t>Plant communities in these forests are growing on top of calcareous rock</w:t>
      </w:r>
      <w:r w:rsidR="00A66A23" w:rsidRPr="00A27F93">
        <w:t xml:space="preserve"> – the </w:t>
      </w:r>
      <w:r w:rsidR="001B0568" w:rsidRPr="00A27F93">
        <w:t xml:space="preserve">brittle, fossilized </w:t>
      </w:r>
      <w:r w:rsidR="00A66A23" w:rsidRPr="00A27F93">
        <w:t>remains of</w:t>
      </w:r>
      <w:r w:rsidR="001B0568" w:rsidRPr="00A27F93">
        <w:t xml:space="preserve"> ancient marine organisms. </w:t>
      </w:r>
      <w:bookmarkStart w:id="2" w:name="_Hlk485214743"/>
      <w:r w:rsidR="009D6134" w:rsidRPr="00A27F93">
        <w:t xml:space="preserve">This karst is extremely porous and easily weathered by water, creating sharp </w:t>
      </w:r>
      <w:r w:rsidR="006C01F9" w:rsidRPr="00A27F93">
        <w:t>features that hold very little topsoil [</w:t>
      </w:r>
      <w:r w:rsidR="008E7B3E">
        <w:t>3</w:t>
      </w:r>
      <w:r w:rsidR="00640439">
        <w:t>1,</w:t>
      </w:r>
      <w:r w:rsidR="008E7B3E">
        <w:t>32</w:t>
      </w:r>
      <w:r w:rsidR="0086737F" w:rsidRPr="00A27F93">
        <w:t xml:space="preserve">]. </w:t>
      </w:r>
      <w:bookmarkStart w:id="3" w:name="_Hlk485302597"/>
      <w:r w:rsidR="006D61F6" w:rsidRPr="00A27F93">
        <w:t>It is extremely rugged, with small crevasses and holes throughout.</w:t>
      </w:r>
      <w:r w:rsidR="00FE761E">
        <w:t xml:space="preserve"> </w:t>
      </w:r>
      <w:bookmarkStart w:id="4" w:name="_Hlk491301486"/>
      <w:r w:rsidR="00FE761E">
        <w:t xml:space="preserve">While a variety of karst types exist in </w:t>
      </w:r>
      <w:r w:rsidR="00FE761E">
        <w:lastRenderedPageBreak/>
        <w:t xml:space="preserve">northern Guam, our seedling plot and transect sites all occurred on reef facies and detrital facies of what is classified as Mariana Limestone – that is, </w:t>
      </w:r>
      <w:proofErr w:type="spellStart"/>
      <w:r w:rsidR="006927EB">
        <w:t>Plio</w:t>
      </w:r>
      <w:proofErr w:type="spellEnd"/>
      <w:r w:rsidR="006927EB">
        <w:t>-Pleistocene reef and lagoon that comprises 75% of Guam</w:t>
      </w:r>
      <w:r w:rsidR="00640439">
        <w:t>’s karst formations [32</w:t>
      </w:r>
      <w:r w:rsidR="006927EB">
        <w:t>]</w:t>
      </w:r>
      <w:r w:rsidR="00BC160A">
        <w:t>.</w:t>
      </w:r>
    </w:p>
    <w:bookmarkEnd w:id="2"/>
    <w:bookmarkEnd w:id="3"/>
    <w:bookmarkEnd w:id="4"/>
    <w:p w14:paraId="53A3278F" w14:textId="20EC324F" w:rsidR="009D6134" w:rsidRPr="00A27F93" w:rsidRDefault="000F3756" w:rsidP="007E03FE">
      <w:pPr>
        <w:spacing w:line="480" w:lineRule="auto"/>
        <w:ind w:firstLine="720"/>
      </w:pPr>
      <w:r w:rsidRPr="00A27F93">
        <w:t>Guam</w:t>
      </w:r>
      <w:r w:rsidR="00A61E30">
        <w:t xml:space="preserve">'s </w:t>
      </w:r>
      <w:r w:rsidR="008C6C8D" w:rsidRPr="00A27F93">
        <w:t xml:space="preserve">karst forests were chosen as the focus of this study because they contain a larger variety of native and endemic tree species relative to other habitats, such as savannah or ravine forest </w:t>
      </w:r>
      <w:r w:rsidR="00ED3FFC" w:rsidRPr="00A27F93">
        <w:fldChar w:fldCharType="begin" w:fldLock="1"/>
      </w:r>
      <w:r w:rsidR="007D2FD3" w:rsidRPr="00A27F93">
        <w:instrText xml:space="preserve"> ADDIN PAPERS2_CITATIONS &lt;citation&gt;&lt;uuid&gt;81C9519A-6DC0-40AE-9422-D598833DE5EF&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ED3FFC" w:rsidRPr="00A27F93">
        <w:fldChar w:fldCharType="separate"/>
      </w:r>
      <w:r w:rsidR="0086737F" w:rsidRPr="00A27F93">
        <w:t>[</w:t>
      </w:r>
      <w:r w:rsidR="00640439">
        <w:t>30,33</w:t>
      </w:r>
      <w:r w:rsidR="00F00ED8" w:rsidRPr="00A27F93">
        <w:t>]</w:t>
      </w:r>
      <w:r w:rsidR="00ED3FFC" w:rsidRPr="00A27F93">
        <w:fldChar w:fldCharType="end"/>
      </w:r>
      <w:r w:rsidR="00ED3FFC" w:rsidRPr="00A27F93">
        <w:t>.</w:t>
      </w:r>
      <w:r w:rsidR="00250E93" w:rsidRPr="00A27F93">
        <w:t xml:space="preserve"> </w:t>
      </w:r>
      <w:bookmarkStart w:id="5" w:name="_Hlk483905127"/>
      <w:r w:rsidR="00307E4B" w:rsidRPr="00A27F93">
        <w:t>We chose sites for this project that were considered native limestone karst forest</w:t>
      </w:r>
      <w:r w:rsidR="00815212" w:rsidRPr="00A27F93">
        <w:t xml:space="preserve"> in order to maintain similarities between sites and </w:t>
      </w:r>
      <w:r w:rsidR="00525047" w:rsidRPr="00A27F93">
        <w:t>maximize the likelihood of discerning differences due to</w:t>
      </w:r>
      <w:r w:rsidR="007201E3" w:rsidRPr="00A27F93">
        <w:t xml:space="preserve"> pig and deer abundance</w:t>
      </w:r>
      <w:r w:rsidR="00525047" w:rsidRPr="00A27F93">
        <w:t xml:space="preserve"> rather than other site characteristics like history of disturbance or species composition</w:t>
      </w:r>
      <w:r w:rsidR="007201E3" w:rsidRPr="00A27F93">
        <w:t xml:space="preserve">. Native trees </w:t>
      </w:r>
      <w:r w:rsidR="00525047" w:rsidRPr="00A27F93">
        <w:t xml:space="preserve">still </w:t>
      </w:r>
      <w:r w:rsidR="007201E3" w:rsidRPr="00A27F93">
        <w:t xml:space="preserve">dominate these sites. However, </w:t>
      </w:r>
      <w:r w:rsidR="00525047" w:rsidRPr="00A27F93">
        <w:t xml:space="preserve">the relative abundances of vegetation </w:t>
      </w:r>
      <w:r w:rsidR="007201E3" w:rsidRPr="00A27F93">
        <w:t>differ from early descriptions of Guam forests</w:t>
      </w:r>
      <w:r w:rsidR="00C7670E">
        <w:t>, suggesting that forests have changed over time</w:t>
      </w:r>
      <w:r w:rsidR="007201E3" w:rsidRPr="00A27F93">
        <w:t xml:space="preserve"> </w:t>
      </w:r>
      <w:r w:rsidR="007201E3" w:rsidRPr="00A27F93">
        <w:fldChar w:fldCharType="begin" w:fldLock="1"/>
      </w:r>
      <w:r w:rsidR="00525047" w:rsidRPr="00A27F93">
        <w:instrText xml:space="preserve"> ADDIN PAPERS2_CITATIONS &lt;citation&gt;&lt;uuid&gt;EB7FDE18-4D95-4E20-8F2B-3E946F5CD19A&lt;/uuid&gt;&lt;priority&gt;0&lt;/priority&gt;&lt;publications&gt;&lt;publication&gt;&lt;publication_date&gt;99197000000000000000200000&lt;/publication_date&gt;&lt;publisher&gt;Guam,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7201E3" w:rsidRPr="00A27F93">
        <w:fldChar w:fldCharType="separate"/>
      </w:r>
      <w:r w:rsidR="00F00ED8" w:rsidRPr="00A27F93">
        <w:t>[3</w:t>
      </w:r>
      <w:r w:rsidR="00640439">
        <w:t>3,34</w:t>
      </w:r>
      <w:r w:rsidR="00F00ED8" w:rsidRPr="00A27F93">
        <w:t>]</w:t>
      </w:r>
      <w:r w:rsidR="007201E3" w:rsidRPr="00A27F93">
        <w:fldChar w:fldCharType="end"/>
      </w:r>
      <w:r w:rsidR="00525047" w:rsidRPr="00A27F93">
        <w:t xml:space="preserve">. This, </w:t>
      </w:r>
      <w:r w:rsidR="00C7670E">
        <w:t xml:space="preserve">combined with the presence </w:t>
      </w:r>
      <w:r w:rsidR="00525047" w:rsidRPr="00A27F93">
        <w:t xml:space="preserve">of non-native plants, insects, and mammals </w:t>
      </w:r>
      <w:r w:rsidR="00525047" w:rsidRPr="00A27F93">
        <w:fldChar w:fldCharType="begin" w:fldLock="1"/>
      </w:r>
      <w:r w:rsidR="00626157" w:rsidRPr="00A27F93">
        <w:instrText xml:space="preserve"> ADDIN PAPERS2_CITATIONS &lt;citation&gt;&lt;uuid&gt;ADA0915B-839C-4599-A4A3-65F9BFC1C126&lt;/uuid&gt;&lt;priority&gt;0&lt;/priority&gt;&lt;publications&gt;&lt;publication&gt;&lt;publication_date&gt;99199800000000000000200000&lt;/publication_date&gt;&lt;subtype&gt;400&lt;/subtype&gt;&lt;title&gt;The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525047" w:rsidRPr="00A27F93">
        <w:fldChar w:fldCharType="separate"/>
      </w:r>
      <w:r w:rsidR="00F00ED8" w:rsidRPr="00A27F93">
        <w:t>[2</w:t>
      </w:r>
      <w:r w:rsidR="00640439">
        <w:t>0</w:t>
      </w:r>
      <w:r w:rsidR="00F00ED8" w:rsidRPr="00A27F93">
        <w:t>]</w:t>
      </w:r>
      <w:r w:rsidR="00525047" w:rsidRPr="00A27F93">
        <w:fldChar w:fldCharType="end"/>
      </w:r>
      <w:r w:rsidR="00525047" w:rsidRPr="00A27F93">
        <w:t xml:space="preserve"> </w:t>
      </w:r>
      <w:r w:rsidR="00C7670E">
        <w:t xml:space="preserve">and </w:t>
      </w:r>
      <w:r w:rsidR="00C7670E" w:rsidRPr="00A27F93">
        <w:t xml:space="preserve">the absence of </w:t>
      </w:r>
      <w:r w:rsidR="00C7670E">
        <w:t>birds</w:t>
      </w:r>
      <w:r w:rsidR="00C7670E" w:rsidRPr="00A27F93">
        <w:t xml:space="preserve"> </w:t>
      </w:r>
      <w:r w:rsidR="00525047" w:rsidRPr="00A27F93">
        <w:t>provide</w:t>
      </w:r>
      <w:r w:rsidR="00C7670E">
        <w:t>s</w:t>
      </w:r>
      <w:r w:rsidR="00525047" w:rsidRPr="00A27F93">
        <w:t xml:space="preserve"> an ideal setting for investigating</w:t>
      </w:r>
      <w:r w:rsidR="00C7670E">
        <w:t xml:space="preserve"> roles of non-native species</w:t>
      </w:r>
      <w:r w:rsidR="00525047" w:rsidRPr="00A27F93">
        <w:t xml:space="preserve"> in a novel ecosystem.</w:t>
      </w:r>
      <w:bookmarkEnd w:id="5"/>
    </w:p>
    <w:p w14:paraId="56E88980" w14:textId="77777777" w:rsidR="008C6C8D" w:rsidRPr="00A27F93" w:rsidRDefault="008C6C8D" w:rsidP="00DD6A06">
      <w:pPr>
        <w:spacing w:line="480" w:lineRule="auto"/>
        <w:outlineLvl w:val="0"/>
        <w:rPr>
          <w:i/>
          <w:iCs/>
        </w:rPr>
      </w:pPr>
      <w:r w:rsidRPr="00A27F93">
        <w:rPr>
          <w:i/>
          <w:iCs/>
        </w:rPr>
        <w:t>Effect of ungulates on seedling survival</w:t>
      </w:r>
    </w:p>
    <w:p w14:paraId="31EFD7AE" w14:textId="72FD3051" w:rsidR="008C6C8D" w:rsidRPr="00A27F93" w:rsidRDefault="008C6C8D" w:rsidP="00446B8D">
      <w:pPr>
        <w:spacing w:line="480" w:lineRule="auto"/>
      </w:pPr>
      <w:r w:rsidRPr="00A27F93">
        <w:tab/>
      </w:r>
      <w:bookmarkStart w:id="6" w:name="_Hlk491299510"/>
      <w:r w:rsidRPr="00A27F93">
        <w:t xml:space="preserve">To assess ungulate effects on seedling </w:t>
      </w:r>
      <w:r w:rsidR="00D12966" w:rsidRPr="00A27F93">
        <w:t>survival</w:t>
      </w:r>
      <w:r w:rsidRPr="00A27F93">
        <w:t>, we set up paired plots in</w:t>
      </w:r>
      <w:r w:rsidR="00702B09" w:rsidRPr="00A27F93">
        <w:t xml:space="preserve"> eight selected</w:t>
      </w:r>
      <w:r w:rsidRPr="00A27F93">
        <w:t xml:space="preserve"> karst forest sites in northern Guam. At each site, we erected a 1.8-m tall chicken-wire fence around one plot, and left the adjacent plot unfenced, allowing ungulate access. </w:t>
      </w:r>
      <w:r w:rsidR="0027188F" w:rsidRPr="00A27F93">
        <w:t>Each seedling plot covered an area of about 3.5 m x 5.5 m</w:t>
      </w:r>
      <w:r w:rsidR="001D0280">
        <w:t xml:space="preserve"> (Figure 1)</w:t>
      </w:r>
      <w:r w:rsidR="0027188F" w:rsidRPr="00A27F93">
        <w:t>.</w:t>
      </w:r>
      <w:r w:rsidR="0027188F" w:rsidRPr="009039C8">
        <w:t xml:space="preserve"> </w:t>
      </w:r>
      <w:r w:rsidR="009039C8" w:rsidRPr="000B3861">
        <w:t>The fenced and unfenced plots were placed so that individual pairs had similar canopy cover, rockiness, slope, and ground cover, as well as similar adult tree composition, density, heights, and diameters</w:t>
      </w:r>
      <w:r w:rsidR="001D0280">
        <w:t xml:space="preserve"> (Supplementary Tables 1-3, Supplementary Figure 3)</w:t>
      </w:r>
      <w:r w:rsidR="009039C8" w:rsidRPr="000B3861">
        <w:t>. While species composition of adult trees already present was almost impossible to match exactly, species composition often overlapped</w:t>
      </w:r>
      <w:r w:rsidR="001D0280">
        <w:t xml:space="preserve"> (Supplementary Table 3)</w:t>
      </w:r>
      <w:r w:rsidR="009039C8" w:rsidRPr="000B3861">
        <w:t xml:space="preserve">. Using linear mixed effect models and the </w:t>
      </w:r>
      <w:proofErr w:type="spellStart"/>
      <w:r w:rsidR="009039C8" w:rsidRPr="000B3861">
        <w:t>lsmeans</w:t>
      </w:r>
      <w:proofErr w:type="spellEnd"/>
      <w:r w:rsidR="009039C8" w:rsidRPr="000B3861">
        <w:t xml:space="preserve"> package for </w:t>
      </w:r>
      <w:proofErr w:type="spellStart"/>
      <w:r w:rsidR="009039C8" w:rsidRPr="000B3861">
        <w:t>posthoc</w:t>
      </w:r>
      <w:proofErr w:type="spellEnd"/>
      <w:r w:rsidR="009039C8" w:rsidRPr="000B3861">
        <w:t xml:space="preserve"> comparisons, we </w:t>
      </w:r>
      <w:r w:rsidR="009039C8" w:rsidRPr="000B3861">
        <w:lastRenderedPageBreak/>
        <w:t>compared the fenced and unfenced treatments and found no significant differences in numbers of adult trees (p=0.22), canopy cover (p=0.92), average diameter at breast height (p=0.</w:t>
      </w:r>
      <w:r w:rsidR="00EF588B">
        <w:t>57)</w:t>
      </w:r>
      <w:r w:rsidR="009039C8" w:rsidRPr="000B3861">
        <w:t>, and average height of adult trees (p=0.</w:t>
      </w:r>
      <w:r w:rsidR="00EF588B">
        <w:t>98)</w:t>
      </w:r>
      <w:r w:rsidR="009039C8" w:rsidRPr="000B3861">
        <w:t xml:space="preserve"> between paired plots (Supp</w:t>
      </w:r>
      <w:r w:rsidR="00EF588B">
        <w:t>lementary</w:t>
      </w:r>
      <w:r w:rsidR="009039C8" w:rsidRPr="000B3861">
        <w:t xml:space="preserve"> Table</w:t>
      </w:r>
      <w:r w:rsidR="00EF588B">
        <w:t xml:space="preserve"> </w:t>
      </w:r>
      <w:r w:rsidR="001D0280">
        <w:t>2, Supp</w:t>
      </w:r>
      <w:r w:rsidR="00EF588B">
        <w:t>lementary</w:t>
      </w:r>
      <w:r w:rsidR="001D0280">
        <w:t xml:space="preserve"> Figure 3</w:t>
      </w:r>
      <w:r w:rsidR="009039C8" w:rsidRPr="000B3861">
        <w:t xml:space="preserve">). We avoided gaps, depressions in the substrate, or any other </w:t>
      </w:r>
      <w:r w:rsidR="001D0280">
        <w:t xml:space="preserve">landscape </w:t>
      </w:r>
      <w:r w:rsidR="009039C8" w:rsidRPr="000B3861">
        <w:t>features that might have caused a difference between the paired plots</w:t>
      </w:r>
      <w:r w:rsidR="009039C8">
        <w:rPr>
          <w:i/>
        </w:rPr>
        <w:t xml:space="preserve">. </w:t>
      </w:r>
      <w:bookmarkEnd w:id="6"/>
    </w:p>
    <w:p w14:paraId="5932026E" w14:textId="544185D4" w:rsidR="008C6C8D" w:rsidRPr="00A27F93" w:rsidRDefault="008C6C8D" w:rsidP="00446B8D">
      <w:pPr>
        <w:spacing w:line="480" w:lineRule="auto"/>
        <w:ind w:firstLine="720"/>
      </w:pPr>
      <w:r w:rsidRPr="00A27F93">
        <w:t>We selected six species for this experiment</w:t>
      </w:r>
      <w:r w:rsidR="00DE5606" w:rsidRPr="00A27F93">
        <w:t xml:space="preserve"> </w:t>
      </w:r>
      <w:r w:rsidRPr="00A27F93">
        <w:t>encompassing a variety of native</w:t>
      </w:r>
      <w:r w:rsidR="001D0280">
        <w:t xml:space="preserve"> species -</w:t>
      </w:r>
      <w:r w:rsidRPr="00A27F93">
        <w:t xml:space="preserve"> </w:t>
      </w:r>
      <w:proofErr w:type="spellStart"/>
      <w:r w:rsidR="001D0280" w:rsidRPr="00A27F93">
        <w:rPr>
          <w:i/>
          <w:iCs/>
        </w:rPr>
        <w:t>Ochrosia</w:t>
      </w:r>
      <w:proofErr w:type="spellEnd"/>
      <w:r w:rsidR="001D0280" w:rsidRPr="00A27F93">
        <w:rPr>
          <w:i/>
          <w:iCs/>
        </w:rPr>
        <w:t xml:space="preserve"> </w:t>
      </w:r>
      <w:proofErr w:type="spellStart"/>
      <w:r w:rsidR="001D0280" w:rsidRPr="00A27F93">
        <w:rPr>
          <w:i/>
          <w:iCs/>
        </w:rPr>
        <w:t>oppositifolia</w:t>
      </w:r>
      <w:proofErr w:type="spellEnd"/>
      <w:r w:rsidR="001D0280" w:rsidRPr="00A27F93">
        <w:rPr>
          <w:i/>
          <w:iCs/>
        </w:rPr>
        <w:t xml:space="preserve"> </w:t>
      </w:r>
      <w:r w:rsidR="001D0280" w:rsidRPr="00A27F93">
        <w:rPr>
          <w:iCs/>
        </w:rPr>
        <w:t xml:space="preserve">(synonym </w:t>
      </w:r>
      <w:proofErr w:type="spellStart"/>
      <w:r w:rsidR="001D0280" w:rsidRPr="00A27F93">
        <w:rPr>
          <w:i/>
          <w:iCs/>
        </w:rPr>
        <w:t>Neisosperma</w:t>
      </w:r>
      <w:proofErr w:type="spellEnd"/>
      <w:r w:rsidR="001D0280" w:rsidRPr="00A27F93">
        <w:rPr>
          <w:i/>
          <w:iCs/>
        </w:rPr>
        <w:t xml:space="preserve"> </w:t>
      </w:r>
      <w:proofErr w:type="spellStart"/>
      <w:r w:rsidR="001D0280" w:rsidRPr="00A27F93">
        <w:rPr>
          <w:i/>
          <w:iCs/>
        </w:rPr>
        <w:t>oppositifolia</w:t>
      </w:r>
      <w:proofErr w:type="spellEnd"/>
      <w:r w:rsidR="001D0280" w:rsidRPr="00A27F93">
        <w:rPr>
          <w:iCs/>
        </w:rPr>
        <w:t>)</w:t>
      </w:r>
      <w:r w:rsidR="001D0280" w:rsidRPr="00A27F93">
        <w:t xml:space="preserve">, </w:t>
      </w:r>
      <w:r w:rsidR="001D0280" w:rsidRPr="00A27F93">
        <w:rPr>
          <w:i/>
          <w:iCs/>
        </w:rPr>
        <w:t xml:space="preserve">Aglaia </w:t>
      </w:r>
      <w:proofErr w:type="spellStart"/>
      <w:r w:rsidR="001D0280" w:rsidRPr="00A27F93">
        <w:rPr>
          <w:i/>
          <w:iCs/>
        </w:rPr>
        <w:t>mariannensis</w:t>
      </w:r>
      <w:proofErr w:type="spellEnd"/>
      <w:r w:rsidR="001D0280" w:rsidRPr="00A27F93">
        <w:t xml:space="preserve">, </w:t>
      </w:r>
      <w:proofErr w:type="spellStart"/>
      <w:r w:rsidR="0078237B" w:rsidRPr="0078237B">
        <w:rPr>
          <w:i/>
        </w:rPr>
        <w:t>Morinda</w:t>
      </w:r>
      <w:proofErr w:type="spellEnd"/>
      <w:r w:rsidR="0078237B" w:rsidRPr="0078237B">
        <w:rPr>
          <w:i/>
        </w:rPr>
        <w:t xml:space="preserve"> </w:t>
      </w:r>
      <w:proofErr w:type="spellStart"/>
      <w:r w:rsidR="0078237B" w:rsidRPr="0078237B">
        <w:rPr>
          <w:i/>
        </w:rPr>
        <w:t>citrifolia</w:t>
      </w:r>
      <w:proofErr w:type="spellEnd"/>
      <w:r w:rsidR="0078237B">
        <w:t xml:space="preserve">, </w:t>
      </w:r>
      <w:proofErr w:type="spellStart"/>
      <w:r w:rsidR="001D0280" w:rsidRPr="00A27F93">
        <w:rPr>
          <w:i/>
          <w:iCs/>
        </w:rPr>
        <w:t>Premna</w:t>
      </w:r>
      <w:proofErr w:type="spellEnd"/>
      <w:r w:rsidR="001D0280" w:rsidRPr="00A27F93">
        <w:rPr>
          <w:i/>
          <w:iCs/>
        </w:rPr>
        <w:t xml:space="preserve"> </w:t>
      </w:r>
      <w:proofErr w:type="spellStart"/>
      <w:r w:rsidR="001D0280" w:rsidRPr="00A27F93">
        <w:rPr>
          <w:i/>
          <w:iCs/>
        </w:rPr>
        <w:t>serratifolia</w:t>
      </w:r>
      <w:proofErr w:type="spellEnd"/>
      <w:r w:rsidR="001D0280" w:rsidRPr="00A27F93">
        <w:t xml:space="preserve">, and </w:t>
      </w:r>
      <w:proofErr w:type="spellStart"/>
      <w:r w:rsidR="001D0280">
        <w:rPr>
          <w:i/>
          <w:iCs/>
        </w:rPr>
        <w:t>Psychotria</w:t>
      </w:r>
      <w:proofErr w:type="spellEnd"/>
      <w:r w:rsidR="001D0280">
        <w:rPr>
          <w:i/>
          <w:iCs/>
        </w:rPr>
        <w:t xml:space="preserve"> </w:t>
      </w:r>
      <w:proofErr w:type="spellStart"/>
      <w:r w:rsidR="001D0280">
        <w:rPr>
          <w:i/>
          <w:iCs/>
        </w:rPr>
        <w:t>mariana</w:t>
      </w:r>
      <w:proofErr w:type="spellEnd"/>
      <w:r w:rsidR="001D0280">
        <w:t xml:space="preserve"> - </w:t>
      </w:r>
      <w:r w:rsidR="00ED3FFC" w:rsidRPr="00A27F93">
        <w:t>and one introduced tree</w:t>
      </w:r>
      <w:r w:rsidR="001D0280">
        <w:t xml:space="preserve"> species</w:t>
      </w:r>
      <w:r w:rsidRPr="00A27F93">
        <w:t xml:space="preserve">: </w:t>
      </w:r>
      <w:proofErr w:type="spellStart"/>
      <w:r w:rsidRPr="00A27F93">
        <w:rPr>
          <w:i/>
          <w:iCs/>
        </w:rPr>
        <w:t>Carica</w:t>
      </w:r>
      <w:proofErr w:type="spellEnd"/>
      <w:r w:rsidRPr="00A27F93">
        <w:rPr>
          <w:i/>
          <w:iCs/>
        </w:rPr>
        <w:t xml:space="preserve"> papaya</w:t>
      </w:r>
      <w:r w:rsidRPr="00A27F93">
        <w:t xml:space="preserve">. </w:t>
      </w:r>
      <w:r w:rsidR="0061793A" w:rsidRPr="00A27F93">
        <w:t xml:space="preserve">All are common components of Guam’s limestone karst forests, although the non-native </w:t>
      </w:r>
      <w:r w:rsidR="0061793A" w:rsidRPr="00A27F93">
        <w:rPr>
          <w:i/>
        </w:rPr>
        <w:t>C. papaya</w:t>
      </w:r>
      <w:r w:rsidR="0061793A" w:rsidRPr="00A27F93">
        <w:t xml:space="preserve"> tends to favor edges, and </w:t>
      </w:r>
      <w:r w:rsidR="001F377F">
        <w:rPr>
          <w:i/>
        </w:rPr>
        <w:t xml:space="preserve">P. </w:t>
      </w:r>
      <w:proofErr w:type="spellStart"/>
      <w:r w:rsidR="001F377F">
        <w:rPr>
          <w:i/>
        </w:rPr>
        <w:t>mariana</w:t>
      </w:r>
      <w:proofErr w:type="spellEnd"/>
      <w:r w:rsidR="0061793A" w:rsidRPr="00A27F93">
        <w:t xml:space="preserve"> is less common than the other</w:t>
      </w:r>
      <w:r w:rsidR="00F454F2" w:rsidRPr="00A27F93">
        <w:t xml:space="preserve"> species. </w:t>
      </w:r>
      <w:r w:rsidRPr="00A27F93">
        <w:t xml:space="preserve">For each </w:t>
      </w:r>
      <w:r w:rsidR="00237746" w:rsidRPr="00A27F93">
        <w:t>species,</w:t>
      </w:r>
      <w:r w:rsidRPr="00A27F93">
        <w:t xml:space="preserve"> we collected seeds from at least five trees and at least four different sites to minimize maternal effects and effects of local adaptation. The date of seed collection and subsequent out-planting was st</w:t>
      </w:r>
      <w:r w:rsidR="00BD25B6" w:rsidRPr="00A27F93">
        <w:t>aggered by species due</w:t>
      </w:r>
      <w:r w:rsidRPr="00A27F93">
        <w:t xml:space="preserve"> to differences in fruiting phenology. </w:t>
      </w:r>
      <w:r w:rsidR="00BF267D" w:rsidRPr="00A27F93">
        <w:t xml:space="preserve">Seeds were planted under 60% </w:t>
      </w:r>
      <w:proofErr w:type="spellStart"/>
      <w:r w:rsidR="0016540B" w:rsidRPr="00A27F93">
        <w:t>shadecloth</w:t>
      </w:r>
      <w:proofErr w:type="spellEnd"/>
      <w:r w:rsidR="0016540B" w:rsidRPr="00A27F93">
        <w:t xml:space="preserve"> at a nursery </w:t>
      </w:r>
      <w:r w:rsidR="00BF267D" w:rsidRPr="00A27F93">
        <w:t xml:space="preserve">and allowed to grow in these conditions until they had fully rooted and grown their first true leaves. </w:t>
      </w:r>
      <w:r w:rsidRPr="00A27F93">
        <w:t xml:space="preserve">At this point, the seedlings were transported to the </w:t>
      </w:r>
      <w:proofErr w:type="spellStart"/>
      <w:r w:rsidRPr="00A27F93">
        <w:t>exclosure</w:t>
      </w:r>
      <w:proofErr w:type="spellEnd"/>
      <w:r w:rsidRPr="00A27F93">
        <w:t xml:space="preserve"> sites for out-planting.</w:t>
      </w:r>
    </w:p>
    <w:p w14:paraId="21AAA838" w14:textId="3C276900" w:rsidR="006C5F90" w:rsidRPr="00A27F93" w:rsidRDefault="008C6C8D" w:rsidP="00EC391F">
      <w:pPr>
        <w:spacing w:line="480" w:lineRule="auto"/>
        <w:ind w:firstLine="720"/>
      </w:pPr>
      <w:r w:rsidRPr="00A27F93">
        <w:t>Seedlings of each species were out-planted in the control and treatment areas at each site on the same day.</w:t>
      </w:r>
      <w:r w:rsidR="00DE5606" w:rsidRPr="00A27F93">
        <w:t xml:space="preserve"> </w:t>
      </w:r>
      <w:r w:rsidRPr="00A27F93">
        <w:t xml:space="preserve">Seedlings were placed at least 0.3 m apart from each other, and at least 0.5 m away from the fences in fenced treatments. </w:t>
      </w:r>
      <w:r w:rsidR="0085512F" w:rsidRPr="0085512F">
        <w:t xml:space="preserve">Seedlings were haphazardly placed within the seedling plot since they had to be planted around rocky karst structures and roots from </w:t>
      </w:r>
      <w:proofErr w:type="spellStart"/>
      <w:r w:rsidR="0085512F" w:rsidRPr="0085512F">
        <w:t>neighbouring</w:t>
      </w:r>
      <w:proofErr w:type="spellEnd"/>
      <w:r w:rsidR="0085512F" w:rsidRPr="0085512F">
        <w:t xml:space="preserve"> trees. </w:t>
      </w:r>
      <w:r w:rsidRPr="00A27F93">
        <w:t>Fourteen seedlings of each species</w:t>
      </w:r>
      <w:r w:rsidR="00DE5606" w:rsidRPr="00A27F93">
        <w:t xml:space="preserve"> </w:t>
      </w:r>
      <w:r w:rsidRPr="00A27F93">
        <w:t xml:space="preserve">were planted in each treatment at each site, except for </w:t>
      </w:r>
      <w:r w:rsidR="00DE5606" w:rsidRPr="00A27F93">
        <w:rPr>
          <w:i/>
          <w:iCs/>
        </w:rPr>
        <w:t>O</w:t>
      </w:r>
      <w:r w:rsidRPr="00A27F93">
        <w:rPr>
          <w:i/>
          <w:iCs/>
        </w:rPr>
        <w:t xml:space="preserve">. </w:t>
      </w:r>
      <w:proofErr w:type="spellStart"/>
      <w:r w:rsidRPr="00A27F93">
        <w:rPr>
          <w:i/>
          <w:iCs/>
        </w:rPr>
        <w:t>oppositifolia</w:t>
      </w:r>
      <w:proofErr w:type="spellEnd"/>
      <w:r w:rsidRPr="00A27F93">
        <w:t>,</w:t>
      </w:r>
      <w:r w:rsidR="00B40D2B" w:rsidRPr="00A27F93">
        <w:t xml:space="preserve"> a tree with large fruits and seeds,</w:t>
      </w:r>
      <w:r w:rsidRPr="00A27F93">
        <w:t xml:space="preserve"> which had only </w:t>
      </w:r>
      <w:r w:rsidR="008E0814" w:rsidRPr="00A27F93">
        <w:t>nine</w:t>
      </w:r>
      <w:r w:rsidRPr="00A27F93">
        <w:t xml:space="preserve"> seedlings </w:t>
      </w:r>
      <w:r w:rsidR="00B40D2B" w:rsidRPr="00A27F93">
        <w:t xml:space="preserve">planted </w:t>
      </w:r>
      <w:r w:rsidRPr="00A27F93">
        <w:t xml:space="preserve">per treatment. The </w:t>
      </w:r>
      <w:r w:rsidR="00B65387">
        <w:t xml:space="preserve">species </w:t>
      </w:r>
      <w:r w:rsidR="00B65387" w:rsidRPr="00A27F93">
        <w:t>(</w:t>
      </w:r>
      <w:r w:rsidR="00B65387" w:rsidRPr="00A27F93">
        <w:rPr>
          <w:i/>
          <w:iCs/>
        </w:rPr>
        <w:t xml:space="preserve">C. papaya, M. </w:t>
      </w:r>
      <w:proofErr w:type="spellStart"/>
      <w:r w:rsidR="00B65387" w:rsidRPr="00A27F93">
        <w:rPr>
          <w:i/>
          <w:iCs/>
        </w:rPr>
        <w:t>citrifolia</w:t>
      </w:r>
      <w:proofErr w:type="spellEnd"/>
      <w:r w:rsidR="00B65387" w:rsidRPr="00A27F93">
        <w:rPr>
          <w:i/>
          <w:iCs/>
        </w:rPr>
        <w:t xml:space="preserve">, </w:t>
      </w:r>
      <w:r w:rsidR="00B65387" w:rsidRPr="00A27F93">
        <w:t>and</w:t>
      </w:r>
      <w:r w:rsidR="00B65387" w:rsidRPr="00A27F93">
        <w:rPr>
          <w:i/>
          <w:iCs/>
        </w:rPr>
        <w:t xml:space="preserve"> O. </w:t>
      </w:r>
      <w:proofErr w:type="spellStart"/>
      <w:r w:rsidR="00B65387" w:rsidRPr="00A27F93">
        <w:rPr>
          <w:i/>
          <w:iCs/>
        </w:rPr>
        <w:t>oppositifolia</w:t>
      </w:r>
      <w:proofErr w:type="spellEnd"/>
      <w:r w:rsidR="00B65387" w:rsidRPr="00A27F93">
        <w:t>)</w:t>
      </w:r>
      <w:r w:rsidRPr="00A27F93">
        <w:t xml:space="preserve"> planted during </w:t>
      </w:r>
      <w:r w:rsidRPr="00A27F93">
        <w:lastRenderedPageBreak/>
        <w:t xml:space="preserve">drier months </w:t>
      </w:r>
      <w:r w:rsidR="00B65387">
        <w:t>(December through May)</w:t>
      </w:r>
      <w:r w:rsidR="00793093" w:rsidRPr="00A27F93">
        <w:t xml:space="preserve"> were watered every other day</w:t>
      </w:r>
      <w:r w:rsidRPr="00A27F93">
        <w:t xml:space="preserve"> during the first few weeks following</w:t>
      </w:r>
      <w:r w:rsidR="00324A7B" w:rsidRPr="00A27F93">
        <w:t xml:space="preserve"> </w:t>
      </w:r>
      <w:r w:rsidRPr="00A27F93">
        <w:t xml:space="preserve">transplanting to ensure they successfully established. </w:t>
      </w:r>
      <w:r w:rsidR="00014ECA" w:rsidRPr="00A27F93">
        <w:t>We monitored s</w:t>
      </w:r>
      <w:r w:rsidR="006C5F90" w:rsidRPr="00A27F93">
        <w:t>eedling</w:t>
      </w:r>
      <w:r w:rsidR="00014ECA" w:rsidRPr="00A27F93">
        <w:t xml:space="preserve"> mortality monthly, but </w:t>
      </w:r>
      <w:r w:rsidR="00B65387">
        <w:t>we use the counts from the final survey conducted in</w:t>
      </w:r>
      <w:r w:rsidR="006C5F90" w:rsidRPr="00A27F93">
        <w:t xml:space="preserve"> July 2011</w:t>
      </w:r>
      <w:r w:rsidR="00014ECA" w:rsidRPr="00A27F93">
        <w:t xml:space="preserve">, </w:t>
      </w:r>
      <w:r w:rsidR="006C5F90" w:rsidRPr="00A27F93">
        <w:t xml:space="preserve">15 months after the first species was transplanted and four months after </w:t>
      </w:r>
      <w:r w:rsidR="00014ECA" w:rsidRPr="00A27F93">
        <w:t>the last</w:t>
      </w:r>
      <w:r w:rsidR="00B65387">
        <w:t>, for the analysis</w:t>
      </w:r>
      <w:r w:rsidR="006C5F90" w:rsidRPr="00A27F93">
        <w:t xml:space="preserve">. </w:t>
      </w:r>
    </w:p>
    <w:p w14:paraId="7404B1AA" w14:textId="5618C7A0" w:rsidR="006B09B4" w:rsidRPr="00A27F93" w:rsidRDefault="00575D88" w:rsidP="006B09B4">
      <w:pPr>
        <w:spacing w:line="480" w:lineRule="auto"/>
        <w:ind w:firstLine="720"/>
      </w:pPr>
      <w:ins w:id="7" w:author="Kaitlin Mattos" w:date="2017-12-02T20:12:00Z">
        <w:r w:rsidRPr="00575D88">
          <w:rPr>
            <w:rPrChange w:id="8" w:author="Kaitlin Mattos" w:date="2017-12-02T20:12:00Z">
              <w:rPr>
                <w:i/>
              </w:rPr>
            </w:rPrChange>
          </w:rPr>
          <w:t>As planting dates were staggered for each species and the duration of growing time varied by species, we first used model comparison to test whether the effect of treatment (ungulates or no ungulates) was better explained by the length of time in the ground or by species. After determining that duration of time in the ground was a poor predictor of treatment effects compared to species, we assessed treatment effects for each of the six species individually.</w:t>
        </w:r>
      </w:ins>
      <w:del w:id="9" w:author="Kaitlin Mattos" w:date="2017-12-02T20:12:00Z">
        <w:r w:rsidR="00EE4EF9" w:rsidRPr="00A27F93" w:rsidDel="00575D88">
          <w:delText>Since planting dates were staggered</w:delText>
        </w:r>
        <w:r w:rsidR="00EE4EF9" w:rsidDel="00575D88">
          <w:delText xml:space="preserve"> for each species</w:delText>
        </w:r>
        <w:r w:rsidR="00EE4EF9" w:rsidRPr="00A27F93" w:rsidDel="00575D88">
          <w:delText xml:space="preserve">, we </w:delText>
        </w:r>
        <w:r w:rsidR="00EE4EF9" w:rsidDel="00575D88">
          <w:delText>first tested whether the effect of treatment (fenced or unfenced) depended on the length of time a seedling was growing by comparing a model including data from all species and a time by treatment interaction, with relevant submodels. After determining that the effect of the treatment was not dependent upon the duration of time seedlings were growing, w</w:delText>
        </w:r>
        <w:r w:rsidR="00EE4EF9" w:rsidRPr="00A27F93" w:rsidDel="00575D88">
          <w:delText>e analysed seedling survival for each species separately</w:delText>
        </w:r>
      </w:del>
      <w:r w:rsidR="00EE4EF9" w:rsidRPr="00A27F93">
        <w:t xml:space="preserve">. </w:t>
      </w:r>
      <w:r w:rsidR="006B09B4" w:rsidRPr="00A27F93">
        <w:t>Seedling survival was compared for each planted species between fenced and unfenced plots, using generalized linear mixed effects models (lme4 package</w:t>
      </w:r>
      <w:r w:rsidR="005775DE" w:rsidRPr="00A27F93">
        <w:t>) in R</w:t>
      </w:r>
      <w:r w:rsidR="00872B40" w:rsidRPr="00A27F93">
        <w:t xml:space="preserve"> </w:t>
      </w:r>
      <w:r w:rsidR="00872B40" w:rsidRPr="00A27F93">
        <w:fldChar w:fldCharType="begin" w:fldLock="1"/>
      </w:r>
      <w:r w:rsidR="00872B40" w:rsidRPr="00A27F93">
        <w:instrText xml:space="preserve"> ADDIN PAPERS2_CITATIONS &lt;citation&gt;&lt;uuid&gt;91B34AE8-13DA-424A-9B53-388DDE006A43&lt;/uuid&gt;&lt;priority&gt;0&lt;/priority&gt;&lt;publications&gt;&lt;publication&gt;&lt;publication_date&gt;99000000000000000000000000&lt;/publication_date&gt;&lt;subtype&gt;341&lt;/subtype&gt;&lt;title&gt;R: A language and environment for statistical computing.&lt;/title&gt;&lt;type&gt;300&lt;/type&gt;&lt;uuid&gt;77576eee-4b5d-4efa-a6ba-609eae0c7e3d&lt;/uuid&gt;&lt;authors /&gt;&lt;editors /&gt;&lt;translators /&gt;&lt;photographers /&gt;&lt;livfe_id /&gt;&lt;citekey&gt;Anonymous:wf&lt;/citekey&gt;&lt;subtitle&gt;R Foundation for Statistical Computing.&lt;/subtitle&gt;&lt;submission_date /&gt;&lt;revision_date /&gt;&lt;accepted_date /&gt;&lt;is_bundle&gt;0&lt;/is_bundle&gt;&lt;place&gt;Vienna, Austria&lt;/place&gt;&lt;bundle p4:nil="true" xmlns:p4="http://www.w3.org/2001/XMLSchema-instance" /&gt;&lt;url p4:nil="true" xmlns:p4="http://www.w3.org/2001/XMLSchema-instance" /&gt;&lt;/publication&gt;&lt;/publications&gt;&lt;cites /&gt;&lt;/citation&gt;</w:instrText>
      </w:r>
      <w:r w:rsidR="00872B40" w:rsidRPr="00A27F93">
        <w:fldChar w:fldCharType="separate"/>
      </w:r>
      <w:r w:rsidR="00F00ED8" w:rsidRPr="00A27F93">
        <w:t>[3</w:t>
      </w:r>
      <w:r w:rsidR="00640439">
        <w:t>5</w:t>
      </w:r>
      <w:r w:rsidR="00FE60F9">
        <w:t>,36</w:t>
      </w:r>
      <w:r w:rsidR="00F00ED8" w:rsidRPr="00A27F93">
        <w:t>]</w:t>
      </w:r>
      <w:r w:rsidR="00872B40" w:rsidRPr="00A27F93">
        <w:fldChar w:fldCharType="end"/>
      </w:r>
      <w:r w:rsidR="006B09B4" w:rsidRPr="00A27F93">
        <w:t xml:space="preserve">. Fencing was considered a fixed effect, whereas site was considered a random effect. </w:t>
      </w:r>
      <w:r w:rsidR="00B65387">
        <w:t>A factor was</w:t>
      </w:r>
      <w:r w:rsidR="006B09B4" w:rsidRPr="00A27F93">
        <w:t xml:space="preserve"> considered to have a significant effect on seedling survival if </w:t>
      </w:r>
      <w:r w:rsidR="00B65387">
        <w:t>its inclusion</w:t>
      </w:r>
      <w:r w:rsidR="00B65387" w:rsidRPr="00A27F93">
        <w:t xml:space="preserve"> </w:t>
      </w:r>
      <w:r w:rsidR="006B09B4" w:rsidRPr="00A27F93">
        <w:t>reduced Akaike Information Criterion</w:t>
      </w:r>
      <w:r w:rsidR="00B65387" w:rsidRPr="00B65387">
        <w:t xml:space="preserve"> </w:t>
      </w:r>
      <w:r w:rsidR="00B65387" w:rsidRPr="00A27F93">
        <w:t>scores</w:t>
      </w:r>
      <w:r w:rsidR="006B09B4" w:rsidRPr="00A27F93">
        <w:t>, corrected for smaller sample sizes (</w:t>
      </w:r>
      <w:proofErr w:type="spellStart"/>
      <w:r w:rsidR="006B09B4" w:rsidRPr="00A27F93">
        <w:t>A</w:t>
      </w:r>
      <w:r w:rsidR="005775DE" w:rsidRPr="00A27F93">
        <w:t>ICc</w:t>
      </w:r>
      <w:proofErr w:type="spellEnd"/>
      <w:r w:rsidR="005775DE" w:rsidRPr="00A27F93">
        <w:t xml:space="preserve">), by more than </w:t>
      </w:r>
      <w:r w:rsidR="00DE36AB">
        <w:t>two</w:t>
      </w:r>
      <w:r w:rsidR="005775DE" w:rsidRPr="00A27F93">
        <w:t xml:space="preserve"> </w:t>
      </w:r>
      <w:r w:rsidR="00EC391F" w:rsidRPr="00A27F93">
        <w:t xml:space="preserve">in the corresponding model </w:t>
      </w:r>
      <w:r w:rsidR="005775DE" w:rsidRPr="00A27F93">
        <w:fldChar w:fldCharType="begin" w:fldLock="1"/>
      </w:r>
      <w:r w:rsidR="004B1AE9" w:rsidRPr="00A27F93">
        <w:instrText xml:space="preserve"> ADDIN PAPERS2_CITATIONS &lt;citation&gt;&lt;uuid&gt;FC7E9422-93E9-4D94-874B-60CCABB87C85&lt;/uuid&gt;&lt;priority&gt;0&lt;/priority&gt;&lt;publications&gt;&lt;publication&gt;&lt;doi&gt;10.1177/0049124104268644&lt;/doi&gt;&lt;number&gt;2&lt;/number&gt;&lt;publication_date&gt;99200400000000000000200000&lt;/publication_date&gt;&lt;startpage&gt;261&lt;/startpage&gt;&lt;subtype&gt;400&lt;/subtype&gt;&lt;title&gt;Multimodel inference understanding AIC and BIC in model selection&lt;/title&gt;&lt;type&gt;400&lt;/type&gt;&lt;volume&gt;33&lt;/volume&gt;&lt;uuid&gt;d9dcfc6b-0e06-4c4f-bc36-2003843f41d7&lt;/uuid&gt;&lt;authors&gt;&lt;author&gt;&lt;lastName&gt;Burnham&lt;/lastName&gt;&lt;firstName&gt;K&lt;/firstName&gt;&lt;middleNames&gt;P&lt;/middleNames&gt;&lt;/author&gt;&lt;author&gt;&lt;lastName&gt;Anderson&lt;/lastName&gt;&lt;firstName&gt;D&lt;/firstName&gt;&lt;middleNames&gt;R&lt;/middleNames&gt;&lt;/author&gt;&lt;/authors&gt;&lt;editors /&gt;&lt;translators /&gt;&lt;photographers /&gt;&lt;livfe_id /&gt;&lt;citekey&gt;Burnham:2004jw&lt;/citekey&gt;&lt;subtitle p4:nil="true" xmlns:p4="http://www.w3.org/2001/XMLSchema-instance" /&gt;&lt;submission_date /&gt;&lt;revision_date /&gt;&lt;accepted_date /&gt;&lt;is_bundle&gt;0&lt;/is_bundle&gt;&lt;bundle&gt;&lt;type&gt;-100&lt;/type&gt;&lt;subtype&gt;-100&lt;/subtype&gt;&lt;livfeID /&gt;&lt;citekey&gt;:0uoba&lt;/citekey&gt;&lt;title&gt;Sociological Methods &amp;amp; Research&lt;/title&gt;&lt;/bundle&gt;&lt;url&gt;http://dx.doi.org/10.1177/0049124104268644&lt;/url&gt;&lt;/publication&gt;&lt;/publications&gt;&lt;cites /&gt;&lt;/citation&gt;</w:instrText>
      </w:r>
      <w:r w:rsidR="005775DE" w:rsidRPr="00A27F93">
        <w:fldChar w:fldCharType="separate"/>
      </w:r>
      <w:r w:rsidR="00F00ED8" w:rsidRPr="00A27F93">
        <w:t>[3</w:t>
      </w:r>
      <w:r w:rsidR="00FE60F9">
        <w:t>7</w:t>
      </w:r>
      <w:r w:rsidR="00F00ED8" w:rsidRPr="00A27F93">
        <w:t>]</w:t>
      </w:r>
      <w:r w:rsidR="005775DE" w:rsidRPr="00A27F93">
        <w:fldChar w:fldCharType="end"/>
      </w:r>
      <w:r w:rsidR="006B09B4" w:rsidRPr="00A27F93">
        <w:t>.</w:t>
      </w:r>
    </w:p>
    <w:p w14:paraId="42207248" w14:textId="44A15EE9" w:rsidR="008C6C8D" w:rsidRPr="00A27F93" w:rsidRDefault="008C6C8D" w:rsidP="00DD6A06">
      <w:pPr>
        <w:spacing w:line="480" w:lineRule="auto"/>
        <w:outlineLvl w:val="0"/>
        <w:rPr>
          <w:i/>
          <w:iCs/>
        </w:rPr>
      </w:pPr>
      <w:r w:rsidRPr="00A27F93">
        <w:rPr>
          <w:i/>
          <w:iCs/>
        </w:rPr>
        <w:t xml:space="preserve">Germination from </w:t>
      </w:r>
      <w:r w:rsidR="00EC7A6C" w:rsidRPr="00A27F93">
        <w:rPr>
          <w:i/>
          <w:iCs/>
        </w:rPr>
        <w:t>scats</w:t>
      </w:r>
    </w:p>
    <w:p w14:paraId="51374DD7" w14:textId="55BC5AAE" w:rsidR="00E56326" w:rsidRPr="00A27F93" w:rsidRDefault="008C6C8D" w:rsidP="00047698">
      <w:pPr>
        <w:spacing w:line="480" w:lineRule="auto"/>
      </w:pPr>
      <w:r w:rsidRPr="00A27F93">
        <w:tab/>
        <w:t xml:space="preserve">We collected </w:t>
      </w:r>
      <w:r w:rsidR="00EC7A6C" w:rsidRPr="00A27F93">
        <w:t>scats</w:t>
      </w:r>
      <w:r w:rsidRPr="00A27F93">
        <w:t xml:space="preserve"> from </w:t>
      </w:r>
      <w:r w:rsidR="00014ECA" w:rsidRPr="00A27F93">
        <w:rPr>
          <w:iCs/>
        </w:rPr>
        <w:t>deer and pigs</w:t>
      </w:r>
      <w:r w:rsidRPr="00A27F93">
        <w:t xml:space="preserve"> from limestone karst forest sites to determine if either </w:t>
      </w:r>
      <w:r w:rsidR="0023059C" w:rsidRPr="00A27F93">
        <w:t xml:space="preserve">species </w:t>
      </w:r>
      <w:r w:rsidRPr="00A27F93">
        <w:t xml:space="preserve">dispersed viable seeds via </w:t>
      </w:r>
      <w:proofErr w:type="spellStart"/>
      <w:r w:rsidRPr="00A27F93">
        <w:t>endozoochory</w:t>
      </w:r>
      <w:proofErr w:type="spellEnd"/>
      <w:r w:rsidRPr="00A27F93">
        <w:t xml:space="preserve">. We collected throughout the year, </w:t>
      </w:r>
      <w:r w:rsidRPr="00A27F93">
        <w:lastRenderedPageBreak/>
        <w:t>through both rainy and dry seasons from</w:t>
      </w:r>
      <w:r w:rsidR="00DE5606" w:rsidRPr="00A27F93">
        <w:t xml:space="preserve"> </w:t>
      </w:r>
      <w:r w:rsidR="004C5FFF" w:rsidRPr="00A27F93">
        <w:t>four</w:t>
      </w:r>
      <w:r w:rsidRPr="00A27F93">
        <w:t xml:space="preserve"> sites in northern Guam. </w:t>
      </w:r>
      <w:r w:rsidR="00EC7A6C" w:rsidRPr="00A27F93">
        <w:t>Scats</w:t>
      </w:r>
      <w:r w:rsidRPr="00A27F93">
        <w:t xml:space="preserve"> were layered on top of a 50% perlite and 50% peat moss soil mix in germination trays. The trays were kept outdoors at a nursery under shade</w:t>
      </w:r>
      <w:r w:rsidR="00DE5606" w:rsidRPr="00A27F93">
        <w:t xml:space="preserve"> </w:t>
      </w:r>
      <w:r w:rsidRPr="00A27F93">
        <w:t xml:space="preserve">cloth. </w:t>
      </w:r>
      <w:r w:rsidR="00014ECA" w:rsidRPr="00A27F93">
        <w:t xml:space="preserve">Deer </w:t>
      </w:r>
      <w:r w:rsidRPr="00A27F93">
        <w:t xml:space="preserve">pellets were </w:t>
      </w:r>
      <w:r w:rsidR="004C5FFF" w:rsidRPr="00A27F93">
        <w:t xml:space="preserve">admixed </w:t>
      </w:r>
      <w:r w:rsidRPr="00A27F93">
        <w:t xml:space="preserve">at the surface, </w:t>
      </w:r>
      <w:r w:rsidR="00014ECA" w:rsidRPr="00A27F93">
        <w:t xml:space="preserve">pig </w:t>
      </w:r>
      <w:r w:rsidR="00EC7A6C" w:rsidRPr="00A27F93">
        <w:t>scats</w:t>
      </w:r>
      <w:r w:rsidR="00DE5606" w:rsidRPr="00A27F93">
        <w:t xml:space="preserve"> </w:t>
      </w:r>
      <w:r w:rsidRPr="00A27F93">
        <w:t>were broken up and</w:t>
      </w:r>
      <w:r w:rsidR="00DE5606" w:rsidRPr="00A27F93">
        <w:t xml:space="preserve"> </w:t>
      </w:r>
      <w:r w:rsidR="00081199">
        <w:t xml:space="preserve">mixed at the surface. </w:t>
      </w:r>
      <w:r w:rsidRPr="00A27F93">
        <w:t>Trays were watered regularly. Seedlings were identified and counted</w:t>
      </w:r>
      <w:r w:rsidR="00EF588B">
        <w:t xml:space="preserve"> after germination or after seedlings grew to a state where we were able to identify them</w:t>
      </w:r>
      <w:r w:rsidRPr="00A27F93">
        <w:t xml:space="preserve">. Because the nursery was open air, </w:t>
      </w:r>
      <w:r w:rsidR="00B65387">
        <w:t xml:space="preserve">wind-dispersed </w:t>
      </w:r>
      <w:r w:rsidRPr="00A27F93">
        <w:t xml:space="preserve">species that germinated </w:t>
      </w:r>
      <w:r w:rsidR="00CC0BE7" w:rsidRPr="00A27F93">
        <w:t>across all</w:t>
      </w:r>
      <w:r w:rsidRPr="00A27F93">
        <w:t xml:space="preserve"> seedling trays</w:t>
      </w:r>
      <w:r w:rsidR="00CC0BE7" w:rsidRPr="00A27F93">
        <w:t>,</w:t>
      </w:r>
      <w:r w:rsidR="006B09B4" w:rsidRPr="00A27F93">
        <w:t xml:space="preserve"> including adjacent experiments</w:t>
      </w:r>
      <w:r w:rsidRPr="00A27F93">
        <w:t xml:space="preserve"> at the nursery</w:t>
      </w:r>
      <w:r w:rsidR="006B09B4" w:rsidRPr="00A27F93">
        <w:t>,</w:t>
      </w:r>
      <w:r w:rsidRPr="00A27F93">
        <w:t xml:space="preserve"> were not counted.</w:t>
      </w:r>
      <w:r w:rsidR="00047698" w:rsidRPr="00A27F93">
        <w:t xml:space="preserve"> </w:t>
      </w:r>
      <w:r w:rsidR="00E56326" w:rsidRPr="00A27F93">
        <w:t xml:space="preserve">We </w:t>
      </w:r>
      <w:r w:rsidR="00047698" w:rsidRPr="00A27F93">
        <w:t xml:space="preserve">then </w:t>
      </w:r>
      <w:r w:rsidR="00E56326" w:rsidRPr="00A27F93">
        <w:t xml:space="preserve">compared the </w:t>
      </w:r>
      <w:r w:rsidR="009F3E59" w:rsidRPr="00A27F93">
        <w:t xml:space="preserve">abundance of species germinating in scats to their abundances in </w:t>
      </w:r>
      <w:r w:rsidR="00B65387">
        <w:t>the forest</w:t>
      </w:r>
      <w:r w:rsidR="009F3E59" w:rsidRPr="00A27F93">
        <w:t>, using our vegetation transect data</w:t>
      </w:r>
      <w:r w:rsidR="00E56326" w:rsidRPr="00A27F93">
        <w:t xml:space="preserve">. </w:t>
      </w:r>
      <w:r w:rsidR="00EE794F" w:rsidRPr="00A27F93">
        <w:t xml:space="preserve">Proportional abundance in </w:t>
      </w:r>
      <w:r w:rsidR="00EF588B">
        <w:t>the forest</w:t>
      </w:r>
      <w:r w:rsidR="00EF588B" w:rsidRPr="00A27F93">
        <w:t xml:space="preserve"> </w:t>
      </w:r>
      <w:r w:rsidR="00EE794F" w:rsidRPr="00A27F93">
        <w:t xml:space="preserve">for each species was calculated by dividing the total count of adults of that species across </w:t>
      </w:r>
      <w:r w:rsidR="00B65387">
        <w:t>all</w:t>
      </w:r>
      <w:r w:rsidR="00EE794F" w:rsidRPr="00A27F93">
        <w:t xml:space="preserve"> sites and dividing that by the total number of adult trees across all sites</w:t>
      </w:r>
      <w:r w:rsidR="00B65387">
        <w:t xml:space="preserve"> (t</w:t>
      </w:r>
      <w:r w:rsidR="00EE794F" w:rsidRPr="00A27F93">
        <w:t xml:space="preserve">otal adult count of one species / total adult count </w:t>
      </w:r>
      <w:r w:rsidR="00B65387">
        <w:t>across</w:t>
      </w:r>
      <w:r w:rsidR="00B65387" w:rsidRPr="00A27F93">
        <w:t xml:space="preserve"> </w:t>
      </w:r>
      <w:r w:rsidR="00EE794F" w:rsidRPr="00A27F93">
        <w:t xml:space="preserve">all species counted on vegetation transects). We counted only adult trees in calculations to represent potentially fruiting trees. </w:t>
      </w:r>
      <w:bookmarkStart w:id="10" w:name="_Hlk491426487"/>
      <w:r w:rsidR="00EE794F" w:rsidRPr="00A27F93">
        <w:t>We used a similar approach to calculate the proportional abundance of seedling species found in pig</w:t>
      </w:r>
      <w:r w:rsidR="00EE794F">
        <w:t xml:space="preserve"> and deer scats</w:t>
      </w:r>
      <w:r w:rsidR="00EE794F" w:rsidRPr="00A27F93">
        <w:t xml:space="preserve">: the total number of </w:t>
      </w:r>
      <w:r w:rsidR="00EE794F">
        <w:t xml:space="preserve">scats </w:t>
      </w:r>
      <w:r w:rsidR="00B65387">
        <w:t>with</w:t>
      </w:r>
      <w:r w:rsidR="00EE794F">
        <w:t xml:space="preserve"> a given species</w:t>
      </w:r>
      <w:r w:rsidR="00B65387">
        <w:t xml:space="preserve"> </w:t>
      </w:r>
      <w:r w:rsidR="00EE794F">
        <w:t>germinating from it, divided by the total number of either deer or pig scats collected.</w:t>
      </w:r>
    </w:p>
    <w:bookmarkEnd w:id="10"/>
    <w:p w14:paraId="6270C360" w14:textId="3AB59914" w:rsidR="008C6C8D" w:rsidRPr="00A27F93" w:rsidRDefault="002E3E36" w:rsidP="00DD6A06">
      <w:pPr>
        <w:spacing w:line="480" w:lineRule="auto"/>
        <w:outlineLvl w:val="0"/>
        <w:rPr>
          <w:i/>
          <w:iCs/>
        </w:rPr>
      </w:pPr>
      <w:r w:rsidRPr="00A27F93">
        <w:rPr>
          <w:i/>
          <w:iCs/>
        </w:rPr>
        <w:t>Effects of ungulate</w:t>
      </w:r>
      <w:r w:rsidR="007E03FE">
        <w:rPr>
          <w:i/>
          <w:iCs/>
        </w:rPr>
        <w:t>s</w:t>
      </w:r>
      <w:r w:rsidRPr="00A27F93">
        <w:rPr>
          <w:i/>
          <w:iCs/>
        </w:rPr>
        <w:t xml:space="preserve"> on community composition</w:t>
      </w:r>
    </w:p>
    <w:p w14:paraId="1B042EFE" w14:textId="7FDD7EB6" w:rsidR="008C6C8D" w:rsidRPr="00A27F93" w:rsidRDefault="008C6C8D" w:rsidP="003C77EA">
      <w:pPr>
        <w:spacing w:line="480" w:lineRule="auto"/>
        <w:ind w:firstLine="720"/>
      </w:pPr>
      <w:r w:rsidRPr="00A27F93">
        <w:t xml:space="preserve">We </w:t>
      </w:r>
      <w:r w:rsidR="004C5FFF" w:rsidRPr="00A27F93">
        <w:t>surveyed the</w:t>
      </w:r>
      <w:r w:rsidRPr="00A27F93">
        <w:t xml:space="preserve"> community composition </w:t>
      </w:r>
      <w:r w:rsidR="004C5FFF" w:rsidRPr="00A27F93">
        <w:t>of</w:t>
      </w:r>
      <w:r w:rsidRPr="00A27F93">
        <w:t xml:space="preserve"> karst</w:t>
      </w:r>
      <w:r w:rsidR="004C5FFF" w:rsidRPr="00A27F93">
        <w:t xml:space="preserve"> forest sites </w:t>
      </w:r>
      <w:r w:rsidR="00341C1D" w:rsidRPr="00A27F93">
        <w:t xml:space="preserve">by </w:t>
      </w:r>
      <w:r w:rsidRPr="00A27F93">
        <w:t xml:space="preserve">using 100-m by 1-m </w:t>
      </w:r>
      <w:r w:rsidR="00341C1D" w:rsidRPr="00A27F93">
        <w:t xml:space="preserve">belt </w:t>
      </w:r>
      <w:r w:rsidRPr="00A27F93">
        <w:t>transects</w:t>
      </w:r>
      <w:r w:rsidR="00801767" w:rsidRPr="00A27F93">
        <w:t xml:space="preserve"> at 14 different sites across northern Guam, where limestone karst dominates the forest types. </w:t>
      </w:r>
      <w:r w:rsidR="00341C1D" w:rsidRPr="00A27F93">
        <w:t>All plants within the</w:t>
      </w:r>
      <w:r w:rsidR="00C779F0" w:rsidRPr="00A27F93">
        <w:t>se</w:t>
      </w:r>
      <w:r w:rsidRPr="00A27F93">
        <w:t xml:space="preserve"> transects were identified </w:t>
      </w:r>
      <w:r w:rsidR="00E228B9">
        <w:t>to species and categorized by growth form (</w:t>
      </w:r>
      <w:r w:rsidR="00010239">
        <w:t>i.e.</w:t>
      </w:r>
      <w:r w:rsidRPr="00A27F93">
        <w:t xml:space="preserve"> vines</w:t>
      </w:r>
      <w:r w:rsidR="003B780A">
        <w:t xml:space="preserve"> or</w:t>
      </w:r>
      <w:r w:rsidRPr="00A27F93">
        <w:t xml:space="preserve"> trees</w:t>
      </w:r>
      <w:r w:rsidR="00E228B9">
        <w:t>)</w:t>
      </w:r>
      <w:r w:rsidR="002178AF" w:rsidRPr="00A27F93">
        <w:t xml:space="preserve"> and as native or </w:t>
      </w:r>
      <w:r w:rsidR="00830B4E" w:rsidRPr="00A27F93">
        <w:t>non-native</w:t>
      </w:r>
      <w:r w:rsidRPr="00A27F93">
        <w:t>.</w:t>
      </w:r>
      <w:r w:rsidR="007D2FD3" w:rsidRPr="00A27F93">
        <w:t xml:space="preserve"> </w:t>
      </w:r>
      <w:r w:rsidR="009756CB">
        <w:t>We categorized a plant as a</w:t>
      </w:r>
      <w:r w:rsidR="005928F7" w:rsidRPr="00A27F93">
        <w:t xml:space="preserve"> seedling if </w:t>
      </w:r>
      <w:r w:rsidR="009756CB">
        <w:t>it</w:t>
      </w:r>
      <w:r w:rsidR="009756CB" w:rsidRPr="00A27F93">
        <w:t xml:space="preserve"> </w:t>
      </w:r>
      <w:r w:rsidR="007D2FD3" w:rsidRPr="00A27F93">
        <w:t xml:space="preserve">appeared to be within </w:t>
      </w:r>
      <w:r w:rsidR="009756CB">
        <w:t>its</w:t>
      </w:r>
      <w:r w:rsidR="009756CB" w:rsidRPr="00A27F93">
        <w:t xml:space="preserve"> </w:t>
      </w:r>
      <w:r w:rsidR="007D2FD3" w:rsidRPr="00A27F93">
        <w:t>first year of growth</w:t>
      </w:r>
      <w:r w:rsidR="009756CB">
        <w:t>;</w:t>
      </w:r>
      <w:r w:rsidR="007D2FD3" w:rsidRPr="00A27F93">
        <w:t xml:space="preserve"> </w:t>
      </w:r>
      <w:r w:rsidR="001479CE" w:rsidRPr="00A27F93">
        <w:t>for woody</w:t>
      </w:r>
      <w:r w:rsidR="007D2FD3" w:rsidRPr="00A27F93">
        <w:t xml:space="preserve"> species</w:t>
      </w:r>
      <w:r w:rsidR="001479CE" w:rsidRPr="00A27F93">
        <w:t xml:space="preserve">, </w:t>
      </w:r>
      <w:r w:rsidR="009756CB">
        <w:t xml:space="preserve">indicators included the lack of a </w:t>
      </w:r>
      <w:r w:rsidR="007D2FD3" w:rsidRPr="00A27F93">
        <w:t xml:space="preserve">woody stem, or </w:t>
      </w:r>
      <w:r w:rsidR="009756CB">
        <w:t>a height less than</w:t>
      </w:r>
      <w:r w:rsidR="007D2FD3" w:rsidRPr="00A27F93">
        <w:t xml:space="preserve"> 0.5-m. </w:t>
      </w:r>
    </w:p>
    <w:p w14:paraId="0A8B7615" w14:textId="5DF8D1B1" w:rsidR="008C6C8D" w:rsidRPr="00A27F93" w:rsidRDefault="001709D6" w:rsidP="003C77EA">
      <w:pPr>
        <w:spacing w:line="480" w:lineRule="auto"/>
        <w:ind w:firstLine="720"/>
      </w:pPr>
      <w:r w:rsidRPr="00A27F93">
        <w:lastRenderedPageBreak/>
        <w:t>S</w:t>
      </w:r>
      <w:r w:rsidR="00F454F2" w:rsidRPr="00A27F93">
        <w:t>cats from pigs</w:t>
      </w:r>
      <w:r w:rsidR="00F454F2" w:rsidRPr="00A27F93">
        <w:rPr>
          <w:i/>
          <w:iCs/>
        </w:rPr>
        <w:t xml:space="preserve"> </w:t>
      </w:r>
      <w:r w:rsidR="00F454F2" w:rsidRPr="00A27F93">
        <w:t xml:space="preserve">and </w:t>
      </w:r>
      <w:r w:rsidR="00F454F2" w:rsidRPr="00A27F93">
        <w:rPr>
          <w:iCs/>
        </w:rPr>
        <w:t>deer</w:t>
      </w:r>
      <w:r w:rsidR="00F454F2" w:rsidRPr="00A27F93">
        <w:t xml:space="preserve"> were counted along the vegetation transects</w:t>
      </w:r>
      <w:r w:rsidRPr="00A27F93">
        <w:t xml:space="preserve"> described above</w:t>
      </w:r>
      <w:r w:rsidR="009756CB">
        <w:t xml:space="preserve"> and along </w:t>
      </w:r>
      <w:r w:rsidR="0080566C">
        <w:t>four</w:t>
      </w:r>
      <w:r w:rsidR="009756CB">
        <w:t xml:space="preserve"> 100-m long 2-m wide belt transects</w:t>
      </w:r>
      <w:r w:rsidR="009756CB" w:rsidRPr="00A27F93">
        <w:t xml:space="preserve"> encircling the vegetation transects (Figure 1)</w:t>
      </w:r>
      <w:r w:rsidR="00F454F2" w:rsidRPr="00A27F93">
        <w:t>.</w:t>
      </w:r>
      <w:r w:rsidR="00DD72FC" w:rsidRPr="00A27F93">
        <w:t xml:space="preserve"> </w:t>
      </w:r>
      <w:r w:rsidR="00553B96" w:rsidRPr="00A27F93">
        <w:t>The</w:t>
      </w:r>
      <w:r w:rsidR="009756CB">
        <w:t xml:space="preserve"> precise </w:t>
      </w:r>
      <w:r w:rsidR="00553B96" w:rsidRPr="00A27F93">
        <w:t xml:space="preserve">length </w:t>
      </w:r>
      <w:r w:rsidR="009756CB">
        <w:t>was recorded</w:t>
      </w:r>
      <w:r w:rsidR="00553B96" w:rsidRPr="00A27F93">
        <w:t xml:space="preserve"> using GPS, with total area surveyed amounting to approximately</w:t>
      </w:r>
      <w:r w:rsidR="008C6C8D" w:rsidRPr="00A27F93">
        <w:t xml:space="preserve"> </w:t>
      </w:r>
      <w:r w:rsidR="0078237B">
        <w:t>10</w:t>
      </w:r>
      <w:r w:rsidR="00553B96" w:rsidRPr="00A27F93">
        <w:t>00 m</w:t>
      </w:r>
      <w:r w:rsidR="00553B96" w:rsidRPr="00A27F93">
        <w:rPr>
          <w:vertAlign w:val="superscript"/>
        </w:rPr>
        <w:t>2</w:t>
      </w:r>
      <w:r w:rsidR="00553B96" w:rsidRPr="00A27F93">
        <w:t xml:space="preserve">. However, since transect lengths used to count scats differed slightly from site to site, </w:t>
      </w:r>
      <w:r w:rsidR="00FB0B26" w:rsidRPr="00A27F93">
        <w:t>scat abundances used in analysis were number of scats per 100 m</w:t>
      </w:r>
      <w:r w:rsidR="00FB0B26" w:rsidRPr="00A27F93">
        <w:rPr>
          <w:vertAlign w:val="superscript"/>
        </w:rPr>
        <w:t>2</w:t>
      </w:r>
      <w:r w:rsidR="008C6C8D" w:rsidRPr="00A27F93">
        <w:t>.</w:t>
      </w:r>
      <w:r w:rsidR="00DE5606" w:rsidRPr="00A27F93">
        <w:t xml:space="preserve"> </w:t>
      </w:r>
      <w:r w:rsidR="00C21D23" w:rsidRPr="00A27F93">
        <w:t xml:space="preserve">Actual ungulate densities </w:t>
      </w:r>
      <w:r w:rsidR="009756CB">
        <w:t>in limestone forest on</w:t>
      </w:r>
      <w:r w:rsidR="00C21D23" w:rsidRPr="00A27F93">
        <w:t xml:space="preserve"> Guam is unknown</w:t>
      </w:r>
      <w:r w:rsidR="009756CB">
        <w:t xml:space="preserve"> and we do not attempt to measure ungulate abundance here</w:t>
      </w:r>
      <w:r w:rsidR="00C21D23" w:rsidRPr="00A27F93">
        <w:t xml:space="preserve">. </w:t>
      </w:r>
      <w:r w:rsidR="008C6C8D" w:rsidRPr="00A27F93">
        <w:t xml:space="preserve">Although </w:t>
      </w:r>
      <w:r w:rsidR="009756CB">
        <w:t>scat counts</w:t>
      </w:r>
      <w:r w:rsidR="009756CB" w:rsidRPr="00A27F93">
        <w:t xml:space="preserve"> </w:t>
      </w:r>
      <w:r w:rsidR="008C6C8D" w:rsidRPr="00A27F93">
        <w:t xml:space="preserve">do not give exact population abundance, </w:t>
      </w:r>
      <w:r w:rsidR="009756CB">
        <w:t>they</w:t>
      </w:r>
      <w:r w:rsidR="008C6C8D" w:rsidRPr="00A27F93">
        <w:t xml:space="preserve"> can be used as an index to compare abundance of ungulates </w:t>
      </w:r>
      <w:r w:rsidR="009A6E9A">
        <w:t>among</w:t>
      </w:r>
      <w:r w:rsidR="009A6E9A" w:rsidRPr="00A27F93">
        <w:t xml:space="preserve"> </w:t>
      </w:r>
      <w:r w:rsidR="008C6C8D" w:rsidRPr="00A27F93">
        <w:t xml:space="preserve">sites </w:t>
      </w:r>
      <w:r w:rsidR="007D2FD3" w:rsidRPr="00A27F93">
        <w:fldChar w:fldCharType="begin" w:fldLock="1"/>
      </w:r>
      <w:r w:rsidR="00250E93" w:rsidRPr="00A27F93">
        <w:instrText xml:space="preserve"> ADDIN PAPERS2_CITATIONS &lt;citation&gt;&lt;uuid&gt;190F823C-737F-4CCD-A875-F8B49C2ADFE9&lt;/uuid&gt;&lt;priority&gt;0&lt;/priority&gt;&lt;publications&gt;&lt;publication&gt;&lt;doi&gt;10.1007/s11356-013-2002-5&lt;/doi&gt;&lt;number&gt;11&lt;/number&gt;&lt;publication_date&gt;99201300000000000000200000&lt;/publication_date&gt;&lt;startpage&gt;8077&lt;/startpage&gt;&lt;subtype&gt;400&lt;/subtype&gt;&lt;title&gt;Monitoring wild pig populations: a review of methods&lt;/title&gt;&lt;type&gt;400&lt;/type&gt;&lt;volume&gt;20&lt;/volume&gt;&lt;uuid&gt;1e5e9cb7-f0f1-4304-95f5-e0c9ab1d358c&lt;/uuid&gt;&lt;authors&gt;&lt;author&gt;&lt;lastName&gt;Engeman&lt;/lastName&gt;&lt;firstName&gt;R&lt;/firstName&gt;&lt;middleNames&gt;M&lt;/middleNames&gt;&lt;/author&gt;&lt;author&gt;&lt;lastName&gt;Massei&lt;/lastName&gt;&lt;firstName&gt;G&lt;/firstName&gt;&lt;/author&gt;&lt;author&gt;&lt;lastName&gt;Sage&lt;/lastName&gt;&lt;firstName&gt;M&lt;/firstName&gt;&lt;/author&gt;&lt;/authors&gt;&lt;editors /&gt;&lt;translators /&gt;&lt;photographers /&gt;&lt;livfe_id /&gt;&lt;citekey&gt;Engeman:2013jo&lt;/citekey&gt;&lt;subtitle p4:nil="true" xmlns:p4="http://www.w3.org/2001/XMLSchema-instance" /&gt;&lt;submission_date /&gt;&lt;revision_date /&gt;&lt;accepted_date /&gt;&lt;is_bundle&gt;0&lt;/is_bundle&gt;&lt;bundle&gt;&lt;type&gt;-100&lt;/type&gt;&lt;subtype&gt;-100&lt;/subtype&gt;&lt;livfeID /&gt;&lt;citekey&gt;:0ww&lt;/citekey&gt;&lt;title&gt;Environmental Science and Pollution Research&lt;/title&gt;&lt;/bundle&gt;&lt;url&gt;http://dx.doi.org/10.1007/s11356-013-2002-5&lt;/url&gt;&lt;/publication&gt;&lt;/publications&gt;&lt;cites /&gt;&lt;/citation&gt;</w:instrText>
      </w:r>
      <w:r w:rsidR="007D2FD3" w:rsidRPr="00A27F93">
        <w:fldChar w:fldCharType="separate"/>
      </w:r>
      <w:r w:rsidR="00F00ED8" w:rsidRPr="00A27F93">
        <w:t>[3</w:t>
      </w:r>
      <w:r w:rsidR="00FE60F9">
        <w:t>8</w:t>
      </w:r>
      <w:r w:rsidR="00F00ED8" w:rsidRPr="00A27F93">
        <w:t>]</w:t>
      </w:r>
      <w:r w:rsidR="007D2FD3" w:rsidRPr="00A27F93">
        <w:fldChar w:fldCharType="end"/>
      </w:r>
      <w:r w:rsidR="008C6C8D" w:rsidRPr="00A27F93">
        <w:t>. We</w:t>
      </w:r>
      <w:r w:rsidR="00DE5606" w:rsidRPr="00A27F93">
        <w:t xml:space="preserve"> </w:t>
      </w:r>
      <w:r w:rsidR="008C6C8D" w:rsidRPr="00A27F93">
        <w:t>used scat as an indicator of ungulate</w:t>
      </w:r>
      <w:r w:rsidR="00DE5606" w:rsidRPr="00A27F93">
        <w:t xml:space="preserve"> </w:t>
      </w:r>
      <w:r w:rsidR="008C6C8D" w:rsidRPr="00A27F93">
        <w:t>a</w:t>
      </w:r>
      <w:r w:rsidR="004B1AE9" w:rsidRPr="00A27F93">
        <w:t>bundance because o</w:t>
      </w:r>
      <w:r w:rsidR="008C6C8D" w:rsidRPr="00A27F93">
        <w:t>ther sign</w:t>
      </w:r>
      <w:r w:rsidR="00744274" w:rsidRPr="00A27F93">
        <w:t>,</w:t>
      </w:r>
      <w:r w:rsidR="008C6C8D" w:rsidRPr="00A27F93">
        <w:t xml:space="preserve"> such as animal tracks</w:t>
      </w:r>
      <w:r w:rsidR="00744274" w:rsidRPr="00A27F93">
        <w:t>,</w:t>
      </w:r>
      <w:r w:rsidR="008C6C8D" w:rsidRPr="00A27F93">
        <w:t xml:space="preserve"> are rarely visible in karst forest terrain and the detectability of other sign such as trails and </w:t>
      </w:r>
      <w:r w:rsidR="00D8299E" w:rsidRPr="00A27F93">
        <w:t>browsing sign</w:t>
      </w:r>
      <w:r w:rsidR="008C6C8D" w:rsidRPr="00A27F93">
        <w:t xml:space="preserve"> varies widely even in similar habitats </w:t>
      </w:r>
      <w:r w:rsidR="00250E93" w:rsidRPr="00A27F93">
        <w:fldChar w:fldCharType="begin" w:fldLock="1"/>
      </w:r>
      <w:r w:rsidR="005775DE" w:rsidRPr="00A27F93">
        <w:instrText xml:space="preserve"> ADDIN PAPERS2_CITATIONS &lt;citation&gt;&lt;uuid&gt;6E466311-46C8-4633-B7A2-61638B688801&lt;/uuid&gt;&lt;priority&gt;0&lt;/priority&gt;&lt;publications&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250E93" w:rsidRPr="00A27F93">
        <w:fldChar w:fldCharType="separate"/>
      </w:r>
      <w:r w:rsidR="00F00ED8" w:rsidRPr="00A27F93">
        <w:t>[2</w:t>
      </w:r>
      <w:r w:rsidR="00640439">
        <w:t>5</w:t>
      </w:r>
      <w:r w:rsidR="00F00ED8" w:rsidRPr="00A27F93">
        <w:t>]</w:t>
      </w:r>
      <w:r w:rsidR="00250E93" w:rsidRPr="00A27F93">
        <w:fldChar w:fldCharType="end"/>
      </w:r>
      <w:r w:rsidR="008C6C8D" w:rsidRPr="00A27F93">
        <w:t>.</w:t>
      </w:r>
      <w:r w:rsidR="00C81508" w:rsidRPr="00A27F93">
        <w:t xml:space="preserve"> </w:t>
      </w:r>
    </w:p>
    <w:p w14:paraId="70C9AEAF" w14:textId="66FF9790" w:rsidR="00E56326" w:rsidRPr="00A27F93" w:rsidRDefault="00E56326" w:rsidP="00E56326">
      <w:pPr>
        <w:spacing w:line="480" w:lineRule="auto"/>
        <w:ind w:firstLine="720"/>
      </w:pPr>
      <w:r w:rsidRPr="00A27F93">
        <w:t>We used linear regressions to determine whether ungulate scat abundance covaried with forest characteristics measured on</w:t>
      </w:r>
      <w:r w:rsidR="00153C34" w:rsidRPr="00A27F93">
        <w:t xml:space="preserve"> vegetation transects. D</w:t>
      </w:r>
      <w:r w:rsidRPr="00A27F93">
        <w:t>eer</w:t>
      </w:r>
      <w:r w:rsidR="00BA033A">
        <w:t xml:space="preserve"> scat</w:t>
      </w:r>
      <w:r w:rsidRPr="00A27F93">
        <w:t xml:space="preserve"> abundance and pig </w:t>
      </w:r>
      <w:r w:rsidR="00BA033A">
        <w:t xml:space="preserve">scat </w:t>
      </w:r>
      <w:r w:rsidRPr="00A27F93">
        <w:t xml:space="preserve">abundance </w:t>
      </w:r>
      <w:r w:rsidR="00153C34" w:rsidRPr="00A27F93">
        <w:t xml:space="preserve">were considered </w:t>
      </w:r>
      <w:r w:rsidR="00EE4EF9">
        <w:t>in</w:t>
      </w:r>
      <w:r w:rsidR="00153C34" w:rsidRPr="00A27F93">
        <w:t xml:space="preserve"> </w:t>
      </w:r>
      <w:r w:rsidRPr="00A27F93">
        <w:t xml:space="preserve">separate </w:t>
      </w:r>
      <w:r w:rsidR="00EE4EF9">
        <w:t>models</w:t>
      </w:r>
      <w:r w:rsidR="00010239">
        <w:t>, although a model including both provided qualitatively similar results (</w:t>
      </w:r>
      <w:r w:rsidR="00D06097">
        <w:t>Supp</w:t>
      </w:r>
      <w:r w:rsidR="00DE36AB">
        <w:t>lementary</w:t>
      </w:r>
      <w:r w:rsidR="00D06097">
        <w:t xml:space="preserve"> Tables </w:t>
      </w:r>
      <w:r w:rsidR="00174A0B">
        <w:t>4</w:t>
      </w:r>
      <w:r w:rsidR="00D06097">
        <w:t>-</w:t>
      </w:r>
      <w:r w:rsidR="00174A0B">
        <w:t>7</w:t>
      </w:r>
      <w:r w:rsidR="00010239">
        <w:t>)</w:t>
      </w:r>
      <w:r w:rsidR="00B40AA8">
        <w:t>.</w:t>
      </w:r>
      <w:r w:rsidRPr="00A27F93">
        <w:t xml:space="preserve"> The forest characteristics </w:t>
      </w:r>
      <w:r w:rsidR="00B40AA8">
        <w:t xml:space="preserve">included as dependent variables </w:t>
      </w:r>
      <w:r w:rsidRPr="00A27F93">
        <w:t xml:space="preserve">were total seedling abundance, native seedling abundance, </w:t>
      </w:r>
      <w:r w:rsidR="00830B4E" w:rsidRPr="00A27F93">
        <w:t>non-native</w:t>
      </w:r>
      <w:r w:rsidRPr="00A27F93">
        <w:t xml:space="preserve"> seedling abundance, and vine abundance</w:t>
      </w:r>
      <w:r w:rsidR="009F7F40" w:rsidRPr="00A27F93">
        <w:t>.</w:t>
      </w:r>
      <w:r w:rsidRPr="00A27F93">
        <w:t xml:space="preserve"> </w:t>
      </w:r>
      <w:r w:rsidR="009F7F40" w:rsidRPr="00A27F93">
        <w:t>For each correlation, we report r</w:t>
      </w:r>
      <w:r w:rsidR="009F7F40" w:rsidRPr="00A27F93">
        <w:rPr>
          <w:vertAlign w:val="superscript"/>
        </w:rPr>
        <w:t>2</w:t>
      </w:r>
      <w:r w:rsidR="009F7F40" w:rsidRPr="00A27F93">
        <w:t xml:space="preserve"> values.</w:t>
      </w:r>
    </w:p>
    <w:p w14:paraId="2DB9DBC1" w14:textId="2B394E9C" w:rsidR="008C6C8D" w:rsidRPr="00A27F93" w:rsidRDefault="008C6C8D" w:rsidP="00DD6A06">
      <w:pPr>
        <w:spacing w:line="480" w:lineRule="auto"/>
        <w:outlineLvl w:val="0"/>
        <w:rPr>
          <w:i/>
          <w:iCs/>
        </w:rPr>
      </w:pPr>
      <w:r w:rsidRPr="00A27F93">
        <w:rPr>
          <w:b/>
          <w:bCs/>
        </w:rPr>
        <w:t>Results</w:t>
      </w:r>
    </w:p>
    <w:p w14:paraId="4E304178" w14:textId="5770FBA6" w:rsidR="008C6C8D" w:rsidRPr="00A27F93" w:rsidRDefault="00A42CB5" w:rsidP="00DD6A06">
      <w:pPr>
        <w:spacing w:line="480" w:lineRule="auto"/>
        <w:outlineLvl w:val="0"/>
      </w:pPr>
      <w:r w:rsidRPr="00A27F93">
        <w:rPr>
          <w:i/>
          <w:iCs/>
        </w:rPr>
        <w:t>Effects of ungulates on seedling survival</w:t>
      </w:r>
    </w:p>
    <w:p w14:paraId="5FF154A1" w14:textId="0C790E9E" w:rsidR="000A05E8" w:rsidRDefault="008C6C8D" w:rsidP="00563C6A">
      <w:pPr>
        <w:spacing w:line="480" w:lineRule="auto"/>
      </w:pPr>
      <w:r w:rsidRPr="00A27F93">
        <w:tab/>
      </w:r>
      <w:r w:rsidR="00EE4EF9">
        <w:t xml:space="preserve">In a full model with data from all 6 species, the effect of </w:t>
      </w:r>
      <w:r w:rsidR="00B40AA8">
        <w:t>treatment did not depend on growing time</w:t>
      </w:r>
      <w:r w:rsidR="00EE4EF9">
        <w:t xml:space="preserve"> (the best fit model did not include a time by treatment interaction; Table 1a), </w:t>
      </w:r>
      <w:r w:rsidR="00B40AA8">
        <w:t xml:space="preserve">but </w:t>
      </w:r>
      <w:r w:rsidR="00EE4EF9">
        <w:t xml:space="preserve">the effect of treatment differed by </w:t>
      </w:r>
      <w:r w:rsidR="00B40AA8">
        <w:t>species. Since w</w:t>
      </w:r>
      <w:r w:rsidR="001A67DE">
        <w:t>e were interested in treatment effects</w:t>
      </w:r>
      <w:r w:rsidR="00B40AA8">
        <w:t xml:space="preserve"> on a species level</w:t>
      </w:r>
      <w:r w:rsidR="001A67DE">
        <w:t xml:space="preserve">, we </w:t>
      </w:r>
      <w:r w:rsidR="00B40AA8">
        <w:t xml:space="preserve">then </w:t>
      </w:r>
      <w:r w:rsidR="001A67DE">
        <w:t xml:space="preserve">analyzed treatment effects separately for each species. </w:t>
      </w:r>
    </w:p>
    <w:p w14:paraId="2C4C87F0" w14:textId="672D411D" w:rsidR="008C6C8D" w:rsidRPr="00A27F93" w:rsidRDefault="008C6C8D" w:rsidP="002D5B9D">
      <w:pPr>
        <w:spacing w:line="480" w:lineRule="auto"/>
        <w:ind w:firstLine="720"/>
      </w:pPr>
      <w:r w:rsidRPr="00A27F93">
        <w:lastRenderedPageBreak/>
        <w:t xml:space="preserve">For four species, </w:t>
      </w:r>
      <w:r w:rsidRPr="00A27F93">
        <w:rPr>
          <w:i/>
          <w:iCs/>
        </w:rPr>
        <w:t>C. papaya</w:t>
      </w:r>
      <w:r w:rsidRPr="00A27F93">
        <w:t xml:space="preserve">, </w:t>
      </w:r>
      <w:r w:rsidRPr="00A27F93">
        <w:rPr>
          <w:i/>
          <w:iCs/>
        </w:rPr>
        <w:t xml:space="preserve">M. </w:t>
      </w:r>
      <w:proofErr w:type="spellStart"/>
      <w:r w:rsidRPr="00A27F93">
        <w:rPr>
          <w:i/>
          <w:iCs/>
        </w:rPr>
        <w:t>citrifolia</w:t>
      </w:r>
      <w:proofErr w:type="spellEnd"/>
      <w:r w:rsidRPr="00A27F93">
        <w:t xml:space="preserve">, </w:t>
      </w:r>
      <w:r w:rsidRPr="00A27F93">
        <w:rPr>
          <w:i/>
          <w:iCs/>
        </w:rPr>
        <w:t xml:space="preserve">P. </w:t>
      </w:r>
      <w:proofErr w:type="spellStart"/>
      <w:r w:rsidR="00846D05" w:rsidRPr="00A27F93">
        <w:rPr>
          <w:i/>
          <w:iCs/>
        </w:rPr>
        <w:t>serratifolia</w:t>
      </w:r>
      <w:proofErr w:type="spellEnd"/>
      <w:r w:rsidRPr="00A27F93">
        <w:t xml:space="preserve">, and </w:t>
      </w:r>
      <w:r w:rsidRPr="00A27F93">
        <w:rPr>
          <w:i/>
          <w:iCs/>
        </w:rPr>
        <w:t xml:space="preserve">P. </w:t>
      </w:r>
      <w:proofErr w:type="spellStart"/>
      <w:r w:rsidRPr="00A27F93">
        <w:rPr>
          <w:i/>
          <w:iCs/>
        </w:rPr>
        <w:t>mariana</w:t>
      </w:r>
      <w:proofErr w:type="spellEnd"/>
      <w:r w:rsidRPr="00A27F93">
        <w:t>, fencin</w:t>
      </w:r>
      <w:r w:rsidR="00BF1DE3" w:rsidRPr="00A27F93">
        <w:t>g treatment contributed to the best-</w:t>
      </w:r>
      <w:r w:rsidRPr="00A27F93">
        <w:t>fit model explaining propo</w:t>
      </w:r>
      <w:r w:rsidR="0043024D" w:rsidRPr="00A27F93">
        <w:t>rtion alive (</w:t>
      </w:r>
      <w:r w:rsidR="002D5B9D">
        <w:t xml:space="preserve">Table 1b, </w:t>
      </w:r>
      <w:r w:rsidR="0043024D" w:rsidRPr="00A27F93">
        <w:t>Figure 2</w:t>
      </w:r>
      <w:r w:rsidR="00BF1DE3" w:rsidRPr="00A27F93">
        <w:t>)</w:t>
      </w:r>
      <w:r w:rsidR="00DD6A06" w:rsidRPr="00A27F93">
        <w:t>, with higher survival of seedlings when protected from ungulates</w:t>
      </w:r>
      <w:r w:rsidR="00BF1DE3" w:rsidRPr="00A27F93">
        <w:t xml:space="preserve">. </w:t>
      </w:r>
      <w:r w:rsidRPr="00A27F93">
        <w:t xml:space="preserve">For </w:t>
      </w:r>
      <w:r w:rsidRPr="00A27F93">
        <w:rPr>
          <w:i/>
          <w:iCs/>
        </w:rPr>
        <w:t xml:space="preserve">A. </w:t>
      </w:r>
      <w:proofErr w:type="spellStart"/>
      <w:r w:rsidRPr="00A27F93">
        <w:rPr>
          <w:i/>
          <w:iCs/>
        </w:rPr>
        <w:t>mariannensis</w:t>
      </w:r>
      <w:proofErr w:type="spellEnd"/>
      <w:r w:rsidRPr="00A27F93">
        <w:t xml:space="preserve"> and </w:t>
      </w:r>
      <w:r w:rsidR="00F03034" w:rsidRPr="00A27F93">
        <w:rPr>
          <w:i/>
          <w:iCs/>
        </w:rPr>
        <w:t>O</w:t>
      </w:r>
      <w:r w:rsidRPr="00A27F93">
        <w:rPr>
          <w:i/>
          <w:iCs/>
        </w:rPr>
        <w:t xml:space="preserve">. </w:t>
      </w:r>
      <w:proofErr w:type="spellStart"/>
      <w:r w:rsidRPr="00A27F93">
        <w:rPr>
          <w:i/>
          <w:iCs/>
        </w:rPr>
        <w:t>oppositifolia</w:t>
      </w:r>
      <w:proofErr w:type="spellEnd"/>
      <w:r w:rsidRPr="00A27F93">
        <w:t xml:space="preserve">, </w:t>
      </w:r>
      <w:proofErr w:type="spellStart"/>
      <w:r w:rsidR="00DA08FC" w:rsidRPr="00A27F93">
        <w:t>AICc</w:t>
      </w:r>
      <w:proofErr w:type="spellEnd"/>
      <w:r w:rsidR="00DA08FC" w:rsidRPr="00A27F93">
        <w:t xml:space="preserve"> values were &lt;2 between models including </w:t>
      </w:r>
      <w:r w:rsidR="00434133" w:rsidRPr="00A27F93">
        <w:t>and not including treatment</w:t>
      </w:r>
      <w:r w:rsidR="00DD6A06" w:rsidRPr="00A27F93">
        <w:t xml:space="preserve">, indicating that </w:t>
      </w:r>
      <w:r w:rsidR="00434133" w:rsidRPr="00A27F93">
        <w:t>the</w:t>
      </w:r>
      <w:r w:rsidR="00CC0BE7" w:rsidRPr="00A27F93">
        <w:t>se</w:t>
      </w:r>
      <w:r w:rsidR="00434133" w:rsidRPr="00A27F93">
        <w:t xml:space="preserve"> two species </w:t>
      </w:r>
      <w:r w:rsidR="00DD6A06" w:rsidRPr="00A27F93">
        <w:t>did not benefit from protection from ungulates</w:t>
      </w:r>
      <w:r w:rsidR="00434133" w:rsidRPr="00A27F93">
        <w:t>.</w:t>
      </w:r>
      <w:r w:rsidR="00E64CA9">
        <w:t xml:space="preserve"> </w:t>
      </w:r>
      <w:bookmarkStart w:id="11" w:name="_Hlk485388296"/>
      <w:r w:rsidR="00E64CA9">
        <w:t xml:space="preserve">Almost all mortality observed in seedling plots was in the form of deer herbivory – </w:t>
      </w:r>
      <w:r w:rsidR="00EE4EF9">
        <w:t xml:space="preserve">as indicated </w:t>
      </w:r>
      <w:r w:rsidR="00E64CA9">
        <w:t xml:space="preserve">by </w:t>
      </w:r>
      <w:r w:rsidR="00EE4EF9">
        <w:t xml:space="preserve">clipped </w:t>
      </w:r>
      <w:r w:rsidR="00E64CA9">
        <w:t>leaves and stems</w:t>
      </w:r>
      <w:r w:rsidR="00EE4EF9">
        <w:t xml:space="preserve"> </w:t>
      </w:r>
      <w:r w:rsidR="00E64CA9">
        <w:t xml:space="preserve">– instead of </w:t>
      </w:r>
      <w:r w:rsidR="00EE4EF9">
        <w:t xml:space="preserve">disturbance due to </w:t>
      </w:r>
      <w:r w:rsidR="00E64CA9">
        <w:t>uprooting by pigs.</w:t>
      </w:r>
    </w:p>
    <w:bookmarkEnd w:id="11"/>
    <w:p w14:paraId="3B180FA6" w14:textId="79A8E2E5" w:rsidR="008C6C8D" w:rsidRPr="00A27F93" w:rsidRDefault="00A42CB5" w:rsidP="00DD6A06">
      <w:pPr>
        <w:spacing w:line="480" w:lineRule="auto"/>
        <w:outlineLvl w:val="0"/>
        <w:rPr>
          <w:i/>
          <w:iCs/>
        </w:rPr>
      </w:pPr>
      <w:r w:rsidRPr="00A27F93">
        <w:rPr>
          <w:i/>
          <w:iCs/>
        </w:rPr>
        <w:t>Germination from scats</w:t>
      </w:r>
    </w:p>
    <w:p w14:paraId="6879D738" w14:textId="7AB8207F" w:rsidR="008C6C8D" w:rsidRPr="00A27F93" w:rsidRDefault="008C6C8D" w:rsidP="000E18E6">
      <w:pPr>
        <w:spacing w:line="480" w:lineRule="auto"/>
        <w:ind w:firstLine="720"/>
      </w:pPr>
      <w:r w:rsidRPr="00A27F93">
        <w:t>Only four of the 20 deer</w:t>
      </w:r>
      <w:r w:rsidR="00F03034" w:rsidRPr="00A27F93">
        <w:t xml:space="preserve"> </w:t>
      </w:r>
      <w:r w:rsidR="009F7F40" w:rsidRPr="00A27F93">
        <w:t>scats</w:t>
      </w:r>
      <w:r w:rsidRPr="00A27F93">
        <w:t xml:space="preserve"> collected produced seedlings (20%)</w:t>
      </w:r>
      <w:r w:rsidR="000A05E8">
        <w:t>, and o</w:t>
      </w:r>
      <w:r w:rsidR="007A7DDD" w:rsidRPr="00A27F93">
        <w:t>nly 13 seedlings</w:t>
      </w:r>
      <w:r w:rsidR="000A05E8" w:rsidRPr="000A05E8">
        <w:t xml:space="preserve"> </w:t>
      </w:r>
      <w:r w:rsidR="000A05E8" w:rsidRPr="00A27F93">
        <w:t>germinated</w:t>
      </w:r>
      <w:r w:rsidR="007A7DDD" w:rsidRPr="00A27F93">
        <w:t xml:space="preserve">, from four different species of non-native plants and two unknown species </w:t>
      </w:r>
      <w:r w:rsidR="00182964" w:rsidRPr="00A27F93">
        <w:t>(Table 2, Figure 3</w:t>
      </w:r>
      <w:r w:rsidR="007A7DDD" w:rsidRPr="00A27F93">
        <w:t xml:space="preserve">). </w:t>
      </w:r>
      <w:r w:rsidRPr="00A27F93">
        <w:t xml:space="preserve">Eight </w:t>
      </w:r>
      <w:proofErr w:type="spellStart"/>
      <w:r w:rsidR="00C352FC" w:rsidRPr="00A27F93">
        <w:rPr>
          <w:i/>
          <w:iCs/>
        </w:rPr>
        <w:t>Passiflora</w:t>
      </w:r>
      <w:proofErr w:type="spellEnd"/>
      <w:r w:rsidR="00C352FC" w:rsidRPr="00A27F93">
        <w:rPr>
          <w:i/>
          <w:iCs/>
        </w:rPr>
        <w:t xml:space="preserve"> </w:t>
      </w:r>
      <w:proofErr w:type="spellStart"/>
      <w:r w:rsidR="00C352FC" w:rsidRPr="00A27F93">
        <w:rPr>
          <w:i/>
          <w:iCs/>
        </w:rPr>
        <w:t>suberosa</w:t>
      </w:r>
      <w:proofErr w:type="spellEnd"/>
      <w:r w:rsidR="00C352FC" w:rsidRPr="00A27F93">
        <w:t xml:space="preserve"> </w:t>
      </w:r>
      <w:r w:rsidRPr="00A27F93">
        <w:t xml:space="preserve">seedlings germinated from one pellet group. In addition, one </w:t>
      </w:r>
      <w:r w:rsidR="00C352FC" w:rsidRPr="00A27F93">
        <w:rPr>
          <w:i/>
          <w:iCs/>
        </w:rPr>
        <w:t>C. papaya</w:t>
      </w:r>
      <w:r w:rsidRPr="00A27F93">
        <w:t xml:space="preserve">, one </w:t>
      </w:r>
      <w:r w:rsidRPr="00A27F93">
        <w:rPr>
          <w:i/>
          <w:iCs/>
        </w:rPr>
        <w:t>Vitex</w:t>
      </w:r>
      <w:r w:rsidR="00F03034" w:rsidRPr="00A27F93">
        <w:rPr>
          <w:i/>
          <w:iCs/>
        </w:rPr>
        <w:t xml:space="preserve"> </w:t>
      </w:r>
      <w:proofErr w:type="spellStart"/>
      <w:r w:rsidRPr="00A27F93">
        <w:rPr>
          <w:i/>
          <w:iCs/>
        </w:rPr>
        <w:t>parviflora</w:t>
      </w:r>
      <w:proofErr w:type="spellEnd"/>
      <w:r w:rsidRPr="00A27F93">
        <w:rPr>
          <w:i/>
          <w:iCs/>
        </w:rPr>
        <w:t xml:space="preserve">, </w:t>
      </w:r>
      <w:r w:rsidRPr="00A27F93">
        <w:t>and</w:t>
      </w:r>
      <w:r w:rsidR="00F03034" w:rsidRPr="00A27F93">
        <w:t xml:space="preserve"> </w:t>
      </w:r>
      <w:r w:rsidRPr="00A27F93">
        <w:t xml:space="preserve">one </w:t>
      </w:r>
      <w:r w:rsidRPr="00A27F93">
        <w:rPr>
          <w:i/>
          <w:iCs/>
        </w:rPr>
        <w:t>Mikania</w:t>
      </w:r>
      <w:r w:rsidR="00F03034" w:rsidRPr="00A27F93">
        <w:rPr>
          <w:i/>
          <w:iCs/>
        </w:rPr>
        <w:t xml:space="preserve"> </w:t>
      </w:r>
      <w:proofErr w:type="spellStart"/>
      <w:r w:rsidRPr="00A27F93">
        <w:rPr>
          <w:i/>
          <w:iCs/>
        </w:rPr>
        <w:t>micrantha</w:t>
      </w:r>
      <w:proofErr w:type="spellEnd"/>
      <w:r w:rsidRPr="00A27F93">
        <w:t xml:space="preserve"> seedling each emerged from separate pellet groups. The</w:t>
      </w:r>
      <w:r w:rsidR="00F03034" w:rsidRPr="00A27F93">
        <w:t xml:space="preserve"> </w:t>
      </w:r>
      <w:r w:rsidR="00984EAB" w:rsidRPr="00A27F93">
        <w:rPr>
          <w:i/>
          <w:iCs/>
        </w:rPr>
        <w:t>M</w:t>
      </w:r>
      <w:r w:rsidR="00984EAB" w:rsidRPr="00A27F93">
        <w:rPr>
          <w:iCs/>
        </w:rPr>
        <w:t>.</w:t>
      </w:r>
      <w:r w:rsidR="00F03034" w:rsidRPr="00A27F93">
        <w:rPr>
          <w:i/>
          <w:iCs/>
        </w:rPr>
        <w:t xml:space="preserve"> </w:t>
      </w:r>
      <w:proofErr w:type="spellStart"/>
      <w:r w:rsidRPr="00A27F93">
        <w:rPr>
          <w:i/>
          <w:iCs/>
        </w:rPr>
        <w:t>micrantha</w:t>
      </w:r>
      <w:proofErr w:type="spellEnd"/>
      <w:r w:rsidR="00F03034" w:rsidRPr="00A27F93">
        <w:rPr>
          <w:i/>
          <w:iCs/>
        </w:rPr>
        <w:t xml:space="preserve"> </w:t>
      </w:r>
      <w:r w:rsidRPr="00A27F93">
        <w:t xml:space="preserve">may have been ingested by the deer accidentally, as </w:t>
      </w:r>
      <w:r w:rsidR="00817DB4" w:rsidRPr="00A27F93">
        <w:t>this</w:t>
      </w:r>
      <w:r w:rsidRPr="00A27F93">
        <w:t xml:space="preserve"> </w:t>
      </w:r>
      <w:r w:rsidR="00817DB4" w:rsidRPr="00A27F93">
        <w:t>species has wind-borne seeds lacking a fruit</w:t>
      </w:r>
      <w:r w:rsidRPr="00A27F93">
        <w:t>.</w:t>
      </w:r>
      <w:r w:rsidR="00984EAB" w:rsidRPr="00A27F93">
        <w:t xml:space="preserve"> </w:t>
      </w:r>
    </w:p>
    <w:p w14:paraId="5D772202" w14:textId="160CFF52" w:rsidR="000E18E6" w:rsidRPr="00A27F93" w:rsidRDefault="008C6C8D" w:rsidP="00FC743D">
      <w:pPr>
        <w:spacing w:line="480" w:lineRule="auto"/>
      </w:pPr>
      <w:r w:rsidRPr="00A27F93">
        <w:tab/>
      </w:r>
      <w:r w:rsidR="000E18E6" w:rsidRPr="00A27F93">
        <w:t xml:space="preserve">Many more seedlings emerged from the 31 pig scats that we collected from four different sites. </w:t>
      </w:r>
      <w:bookmarkStart w:id="12" w:name="_Hlk485407181"/>
      <w:r w:rsidR="000E18E6" w:rsidRPr="00A27F93">
        <w:t xml:space="preserve">Of these, 25 scats </w:t>
      </w:r>
      <w:r w:rsidR="002D194B">
        <w:t>produced</w:t>
      </w:r>
      <w:r w:rsidR="002D194B" w:rsidRPr="00A27F93">
        <w:t xml:space="preserve"> </w:t>
      </w:r>
      <w:r w:rsidR="000E18E6" w:rsidRPr="00A27F93">
        <w:t>seedlings (80.6%), with a tota</w:t>
      </w:r>
      <w:r w:rsidR="00C352FC" w:rsidRPr="00A27F93">
        <w:t>l of 1658</w:t>
      </w:r>
      <w:r w:rsidR="000E18E6" w:rsidRPr="00A27F93">
        <w:t xml:space="preserve"> seedlings germinating</w:t>
      </w:r>
      <w:r w:rsidR="007A7DDD" w:rsidRPr="00A27F93">
        <w:t xml:space="preserve"> (Table 2)</w:t>
      </w:r>
      <w:r w:rsidR="000E18E6" w:rsidRPr="00A27F93">
        <w:t xml:space="preserve">. </w:t>
      </w:r>
      <w:r w:rsidR="002D194B">
        <w:t>The e</w:t>
      </w:r>
      <w:r w:rsidR="003B5AF3">
        <w:t>ight species</w:t>
      </w:r>
      <w:r w:rsidR="002D194B">
        <w:t xml:space="preserve"> that</w:t>
      </w:r>
      <w:r w:rsidR="003B5AF3">
        <w:t xml:space="preserve"> </w:t>
      </w:r>
      <w:r w:rsidR="000E18E6" w:rsidRPr="00A27F93">
        <w:t>germinated from pig scats</w:t>
      </w:r>
      <w:r w:rsidR="002D194B">
        <w:t xml:space="preserve"> included</w:t>
      </w:r>
      <w:r w:rsidR="000E18E6" w:rsidRPr="00A27F93">
        <w:t xml:space="preserve"> the native trees </w:t>
      </w:r>
      <w:r w:rsidR="000E18E6" w:rsidRPr="00A27F93">
        <w:rPr>
          <w:i/>
          <w:iCs/>
        </w:rPr>
        <w:t xml:space="preserve">M. </w:t>
      </w:r>
      <w:proofErr w:type="spellStart"/>
      <w:r w:rsidR="000E18E6" w:rsidRPr="00A27F93">
        <w:rPr>
          <w:i/>
          <w:iCs/>
        </w:rPr>
        <w:t>citrifolia</w:t>
      </w:r>
      <w:proofErr w:type="spellEnd"/>
      <w:r w:rsidR="003B5AF3">
        <w:rPr>
          <w:i/>
          <w:iCs/>
        </w:rPr>
        <w:t xml:space="preserve"> </w:t>
      </w:r>
      <w:r w:rsidR="003B5AF3">
        <w:rPr>
          <w:iCs/>
        </w:rPr>
        <w:t>(in 20 out of 31 scats)</w:t>
      </w:r>
      <w:r w:rsidR="000E18E6" w:rsidRPr="00A27F93">
        <w:t xml:space="preserve">, and </w:t>
      </w:r>
      <w:proofErr w:type="spellStart"/>
      <w:r w:rsidR="000E18E6" w:rsidRPr="00A27F93">
        <w:rPr>
          <w:i/>
          <w:iCs/>
        </w:rPr>
        <w:t>Ficus</w:t>
      </w:r>
      <w:proofErr w:type="spellEnd"/>
      <w:r w:rsidR="000E18E6" w:rsidRPr="00A27F93">
        <w:rPr>
          <w:i/>
          <w:iCs/>
        </w:rPr>
        <w:t xml:space="preserve"> </w:t>
      </w:r>
      <w:proofErr w:type="spellStart"/>
      <w:r w:rsidR="000E18E6" w:rsidRPr="00A27F93">
        <w:rPr>
          <w:i/>
          <w:iCs/>
        </w:rPr>
        <w:t>prol</w:t>
      </w:r>
      <w:r w:rsidR="003B5AF3">
        <w:rPr>
          <w:i/>
          <w:iCs/>
        </w:rPr>
        <w:t>ixa</w:t>
      </w:r>
      <w:proofErr w:type="spellEnd"/>
      <w:r w:rsidR="00CB4B84">
        <w:rPr>
          <w:i/>
          <w:iCs/>
        </w:rPr>
        <w:t xml:space="preserve"> </w:t>
      </w:r>
      <w:r w:rsidR="00CB4B84">
        <w:rPr>
          <w:iCs/>
        </w:rPr>
        <w:t>(in three scats)</w:t>
      </w:r>
      <w:r w:rsidR="008447E4">
        <w:rPr>
          <w:iCs/>
        </w:rPr>
        <w:t>;</w:t>
      </w:r>
      <w:r w:rsidR="000E18E6" w:rsidRPr="00A27F93">
        <w:t xml:space="preserve"> the non-native trees </w:t>
      </w:r>
      <w:r w:rsidR="000E18E6" w:rsidRPr="00A27F93">
        <w:rPr>
          <w:i/>
          <w:iCs/>
        </w:rPr>
        <w:t>C. papaya</w:t>
      </w:r>
      <w:r w:rsidR="000E18E6" w:rsidRPr="00A27F93">
        <w:t xml:space="preserve"> </w:t>
      </w:r>
      <w:r w:rsidR="00CB4B84">
        <w:t xml:space="preserve">(in 16 scats) </w:t>
      </w:r>
      <w:r w:rsidR="000E18E6" w:rsidRPr="00A27F93">
        <w:t xml:space="preserve">and </w:t>
      </w:r>
      <w:proofErr w:type="spellStart"/>
      <w:r w:rsidR="000E18E6" w:rsidRPr="00A27F93">
        <w:rPr>
          <w:i/>
          <w:iCs/>
        </w:rPr>
        <w:t>Leucaena</w:t>
      </w:r>
      <w:proofErr w:type="spellEnd"/>
      <w:r w:rsidR="000E18E6" w:rsidRPr="00A27F93">
        <w:rPr>
          <w:i/>
          <w:iCs/>
        </w:rPr>
        <w:t xml:space="preserve"> </w:t>
      </w:r>
      <w:proofErr w:type="spellStart"/>
      <w:r w:rsidR="000E18E6" w:rsidRPr="00A27F93">
        <w:rPr>
          <w:i/>
          <w:iCs/>
        </w:rPr>
        <w:t>leucocephala</w:t>
      </w:r>
      <w:proofErr w:type="spellEnd"/>
      <w:r w:rsidR="00CB4B84">
        <w:rPr>
          <w:i/>
          <w:iCs/>
        </w:rPr>
        <w:t xml:space="preserve"> </w:t>
      </w:r>
      <w:r w:rsidR="00CB4B84">
        <w:rPr>
          <w:iCs/>
        </w:rPr>
        <w:t>(in one scat)</w:t>
      </w:r>
      <w:r w:rsidR="008447E4">
        <w:t>;</w:t>
      </w:r>
      <w:r w:rsidR="000E18E6" w:rsidRPr="00A27F93">
        <w:t xml:space="preserve"> the non-native vines </w:t>
      </w:r>
      <w:proofErr w:type="spellStart"/>
      <w:r w:rsidR="000E18E6" w:rsidRPr="00A27F93">
        <w:rPr>
          <w:i/>
          <w:iCs/>
        </w:rPr>
        <w:t>Passiflora</w:t>
      </w:r>
      <w:proofErr w:type="spellEnd"/>
      <w:r w:rsidR="000E18E6" w:rsidRPr="00A27F93">
        <w:rPr>
          <w:i/>
          <w:iCs/>
        </w:rPr>
        <w:t xml:space="preserve"> </w:t>
      </w:r>
      <w:proofErr w:type="spellStart"/>
      <w:r w:rsidR="00A501AB">
        <w:rPr>
          <w:i/>
        </w:rPr>
        <w:t>suberosa</w:t>
      </w:r>
      <w:proofErr w:type="spellEnd"/>
      <w:r w:rsidR="00CB4B84">
        <w:t xml:space="preserve"> (in three scats)</w:t>
      </w:r>
      <w:r w:rsidR="000E18E6" w:rsidRPr="00A27F93">
        <w:t xml:space="preserve"> and</w:t>
      </w:r>
      <w:r w:rsidR="000E18E6" w:rsidRPr="00A27F93">
        <w:rPr>
          <w:i/>
          <w:iCs/>
        </w:rPr>
        <w:t xml:space="preserve"> </w:t>
      </w:r>
      <w:proofErr w:type="spellStart"/>
      <w:r w:rsidR="000E18E6" w:rsidRPr="00A27F93">
        <w:rPr>
          <w:i/>
          <w:iCs/>
        </w:rPr>
        <w:t>Coccinia</w:t>
      </w:r>
      <w:proofErr w:type="spellEnd"/>
      <w:r w:rsidR="000E18E6" w:rsidRPr="00A27F93">
        <w:rPr>
          <w:i/>
          <w:iCs/>
        </w:rPr>
        <w:t xml:space="preserve"> </w:t>
      </w:r>
      <w:proofErr w:type="spellStart"/>
      <w:r w:rsidR="000E18E6" w:rsidRPr="00A27F93">
        <w:rPr>
          <w:i/>
          <w:iCs/>
        </w:rPr>
        <w:t>grandis</w:t>
      </w:r>
      <w:proofErr w:type="spellEnd"/>
      <w:r w:rsidR="008447E4">
        <w:rPr>
          <w:i/>
          <w:iCs/>
        </w:rPr>
        <w:t xml:space="preserve"> </w:t>
      </w:r>
      <w:r w:rsidR="008447E4" w:rsidRPr="008447E4">
        <w:rPr>
          <w:iCs/>
        </w:rPr>
        <w:t>(in three scats)</w:t>
      </w:r>
      <w:r w:rsidR="008447E4">
        <w:t xml:space="preserve">; </w:t>
      </w:r>
      <w:r w:rsidR="000E18E6" w:rsidRPr="00A27F93">
        <w:t xml:space="preserve">and the non-native herb </w:t>
      </w:r>
      <w:proofErr w:type="spellStart"/>
      <w:r w:rsidR="000E18E6" w:rsidRPr="00A27F93">
        <w:rPr>
          <w:i/>
        </w:rPr>
        <w:t>Chromolaena</w:t>
      </w:r>
      <w:proofErr w:type="spellEnd"/>
      <w:r w:rsidR="000E18E6" w:rsidRPr="00A27F93">
        <w:rPr>
          <w:i/>
        </w:rPr>
        <w:t xml:space="preserve"> </w:t>
      </w:r>
      <w:proofErr w:type="spellStart"/>
      <w:r w:rsidR="000E18E6" w:rsidRPr="00A27F93">
        <w:rPr>
          <w:i/>
        </w:rPr>
        <w:t>odorata</w:t>
      </w:r>
      <w:proofErr w:type="spellEnd"/>
      <w:r w:rsidR="008447E4">
        <w:rPr>
          <w:i/>
        </w:rPr>
        <w:t xml:space="preserve"> </w:t>
      </w:r>
      <w:r w:rsidR="008447E4">
        <w:t>(in one scat)</w:t>
      </w:r>
      <w:r w:rsidR="000E18E6" w:rsidRPr="00A27F93">
        <w:t xml:space="preserve">. All of these except for </w:t>
      </w:r>
      <w:r w:rsidR="000E18E6" w:rsidRPr="00A27F93">
        <w:rPr>
          <w:i/>
          <w:iCs/>
        </w:rPr>
        <w:t xml:space="preserve">C. </w:t>
      </w:r>
      <w:proofErr w:type="spellStart"/>
      <w:r w:rsidR="000E18E6" w:rsidRPr="00A27F93">
        <w:rPr>
          <w:i/>
          <w:iCs/>
        </w:rPr>
        <w:t>odorata</w:t>
      </w:r>
      <w:proofErr w:type="spellEnd"/>
      <w:r w:rsidR="000E18E6" w:rsidRPr="00A27F93">
        <w:t xml:space="preserve"> and </w:t>
      </w:r>
      <w:r w:rsidR="000E18E6" w:rsidRPr="00A27F93">
        <w:rPr>
          <w:i/>
          <w:iCs/>
        </w:rPr>
        <w:t xml:space="preserve">L. </w:t>
      </w:r>
      <w:proofErr w:type="spellStart"/>
      <w:r w:rsidR="000E18E6" w:rsidRPr="00A27F93">
        <w:rPr>
          <w:i/>
          <w:iCs/>
        </w:rPr>
        <w:t>leucocephala</w:t>
      </w:r>
      <w:proofErr w:type="spellEnd"/>
      <w:r w:rsidR="000E18E6" w:rsidRPr="00A27F93">
        <w:rPr>
          <w:i/>
          <w:iCs/>
        </w:rPr>
        <w:t xml:space="preserve"> </w:t>
      </w:r>
      <w:r w:rsidR="000E18E6" w:rsidRPr="00A27F93">
        <w:t>have edible, fleshy fruits.</w:t>
      </w:r>
      <w:r w:rsidR="007A7DDD" w:rsidRPr="00A27F93">
        <w:t xml:space="preserve"> </w:t>
      </w:r>
      <w:bookmarkEnd w:id="12"/>
    </w:p>
    <w:p w14:paraId="6DA2AB11" w14:textId="6F8CCA10" w:rsidR="00A2757F" w:rsidRPr="00A27F93" w:rsidRDefault="007607E7" w:rsidP="00FC743D">
      <w:pPr>
        <w:spacing w:line="480" w:lineRule="auto"/>
      </w:pPr>
      <w:r w:rsidRPr="00A27F93">
        <w:tab/>
        <w:t>We used data from our vegetation surveys to compare the most abundant species that germinated from scats to the most abundant species found in nature</w:t>
      </w:r>
      <w:r w:rsidR="007A7DDD" w:rsidRPr="00A27F93">
        <w:t xml:space="preserve"> (Fig</w:t>
      </w:r>
      <w:r w:rsidR="002E3E36" w:rsidRPr="00A27F93">
        <w:t>ure</w:t>
      </w:r>
      <w:r w:rsidR="00101739" w:rsidRPr="00A27F93">
        <w:t xml:space="preserve"> 3</w:t>
      </w:r>
      <w:r w:rsidR="007A7DDD" w:rsidRPr="00A27F93">
        <w:t>)</w:t>
      </w:r>
      <w:r w:rsidRPr="00A27F93">
        <w:t xml:space="preserve">. </w:t>
      </w:r>
      <w:r w:rsidR="00D06097">
        <w:t xml:space="preserve">Proportional </w:t>
      </w:r>
      <w:r w:rsidR="00D06097">
        <w:lastRenderedPageBreak/>
        <w:t xml:space="preserve">abundances for species in </w:t>
      </w:r>
      <w:r w:rsidR="002D013F">
        <w:t>the forest</w:t>
      </w:r>
      <w:r w:rsidR="00D06097">
        <w:t xml:space="preserve"> reflected their proportion of all adult trees sampled in our transects, with </w:t>
      </w:r>
      <w:proofErr w:type="spellStart"/>
      <w:r w:rsidR="00D06097" w:rsidRPr="002300CA">
        <w:rPr>
          <w:i/>
        </w:rPr>
        <w:t>Meigyne</w:t>
      </w:r>
      <w:proofErr w:type="spellEnd"/>
      <w:r w:rsidR="00D06097" w:rsidRPr="002300CA">
        <w:rPr>
          <w:i/>
        </w:rPr>
        <w:t xml:space="preserve"> </w:t>
      </w:r>
      <w:proofErr w:type="spellStart"/>
      <w:r w:rsidR="00D06097" w:rsidRPr="002300CA">
        <w:rPr>
          <w:i/>
        </w:rPr>
        <w:t>cylindrocarpa</w:t>
      </w:r>
      <w:proofErr w:type="spellEnd"/>
      <w:r w:rsidR="00D06097">
        <w:t xml:space="preserve"> being the most abundant. These abundances differed dramatically from </w:t>
      </w:r>
      <w:r w:rsidR="00FA682D">
        <w:t xml:space="preserve">the proportional abundances in scat, suggesting some selection of these fruits by pigs in nature. </w:t>
      </w:r>
      <w:r w:rsidR="0080566C">
        <w:t>That is, t</w:t>
      </w:r>
      <w:r w:rsidR="00FA682D" w:rsidRPr="00A27F93">
        <w:t xml:space="preserve">he species found in the highest proportion of scats for both deer and pigs did not reflect the most abundant species in </w:t>
      </w:r>
      <w:r w:rsidR="002D013F">
        <w:t>forests</w:t>
      </w:r>
      <w:r w:rsidR="00FA682D" w:rsidRPr="00A27F93">
        <w:t xml:space="preserve">. </w:t>
      </w:r>
      <w:r w:rsidR="00FA682D">
        <w:t>The most numerous seedlings germinating from scat were from many-seeded</w:t>
      </w:r>
      <w:r w:rsidR="007763C0">
        <w:t>,</w:t>
      </w:r>
      <w:r w:rsidR="00FA682D">
        <w:t xml:space="preserve"> fleshy</w:t>
      </w:r>
      <w:r w:rsidR="007763C0">
        <w:t>-</w:t>
      </w:r>
      <w:r w:rsidR="00FA682D">
        <w:t>fruit</w:t>
      </w:r>
      <w:r w:rsidR="007763C0">
        <w:t>ed species</w:t>
      </w:r>
      <w:r w:rsidR="00FA682D">
        <w:t xml:space="preserve"> like</w:t>
      </w:r>
      <w:r w:rsidR="001265D9">
        <w:t xml:space="preserve"> </w:t>
      </w:r>
      <w:proofErr w:type="spellStart"/>
      <w:r w:rsidR="001265D9" w:rsidRPr="002D5B9D">
        <w:rPr>
          <w:i/>
        </w:rPr>
        <w:t>Car</w:t>
      </w:r>
      <w:r w:rsidR="00F1425C" w:rsidRPr="002D5B9D">
        <w:rPr>
          <w:i/>
        </w:rPr>
        <w:t>ica</w:t>
      </w:r>
      <w:proofErr w:type="spellEnd"/>
      <w:r w:rsidR="00F1425C" w:rsidRPr="002D5B9D">
        <w:rPr>
          <w:i/>
        </w:rPr>
        <w:t xml:space="preserve"> papaya</w:t>
      </w:r>
      <w:r w:rsidR="00F1425C">
        <w:t xml:space="preserve"> </w:t>
      </w:r>
      <w:r w:rsidR="00FA682D">
        <w:t xml:space="preserve">and </w:t>
      </w:r>
      <w:proofErr w:type="spellStart"/>
      <w:r w:rsidR="00FA682D" w:rsidRPr="00FA682D">
        <w:rPr>
          <w:i/>
        </w:rPr>
        <w:t>Morinda</w:t>
      </w:r>
      <w:proofErr w:type="spellEnd"/>
      <w:r w:rsidR="00FA682D" w:rsidRPr="00FA682D">
        <w:rPr>
          <w:i/>
        </w:rPr>
        <w:t xml:space="preserve"> </w:t>
      </w:r>
      <w:proofErr w:type="spellStart"/>
      <w:r w:rsidR="00FA682D" w:rsidRPr="00FA682D">
        <w:rPr>
          <w:i/>
        </w:rPr>
        <w:t>citrifolia</w:t>
      </w:r>
      <w:proofErr w:type="spellEnd"/>
      <w:r w:rsidR="007763C0">
        <w:t>. While a single frugivory event could result in many seedlings, these species were found in a large proportion of the scats (</w:t>
      </w:r>
      <w:r w:rsidR="00FA682D">
        <w:t>proportional abundance</w:t>
      </w:r>
      <w:r w:rsidR="007763C0">
        <w:t xml:space="preserve">; Figure 3), indicating that these species were frequently </w:t>
      </w:r>
      <w:r w:rsidR="002D013F">
        <w:t xml:space="preserve">consumed </w:t>
      </w:r>
      <w:r w:rsidR="007763C0">
        <w:t>by pigs</w:t>
      </w:r>
      <w:r w:rsidR="00FA682D">
        <w:t xml:space="preserve">. For example, </w:t>
      </w:r>
      <w:proofErr w:type="spellStart"/>
      <w:r w:rsidR="00FA682D" w:rsidRPr="002D5B9D">
        <w:rPr>
          <w:i/>
        </w:rPr>
        <w:t>Carica</w:t>
      </w:r>
      <w:proofErr w:type="spellEnd"/>
      <w:r w:rsidR="00FA682D" w:rsidRPr="002D5B9D">
        <w:rPr>
          <w:i/>
        </w:rPr>
        <w:t xml:space="preserve"> papaya</w:t>
      </w:r>
      <w:r w:rsidR="00FA682D">
        <w:t xml:space="preserve"> </w:t>
      </w:r>
      <w:r w:rsidR="00F1425C">
        <w:t xml:space="preserve">seeds </w:t>
      </w:r>
      <w:r w:rsidR="00DB6B9E">
        <w:t>germinated</w:t>
      </w:r>
      <w:r w:rsidR="00F1425C">
        <w:t xml:space="preserve"> in 16</w:t>
      </w:r>
      <w:r w:rsidR="00FA682D">
        <w:t xml:space="preserve"> out of 31</w:t>
      </w:r>
      <w:r w:rsidR="007763C0">
        <w:t xml:space="preserve"> (52%)</w:t>
      </w:r>
      <w:r w:rsidR="00FA682D">
        <w:t xml:space="preserve"> pig</w:t>
      </w:r>
      <w:r w:rsidR="001265D9">
        <w:t xml:space="preserve"> scats. Because multiple species occurred in some single scats, the values for proportional abundance in scats do not necessarily add up to 1. </w:t>
      </w:r>
    </w:p>
    <w:p w14:paraId="3BA39FF3" w14:textId="51E34029" w:rsidR="002E3E36" w:rsidRPr="00A27F93" w:rsidRDefault="007E03FE" w:rsidP="00DD6A06">
      <w:pPr>
        <w:spacing w:line="480" w:lineRule="auto"/>
        <w:outlineLvl w:val="0"/>
        <w:rPr>
          <w:i/>
          <w:iCs/>
        </w:rPr>
      </w:pPr>
      <w:r>
        <w:rPr>
          <w:i/>
          <w:iCs/>
        </w:rPr>
        <w:t xml:space="preserve">Effects of ungulates </w:t>
      </w:r>
      <w:r w:rsidR="002E3E36" w:rsidRPr="00A27F93">
        <w:rPr>
          <w:i/>
          <w:iCs/>
        </w:rPr>
        <w:t>on community composition</w:t>
      </w:r>
    </w:p>
    <w:p w14:paraId="3898AE71" w14:textId="2919F0B8" w:rsidR="008C6C8D" w:rsidRPr="00A27F93" w:rsidRDefault="00B77065" w:rsidP="00563C6A">
      <w:pPr>
        <w:widowControl w:val="0"/>
        <w:autoSpaceDE w:val="0"/>
        <w:autoSpaceDN w:val="0"/>
        <w:adjustRightInd w:val="0"/>
        <w:spacing w:line="480" w:lineRule="auto"/>
        <w:ind w:firstLine="720"/>
      </w:pPr>
      <w:r>
        <w:t xml:space="preserve">Our surveys demonstrate a strong relationship between deer scat counts and the seedling community and fail to detect a relationship between pig scat counts and the seedling community (Figure 4). </w:t>
      </w:r>
      <w:r w:rsidR="00764169">
        <w:t>A direct comparison of deer and pig effects is inappropriate because relative scat counts are species-specific; our survey methods do not allow us to obtain a per capita effect size. However, our surveys reflect the range of ungulate abundances found in</w:t>
      </w:r>
      <w:r>
        <w:t xml:space="preserve"> the limestone forests of Guam</w:t>
      </w:r>
      <w:r w:rsidR="00764169">
        <w:t xml:space="preserve">. </w:t>
      </w:r>
      <w:r w:rsidR="008C6C8D" w:rsidRPr="00A27F93">
        <w:t xml:space="preserve">Strong negative loglinear relationships were detected between the following forest </w:t>
      </w:r>
      <w:r w:rsidR="00FE1FBD">
        <w:t>community abundances</w:t>
      </w:r>
      <w:r w:rsidR="006B55C3" w:rsidRPr="00A27F93">
        <w:t xml:space="preserve"> and deer </w:t>
      </w:r>
      <w:r w:rsidR="00FE1FBD">
        <w:t>scat counts</w:t>
      </w:r>
      <w:r w:rsidR="008C6C8D" w:rsidRPr="00A27F93">
        <w:t>:</w:t>
      </w:r>
      <w:r w:rsidR="006B55C3" w:rsidRPr="00A27F93">
        <w:t xml:space="preserve"> </w:t>
      </w:r>
      <w:r w:rsidR="008C6C8D" w:rsidRPr="00A27F93">
        <w:t>total seedling abundance (r</w:t>
      </w:r>
      <w:r w:rsidR="008C6C8D" w:rsidRPr="00A27F93">
        <w:rPr>
          <w:vertAlign w:val="superscript"/>
        </w:rPr>
        <w:t>2</w:t>
      </w:r>
      <w:r w:rsidR="00B00D4C" w:rsidRPr="00A27F93">
        <w:t xml:space="preserve"> = 0.7</w:t>
      </w:r>
      <w:r w:rsidR="00A53FB5">
        <w:t>7</w:t>
      </w:r>
      <w:r w:rsidR="008C6C8D" w:rsidRPr="00A27F93">
        <w:t>, P &lt; 0.001), native seedling abundance (r</w:t>
      </w:r>
      <w:r w:rsidR="008C6C8D" w:rsidRPr="00A27F93">
        <w:rPr>
          <w:vertAlign w:val="superscript"/>
        </w:rPr>
        <w:t>2</w:t>
      </w:r>
      <w:r w:rsidR="00BA4D84" w:rsidRPr="00A27F93">
        <w:t xml:space="preserve"> = 0.6</w:t>
      </w:r>
      <w:r w:rsidR="00A53FB5">
        <w:t>5</w:t>
      </w:r>
      <w:r w:rsidR="008C6C8D" w:rsidRPr="00A27F93">
        <w:t xml:space="preserve">, P &lt; 0.001), </w:t>
      </w:r>
      <w:r w:rsidR="00830B4E" w:rsidRPr="00A27F93">
        <w:t>non-native</w:t>
      </w:r>
      <w:r w:rsidR="008C6C8D" w:rsidRPr="00A27F93">
        <w:t xml:space="preserve"> seedling abundance (r</w:t>
      </w:r>
      <w:r w:rsidR="008C6C8D" w:rsidRPr="00A27F93">
        <w:rPr>
          <w:vertAlign w:val="superscript"/>
        </w:rPr>
        <w:t>2</w:t>
      </w:r>
      <w:r w:rsidR="0030777D" w:rsidRPr="00A27F93">
        <w:t xml:space="preserve"> = 0.79</w:t>
      </w:r>
      <w:r w:rsidR="008C6C8D" w:rsidRPr="00A27F93">
        <w:t>, P &lt; 0.001)</w:t>
      </w:r>
      <w:r w:rsidR="00324A7B" w:rsidRPr="00A27F93">
        <w:t>, and</w:t>
      </w:r>
      <w:r w:rsidR="008C6C8D" w:rsidRPr="00A27F93">
        <w:t xml:space="preserve"> vine abundance (r</w:t>
      </w:r>
      <w:r w:rsidR="008C6C8D" w:rsidRPr="00A27F93">
        <w:rPr>
          <w:vertAlign w:val="superscript"/>
        </w:rPr>
        <w:t>2</w:t>
      </w:r>
      <w:r w:rsidR="0030777D" w:rsidRPr="00A27F93">
        <w:t xml:space="preserve"> = 0.792</w:t>
      </w:r>
      <w:r w:rsidR="00E74A55" w:rsidRPr="00A27F93">
        <w:t>, P &lt;0.001)</w:t>
      </w:r>
      <w:r w:rsidR="008C6C8D" w:rsidRPr="00A27F93">
        <w:t>.</w:t>
      </w:r>
      <w:r w:rsidR="00DB720F" w:rsidRPr="00A27F93">
        <w:t xml:space="preserve"> </w:t>
      </w:r>
    </w:p>
    <w:p w14:paraId="6BFCD935" w14:textId="007EF0BE" w:rsidR="00DB720F" w:rsidRPr="00A27F93" w:rsidRDefault="00DD6A06" w:rsidP="00563C6A">
      <w:pPr>
        <w:widowControl w:val="0"/>
        <w:autoSpaceDE w:val="0"/>
        <w:autoSpaceDN w:val="0"/>
        <w:adjustRightInd w:val="0"/>
        <w:spacing w:line="480" w:lineRule="auto"/>
        <w:ind w:firstLine="720"/>
        <w:rPr>
          <w:i/>
          <w:iCs/>
        </w:rPr>
      </w:pPr>
      <w:r w:rsidRPr="00A27F93">
        <w:t>The two species for which seedling survival was unaffected by the</w:t>
      </w:r>
      <w:r w:rsidR="00D902F9" w:rsidRPr="00A27F93">
        <w:t xml:space="preserve"> </w:t>
      </w:r>
      <w:r w:rsidRPr="00A27F93">
        <w:t xml:space="preserve">ungulate </w:t>
      </w:r>
      <w:proofErr w:type="spellStart"/>
      <w:r w:rsidRPr="00A27F93">
        <w:t>exclosure</w:t>
      </w:r>
      <w:proofErr w:type="spellEnd"/>
      <w:r w:rsidRPr="00A27F93">
        <w:t xml:space="preserve"> treatment in the</w:t>
      </w:r>
      <w:r w:rsidR="00D902F9" w:rsidRPr="00A27F93">
        <w:t xml:space="preserve"> experiment above, </w:t>
      </w:r>
      <w:r w:rsidR="00DB720F" w:rsidRPr="00A27F93">
        <w:rPr>
          <w:i/>
        </w:rPr>
        <w:t xml:space="preserve">O. </w:t>
      </w:r>
      <w:proofErr w:type="spellStart"/>
      <w:r w:rsidR="00DB720F" w:rsidRPr="00A27F93">
        <w:rPr>
          <w:i/>
        </w:rPr>
        <w:t>op</w:t>
      </w:r>
      <w:r w:rsidR="00D902F9" w:rsidRPr="00A27F93">
        <w:rPr>
          <w:i/>
        </w:rPr>
        <w:t>positifolia</w:t>
      </w:r>
      <w:proofErr w:type="spellEnd"/>
      <w:r w:rsidR="00D902F9" w:rsidRPr="00A27F93">
        <w:t xml:space="preserve"> and </w:t>
      </w:r>
      <w:r w:rsidR="00D902F9" w:rsidRPr="00A27F93">
        <w:rPr>
          <w:i/>
        </w:rPr>
        <w:t xml:space="preserve">A. </w:t>
      </w:r>
      <w:proofErr w:type="spellStart"/>
      <w:r w:rsidR="00D902F9" w:rsidRPr="00A27F93">
        <w:rPr>
          <w:i/>
        </w:rPr>
        <w:t>marianennsis</w:t>
      </w:r>
      <w:proofErr w:type="spellEnd"/>
      <w:r w:rsidR="00D902F9" w:rsidRPr="00A27F93">
        <w:t xml:space="preserve">, </w:t>
      </w:r>
      <w:r w:rsidRPr="00A27F93">
        <w:t xml:space="preserve">are also dominant in </w:t>
      </w:r>
      <w:r w:rsidRPr="00A27F93">
        <w:lastRenderedPageBreak/>
        <w:t xml:space="preserve">nature. </w:t>
      </w:r>
      <w:r w:rsidR="006B466D" w:rsidRPr="00A27F93">
        <w:t>After</w:t>
      </w:r>
      <w:r w:rsidR="005A0AC4" w:rsidRPr="00A27F93">
        <w:t xml:space="preserve"> </w:t>
      </w:r>
      <w:proofErr w:type="spellStart"/>
      <w:r w:rsidR="005A0AC4" w:rsidRPr="00A27F93">
        <w:rPr>
          <w:i/>
        </w:rPr>
        <w:t>Meiogyn</w:t>
      </w:r>
      <w:r w:rsidR="006B466D" w:rsidRPr="00A27F93">
        <w:rPr>
          <w:i/>
        </w:rPr>
        <w:t>e</w:t>
      </w:r>
      <w:proofErr w:type="spellEnd"/>
      <w:r w:rsidR="00A66B9C" w:rsidRPr="00A27F93">
        <w:rPr>
          <w:i/>
        </w:rPr>
        <w:t xml:space="preserve"> </w:t>
      </w:r>
      <w:proofErr w:type="spellStart"/>
      <w:r w:rsidR="00A66B9C" w:rsidRPr="00A27F93">
        <w:rPr>
          <w:i/>
        </w:rPr>
        <w:t>cylindr</w:t>
      </w:r>
      <w:r w:rsidR="00801767" w:rsidRPr="00A27F93">
        <w:rPr>
          <w:i/>
        </w:rPr>
        <w:t>o</w:t>
      </w:r>
      <w:r w:rsidR="005A0AC4" w:rsidRPr="00A27F93">
        <w:rPr>
          <w:i/>
        </w:rPr>
        <w:t>ca</w:t>
      </w:r>
      <w:r w:rsidR="00801767" w:rsidRPr="00A27F93">
        <w:rPr>
          <w:i/>
        </w:rPr>
        <w:t>rpa</w:t>
      </w:r>
      <w:proofErr w:type="spellEnd"/>
      <w:r w:rsidR="005A0AC4" w:rsidRPr="00A27F93">
        <w:t xml:space="preserve">, they </w:t>
      </w:r>
      <w:r w:rsidR="00764169">
        <w:t>are the next two</w:t>
      </w:r>
      <w:r w:rsidRPr="00A27F93">
        <w:t xml:space="preserve"> </w:t>
      </w:r>
      <w:r w:rsidR="00DB720F" w:rsidRPr="00A27F93">
        <w:t>most common tree speci</w:t>
      </w:r>
      <w:r w:rsidR="00D902F9" w:rsidRPr="00A27F93">
        <w:t>es</w:t>
      </w:r>
      <w:r w:rsidRPr="00A27F93">
        <w:t xml:space="preserve"> for adults</w:t>
      </w:r>
      <w:r w:rsidR="00D902F9" w:rsidRPr="00A27F93">
        <w:t xml:space="preserve"> across all sites,</w:t>
      </w:r>
      <w:r w:rsidR="005A0AC4" w:rsidRPr="00A27F93">
        <w:t xml:space="preserve"> accounting for over 30% of adult tree</w:t>
      </w:r>
      <w:r w:rsidR="00764169">
        <w:t>s</w:t>
      </w:r>
      <w:r w:rsidR="005A0AC4" w:rsidRPr="00A27F93">
        <w:t xml:space="preserve"> surveyed for this study</w:t>
      </w:r>
      <w:r w:rsidR="002A042D" w:rsidRPr="00A27F93">
        <w:t xml:space="preserve"> (Figure 3</w:t>
      </w:r>
      <w:r w:rsidR="001C0E16" w:rsidRPr="00A27F93">
        <w:t>, top panel</w:t>
      </w:r>
      <w:r w:rsidR="004148A0" w:rsidRPr="00A27F93">
        <w:t>)</w:t>
      </w:r>
      <w:r w:rsidR="005A0AC4" w:rsidRPr="00A27F93">
        <w:t>.</w:t>
      </w:r>
      <w:r w:rsidR="0027334C" w:rsidRPr="00A27F93">
        <w:t xml:space="preserve"> </w:t>
      </w:r>
      <w:r w:rsidR="005A0AC4" w:rsidRPr="00A27F93">
        <w:t>In addition,</w:t>
      </w:r>
      <w:r w:rsidR="00F6170A" w:rsidRPr="00A27F93">
        <w:t xml:space="preserve"> together</w:t>
      </w:r>
      <w:r w:rsidR="001D48A3" w:rsidRPr="00A27F93">
        <w:t xml:space="preserve">, </w:t>
      </w:r>
      <w:r w:rsidRPr="00A27F93">
        <w:t xml:space="preserve">they </w:t>
      </w:r>
      <w:r w:rsidR="001D48A3" w:rsidRPr="00A27F93">
        <w:t xml:space="preserve">accounted for over 60% of seedlings recorded </w:t>
      </w:r>
      <w:r w:rsidRPr="00A27F93">
        <w:t xml:space="preserve">in our transects </w:t>
      </w:r>
      <w:r w:rsidR="001D48A3" w:rsidRPr="00A27F93">
        <w:t>in Guam</w:t>
      </w:r>
      <w:r w:rsidRPr="00A27F93">
        <w:t xml:space="preserve">, and were present even </w:t>
      </w:r>
      <w:r w:rsidR="00E5415B" w:rsidRPr="00A27F93">
        <w:t>in the areas</w:t>
      </w:r>
      <w:r w:rsidR="004148A0" w:rsidRPr="00A27F93">
        <w:t xml:space="preserve"> with the high deer abundance</w:t>
      </w:r>
      <w:r w:rsidR="00E5415B" w:rsidRPr="00A27F93">
        <w:t>.</w:t>
      </w:r>
      <w:r w:rsidR="001D48A3" w:rsidRPr="00A27F93">
        <w:t xml:space="preserve"> </w:t>
      </w:r>
    </w:p>
    <w:p w14:paraId="5BD367B4" w14:textId="5F94B917" w:rsidR="008C6C8D" w:rsidRPr="00A27F93" w:rsidRDefault="008C6C8D" w:rsidP="00DD6A06">
      <w:pPr>
        <w:spacing w:line="480" w:lineRule="auto"/>
        <w:outlineLvl w:val="0"/>
        <w:rPr>
          <w:b/>
          <w:bCs/>
        </w:rPr>
      </w:pPr>
      <w:r w:rsidRPr="00A27F93">
        <w:rPr>
          <w:b/>
          <w:bCs/>
        </w:rPr>
        <w:t>Discussion</w:t>
      </w:r>
    </w:p>
    <w:p w14:paraId="691A2D7B" w14:textId="69EAE78B" w:rsidR="00843E95" w:rsidRPr="00A27F93" w:rsidRDefault="001C5DCD" w:rsidP="00843E95">
      <w:pPr>
        <w:spacing w:line="480" w:lineRule="auto"/>
        <w:ind w:firstLine="720"/>
      </w:pPr>
      <w:r w:rsidRPr="00A27F93">
        <w:t xml:space="preserve">We found that </w:t>
      </w:r>
      <w:r w:rsidR="00A23205">
        <w:t>two</w:t>
      </w:r>
      <w:r w:rsidRPr="00A27F93">
        <w:t xml:space="preserve"> </w:t>
      </w:r>
      <w:r w:rsidR="00A23205">
        <w:t>non-native</w:t>
      </w:r>
      <w:r w:rsidR="00A23205" w:rsidRPr="00A27F93">
        <w:t xml:space="preserve"> </w:t>
      </w:r>
      <w:r w:rsidRPr="00A27F93">
        <w:t>species often managed as a single entity – ungulates – differ in their effects at a species level.</w:t>
      </w:r>
      <w:r w:rsidR="001C4640" w:rsidRPr="00A27F93">
        <w:t xml:space="preserve"> </w:t>
      </w:r>
      <w:bookmarkStart w:id="13" w:name="_Hlk493758129"/>
      <w:r w:rsidR="004F7675" w:rsidRPr="00A27F93">
        <w:t>When assessing seed dispersal, we found that d</w:t>
      </w:r>
      <w:r w:rsidR="007A4BA1" w:rsidRPr="00A27F93">
        <w:t xml:space="preserve">eer dispersed very few seeds, while pigs dispersed </w:t>
      </w:r>
      <w:r w:rsidR="00B77065">
        <w:t>many</w:t>
      </w:r>
      <w:r w:rsidR="00267071" w:rsidRPr="00A27F93">
        <w:t xml:space="preserve"> seeds</w:t>
      </w:r>
      <w:r w:rsidR="007A4BA1" w:rsidRPr="00A27F93">
        <w:t xml:space="preserve">. </w:t>
      </w:r>
      <w:bookmarkEnd w:id="13"/>
      <w:r w:rsidR="00267071" w:rsidRPr="00A27F93">
        <w:t>T</w:t>
      </w:r>
      <w:r w:rsidR="007A4BA1" w:rsidRPr="00A27F93">
        <w:t>he negative effects of deer were evident across the forest, as there were far more seedlings in areas with few d</w:t>
      </w:r>
      <w:r w:rsidRPr="00A27F93">
        <w:t xml:space="preserve">eer </w:t>
      </w:r>
      <w:r w:rsidR="007A4BA1" w:rsidRPr="00A27F93">
        <w:t xml:space="preserve">than in areas with </w:t>
      </w:r>
      <w:r w:rsidR="00E80F9E">
        <w:t>moderate or high pellet counts from</w:t>
      </w:r>
      <w:r w:rsidR="004F7675" w:rsidRPr="00A27F93">
        <w:t xml:space="preserve"> deer, whereas n</w:t>
      </w:r>
      <w:r w:rsidR="007A4BA1" w:rsidRPr="00A27F93">
        <w:t>o</w:t>
      </w:r>
      <w:r w:rsidRPr="00A27F93">
        <w:t xml:space="preserve"> such correlations were detec</w:t>
      </w:r>
      <w:r w:rsidR="00267071" w:rsidRPr="00A27F93">
        <w:t>ted with pig abundance (Figure 4</w:t>
      </w:r>
      <w:r w:rsidRPr="00A27F93">
        <w:t xml:space="preserve">). This, in combination with the observation that most mortality in the </w:t>
      </w:r>
      <w:proofErr w:type="spellStart"/>
      <w:r w:rsidRPr="00A27F93">
        <w:t>exclosure</w:t>
      </w:r>
      <w:proofErr w:type="spellEnd"/>
      <w:r w:rsidRPr="00A27F93">
        <w:t xml:space="preserve"> study appeared to come from browsing rather than rooting, indicates that deer have a greater impact on seedling mortality than do pigs.</w:t>
      </w:r>
      <w:r w:rsidR="004F7675" w:rsidRPr="00A27F93">
        <w:t xml:space="preserve"> While the benefits of pigs as seed dispersers were not evident in the seedling community</w:t>
      </w:r>
      <w:r w:rsidR="006D0B7C">
        <w:t xml:space="preserve"> (Figure 4)</w:t>
      </w:r>
      <w:r w:rsidR="004F7675" w:rsidRPr="00A27F93">
        <w:t xml:space="preserve">, neither was a negative role for pigs; herbivory by deer </w:t>
      </w:r>
      <w:r w:rsidR="006D0B7C">
        <w:t>may</w:t>
      </w:r>
      <w:r w:rsidR="004F7675" w:rsidRPr="00A27F93">
        <w:t xml:space="preserve"> mask any benefits provided via dispersal by pigs.</w:t>
      </w:r>
      <w:r w:rsidR="00A23205">
        <w:t xml:space="preserve"> I</w:t>
      </w:r>
      <w:r w:rsidR="00596569" w:rsidRPr="00A27F93">
        <w:t xml:space="preserve">n a </w:t>
      </w:r>
      <w:r w:rsidR="006D5B4C">
        <w:t>novel eco</w:t>
      </w:r>
      <w:r w:rsidR="00596569" w:rsidRPr="00A27F93">
        <w:t xml:space="preserve">system completely lacking native seed dispersers, the negative effects of </w:t>
      </w:r>
      <w:r w:rsidR="006D5B4C">
        <w:t xml:space="preserve">non-native </w:t>
      </w:r>
      <w:r w:rsidR="00596569" w:rsidRPr="00A27F93">
        <w:t>deer on seedling pres</w:t>
      </w:r>
      <w:r w:rsidR="00843E95" w:rsidRPr="00A27F93">
        <w:t>ence and abundance</w:t>
      </w:r>
      <w:r w:rsidR="00A23205">
        <w:t xml:space="preserve"> </w:t>
      </w:r>
      <w:r w:rsidR="006D5B4C">
        <w:t xml:space="preserve">and the potential for </w:t>
      </w:r>
      <w:r w:rsidR="00A23205">
        <w:t>non-native pigs</w:t>
      </w:r>
      <w:r w:rsidR="006D5B4C">
        <w:t xml:space="preserve"> to fill a missing ecological function provide support for a</w:t>
      </w:r>
      <w:r w:rsidR="00A23205">
        <w:t xml:space="preserve"> management </w:t>
      </w:r>
      <w:r w:rsidR="006D5B4C">
        <w:t xml:space="preserve">approach </w:t>
      </w:r>
      <w:r w:rsidR="00A23205">
        <w:t xml:space="preserve">based on functional roles rather than </w:t>
      </w:r>
      <w:r w:rsidR="006D5B4C">
        <w:t>native/non-native</w:t>
      </w:r>
      <w:r w:rsidR="00A23205">
        <w:t xml:space="preserve"> status.</w:t>
      </w:r>
    </w:p>
    <w:p w14:paraId="59AB553C" w14:textId="4364FEEF" w:rsidR="004335A2" w:rsidRPr="00A27F93" w:rsidRDefault="00FA682D" w:rsidP="004335A2">
      <w:pPr>
        <w:pStyle w:val="CommentText"/>
        <w:spacing w:after="0" w:line="480" w:lineRule="auto"/>
        <w:ind w:firstLine="720"/>
        <w:rPr>
          <w:sz w:val="24"/>
          <w:szCs w:val="24"/>
        </w:rPr>
      </w:pPr>
      <w:r>
        <w:rPr>
          <w:sz w:val="24"/>
          <w:szCs w:val="24"/>
        </w:rPr>
        <w:t xml:space="preserve">Both native and non-native seeds germinated from pig scats. However, fruit </w:t>
      </w:r>
      <w:r w:rsidR="009C3354">
        <w:rPr>
          <w:sz w:val="24"/>
          <w:szCs w:val="24"/>
        </w:rPr>
        <w:t xml:space="preserve">and seed </w:t>
      </w:r>
      <w:r>
        <w:rPr>
          <w:sz w:val="24"/>
          <w:szCs w:val="24"/>
        </w:rPr>
        <w:t>traits are more likely</w:t>
      </w:r>
      <w:r w:rsidR="009C3354">
        <w:rPr>
          <w:sz w:val="24"/>
          <w:szCs w:val="24"/>
        </w:rPr>
        <w:t xml:space="preserve"> than status of a plant species as native</w:t>
      </w:r>
      <w:r>
        <w:rPr>
          <w:sz w:val="24"/>
          <w:szCs w:val="24"/>
        </w:rPr>
        <w:t xml:space="preserve"> to </w:t>
      </w:r>
      <w:r w:rsidR="002300CA">
        <w:rPr>
          <w:sz w:val="24"/>
          <w:szCs w:val="24"/>
        </w:rPr>
        <w:t>determine</w:t>
      </w:r>
      <w:r>
        <w:rPr>
          <w:sz w:val="24"/>
          <w:szCs w:val="24"/>
        </w:rPr>
        <w:t xml:space="preserve"> </w:t>
      </w:r>
      <w:r w:rsidR="009C3354">
        <w:rPr>
          <w:sz w:val="24"/>
          <w:szCs w:val="24"/>
        </w:rPr>
        <w:t>whether or not pigs will disperse them</w:t>
      </w:r>
      <w:r>
        <w:rPr>
          <w:sz w:val="24"/>
          <w:szCs w:val="24"/>
        </w:rPr>
        <w:t>. T</w:t>
      </w:r>
      <w:r w:rsidR="004335A2" w:rsidRPr="00A27F93">
        <w:rPr>
          <w:sz w:val="24"/>
          <w:szCs w:val="24"/>
        </w:rPr>
        <w:t xml:space="preserve">he most abundant seedlings in pig scats were from </w:t>
      </w:r>
      <w:r w:rsidR="00104DE4" w:rsidRPr="00A27F93">
        <w:rPr>
          <w:sz w:val="24"/>
          <w:szCs w:val="24"/>
        </w:rPr>
        <w:t xml:space="preserve">species </w:t>
      </w:r>
      <w:r w:rsidR="00104DE4">
        <w:rPr>
          <w:sz w:val="24"/>
          <w:szCs w:val="24"/>
        </w:rPr>
        <w:t xml:space="preserve">that produce </w:t>
      </w:r>
      <w:r w:rsidR="004335A2" w:rsidRPr="00A27F93">
        <w:rPr>
          <w:sz w:val="24"/>
          <w:szCs w:val="24"/>
        </w:rPr>
        <w:t xml:space="preserve">fruit </w:t>
      </w:r>
      <w:r w:rsidR="00104DE4">
        <w:rPr>
          <w:sz w:val="24"/>
          <w:szCs w:val="24"/>
        </w:rPr>
        <w:t xml:space="preserve">containing </w:t>
      </w:r>
      <w:r w:rsidR="00A23205">
        <w:rPr>
          <w:sz w:val="24"/>
          <w:szCs w:val="24"/>
        </w:rPr>
        <w:t>numerous</w:t>
      </w:r>
      <w:r w:rsidR="004335A2" w:rsidRPr="00A27F93">
        <w:rPr>
          <w:sz w:val="24"/>
          <w:szCs w:val="24"/>
        </w:rPr>
        <w:t xml:space="preserve"> small seeds. The high number of </w:t>
      </w:r>
      <w:r w:rsidR="00030265" w:rsidRPr="00A27F93">
        <w:rPr>
          <w:sz w:val="24"/>
          <w:szCs w:val="24"/>
        </w:rPr>
        <w:t xml:space="preserve">small </w:t>
      </w:r>
      <w:r w:rsidR="004335A2" w:rsidRPr="00A27F93">
        <w:rPr>
          <w:sz w:val="24"/>
          <w:szCs w:val="24"/>
        </w:rPr>
        <w:t xml:space="preserve">seeds in a given </w:t>
      </w:r>
      <w:r w:rsidR="004335A2" w:rsidRPr="00A27F93">
        <w:rPr>
          <w:i/>
          <w:sz w:val="24"/>
          <w:szCs w:val="24"/>
        </w:rPr>
        <w:t xml:space="preserve">M. </w:t>
      </w:r>
      <w:proofErr w:type="spellStart"/>
      <w:r w:rsidR="004335A2" w:rsidRPr="00A27F93">
        <w:rPr>
          <w:i/>
          <w:sz w:val="24"/>
          <w:szCs w:val="24"/>
        </w:rPr>
        <w:t>citrifolia</w:t>
      </w:r>
      <w:proofErr w:type="spellEnd"/>
      <w:r w:rsidR="006D0B7C">
        <w:rPr>
          <w:i/>
          <w:sz w:val="24"/>
          <w:szCs w:val="24"/>
        </w:rPr>
        <w:t xml:space="preserve"> </w:t>
      </w:r>
      <w:r w:rsidR="006D0B7C">
        <w:rPr>
          <w:sz w:val="24"/>
          <w:szCs w:val="24"/>
        </w:rPr>
        <w:t xml:space="preserve">(~164 </w:t>
      </w:r>
      <w:r w:rsidR="006D0B7C">
        <w:rPr>
          <w:sz w:val="24"/>
          <w:szCs w:val="24"/>
        </w:rPr>
        <w:lastRenderedPageBreak/>
        <w:t>seeds/fruit)</w:t>
      </w:r>
      <w:r w:rsidR="004335A2" w:rsidRPr="00A27F93">
        <w:rPr>
          <w:i/>
          <w:sz w:val="24"/>
          <w:szCs w:val="24"/>
        </w:rPr>
        <w:t xml:space="preserve">, </w:t>
      </w:r>
      <w:proofErr w:type="spellStart"/>
      <w:r w:rsidR="004335A2" w:rsidRPr="00A27F93">
        <w:rPr>
          <w:i/>
          <w:sz w:val="24"/>
          <w:szCs w:val="24"/>
        </w:rPr>
        <w:t>Ficus</w:t>
      </w:r>
      <w:proofErr w:type="spellEnd"/>
      <w:r w:rsidR="004335A2" w:rsidRPr="00A27F93">
        <w:rPr>
          <w:sz w:val="24"/>
          <w:szCs w:val="24"/>
        </w:rPr>
        <w:t xml:space="preserve"> sp.</w:t>
      </w:r>
      <w:r w:rsidR="006D0B7C">
        <w:rPr>
          <w:sz w:val="24"/>
          <w:szCs w:val="24"/>
        </w:rPr>
        <w:t xml:space="preserve"> (~189 seeds/fruit)</w:t>
      </w:r>
      <w:r w:rsidR="004335A2" w:rsidRPr="00A27F93">
        <w:rPr>
          <w:sz w:val="24"/>
          <w:szCs w:val="24"/>
        </w:rPr>
        <w:t xml:space="preserve">, or </w:t>
      </w:r>
      <w:r w:rsidR="004335A2" w:rsidRPr="00A27F93">
        <w:rPr>
          <w:i/>
          <w:sz w:val="24"/>
          <w:szCs w:val="24"/>
        </w:rPr>
        <w:t xml:space="preserve">C. papaya </w:t>
      </w:r>
      <w:r w:rsidR="006D0B7C">
        <w:rPr>
          <w:sz w:val="24"/>
          <w:szCs w:val="24"/>
        </w:rPr>
        <w:t xml:space="preserve">(~721 seeds/fruit) </w:t>
      </w:r>
      <w:r w:rsidR="004335A2" w:rsidRPr="00A27F93">
        <w:rPr>
          <w:sz w:val="24"/>
          <w:szCs w:val="24"/>
        </w:rPr>
        <w:t xml:space="preserve">fruit </w:t>
      </w:r>
      <w:r w:rsidR="00104DE4">
        <w:rPr>
          <w:sz w:val="24"/>
          <w:szCs w:val="24"/>
        </w:rPr>
        <w:t>means that</w:t>
      </w:r>
      <w:r w:rsidR="004335A2" w:rsidRPr="00A27F93">
        <w:rPr>
          <w:sz w:val="24"/>
          <w:szCs w:val="24"/>
        </w:rPr>
        <w:t xml:space="preserve"> </w:t>
      </w:r>
      <w:r w:rsidR="00104DE4">
        <w:rPr>
          <w:sz w:val="24"/>
          <w:szCs w:val="24"/>
        </w:rPr>
        <w:t xml:space="preserve">there are many opportunities for germination </w:t>
      </w:r>
      <w:r w:rsidR="004335A2" w:rsidRPr="00A27F93">
        <w:rPr>
          <w:sz w:val="24"/>
          <w:szCs w:val="24"/>
        </w:rPr>
        <w:t xml:space="preserve">once </w:t>
      </w:r>
      <w:r w:rsidR="00104DE4">
        <w:rPr>
          <w:sz w:val="24"/>
          <w:szCs w:val="24"/>
        </w:rPr>
        <w:t>a single</w:t>
      </w:r>
      <w:r w:rsidR="00104DE4" w:rsidRPr="00A27F93">
        <w:rPr>
          <w:sz w:val="24"/>
          <w:szCs w:val="24"/>
        </w:rPr>
        <w:t xml:space="preserve"> </w:t>
      </w:r>
      <w:r w:rsidR="004335A2" w:rsidRPr="00A27F93">
        <w:rPr>
          <w:sz w:val="24"/>
          <w:szCs w:val="24"/>
        </w:rPr>
        <w:t xml:space="preserve">fruit is encountered by a pig in the forest. Both </w:t>
      </w:r>
      <w:r w:rsidR="004335A2" w:rsidRPr="00A27F93">
        <w:rPr>
          <w:i/>
          <w:sz w:val="24"/>
          <w:szCs w:val="24"/>
        </w:rPr>
        <w:t xml:space="preserve">M. </w:t>
      </w:r>
      <w:proofErr w:type="spellStart"/>
      <w:r w:rsidR="004335A2" w:rsidRPr="00A27F93">
        <w:rPr>
          <w:i/>
          <w:sz w:val="24"/>
          <w:szCs w:val="24"/>
        </w:rPr>
        <w:t>citrifolia</w:t>
      </w:r>
      <w:proofErr w:type="spellEnd"/>
      <w:r w:rsidR="004335A2" w:rsidRPr="00A27F93">
        <w:rPr>
          <w:sz w:val="24"/>
          <w:szCs w:val="24"/>
        </w:rPr>
        <w:t xml:space="preserve"> and </w:t>
      </w:r>
      <w:r w:rsidR="004335A2" w:rsidRPr="00A27F93">
        <w:rPr>
          <w:i/>
          <w:sz w:val="24"/>
          <w:szCs w:val="24"/>
        </w:rPr>
        <w:t>C. papaya</w:t>
      </w:r>
      <w:r w:rsidR="004335A2" w:rsidRPr="00A27F93">
        <w:rPr>
          <w:sz w:val="24"/>
          <w:szCs w:val="24"/>
        </w:rPr>
        <w:t xml:space="preserve"> are known to grow easily in disturbed or edge areas </w:t>
      </w:r>
      <w:r w:rsidR="004335A2" w:rsidRPr="00A27F93">
        <w:rPr>
          <w:sz w:val="24"/>
          <w:szCs w:val="24"/>
        </w:rPr>
        <w:fldChar w:fldCharType="begin" w:fldLock="1"/>
      </w:r>
      <w:r w:rsidR="004335A2" w:rsidRPr="00A27F93">
        <w:rPr>
          <w:sz w:val="24"/>
          <w:szCs w:val="24"/>
        </w:rPr>
        <w:instrText xml:space="preserve"> ADDIN PAPERS2_CITATIONS &lt;citation&gt;&lt;uuid&gt;C1C2BF51-7BB3-4F41-8156-C42C79273C71&lt;/uuid&gt;&lt;priority&gt;0&lt;/priority&gt;&lt;publications&gt;&lt;publication&gt;&lt;doi&gt;10.1111/j.1744-7429.2011.00779.x&lt;/doi&gt;&lt;number&gt;2&lt;/number&gt;&lt;publication_date&gt;99201200000000000000200000&lt;/publication_date&gt;&lt;startpage&gt;179&lt;/startpage&gt;&lt;subtype&gt;400&lt;/subtype&gt;&lt;title&gt;The structure of morphological and genetic diversity in natural populations of Carica papaya (Caricaceae) in Costa Rica&lt;/title&gt;&lt;type&gt;400&lt;/type&gt;&lt;volume&gt;44&lt;/volume&gt;&lt;uuid&gt;70998425-ec26-482d-a0a7-64a5e34a0373&lt;/uuid&gt;&lt;authors&gt;&lt;author&gt;&lt;lastName&gt;Brown&lt;/lastName&gt;&lt;firstName&gt;J&lt;/firstName&gt;&lt;middleNames&gt;E&lt;/middleNames&gt;&lt;/author&gt;&lt;author&gt;&lt;lastName&gt;Bauman&lt;/lastName&gt;&lt;firstName&gt;J&lt;/firstName&gt;&lt;middleNames&gt;M&lt;/middleNames&gt;&lt;/author&gt;&lt;author&gt;&lt;lastName&gt;Lawrie&lt;/lastName&gt;&lt;firstName&gt;J&lt;/firstName&gt;&lt;middleNames&gt;F&lt;/middleNames&gt;&lt;/author&gt;&lt;author&gt;&lt;lastName&gt;Rocha&lt;/lastName&gt;&lt;firstName&gt;O&lt;/firstName&gt;&lt;middleNames&gt;J&lt;/middleNames&gt;&lt;/author&gt;&lt;/authors&gt;&lt;editors /&gt;&lt;translators /&gt;&lt;photographers /&gt;&lt;livfe_id /&gt;&lt;citekey&gt;Brown:2012el&lt;/citekey&gt;&lt;subtitle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dx.doi.org/10.1111/j.1744-7429.2011.00779.x&lt;/url&gt;&lt;/publication&gt;&lt;publication&gt;&lt;doi&gt;10.2307/1939126&lt;/doi&gt;&lt;number&gt;5&lt;/number&gt;&lt;publication_date&gt;99198400000000000000200000&lt;/publication_date&gt;&lt;startpage&gt;1454&lt;/startpage&gt;&lt;subtype&gt;400&lt;/subtype&gt;&lt;title&gt;Phosphate mining induced vegetation changes on Nauru Island&lt;/title&gt;&lt;type&gt;400&lt;/type&gt;&lt;volume&gt;65&lt;/volume&gt;&lt;uuid&gt;92419cab-5091-491d-9211-67a6a8cd35b2&lt;/uuid&gt;&lt;authors&gt;&lt;author&gt;&lt;lastName&gt;Manner&lt;/lastName&gt;&lt;firstName&gt;H&lt;/firstName&gt;&lt;middleNames&gt;I&lt;/middleNames&gt;&lt;/author&gt;&lt;author&gt;&lt;lastName&gt;Thaman&lt;/lastName&gt;&lt;firstName&gt;R&lt;/firstName&gt;&lt;middleNames&gt;R&lt;/middleNames&gt;&lt;/author&gt;&lt;author&gt;&lt;lastName&gt;Hassall&lt;/lastName&gt;&lt;firstName&gt;D&lt;/firstName&gt;&lt;middleNames&gt;C&lt;/middleNames&gt;&lt;/author&gt;&lt;/authors&gt;&lt;editors /&gt;&lt;translators /&gt;&lt;photographers /&gt;&lt;livfe_id /&gt;&lt;citekey&gt;Manner:1984jr&lt;/citekey&gt;&lt;subtitle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/&gt;&lt;citekey&gt;:0we&lt;/citekey&gt;&lt;title&gt;Ecology&lt;/title&gt;&lt;/bundle&gt;&lt;url&gt;http://dx.doi.org/10.2307/1939126&lt;/url&gt;&lt;/publication&gt;&lt;/publications&gt;&lt;cites /&gt;&lt;/citation&gt;</w:instrText>
      </w:r>
      <w:r w:rsidR="004335A2" w:rsidRPr="00A27F93">
        <w:rPr>
          <w:sz w:val="24"/>
          <w:szCs w:val="24"/>
        </w:rPr>
        <w:fldChar w:fldCharType="separate"/>
      </w:r>
      <w:r w:rsidR="00F00ED8" w:rsidRPr="00A27F93">
        <w:rPr>
          <w:sz w:val="24"/>
          <w:szCs w:val="24"/>
        </w:rPr>
        <w:t>[3</w:t>
      </w:r>
      <w:r w:rsidR="00FE60F9">
        <w:rPr>
          <w:sz w:val="24"/>
          <w:szCs w:val="24"/>
        </w:rPr>
        <w:t>9</w:t>
      </w:r>
      <w:r w:rsidR="00F00ED8" w:rsidRPr="00A27F93">
        <w:rPr>
          <w:sz w:val="24"/>
          <w:szCs w:val="24"/>
        </w:rPr>
        <w:t>,</w:t>
      </w:r>
      <w:r w:rsidR="00FE60F9">
        <w:rPr>
          <w:sz w:val="24"/>
          <w:szCs w:val="24"/>
        </w:rPr>
        <w:t>40</w:t>
      </w:r>
      <w:r w:rsidR="00F00ED8" w:rsidRPr="00A27F93">
        <w:rPr>
          <w:sz w:val="24"/>
          <w:szCs w:val="24"/>
        </w:rPr>
        <w:t>]</w:t>
      </w:r>
      <w:r w:rsidR="004335A2" w:rsidRPr="00A27F93">
        <w:rPr>
          <w:sz w:val="24"/>
          <w:szCs w:val="24"/>
        </w:rPr>
        <w:fldChar w:fldCharType="end"/>
      </w:r>
      <w:r w:rsidR="004335A2" w:rsidRPr="00A27F93">
        <w:rPr>
          <w:sz w:val="24"/>
          <w:szCs w:val="24"/>
        </w:rPr>
        <w:t xml:space="preserve">. Although </w:t>
      </w:r>
      <w:r w:rsidR="004335A2" w:rsidRPr="00A27F93">
        <w:rPr>
          <w:i/>
          <w:sz w:val="24"/>
          <w:szCs w:val="24"/>
        </w:rPr>
        <w:t>C. papaya</w:t>
      </w:r>
      <w:r w:rsidR="004335A2" w:rsidRPr="00A27F93">
        <w:rPr>
          <w:sz w:val="24"/>
          <w:szCs w:val="24"/>
        </w:rPr>
        <w:t xml:space="preserve"> is not a native plant, it is </w:t>
      </w:r>
      <w:r w:rsidR="00726C41" w:rsidRPr="00A27F93">
        <w:rPr>
          <w:sz w:val="24"/>
          <w:szCs w:val="24"/>
        </w:rPr>
        <w:t xml:space="preserve">naturalized and </w:t>
      </w:r>
      <w:r w:rsidR="004335A2" w:rsidRPr="00A27F93">
        <w:rPr>
          <w:sz w:val="24"/>
          <w:szCs w:val="24"/>
        </w:rPr>
        <w:t>not considered invasive in the Marianas</w:t>
      </w:r>
      <w:r w:rsidR="00BA076D" w:rsidRPr="00A27F93">
        <w:rPr>
          <w:sz w:val="24"/>
          <w:szCs w:val="24"/>
        </w:rPr>
        <w:t xml:space="preserve"> </w:t>
      </w:r>
      <w:r w:rsidR="00BA076D" w:rsidRPr="00A27F93">
        <w:rPr>
          <w:sz w:val="24"/>
          <w:szCs w:val="24"/>
        </w:rPr>
        <w:fldChar w:fldCharType="begin" w:fldLock="1"/>
      </w:r>
      <w:r w:rsidR="00BA076D" w:rsidRPr="00A27F93">
        <w:rPr>
          <w:sz w:val="24"/>
          <w:szCs w:val="24"/>
        </w:rPr>
        <w:instrText xml:space="preserve"> ADDIN PAPERS2_CITATIONS &lt;citation&gt;&lt;uuid&gt;689E07B1-E2DA-49A5-9856-64FCA9569E29&lt;/uuid&gt;&lt;priority&gt;0&lt;/priority&gt;&lt;publications&gt;&lt;publication&gt;&lt;publication_date&gt;99197000000000000000200000&lt;/publication_date&gt;&lt;publisher&gt;Guam,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sidRPr="00A27F93">
        <w:rPr>
          <w:sz w:val="24"/>
          <w:szCs w:val="24"/>
        </w:rPr>
        <w:fldChar w:fldCharType="separate"/>
      </w:r>
      <w:r w:rsidR="00F00ED8" w:rsidRPr="00A27F93">
        <w:rPr>
          <w:sz w:val="24"/>
          <w:szCs w:val="24"/>
        </w:rPr>
        <w:t>[3</w:t>
      </w:r>
      <w:r w:rsidR="00640439">
        <w:rPr>
          <w:sz w:val="24"/>
          <w:szCs w:val="24"/>
        </w:rPr>
        <w:t>4</w:t>
      </w:r>
      <w:r w:rsidR="00F00ED8" w:rsidRPr="00A27F93">
        <w:rPr>
          <w:sz w:val="24"/>
          <w:szCs w:val="24"/>
        </w:rPr>
        <w:t>]</w:t>
      </w:r>
      <w:r w:rsidR="00BA076D" w:rsidRPr="00A27F93">
        <w:rPr>
          <w:sz w:val="24"/>
          <w:szCs w:val="24"/>
        </w:rPr>
        <w:fldChar w:fldCharType="end"/>
      </w:r>
      <w:r w:rsidR="004335A2" w:rsidRPr="00A27F93">
        <w:rPr>
          <w:sz w:val="24"/>
          <w:szCs w:val="24"/>
        </w:rPr>
        <w:t>. It is common in Guam in previously disturbed areas and edges but not in deeper forests</w:t>
      </w:r>
      <w:r w:rsidR="00BA076D" w:rsidRPr="00A27F93">
        <w:rPr>
          <w:sz w:val="24"/>
          <w:szCs w:val="24"/>
        </w:rPr>
        <w:t xml:space="preserve"> </w:t>
      </w:r>
      <w:r w:rsidR="00BA076D" w:rsidRPr="00A27F93">
        <w:rPr>
          <w:sz w:val="24"/>
          <w:szCs w:val="24"/>
        </w:rPr>
        <w:fldChar w:fldCharType="begin" w:fldLock="1"/>
      </w:r>
      <w:r w:rsidR="00BA076D" w:rsidRPr="00A27F93">
        <w:rPr>
          <w:sz w:val="24"/>
          <w:szCs w:val="24"/>
        </w:rPr>
        <w:instrText xml:space="preserve"> ADDIN PAPERS2_CITATIONS &lt;citation&gt;&lt;uuid&gt;79204467-702D-43F0-954E-7A38DA911791&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sidRPr="00A27F93">
        <w:rPr>
          <w:sz w:val="24"/>
          <w:szCs w:val="24"/>
        </w:rPr>
        <w:fldChar w:fldCharType="separate"/>
      </w:r>
      <w:r w:rsidR="00F00ED8" w:rsidRPr="00A27F93">
        <w:rPr>
          <w:sz w:val="24"/>
          <w:szCs w:val="24"/>
        </w:rPr>
        <w:t>[</w:t>
      </w:r>
      <w:r w:rsidR="00640439">
        <w:rPr>
          <w:sz w:val="24"/>
          <w:szCs w:val="24"/>
        </w:rPr>
        <w:t>30</w:t>
      </w:r>
      <w:r w:rsidR="00F00ED8" w:rsidRPr="00A27F93">
        <w:rPr>
          <w:sz w:val="24"/>
          <w:szCs w:val="24"/>
        </w:rPr>
        <w:t>,3</w:t>
      </w:r>
      <w:r w:rsidR="00640439">
        <w:rPr>
          <w:sz w:val="24"/>
          <w:szCs w:val="24"/>
        </w:rPr>
        <w:t>4</w:t>
      </w:r>
      <w:r w:rsidR="00F00ED8" w:rsidRPr="00A27F93">
        <w:rPr>
          <w:sz w:val="24"/>
          <w:szCs w:val="24"/>
        </w:rPr>
        <w:t>]</w:t>
      </w:r>
      <w:r w:rsidR="00BA076D" w:rsidRPr="00A27F93">
        <w:rPr>
          <w:sz w:val="24"/>
          <w:szCs w:val="24"/>
        </w:rPr>
        <w:fldChar w:fldCharType="end"/>
      </w:r>
      <w:r w:rsidR="004335A2" w:rsidRPr="00A27F93">
        <w:rPr>
          <w:sz w:val="24"/>
          <w:szCs w:val="24"/>
        </w:rPr>
        <w:t xml:space="preserve">, indicating that it may be important for primary or secondary succession and forest regrowth in disturbed areas. This, coupled with the results of our seedling plots indicating that both </w:t>
      </w:r>
      <w:r w:rsidR="004335A2" w:rsidRPr="00A27F93">
        <w:rPr>
          <w:i/>
          <w:sz w:val="24"/>
          <w:szCs w:val="24"/>
        </w:rPr>
        <w:t>C. papaya</w:t>
      </w:r>
      <w:r w:rsidR="004335A2" w:rsidRPr="00A27F93">
        <w:rPr>
          <w:sz w:val="24"/>
          <w:szCs w:val="24"/>
        </w:rPr>
        <w:t xml:space="preserve"> and </w:t>
      </w:r>
      <w:r w:rsidR="004335A2" w:rsidRPr="00A27F93">
        <w:rPr>
          <w:i/>
          <w:sz w:val="24"/>
          <w:szCs w:val="24"/>
        </w:rPr>
        <w:t xml:space="preserve">M. </w:t>
      </w:r>
      <w:proofErr w:type="spellStart"/>
      <w:r w:rsidR="004335A2" w:rsidRPr="00A27F93">
        <w:rPr>
          <w:i/>
          <w:sz w:val="24"/>
          <w:szCs w:val="24"/>
        </w:rPr>
        <w:t>citrifolia</w:t>
      </w:r>
      <w:proofErr w:type="spellEnd"/>
      <w:r w:rsidR="004335A2" w:rsidRPr="00A27F93">
        <w:rPr>
          <w:sz w:val="24"/>
          <w:szCs w:val="24"/>
        </w:rPr>
        <w:t xml:space="preserve"> are browsed by deer, suggests that while deer </w:t>
      </w:r>
      <w:r w:rsidR="006D0B7C">
        <w:rPr>
          <w:sz w:val="24"/>
          <w:szCs w:val="24"/>
        </w:rPr>
        <w:t>may</w:t>
      </w:r>
      <w:r w:rsidR="006D0B7C" w:rsidRPr="00A27F93">
        <w:rPr>
          <w:sz w:val="24"/>
          <w:szCs w:val="24"/>
        </w:rPr>
        <w:t xml:space="preserve"> </w:t>
      </w:r>
      <w:r w:rsidR="004335A2" w:rsidRPr="00A27F93">
        <w:rPr>
          <w:sz w:val="24"/>
          <w:szCs w:val="24"/>
        </w:rPr>
        <w:t xml:space="preserve">inhibit regrowth in disturbed areas, pigs may be one of the few vertebrate species </w:t>
      </w:r>
      <w:r w:rsidR="00101739" w:rsidRPr="00A27F93">
        <w:rPr>
          <w:sz w:val="24"/>
          <w:szCs w:val="24"/>
        </w:rPr>
        <w:t>that could move</w:t>
      </w:r>
      <w:r w:rsidR="004335A2" w:rsidRPr="00A27F93">
        <w:rPr>
          <w:sz w:val="24"/>
          <w:szCs w:val="24"/>
        </w:rPr>
        <w:t xml:space="preserve"> successional species into edges and gaps.</w:t>
      </w:r>
    </w:p>
    <w:p w14:paraId="1F63B3A4" w14:textId="58EB8C02" w:rsidR="00843E95" w:rsidRPr="00A27F93" w:rsidRDefault="00F01F19" w:rsidP="004335A2">
      <w:pPr>
        <w:pStyle w:val="CommentText"/>
        <w:spacing w:after="0" w:line="480" w:lineRule="auto"/>
        <w:ind w:firstLine="720"/>
        <w:rPr>
          <w:sz w:val="24"/>
          <w:szCs w:val="24"/>
        </w:rPr>
      </w:pPr>
      <w:bookmarkStart w:id="14" w:name="_Hlk485408731"/>
      <w:r>
        <w:rPr>
          <w:sz w:val="24"/>
          <w:szCs w:val="24"/>
        </w:rPr>
        <w:t>Plant t</w:t>
      </w:r>
      <w:r w:rsidR="002F3A7E" w:rsidRPr="00A27F93">
        <w:rPr>
          <w:sz w:val="24"/>
          <w:szCs w:val="24"/>
        </w:rPr>
        <w:t xml:space="preserve">raits </w:t>
      </w:r>
      <w:r>
        <w:rPr>
          <w:sz w:val="24"/>
          <w:szCs w:val="24"/>
        </w:rPr>
        <w:t>may be useful for</w:t>
      </w:r>
      <w:r w:rsidR="002F3A7E" w:rsidRPr="00A27F93">
        <w:rPr>
          <w:sz w:val="24"/>
          <w:szCs w:val="24"/>
        </w:rPr>
        <w:t xml:space="preserve"> predict</w:t>
      </w:r>
      <w:r>
        <w:rPr>
          <w:sz w:val="24"/>
          <w:szCs w:val="24"/>
        </w:rPr>
        <w:t>ing</w:t>
      </w:r>
      <w:r w:rsidR="002F3A7E" w:rsidRPr="00A27F93">
        <w:rPr>
          <w:sz w:val="24"/>
          <w:szCs w:val="24"/>
        </w:rPr>
        <w:t xml:space="preserve"> how </w:t>
      </w:r>
      <w:r>
        <w:rPr>
          <w:sz w:val="24"/>
          <w:szCs w:val="24"/>
        </w:rPr>
        <w:t>plant species</w:t>
      </w:r>
      <w:r w:rsidRPr="00A27F93">
        <w:rPr>
          <w:sz w:val="24"/>
          <w:szCs w:val="24"/>
        </w:rPr>
        <w:t xml:space="preserve"> </w:t>
      </w:r>
      <w:r w:rsidR="002F3A7E" w:rsidRPr="00A27F93">
        <w:rPr>
          <w:sz w:val="24"/>
          <w:szCs w:val="24"/>
        </w:rPr>
        <w:t xml:space="preserve">were affected by either </w:t>
      </w:r>
      <w:r w:rsidR="006D0B7C">
        <w:rPr>
          <w:sz w:val="24"/>
          <w:szCs w:val="24"/>
        </w:rPr>
        <w:t>pigs</w:t>
      </w:r>
      <w:r w:rsidR="006D0B7C" w:rsidRPr="00A27F93">
        <w:rPr>
          <w:sz w:val="24"/>
          <w:szCs w:val="24"/>
        </w:rPr>
        <w:t xml:space="preserve"> </w:t>
      </w:r>
      <w:r w:rsidR="002F3A7E" w:rsidRPr="00A27F93">
        <w:rPr>
          <w:sz w:val="24"/>
          <w:szCs w:val="24"/>
        </w:rPr>
        <w:t xml:space="preserve">or </w:t>
      </w:r>
      <w:r w:rsidR="006D0B7C">
        <w:rPr>
          <w:sz w:val="24"/>
          <w:szCs w:val="24"/>
        </w:rPr>
        <w:t>deer</w:t>
      </w:r>
      <w:r w:rsidR="002F3A7E" w:rsidRPr="00A27F93">
        <w:rPr>
          <w:sz w:val="24"/>
          <w:szCs w:val="24"/>
        </w:rPr>
        <w:t xml:space="preserve">. </w:t>
      </w:r>
      <w:r w:rsidR="00843E95" w:rsidRPr="00A27F93">
        <w:rPr>
          <w:sz w:val="24"/>
          <w:szCs w:val="24"/>
        </w:rPr>
        <w:t xml:space="preserve">As mentioned above, </w:t>
      </w:r>
      <w:r w:rsidR="00843E95" w:rsidRPr="00A27F93">
        <w:rPr>
          <w:i/>
          <w:sz w:val="24"/>
          <w:szCs w:val="24"/>
        </w:rPr>
        <w:t xml:space="preserve">M. </w:t>
      </w:r>
      <w:proofErr w:type="spellStart"/>
      <w:r w:rsidR="00843E95" w:rsidRPr="00A27F93">
        <w:rPr>
          <w:i/>
          <w:sz w:val="24"/>
          <w:szCs w:val="24"/>
        </w:rPr>
        <w:t>citrifolia</w:t>
      </w:r>
      <w:proofErr w:type="spellEnd"/>
      <w:r w:rsidR="00843E95" w:rsidRPr="00A27F93">
        <w:rPr>
          <w:i/>
          <w:sz w:val="24"/>
          <w:szCs w:val="24"/>
        </w:rPr>
        <w:t xml:space="preserve">, </w:t>
      </w:r>
      <w:proofErr w:type="spellStart"/>
      <w:r w:rsidR="00843E95" w:rsidRPr="00A27F93">
        <w:rPr>
          <w:i/>
          <w:sz w:val="24"/>
          <w:szCs w:val="24"/>
        </w:rPr>
        <w:t>Ficus</w:t>
      </w:r>
      <w:proofErr w:type="spellEnd"/>
      <w:r w:rsidR="00843E95" w:rsidRPr="00A27F93">
        <w:rPr>
          <w:sz w:val="24"/>
          <w:szCs w:val="24"/>
        </w:rPr>
        <w:t xml:space="preserve"> sp., and </w:t>
      </w:r>
      <w:r w:rsidR="00843E95" w:rsidRPr="00A27F93">
        <w:rPr>
          <w:i/>
          <w:sz w:val="24"/>
          <w:szCs w:val="24"/>
        </w:rPr>
        <w:t>C. papaya</w:t>
      </w:r>
      <w:r w:rsidR="002F3A7E" w:rsidRPr="00A27F93">
        <w:rPr>
          <w:i/>
          <w:sz w:val="24"/>
          <w:szCs w:val="24"/>
        </w:rPr>
        <w:t xml:space="preserve"> </w:t>
      </w:r>
      <w:r w:rsidR="002F3A7E" w:rsidRPr="00A27F93">
        <w:rPr>
          <w:sz w:val="24"/>
          <w:szCs w:val="24"/>
        </w:rPr>
        <w:t xml:space="preserve">all contain a large number of </w:t>
      </w:r>
      <w:r w:rsidR="00030265" w:rsidRPr="00A27F93">
        <w:rPr>
          <w:sz w:val="24"/>
          <w:szCs w:val="24"/>
        </w:rPr>
        <w:t xml:space="preserve">small </w:t>
      </w:r>
      <w:r w:rsidR="002F3A7E" w:rsidRPr="00A27F93">
        <w:rPr>
          <w:sz w:val="24"/>
          <w:szCs w:val="24"/>
        </w:rPr>
        <w:t>seeds per fruit</w:t>
      </w:r>
      <w:r w:rsidR="007914E4" w:rsidRPr="00A27F93">
        <w:rPr>
          <w:sz w:val="24"/>
          <w:szCs w:val="24"/>
        </w:rPr>
        <w:t>, contributing to the numbers we recorded germinating from pig scats</w:t>
      </w:r>
      <w:r w:rsidR="002F3A7E" w:rsidRPr="00A27F93">
        <w:rPr>
          <w:i/>
          <w:sz w:val="24"/>
          <w:szCs w:val="24"/>
        </w:rPr>
        <w:t>.</w:t>
      </w:r>
      <w:r w:rsidR="00843E95" w:rsidRPr="00A27F93">
        <w:rPr>
          <w:i/>
          <w:sz w:val="24"/>
          <w:szCs w:val="24"/>
        </w:rPr>
        <w:t xml:space="preserve"> </w:t>
      </w:r>
      <w:r w:rsidR="00843E95" w:rsidRPr="00A27F93">
        <w:rPr>
          <w:sz w:val="24"/>
          <w:szCs w:val="24"/>
        </w:rPr>
        <w:t xml:space="preserve">They are also fleshy-fruited </w:t>
      </w:r>
      <w:r w:rsidR="002F3A7E" w:rsidRPr="00A27F93">
        <w:rPr>
          <w:sz w:val="24"/>
          <w:szCs w:val="24"/>
        </w:rPr>
        <w:t xml:space="preserve">and </w:t>
      </w:r>
      <w:r w:rsidR="005F2F61">
        <w:rPr>
          <w:sz w:val="24"/>
          <w:szCs w:val="24"/>
        </w:rPr>
        <w:t xml:space="preserve">sweet or pungent when ripe, </w:t>
      </w:r>
      <w:r w:rsidR="002F3A7E" w:rsidRPr="00A27F93">
        <w:rPr>
          <w:sz w:val="24"/>
          <w:szCs w:val="24"/>
        </w:rPr>
        <w:t xml:space="preserve">suggesting appeal to pigs </w:t>
      </w:r>
      <w:r w:rsidR="007914E4" w:rsidRPr="00A27F93">
        <w:rPr>
          <w:sz w:val="24"/>
          <w:szCs w:val="24"/>
        </w:rPr>
        <w:t>when encountered in the forest.</w:t>
      </w:r>
      <w:r w:rsidR="00E15965" w:rsidRPr="00A27F93">
        <w:rPr>
          <w:sz w:val="24"/>
          <w:szCs w:val="24"/>
        </w:rPr>
        <w:t xml:space="preserve"> </w:t>
      </w:r>
      <w:r w:rsidR="006D0B7C">
        <w:rPr>
          <w:sz w:val="24"/>
          <w:szCs w:val="24"/>
        </w:rPr>
        <w:t>S</w:t>
      </w:r>
      <w:r w:rsidR="00E15965" w:rsidRPr="00A27F93">
        <w:rPr>
          <w:sz w:val="24"/>
          <w:szCs w:val="24"/>
        </w:rPr>
        <w:t xml:space="preserve">mall seed size </w:t>
      </w:r>
      <w:r w:rsidR="006D0B7C">
        <w:rPr>
          <w:sz w:val="24"/>
          <w:szCs w:val="24"/>
        </w:rPr>
        <w:t>may also provide a mechanical advantage that promotes dispersal over predation</w:t>
      </w:r>
      <w:r w:rsidR="00E15965" w:rsidRPr="00A27F93">
        <w:rPr>
          <w:sz w:val="24"/>
          <w:szCs w:val="24"/>
        </w:rPr>
        <w:t xml:space="preserve"> [</w:t>
      </w:r>
      <w:r w:rsidR="003D3DE2">
        <w:rPr>
          <w:sz w:val="24"/>
          <w:szCs w:val="24"/>
        </w:rPr>
        <w:t>40</w:t>
      </w:r>
      <w:r w:rsidR="00E15965" w:rsidRPr="00A27F93">
        <w:rPr>
          <w:sz w:val="24"/>
          <w:szCs w:val="24"/>
        </w:rPr>
        <w:t>].</w:t>
      </w:r>
      <w:r w:rsidR="007914E4" w:rsidRPr="00A27F93">
        <w:rPr>
          <w:sz w:val="24"/>
          <w:szCs w:val="24"/>
        </w:rPr>
        <w:t xml:space="preserve"> </w:t>
      </w:r>
      <w:r>
        <w:rPr>
          <w:sz w:val="24"/>
          <w:szCs w:val="24"/>
        </w:rPr>
        <w:t>In terms of traits providing defense from herbivory, n</w:t>
      </w:r>
      <w:r w:rsidR="00AE5032">
        <w:rPr>
          <w:sz w:val="24"/>
          <w:szCs w:val="24"/>
        </w:rPr>
        <w:t xml:space="preserve">one of the species </w:t>
      </w:r>
      <w:r w:rsidR="006D0B7C">
        <w:rPr>
          <w:sz w:val="24"/>
          <w:szCs w:val="24"/>
        </w:rPr>
        <w:t>in our study</w:t>
      </w:r>
      <w:r w:rsidR="00AE5032">
        <w:rPr>
          <w:sz w:val="24"/>
          <w:szCs w:val="24"/>
        </w:rPr>
        <w:t xml:space="preserve"> </w:t>
      </w:r>
      <w:r w:rsidR="006D0B7C">
        <w:rPr>
          <w:sz w:val="24"/>
          <w:szCs w:val="24"/>
        </w:rPr>
        <w:t>possesses</w:t>
      </w:r>
      <w:r w:rsidR="00AE5032">
        <w:rPr>
          <w:sz w:val="24"/>
          <w:szCs w:val="24"/>
        </w:rPr>
        <w:t xml:space="preserve"> physical </w:t>
      </w:r>
      <w:proofErr w:type="spellStart"/>
      <w:r w:rsidR="00AE5032">
        <w:rPr>
          <w:sz w:val="24"/>
          <w:szCs w:val="24"/>
        </w:rPr>
        <w:t>defences</w:t>
      </w:r>
      <w:proofErr w:type="spellEnd"/>
      <w:r w:rsidR="00AE5032">
        <w:rPr>
          <w:sz w:val="24"/>
          <w:szCs w:val="24"/>
        </w:rPr>
        <w:t xml:space="preserve"> such as thorns or spikes. </w:t>
      </w:r>
      <w:r w:rsidR="006D0B7C">
        <w:rPr>
          <w:sz w:val="24"/>
          <w:szCs w:val="24"/>
        </w:rPr>
        <w:t>S</w:t>
      </w:r>
      <w:r w:rsidR="00D738FD" w:rsidRPr="00A27F93">
        <w:rPr>
          <w:sz w:val="24"/>
          <w:szCs w:val="24"/>
        </w:rPr>
        <w:t xml:space="preserve">tudies on </w:t>
      </w:r>
      <w:r w:rsidR="006D0B7C">
        <w:rPr>
          <w:sz w:val="24"/>
          <w:szCs w:val="24"/>
        </w:rPr>
        <w:t>an</w:t>
      </w:r>
      <w:r w:rsidR="00AD233B" w:rsidRPr="00A27F93">
        <w:rPr>
          <w:sz w:val="24"/>
          <w:szCs w:val="24"/>
        </w:rPr>
        <w:t>other species of</w:t>
      </w:r>
      <w:r w:rsidR="00D738FD" w:rsidRPr="00A27F93">
        <w:rPr>
          <w:sz w:val="24"/>
          <w:szCs w:val="24"/>
        </w:rPr>
        <w:t xml:space="preserve"> deer suggest </w:t>
      </w:r>
      <w:r w:rsidR="006D0B7C">
        <w:rPr>
          <w:sz w:val="24"/>
          <w:szCs w:val="24"/>
        </w:rPr>
        <w:t xml:space="preserve">the </w:t>
      </w:r>
      <w:r w:rsidR="00D738FD" w:rsidRPr="00A27F93">
        <w:rPr>
          <w:sz w:val="24"/>
          <w:szCs w:val="24"/>
        </w:rPr>
        <w:t>chemical composition of plants</w:t>
      </w:r>
      <w:r w:rsidR="006D0B7C">
        <w:rPr>
          <w:sz w:val="24"/>
          <w:szCs w:val="24"/>
        </w:rPr>
        <w:t xml:space="preserve"> affects </w:t>
      </w:r>
      <w:r w:rsidR="005E30BE">
        <w:rPr>
          <w:sz w:val="24"/>
          <w:szCs w:val="24"/>
        </w:rPr>
        <w:t>their selection of species to browse</w:t>
      </w:r>
      <w:r w:rsidR="00D738FD" w:rsidRPr="00A27F93">
        <w:rPr>
          <w:sz w:val="24"/>
          <w:szCs w:val="24"/>
        </w:rPr>
        <w:t xml:space="preserve">. For example, </w:t>
      </w:r>
      <w:r>
        <w:rPr>
          <w:sz w:val="24"/>
          <w:szCs w:val="24"/>
        </w:rPr>
        <w:t>deer</w:t>
      </w:r>
      <w:r w:rsidRPr="00A27F93">
        <w:rPr>
          <w:sz w:val="24"/>
          <w:szCs w:val="24"/>
        </w:rPr>
        <w:t xml:space="preserve"> </w:t>
      </w:r>
      <w:r w:rsidR="00AD233B" w:rsidRPr="00A27F93">
        <w:rPr>
          <w:sz w:val="24"/>
          <w:szCs w:val="24"/>
        </w:rPr>
        <w:t>tended to avoid plants with high amounts of tannic acid</w:t>
      </w:r>
      <w:r w:rsidR="00D738FD" w:rsidRPr="00A27F93">
        <w:rPr>
          <w:sz w:val="24"/>
          <w:szCs w:val="24"/>
        </w:rPr>
        <w:t xml:space="preserve"> [</w:t>
      </w:r>
      <w:r w:rsidR="003D3DE2">
        <w:rPr>
          <w:sz w:val="24"/>
          <w:szCs w:val="24"/>
        </w:rPr>
        <w:t>4</w:t>
      </w:r>
      <w:r w:rsidR="00FE60F9">
        <w:rPr>
          <w:sz w:val="24"/>
          <w:szCs w:val="24"/>
        </w:rPr>
        <w:t>2</w:t>
      </w:r>
      <w:r w:rsidR="003D3DE2">
        <w:rPr>
          <w:sz w:val="24"/>
          <w:szCs w:val="24"/>
        </w:rPr>
        <w:t>,4</w:t>
      </w:r>
      <w:r w:rsidR="00FE60F9">
        <w:rPr>
          <w:sz w:val="24"/>
          <w:szCs w:val="24"/>
        </w:rPr>
        <w:t>3</w:t>
      </w:r>
      <w:r w:rsidR="00D738FD" w:rsidRPr="00A27F93">
        <w:rPr>
          <w:sz w:val="24"/>
          <w:szCs w:val="24"/>
        </w:rPr>
        <w:t xml:space="preserve">]. </w:t>
      </w:r>
      <w:r w:rsidR="00AD233B" w:rsidRPr="00A27F93">
        <w:rPr>
          <w:sz w:val="24"/>
          <w:szCs w:val="24"/>
        </w:rPr>
        <w:t xml:space="preserve">We do not have chemical composition studies on the two species that were consistently avoided in seedling </w:t>
      </w:r>
      <w:proofErr w:type="spellStart"/>
      <w:r w:rsidR="00AD233B" w:rsidRPr="00A27F93">
        <w:rPr>
          <w:sz w:val="24"/>
          <w:szCs w:val="24"/>
        </w:rPr>
        <w:t>exclosures</w:t>
      </w:r>
      <w:proofErr w:type="spellEnd"/>
      <w:r w:rsidR="00AD233B" w:rsidRPr="00A27F93">
        <w:rPr>
          <w:sz w:val="24"/>
          <w:szCs w:val="24"/>
        </w:rPr>
        <w:t xml:space="preserve"> (</w:t>
      </w:r>
      <w:r w:rsidR="00AD233B" w:rsidRPr="00A27F93">
        <w:rPr>
          <w:i/>
          <w:sz w:val="24"/>
          <w:szCs w:val="24"/>
        </w:rPr>
        <w:t xml:space="preserve">O. </w:t>
      </w:r>
      <w:proofErr w:type="spellStart"/>
      <w:r w:rsidR="00AD233B" w:rsidRPr="00A27F93">
        <w:rPr>
          <w:i/>
          <w:sz w:val="24"/>
          <w:szCs w:val="24"/>
        </w:rPr>
        <w:t>oppositifolia</w:t>
      </w:r>
      <w:proofErr w:type="spellEnd"/>
      <w:r w:rsidR="00AD233B" w:rsidRPr="00A27F93">
        <w:rPr>
          <w:sz w:val="24"/>
          <w:szCs w:val="24"/>
        </w:rPr>
        <w:t xml:space="preserve"> and </w:t>
      </w:r>
      <w:r w:rsidR="00AD233B" w:rsidRPr="00A27F93">
        <w:rPr>
          <w:i/>
          <w:sz w:val="24"/>
          <w:szCs w:val="24"/>
        </w:rPr>
        <w:t xml:space="preserve">A. </w:t>
      </w:r>
      <w:proofErr w:type="spellStart"/>
      <w:r w:rsidR="00AD233B" w:rsidRPr="00A27F93">
        <w:rPr>
          <w:i/>
          <w:sz w:val="24"/>
          <w:szCs w:val="24"/>
        </w:rPr>
        <w:t>mariannensis</w:t>
      </w:r>
      <w:proofErr w:type="spellEnd"/>
      <w:r w:rsidR="00AD233B" w:rsidRPr="00A27F93">
        <w:rPr>
          <w:sz w:val="24"/>
          <w:szCs w:val="24"/>
        </w:rPr>
        <w:t xml:space="preserve">). However, </w:t>
      </w:r>
      <w:r w:rsidR="00AD233B" w:rsidRPr="00A27F93">
        <w:rPr>
          <w:i/>
          <w:sz w:val="24"/>
          <w:szCs w:val="24"/>
        </w:rPr>
        <w:t xml:space="preserve">O. </w:t>
      </w:r>
      <w:proofErr w:type="spellStart"/>
      <w:r w:rsidR="00AD233B" w:rsidRPr="00A27F93">
        <w:rPr>
          <w:i/>
          <w:sz w:val="24"/>
          <w:szCs w:val="24"/>
        </w:rPr>
        <w:t>oppositifolia</w:t>
      </w:r>
      <w:proofErr w:type="spellEnd"/>
      <w:r w:rsidR="00030265" w:rsidRPr="00A27F93">
        <w:rPr>
          <w:sz w:val="24"/>
          <w:szCs w:val="24"/>
        </w:rPr>
        <w:t xml:space="preserve"> has a thick, milky sap like other </w:t>
      </w:r>
      <w:proofErr w:type="spellStart"/>
      <w:r w:rsidR="00030265" w:rsidRPr="00A27F93">
        <w:rPr>
          <w:sz w:val="24"/>
          <w:szCs w:val="24"/>
        </w:rPr>
        <w:t>Apocynaceae</w:t>
      </w:r>
      <w:proofErr w:type="spellEnd"/>
      <w:r w:rsidR="00030265" w:rsidRPr="00A27F93">
        <w:rPr>
          <w:sz w:val="24"/>
          <w:szCs w:val="24"/>
        </w:rPr>
        <w:t>, and other members of the</w:t>
      </w:r>
      <w:r w:rsidR="00AD233B" w:rsidRPr="00A27F93">
        <w:rPr>
          <w:sz w:val="24"/>
          <w:szCs w:val="24"/>
        </w:rPr>
        <w:t xml:space="preserve"> </w:t>
      </w:r>
      <w:r w:rsidR="00030265" w:rsidRPr="00A27F93">
        <w:rPr>
          <w:i/>
          <w:sz w:val="24"/>
          <w:szCs w:val="24"/>
        </w:rPr>
        <w:t>Aglaia</w:t>
      </w:r>
      <w:r w:rsidR="00030265" w:rsidRPr="00A27F93">
        <w:rPr>
          <w:sz w:val="24"/>
          <w:szCs w:val="24"/>
        </w:rPr>
        <w:t xml:space="preserve"> genus are known to have high tannin content </w:t>
      </w:r>
      <w:r w:rsidR="00E15965" w:rsidRPr="00A27F93">
        <w:rPr>
          <w:sz w:val="24"/>
          <w:szCs w:val="24"/>
        </w:rPr>
        <w:t>[</w:t>
      </w:r>
      <w:r w:rsidR="00296C2C" w:rsidRPr="00A27F93">
        <w:rPr>
          <w:sz w:val="24"/>
          <w:szCs w:val="24"/>
        </w:rPr>
        <w:t>4</w:t>
      </w:r>
      <w:r w:rsidR="00FE60F9">
        <w:rPr>
          <w:sz w:val="24"/>
          <w:szCs w:val="24"/>
        </w:rPr>
        <w:t>4</w:t>
      </w:r>
      <w:r w:rsidR="007F3358" w:rsidRPr="00A27F93">
        <w:rPr>
          <w:sz w:val="24"/>
          <w:szCs w:val="24"/>
        </w:rPr>
        <w:t>,</w:t>
      </w:r>
      <w:r w:rsidR="00296C2C" w:rsidRPr="00A27F93">
        <w:rPr>
          <w:sz w:val="24"/>
          <w:szCs w:val="24"/>
        </w:rPr>
        <w:t>4</w:t>
      </w:r>
      <w:r w:rsidR="00FE60F9">
        <w:rPr>
          <w:sz w:val="24"/>
          <w:szCs w:val="24"/>
        </w:rPr>
        <w:t>5</w:t>
      </w:r>
      <w:r w:rsidR="00030265" w:rsidRPr="00A27F93">
        <w:rPr>
          <w:sz w:val="24"/>
          <w:szCs w:val="24"/>
        </w:rPr>
        <w:t xml:space="preserve">], potentially contributing to lower palatability by deer. </w:t>
      </w:r>
      <w:r w:rsidR="00BE1D8E" w:rsidRPr="00A27F93">
        <w:rPr>
          <w:i/>
          <w:sz w:val="24"/>
          <w:szCs w:val="24"/>
        </w:rPr>
        <w:lastRenderedPageBreak/>
        <w:t xml:space="preserve">M. </w:t>
      </w:r>
      <w:proofErr w:type="spellStart"/>
      <w:r w:rsidR="00BE1D8E" w:rsidRPr="00A27F93">
        <w:rPr>
          <w:i/>
          <w:sz w:val="24"/>
          <w:szCs w:val="24"/>
        </w:rPr>
        <w:t>citrifolia</w:t>
      </w:r>
      <w:proofErr w:type="spellEnd"/>
      <w:r w:rsidR="004C75C9">
        <w:rPr>
          <w:sz w:val="24"/>
          <w:szCs w:val="24"/>
        </w:rPr>
        <w:t>,</w:t>
      </w:r>
      <w:r w:rsidR="00BE1D8E" w:rsidRPr="00A27F93">
        <w:rPr>
          <w:sz w:val="24"/>
          <w:szCs w:val="24"/>
        </w:rPr>
        <w:t xml:space="preserve"> </w:t>
      </w:r>
      <w:r w:rsidR="00BE1D8E" w:rsidRPr="00A27F93">
        <w:rPr>
          <w:i/>
          <w:sz w:val="24"/>
          <w:szCs w:val="24"/>
        </w:rPr>
        <w:t xml:space="preserve">P. </w:t>
      </w:r>
      <w:proofErr w:type="spellStart"/>
      <w:r w:rsidR="00BE1D8E" w:rsidRPr="00A27F93">
        <w:rPr>
          <w:i/>
          <w:sz w:val="24"/>
          <w:szCs w:val="24"/>
        </w:rPr>
        <w:t>serratifolia</w:t>
      </w:r>
      <w:proofErr w:type="spellEnd"/>
      <w:r w:rsidR="00BE1D8E" w:rsidRPr="00A27F93">
        <w:rPr>
          <w:sz w:val="24"/>
          <w:szCs w:val="24"/>
        </w:rPr>
        <w:t xml:space="preserve">, </w:t>
      </w:r>
      <w:r w:rsidR="004C75C9">
        <w:rPr>
          <w:i/>
          <w:sz w:val="24"/>
          <w:szCs w:val="24"/>
        </w:rPr>
        <w:t xml:space="preserve">C. </w:t>
      </w:r>
      <w:r w:rsidR="004C75C9" w:rsidRPr="004C75C9">
        <w:rPr>
          <w:i/>
          <w:sz w:val="24"/>
          <w:szCs w:val="24"/>
        </w:rPr>
        <w:t>papaya</w:t>
      </w:r>
      <w:r w:rsidR="004C75C9">
        <w:rPr>
          <w:sz w:val="24"/>
          <w:szCs w:val="24"/>
        </w:rPr>
        <w:t xml:space="preserve">, </w:t>
      </w:r>
      <w:r w:rsidR="00BE1D8E" w:rsidRPr="004C75C9">
        <w:rPr>
          <w:sz w:val="24"/>
          <w:szCs w:val="24"/>
        </w:rPr>
        <w:t>and</w:t>
      </w:r>
      <w:r w:rsidR="00BE1D8E" w:rsidRPr="00A27F93">
        <w:rPr>
          <w:sz w:val="24"/>
          <w:szCs w:val="24"/>
        </w:rPr>
        <w:t xml:space="preserve"> other species of </w:t>
      </w:r>
      <w:proofErr w:type="spellStart"/>
      <w:r w:rsidR="00BE1D8E" w:rsidRPr="00A27F93">
        <w:rPr>
          <w:i/>
          <w:sz w:val="24"/>
          <w:szCs w:val="24"/>
        </w:rPr>
        <w:t>Psychotria</w:t>
      </w:r>
      <w:proofErr w:type="spellEnd"/>
      <w:r w:rsidR="00BE1D8E" w:rsidRPr="00A27F93">
        <w:rPr>
          <w:sz w:val="24"/>
          <w:szCs w:val="24"/>
        </w:rPr>
        <w:t xml:space="preserve"> have documented medicinal uses</w:t>
      </w:r>
      <w:r w:rsidR="00296C2C" w:rsidRPr="00A27F93">
        <w:rPr>
          <w:sz w:val="24"/>
          <w:szCs w:val="24"/>
        </w:rPr>
        <w:t xml:space="preserve"> [27,4</w:t>
      </w:r>
      <w:ins w:id="15" w:author="Kaitlin Mattos" w:date="2017-12-02T20:10:00Z">
        <w:r w:rsidR="00841179">
          <w:rPr>
            <w:sz w:val="24"/>
            <w:szCs w:val="24"/>
          </w:rPr>
          <w:t>6</w:t>
        </w:r>
      </w:ins>
      <w:del w:id="16" w:author="Kaitlin Mattos" w:date="2017-12-02T20:10:00Z">
        <w:r w:rsidR="00FE60F9" w:rsidDel="00841179">
          <w:rPr>
            <w:sz w:val="24"/>
            <w:szCs w:val="24"/>
          </w:rPr>
          <w:delText>7</w:delText>
        </w:r>
      </w:del>
      <w:r w:rsidR="002D5B9D">
        <w:rPr>
          <w:sz w:val="24"/>
          <w:szCs w:val="24"/>
        </w:rPr>
        <w:t>-</w:t>
      </w:r>
      <w:r w:rsidR="004C75C9">
        <w:rPr>
          <w:sz w:val="24"/>
          <w:szCs w:val="24"/>
        </w:rPr>
        <w:t>4</w:t>
      </w:r>
      <w:r w:rsidR="00FE60F9">
        <w:rPr>
          <w:sz w:val="24"/>
          <w:szCs w:val="24"/>
        </w:rPr>
        <w:t>9</w:t>
      </w:r>
      <w:r w:rsidR="00296C2C" w:rsidRPr="00A27F93">
        <w:rPr>
          <w:sz w:val="24"/>
          <w:szCs w:val="24"/>
        </w:rPr>
        <w:t>]</w:t>
      </w:r>
      <w:r w:rsidR="00BE1D8E" w:rsidRPr="00A27F93">
        <w:rPr>
          <w:sz w:val="24"/>
          <w:szCs w:val="24"/>
        </w:rPr>
        <w:t>, suggestive of potent chemical properties, but</w:t>
      </w:r>
      <w:r w:rsidR="006D5B4C">
        <w:rPr>
          <w:sz w:val="24"/>
          <w:szCs w:val="24"/>
        </w:rPr>
        <w:t xml:space="preserve"> </w:t>
      </w:r>
      <w:r w:rsidR="00296C2C" w:rsidRPr="00A27F93">
        <w:rPr>
          <w:sz w:val="24"/>
          <w:szCs w:val="24"/>
        </w:rPr>
        <w:t>all</w:t>
      </w:r>
      <w:r w:rsidR="00BE1D8E" w:rsidRPr="00A27F93">
        <w:rPr>
          <w:sz w:val="24"/>
          <w:szCs w:val="24"/>
        </w:rPr>
        <w:t xml:space="preserve"> </w:t>
      </w:r>
      <w:r w:rsidR="006D5B4C" w:rsidRPr="00A27F93">
        <w:rPr>
          <w:sz w:val="24"/>
          <w:szCs w:val="24"/>
        </w:rPr>
        <w:t xml:space="preserve">were </w:t>
      </w:r>
      <w:r w:rsidR="00BE1D8E" w:rsidRPr="00A27F93">
        <w:rPr>
          <w:sz w:val="24"/>
          <w:szCs w:val="24"/>
        </w:rPr>
        <w:t>consumed by deer in our open seedling plots</w:t>
      </w:r>
      <w:r w:rsidR="00880683">
        <w:rPr>
          <w:sz w:val="24"/>
          <w:szCs w:val="24"/>
        </w:rPr>
        <w:t xml:space="preserve"> indicating that these chemical defenses might not provide adequate protection from deer herbivory</w:t>
      </w:r>
      <w:r w:rsidR="00BE1D8E" w:rsidRPr="00A27F93">
        <w:rPr>
          <w:sz w:val="24"/>
          <w:szCs w:val="24"/>
        </w:rPr>
        <w:t xml:space="preserve">. </w:t>
      </w:r>
    </w:p>
    <w:bookmarkEnd w:id="14"/>
    <w:p w14:paraId="4025BE56" w14:textId="0E609345" w:rsidR="00E5415B" w:rsidRPr="00A27F93" w:rsidRDefault="005F4EEF" w:rsidP="002C2AB0">
      <w:pPr>
        <w:pStyle w:val="CommentText"/>
        <w:spacing w:after="0" w:line="480" w:lineRule="auto"/>
        <w:ind w:firstLine="720"/>
        <w:rPr>
          <w:sz w:val="24"/>
          <w:szCs w:val="24"/>
        </w:rPr>
      </w:pPr>
      <w:r w:rsidRPr="00A27F93">
        <w:rPr>
          <w:sz w:val="24"/>
          <w:szCs w:val="24"/>
        </w:rPr>
        <w:t xml:space="preserve">Because </w:t>
      </w:r>
      <w:r w:rsidR="005F34B3" w:rsidRPr="00A27F93">
        <w:rPr>
          <w:sz w:val="24"/>
          <w:szCs w:val="24"/>
        </w:rPr>
        <w:t>deer and pigs</w:t>
      </w:r>
      <w:r w:rsidR="008C6C8D" w:rsidRPr="00A27F93">
        <w:rPr>
          <w:sz w:val="24"/>
          <w:szCs w:val="24"/>
        </w:rPr>
        <w:t xml:space="preserve"> are being managed within the context of novel ecosystem</w:t>
      </w:r>
      <w:r w:rsidR="00267071" w:rsidRPr="00A27F93">
        <w:rPr>
          <w:sz w:val="24"/>
          <w:szCs w:val="24"/>
        </w:rPr>
        <w:t>s</w:t>
      </w:r>
      <w:r w:rsidR="008C6C8D" w:rsidRPr="00A27F93">
        <w:rPr>
          <w:sz w:val="24"/>
          <w:szCs w:val="24"/>
        </w:rPr>
        <w:t>, these functional differences suggest that different management strategies should apply to each species</w:t>
      </w:r>
      <w:r w:rsidR="003E5F14" w:rsidRPr="00A27F93">
        <w:rPr>
          <w:sz w:val="24"/>
          <w:szCs w:val="24"/>
        </w:rPr>
        <w:t>, especially in limestone karst forests</w:t>
      </w:r>
      <w:r w:rsidR="008C6C8D" w:rsidRPr="00A27F93">
        <w:rPr>
          <w:sz w:val="24"/>
          <w:szCs w:val="24"/>
        </w:rPr>
        <w:t xml:space="preserve">. </w:t>
      </w:r>
      <w:r w:rsidR="009E797F" w:rsidRPr="00A27F93">
        <w:rPr>
          <w:sz w:val="24"/>
          <w:szCs w:val="24"/>
        </w:rPr>
        <w:t>D</w:t>
      </w:r>
      <w:r w:rsidR="008C6C8D" w:rsidRPr="00A27F93">
        <w:rPr>
          <w:sz w:val="24"/>
          <w:szCs w:val="24"/>
        </w:rPr>
        <w:t xml:space="preserve">eer are not replacing a lost ecological function, but instead have a strongly negative impact on </w:t>
      </w:r>
      <w:r w:rsidR="00284717" w:rsidRPr="00A27F93">
        <w:rPr>
          <w:sz w:val="24"/>
          <w:szCs w:val="24"/>
        </w:rPr>
        <w:t>forest communities by hinderi</w:t>
      </w:r>
      <w:r w:rsidR="00CC51B0" w:rsidRPr="00A27F93">
        <w:rPr>
          <w:sz w:val="24"/>
          <w:szCs w:val="24"/>
        </w:rPr>
        <w:t>ng forest regeneration (Figure 4</w:t>
      </w:r>
      <w:r w:rsidR="00284717" w:rsidRPr="00A27F93">
        <w:rPr>
          <w:sz w:val="24"/>
          <w:szCs w:val="24"/>
        </w:rPr>
        <w:t xml:space="preserve">). </w:t>
      </w:r>
      <w:r w:rsidR="00EB3813" w:rsidRPr="00A27F93">
        <w:rPr>
          <w:sz w:val="24"/>
          <w:szCs w:val="24"/>
        </w:rPr>
        <w:t xml:space="preserve">The two most common tree seedlings across all of our </w:t>
      </w:r>
      <w:r w:rsidR="00F42666" w:rsidRPr="00A27F93">
        <w:rPr>
          <w:sz w:val="24"/>
          <w:szCs w:val="24"/>
        </w:rPr>
        <w:t xml:space="preserve">survey sites </w:t>
      </w:r>
      <w:r w:rsidR="00DD6A06" w:rsidRPr="00A27F93">
        <w:rPr>
          <w:sz w:val="24"/>
          <w:szCs w:val="24"/>
        </w:rPr>
        <w:t>and two of the most common adult species in the forests on Guam</w:t>
      </w:r>
      <w:r w:rsidR="00F74B85" w:rsidRPr="00A27F93">
        <w:rPr>
          <w:sz w:val="24"/>
          <w:szCs w:val="24"/>
        </w:rPr>
        <w:t xml:space="preserve"> (after </w:t>
      </w:r>
      <w:proofErr w:type="spellStart"/>
      <w:r w:rsidR="00F74B85" w:rsidRPr="00A27F93">
        <w:rPr>
          <w:i/>
          <w:sz w:val="24"/>
          <w:szCs w:val="24"/>
        </w:rPr>
        <w:t>Meiogyne</w:t>
      </w:r>
      <w:proofErr w:type="spellEnd"/>
      <w:r w:rsidR="00F74B85" w:rsidRPr="00A27F93">
        <w:rPr>
          <w:i/>
          <w:sz w:val="24"/>
          <w:szCs w:val="24"/>
        </w:rPr>
        <w:t xml:space="preserve"> </w:t>
      </w:r>
      <w:proofErr w:type="spellStart"/>
      <w:r w:rsidR="00F74B85" w:rsidRPr="00A27F93">
        <w:rPr>
          <w:i/>
          <w:sz w:val="24"/>
          <w:szCs w:val="24"/>
        </w:rPr>
        <w:t>cylindrocarpa</w:t>
      </w:r>
      <w:proofErr w:type="spellEnd"/>
      <w:r w:rsidR="00370B89" w:rsidRPr="00A27F93">
        <w:rPr>
          <w:sz w:val="24"/>
          <w:szCs w:val="24"/>
        </w:rPr>
        <w:t>)</w:t>
      </w:r>
      <w:r w:rsidR="00DD6A06" w:rsidRPr="00A27F93">
        <w:rPr>
          <w:sz w:val="24"/>
          <w:szCs w:val="24"/>
        </w:rPr>
        <w:t xml:space="preserve"> </w:t>
      </w:r>
      <w:r w:rsidR="00F42666" w:rsidRPr="00A27F93">
        <w:rPr>
          <w:sz w:val="24"/>
          <w:szCs w:val="24"/>
        </w:rPr>
        <w:t xml:space="preserve">are the two species that survived as well outside our seedling </w:t>
      </w:r>
      <w:proofErr w:type="spellStart"/>
      <w:r w:rsidR="00F42666" w:rsidRPr="00A27F93">
        <w:rPr>
          <w:sz w:val="24"/>
          <w:szCs w:val="24"/>
        </w:rPr>
        <w:t>exclosures</w:t>
      </w:r>
      <w:proofErr w:type="spellEnd"/>
      <w:r w:rsidR="00F42666" w:rsidRPr="00A27F93">
        <w:rPr>
          <w:sz w:val="24"/>
          <w:szCs w:val="24"/>
        </w:rPr>
        <w:t xml:space="preserve"> as they did inside – </w:t>
      </w:r>
      <w:r w:rsidR="00F42666" w:rsidRPr="00A27F93">
        <w:rPr>
          <w:i/>
          <w:sz w:val="24"/>
          <w:szCs w:val="24"/>
        </w:rPr>
        <w:t xml:space="preserve">O. </w:t>
      </w:r>
      <w:proofErr w:type="spellStart"/>
      <w:r w:rsidR="00F42666" w:rsidRPr="00A27F93">
        <w:rPr>
          <w:i/>
          <w:sz w:val="24"/>
          <w:szCs w:val="24"/>
        </w:rPr>
        <w:t>oppositifolia</w:t>
      </w:r>
      <w:proofErr w:type="spellEnd"/>
      <w:r w:rsidR="00F42666" w:rsidRPr="00A27F93">
        <w:rPr>
          <w:sz w:val="24"/>
          <w:szCs w:val="24"/>
        </w:rPr>
        <w:t xml:space="preserve"> and </w:t>
      </w:r>
      <w:r w:rsidR="00F42666" w:rsidRPr="00A27F93">
        <w:rPr>
          <w:i/>
          <w:sz w:val="24"/>
          <w:szCs w:val="24"/>
        </w:rPr>
        <w:t xml:space="preserve">A. </w:t>
      </w:r>
      <w:proofErr w:type="spellStart"/>
      <w:r w:rsidR="00F42666" w:rsidRPr="00A27F93">
        <w:rPr>
          <w:i/>
          <w:sz w:val="24"/>
          <w:szCs w:val="24"/>
        </w:rPr>
        <w:t>mariannensis</w:t>
      </w:r>
      <w:proofErr w:type="spellEnd"/>
      <w:r w:rsidR="00F42666" w:rsidRPr="00A27F93">
        <w:rPr>
          <w:sz w:val="24"/>
          <w:szCs w:val="24"/>
        </w:rPr>
        <w:t xml:space="preserve">. This suggests </w:t>
      </w:r>
      <w:r w:rsidR="00A913DA" w:rsidRPr="00A27F93">
        <w:rPr>
          <w:sz w:val="24"/>
          <w:szCs w:val="24"/>
        </w:rPr>
        <w:t>that</w:t>
      </w:r>
      <w:r w:rsidR="00F42666" w:rsidRPr="00A27F93">
        <w:rPr>
          <w:sz w:val="24"/>
          <w:szCs w:val="24"/>
        </w:rPr>
        <w:t xml:space="preserve"> browsing preferences </w:t>
      </w:r>
      <w:r w:rsidR="006D2988" w:rsidRPr="00A27F93">
        <w:rPr>
          <w:sz w:val="24"/>
          <w:szCs w:val="24"/>
        </w:rPr>
        <w:t>have</w:t>
      </w:r>
      <w:r w:rsidR="00A913DA" w:rsidRPr="00A27F93">
        <w:rPr>
          <w:sz w:val="24"/>
          <w:szCs w:val="24"/>
        </w:rPr>
        <w:t xml:space="preserve"> already</w:t>
      </w:r>
      <w:r w:rsidR="00DD6A06" w:rsidRPr="00A27F93">
        <w:rPr>
          <w:sz w:val="24"/>
          <w:szCs w:val="24"/>
        </w:rPr>
        <w:t xml:space="preserve"> been shaping the</w:t>
      </w:r>
      <w:r w:rsidR="00F42666" w:rsidRPr="00A27F93">
        <w:rPr>
          <w:sz w:val="24"/>
          <w:szCs w:val="24"/>
        </w:rPr>
        <w:t xml:space="preserve"> forest species composition</w:t>
      </w:r>
      <w:r w:rsidR="00DD6A06" w:rsidRPr="00A27F93">
        <w:rPr>
          <w:sz w:val="24"/>
          <w:szCs w:val="24"/>
        </w:rPr>
        <w:t xml:space="preserve"> on Guam</w:t>
      </w:r>
      <w:r w:rsidR="00F42666" w:rsidRPr="00A27F93">
        <w:rPr>
          <w:sz w:val="24"/>
          <w:szCs w:val="24"/>
        </w:rPr>
        <w:t>.</w:t>
      </w:r>
      <w:r w:rsidR="00A27F93" w:rsidRPr="00A27F93">
        <w:rPr>
          <w:sz w:val="24"/>
          <w:szCs w:val="24"/>
        </w:rPr>
        <w:t xml:space="preserve"> </w:t>
      </w:r>
      <w:bookmarkStart w:id="17" w:name="_Hlk485387436"/>
      <w:r w:rsidR="00A27F93" w:rsidRPr="00A27F93">
        <w:rPr>
          <w:sz w:val="24"/>
          <w:szCs w:val="24"/>
        </w:rPr>
        <w:t xml:space="preserve">Unfortunately, since both deer and pigs have been present for centuries, we had no true “ungulate-free” control. To remedy this, we used </w:t>
      </w:r>
      <w:proofErr w:type="spellStart"/>
      <w:r w:rsidR="00A27F93" w:rsidRPr="00A27F93">
        <w:rPr>
          <w:sz w:val="24"/>
          <w:szCs w:val="24"/>
        </w:rPr>
        <w:t>exclosures</w:t>
      </w:r>
      <w:proofErr w:type="spellEnd"/>
      <w:r w:rsidR="00A27F93" w:rsidRPr="00A27F93">
        <w:rPr>
          <w:sz w:val="24"/>
          <w:szCs w:val="24"/>
        </w:rPr>
        <w:t xml:space="preserve"> and gradients of abundance to </w:t>
      </w:r>
      <w:r w:rsidR="001300DF">
        <w:rPr>
          <w:sz w:val="24"/>
          <w:szCs w:val="24"/>
        </w:rPr>
        <w:t>assess</w:t>
      </w:r>
      <w:r w:rsidR="00A27F93" w:rsidRPr="00A27F93">
        <w:rPr>
          <w:sz w:val="24"/>
          <w:szCs w:val="24"/>
        </w:rPr>
        <w:t xml:space="preserve"> their effects </w:t>
      </w:r>
      <w:r w:rsidR="001300DF">
        <w:rPr>
          <w:sz w:val="24"/>
          <w:szCs w:val="24"/>
        </w:rPr>
        <w:t>on</w:t>
      </w:r>
      <w:r w:rsidR="00A27F93" w:rsidRPr="00A27F93">
        <w:rPr>
          <w:sz w:val="24"/>
          <w:szCs w:val="24"/>
        </w:rPr>
        <w:t xml:space="preserve"> plant communities. </w:t>
      </w:r>
      <w:bookmarkEnd w:id="17"/>
      <w:r w:rsidR="00CD76B3" w:rsidRPr="00A27F93">
        <w:rPr>
          <w:sz w:val="24"/>
          <w:szCs w:val="24"/>
        </w:rPr>
        <w:t>O</w:t>
      </w:r>
      <w:r w:rsidR="009E3889" w:rsidRPr="00A27F93">
        <w:rPr>
          <w:sz w:val="24"/>
          <w:szCs w:val="24"/>
        </w:rPr>
        <w:t>ur findings are consistent with</w:t>
      </w:r>
      <w:r w:rsidR="00F369C9" w:rsidRPr="00A27F93">
        <w:rPr>
          <w:sz w:val="24"/>
          <w:szCs w:val="24"/>
        </w:rPr>
        <w:t xml:space="preserve"> many</w:t>
      </w:r>
      <w:r w:rsidR="00CD76B3" w:rsidRPr="00A27F93">
        <w:rPr>
          <w:sz w:val="24"/>
          <w:szCs w:val="24"/>
        </w:rPr>
        <w:t xml:space="preserve"> studies </w:t>
      </w:r>
      <w:r w:rsidR="001300DF">
        <w:rPr>
          <w:sz w:val="24"/>
          <w:szCs w:val="24"/>
        </w:rPr>
        <w:t>that show</w:t>
      </w:r>
      <w:r w:rsidR="00CD76B3" w:rsidRPr="00A27F93">
        <w:rPr>
          <w:sz w:val="24"/>
          <w:szCs w:val="24"/>
        </w:rPr>
        <w:t xml:space="preserve"> detrimental effects of invasive deer</w:t>
      </w:r>
      <w:r w:rsidR="009E3889" w:rsidRPr="00A27F93">
        <w:rPr>
          <w:sz w:val="24"/>
          <w:szCs w:val="24"/>
        </w:rPr>
        <w:t>, primarily through selective browsing</w:t>
      </w:r>
      <w:r w:rsidR="00CD76B3" w:rsidRPr="00A27F93">
        <w:rPr>
          <w:sz w:val="24"/>
          <w:szCs w:val="24"/>
        </w:rPr>
        <w:t xml:space="preserve"> </w:t>
      </w:r>
      <w:r w:rsidR="00CD76B3" w:rsidRPr="00A27F93">
        <w:rPr>
          <w:sz w:val="24"/>
          <w:szCs w:val="24"/>
        </w:rPr>
        <w:fldChar w:fldCharType="begin" w:fldLock="1"/>
      </w:r>
      <w:r w:rsidR="00CD76B3" w:rsidRPr="00A27F93">
        <w:rPr>
          <w:sz w:val="24"/>
          <w:szCs w:val="24"/>
        </w:rPr>
        <w:instrText xml:space="preserve"> ADDIN PAPERS2_CITATIONS &lt;citation&gt;&lt;uuid&gt;EFBB718E-FA42-4C5B-9335-F431CA55DF99&lt;/uuid&gt;&lt;priority&gt;0&lt;/priority&gt;&lt;publications&gt;&lt;publication&gt;&lt;publication_date&gt;99200900000000000000200000&lt;/publication_date&gt;&lt;subtype&gt;400&lt;/subtype&gt;&lt;title&gt;Effects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CD76B3" w:rsidRPr="00A27F93">
        <w:rPr>
          <w:sz w:val="24"/>
          <w:szCs w:val="24"/>
        </w:rPr>
        <w:fldChar w:fldCharType="separate"/>
      </w:r>
      <w:r w:rsidR="00F00ED8" w:rsidRPr="00A27F93">
        <w:rPr>
          <w:sz w:val="24"/>
          <w:szCs w:val="24"/>
        </w:rPr>
        <w:t>[10,11,14]</w:t>
      </w:r>
      <w:r w:rsidR="00CD76B3" w:rsidRPr="00A27F93">
        <w:rPr>
          <w:sz w:val="24"/>
          <w:szCs w:val="24"/>
        </w:rPr>
        <w:fldChar w:fldCharType="end"/>
      </w:r>
      <w:r w:rsidR="00CD76B3" w:rsidRPr="00A27F93">
        <w:rPr>
          <w:sz w:val="24"/>
          <w:szCs w:val="24"/>
        </w:rPr>
        <w:t xml:space="preserve">. </w:t>
      </w:r>
      <w:r w:rsidR="00D61A36" w:rsidRPr="00A27F93">
        <w:rPr>
          <w:sz w:val="24"/>
          <w:szCs w:val="24"/>
        </w:rPr>
        <w:t xml:space="preserve">We anticipate that </w:t>
      </w:r>
      <w:r w:rsidR="00CD76B3" w:rsidRPr="00A27F93">
        <w:rPr>
          <w:sz w:val="24"/>
          <w:szCs w:val="24"/>
        </w:rPr>
        <w:t xml:space="preserve">deer </w:t>
      </w:r>
      <w:r w:rsidR="00D61A36" w:rsidRPr="00A27F93">
        <w:rPr>
          <w:sz w:val="24"/>
          <w:szCs w:val="24"/>
        </w:rPr>
        <w:t>e</w:t>
      </w:r>
      <w:r w:rsidR="00284717" w:rsidRPr="00A27F93">
        <w:rPr>
          <w:sz w:val="24"/>
          <w:szCs w:val="24"/>
        </w:rPr>
        <w:t>radication or control to</w:t>
      </w:r>
      <w:r w:rsidR="008C6C8D" w:rsidRPr="00A27F93">
        <w:rPr>
          <w:sz w:val="24"/>
          <w:szCs w:val="24"/>
        </w:rPr>
        <w:t xml:space="preserve"> very low abundance </w:t>
      </w:r>
      <w:r w:rsidR="00D61A36" w:rsidRPr="00A27F93">
        <w:rPr>
          <w:sz w:val="24"/>
          <w:szCs w:val="24"/>
        </w:rPr>
        <w:t>would prove bene</w:t>
      </w:r>
      <w:r w:rsidR="003347A2" w:rsidRPr="00A27F93">
        <w:rPr>
          <w:sz w:val="24"/>
          <w:szCs w:val="24"/>
        </w:rPr>
        <w:t>ficial</w:t>
      </w:r>
      <w:r w:rsidR="00CD76B3" w:rsidRPr="00A27F93">
        <w:rPr>
          <w:sz w:val="24"/>
          <w:szCs w:val="24"/>
        </w:rPr>
        <w:t xml:space="preserve"> on Guam</w:t>
      </w:r>
      <w:r w:rsidR="00C147D9" w:rsidRPr="00A27F93">
        <w:rPr>
          <w:sz w:val="24"/>
          <w:szCs w:val="24"/>
        </w:rPr>
        <w:t xml:space="preserve">. </w:t>
      </w:r>
    </w:p>
    <w:p w14:paraId="46F204F8" w14:textId="38A53DBB" w:rsidR="008C6C8D" w:rsidRPr="00A27F93" w:rsidRDefault="00D61A36" w:rsidP="002C2AB0">
      <w:pPr>
        <w:pStyle w:val="CommentText"/>
        <w:spacing w:after="0" w:line="480" w:lineRule="auto"/>
        <w:ind w:firstLine="720"/>
        <w:rPr>
          <w:sz w:val="24"/>
          <w:szCs w:val="24"/>
        </w:rPr>
      </w:pPr>
      <w:r w:rsidRPr="00A27F93">
        <w:rPr>
          <w:sz w:val="24"/>
          <w:szCs w:val="24"/>
        </w:rPr>
        <w:t>In contrast</w:t>
      </w:r>
      <w:r w:rsidR="00E5415B" w:rsidRPr="00A27F93">
        <w:rPr>
          <w:sz w:val="24"/>
          <w:szCs w:val="24"/>
        </w:rPr>
        <w:t xml:space="preserve"> to deer</w:t>
      </w:r>
      <w:r w:rsidR="00C147D9" w:rsidRPr="00A27F93">
        <w:rPr>
          <w:sz w:val="24"/>
          <w:szCs w:val="24"/>
        </w:rPr>
        <w:t xml:space="preserve">, </w:t>
      </w:r>
      <w:r w:rsidR="00CD76B3" w:rsidRPr="00A27F93">
        <w:rPr>
          <w:sz w:val="24"/>
          <w:szCs w:val="24"/>
        </w:rPr>
        <w:t xml:space="preserve">we did not detect strong negative impacts from pigs in the native limestone forest, and </w:t>
      </w:r>
      <w:r w:rsidR="00C147D9" w:rsidRPr="00A27F93">
        <w:rPr>
          <w:sz w:val="24"/>
          <w:szCs w:val="24"/>
        </w:rPr>
        <w:t>pigs</w:t>
      </w:r>
      <w:r w:rsidR="003E5F14" w:rsidRPr="00A27F93">
        <w:rPr>
          <w:sz w:val="24"/>
          <w:szCs w:val="24"/>
        </w:rPr>
        <w:t xml:space="preserve"> are one of the last major vertebrate dispersers on an isl</w:t>
      </w:r>
      <w:r w:rsidR="002C2AB0" w:rsidRPr="00A27F93">
        <w:rPr>
          <w:sz w:val="24"/>
          <w:szCs w:val="24"/>
        </w:rPr>
        <w:t>and that has lost its native dispersers</w:t>
      </w:r>
      <w:r w:rsidRPr="00A27F93">
        <w:rPr>
          <w:sz w:val="24"/>
          <w:szCs w:val="24"/>
        </w:rPr>
        <w:t>.</w:t>
      </w:r>
      <w:r w:rsidR="00CD76B3" w:rsidRPr="00A27F93">
        <w:rPr>
          <w:sz w:val="24"/>
          <w:szCs w:val="24"/>
        </w:rPr>
        <w:t xml:space="preserve"> </w:t>
      </w:r>
      <w:r w:rsidR="0067740A" w:rsidRPr="00A27F93">
        <w:rPr>
          <w:sz w:val="24"/>
          <w:szCs w:val="24"/>
        </w:rPr>
        <w:t>We know that pigs are present in these forests, and their wallows are abundant in</w:t>
      </w:r>
      <w:r w:rsidR="001300DF">
        <w:rPr>
          <w:sz w:val="24"/>
          <w:szCs w:val="24"/>
        </w:rPr>
        <w:t xml:space="preserve"> secondary and</w:t>
      </w:r>
      <w:r w:rsidR="0067740A" w:rsidRPr="00A27F93">
        <w:rPr>
          <w:sz w:val="24"/>
          <w:szCs w:val="24"/>
        </w:rPr>
        <w:t xml:space="preserve"> ravine forests. However</w:t>
      </w:r>
      <w:r w:rsidR="00FE7B58">
        <w:rPr>
          <w:sz w:val="24"/>
          <w:szCs w:val="24"/>
        </w:rPr>
        <w:t>,</w:t>
      </w:r>
      <w:r w:rsidR="00267071" w:rsidRPr="00A27F93">
        <w:rPr>
          <w:sz w:val="24"/>
          <w:szCs w:val="24"/>
        </w:rPr>
        <w:t xml:space="preserve"> </w:t>
      </w:r>
      <w:r w:rsidR="009E3889" w:rsidRPr="00A27F93">
        <w:rPr>
          <w:sz w:val="24"/>
          <w:szCs w:val="24"/>
        </w:rPr>
        <w:t>t</w:t>
      </w:r>
      <w:r w:rsidR="003E5F14" w:rsidRPr="00A27F93">
        <w:rPr>
          <w:sz w:val="24"/>
          <w:szCs w:val="24"/>
        </w:rPr>
        <w:t>he forest floor in a limestone karst forest is rocky and rigid</w:t>
      </w:r>
      <w:r w:rsidR="00F00ED8" w:rsidRPr="00A27F93">
        <w:rPr>
          <w:sz w:val="24"/>
          <w:szCs w:val="24"/>
        </w:rPr>
        <w:t xml:space="preserve"> </w:t>
      </w:r>
      <w:r w:rsidR="00F00ED8" w:rsidRPr="00A27F93">
        <w:rPr>
          <w:sz w:val="24"/>
          <w:szCs w:val="24"/>
        </w:rPr>
        <w:fldChar w:fldCharType="begin" w:fldLock="1"/>
      </w:r>
      <w:r w:rsidR="00F00ED8" w:rsidRPr="00A27F93">
        <w:rPr>
          <w:sz w:val="24"/>
          <w:szCs w:val="24"/>
        </w:rPr>
        <w:instrText xml:space="preserve"> ADDIN PAPERS2_CITATIONS &lt;citation&gt;&lt;uuid&gt;BB099632-1066-4EB1-8B83-99723DCA5A8E&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F00ED8" w:rsidRPr="00A27F93">
        <w:rPr>
          <w:sz w:val="24"/>
          <w:szCs w:val="24"/>
        </w:rPr>
        <w:fldChar w:fldCharType="separate"/>
      </w:r>
      <w:r w:rsidR="00F00ED8" w:rsidRPr="00A27F93">
        <w:rPr>
          <w:sz w:val="24"/>
          <w:szCs w:val="24"/>
        </w:rPr>
        <w:t>[29,31]</w:t>
      </w:r>
      <w:r w:rsidR="00F00ED8" w:rsidRPr="00A27F93">
        <w:rPr>
          <w:sz w:val="24"/>
          <w:szCs w:val="24"/>
        </w:rPr>
        <w:fldChar w:fldCharType="end"/>
      </w:r>
      <w:r w:rsidR="003E5F14" w:rsidRPr="00A27F93">
        <w:rPr>
          <w:sz w:val="24"/>
          <w:szCs w:val="24"/>
        </w:rPr>
        <w:t xml:space="preserve">, </w:t>
      </w:r>
      <w:r w:rsidR="001300DF">
        <w:rPr>
          <w:sz w:val="24"/>
          <w:szCs w:val="24"/>
        </w:rPr>
        <w:t xml:space="preserve">in </w:t>
      </w:r>
      <w:r w:rsidR="003E5F14" w:rsidRPr="00A27F93">
        <w:rPr>
          <w:sz w:val="24"/>
          <w:szCs w:val="24"/>
        </w:rPr>
        <w:t>which pigs</w:t>
      </w:r>
      <w:r w:rsidR="001300DF">
        <w:rPr>
          <w:sz w:val="24"/>
          <w:szCs w:val="24"/>
        </w:rPr>
        <w:t xml:space="preserve"> would likely struggle</w:t>
      </w:r>
      <w:r w:rsidR="003E5F14" w:rsidRPr="00A27F93">
        <w:rPr>
          <w:sz w:val="24"/>
          <w:szCs w:val="24"/>
        </w:rPr>
        <w:t xml:space="preserve"> to root and wallow, thereby limiting </w:t>
      </w:r>
      <w:r w:rsidR="003E5F14" w:rsidRPr="00A27F93">
        <w:rPr>
          <w:sz w:val="24"/>
          <w:szCs w:val="24"/>
        </w:rPr>
        <w:lastRenderedPageBreak/>
        <w:t>the extent of their damage to seedlings.</w:t>
      </w:r>
      <w:r w:rsidR="009E3889" w:rsidRPr="00A27F93">
        <w:rPr>
          <w:sz w:val="24"/>
          <w:szCs w:val="24"/>
        </w:rPr>
        <w:t xml:space="preserve"> </w:t>
      </w:r>
      <w:bookmarkStart w:id="18" w:name="_Hlk485215445"/>
      <w:r w:rsidR="00A913DA" w:rsidRPr="00A27F93">
        <w:rPr>
          <w:sz w:val="24"/>
          <w:szCs w:val="24"/>
        </w:rPr>
        <w:t xml:space="preserve">In contrast, feral pigs in Hawaii and Malaysia cause seedling mortality, increase erosion, affect biogeochemical cycling, and spread invasive plants </w:t>
      </w:r>
      <w:r w:rsidR="00A913DA" w:rsidRPr="00A27F93">
        <w:rPr>
          <w:sz w:val="24"/>
          <w:szCs w:val="24"/>
        </w:rPr>
        <w:fldChar w:fldCharType="begin" w:fldLock="1"/>
      </w:r>
      <w:r w:rsidR="00A913DA" w:rsidRPr="00A27F93">
        <w:rPr>
          <w:sz w:val="24"/>
          <w:szCs w:val="24"/>
        </w:rPr>
        <w:instrText xml:space="preserve"> ADDIN PAPERS2_CITATIONS &lt;citation&gt;&lt;uuid&gt;83BDCDBA-6F7A-423C-8054-E52D67D66A85&lt;/uuid&gt;&lt;priority&gt;0&lt;/priority&gt;&lt;publications&gt;&lt;publication&gt;&lt;doi&gt;10.1007/bf00124953&lt;/doi&gt;&lt;number&gt;1&lt;/number&gt;&lt;publication_date&gt;99199100000000000000200000&lt;/publication_date&gt;&lt;startpage&gt;55&lt;/startpage&gt;&lt;subtype&gt;400&lt;/subtype&gt;&lt;title&gt;Association between feral pig disturbance and the composition of some alien plant assemblages in Hawaii Volcanoes National Park&lt;/title&gt;&lt;type&gt;400&lt;/type&gt;&lt;volume&gt;95&lt;/volume&gt;&lt;uuid&gt;ccfa905d-d806-4928-972a-4fc22edad6c3&lt;/uuid&gt;&lt;authors&gt;&lt;author&gt;&lt;lastName&gt;Aplet&lt;/lastName&gt;&lt;firstName&gt;G&lt;/firstName&gt;&lt;middleNames&gt;H&lt;/middleNames&gt;&lt;/author&gt;&lt;author&gt;&lt;lastName&gt;Anderson&lt;/lastName&gt;&lt;firstName&gt;S&lt;/firstName&gt;&lt;middleNames&gt;J&lt;/middleNames&gt;&lt;/author&gt;&lt;author&gt;&lt;lastName&gt;Stone&lt;/lastName&gt;&lt;firstName&gt;C&lt;/firstName&gt;&lt;middleNames&gt;P&lt;/middleNames&gt;&lt;/author&gt;&lt;/authors&gt;&lt;editors /&gt;&lt;translators /&gt;&lt;photographers /&gt;&lt;livfe_id /&gt;&lt;citekey&gt;Aplet:1991dw&lt;/citekey&gt;&lt;subtitle p4:nil="true" xmlns:p4="http://www.w3.org/2001/XMLSchema-instance" /&gt;&lt;submission_date /&gt;&lt;revision_date /&gt;&lt;accepted_date /&gt;&lt;is_bundle&gt;0&lt;/is_bundle&gt;&lt;bundle&gt;&lt;type&gt;-100&lt;/type&gt;&lt;subtype&gt;-100&lt;/subtype&gt;&lt;livfeID /&gt;&lt;citekey&gt;:0tw&lt;/citekey&gt;&lt;title&gt;Vegetatio&lt;/title&gt;&lt;/bundle&gt;&lt;url&gt;http://dx.doi.org/10.1007/bf00124953&lt;/url&gt;&lt;/publication&gt;&lt;publication&gt;&lt;doi&gt;10.1007/s10530-013-0508-x&lt;/doi&gt;&lt;number&gt;1&lt;/number&gt;&lt;publication_date&gt;99201400000000000000200000&lt;/publication_date&gt;&lt;startpage&gt;125&lt;/startpage&gt;&lt;subtype&gt;400&lt;/subtype&gt;&lt;title&gt;Vegetation response to removal of non-native feral pigs from Hawaiian tropical montane wet forest&lt;/title&gt;&lt;type&gt;400&lt;/type&gt;&lt;volume&gt;16&lt;/volume&gt;&lt;uuid&gt;7cc719fd-ef69-4cd6-86b2-3c1c7c949126&lt;/uuid&gt;&lt;authors&gt;&lt;author&gt;&lt;lastName&gt;Cole&lt;/lastName&gt;&lt;firstName&gt;R&lt;/firstName&gt;&lt;middleNames&gt;J&lt;/middleNames&gt;&lt;/author&gt;&lt;author&gt;&lt;lastName&gt;Litton&lt;/lastName&gt;&lt;firstName&gt;C&lt;/firstName&gt;&lt;middleNames&gt;M&lt;/middleNames&gt;&lt;/author&gt;&lt;/authors&gt;&lt;editors /&gt;&lt;translators /&gt;&lt;photographers /&gt;&lt;livfe_id /&gt;&lt;citekey&gt;Cole:2014dz&lt;/citekey&gt;&lt;subtitle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-0508-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90e99e2e-5114-45f9-93b8-742c198bf84a&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/&gt;&lt;citekey&gt;Murphy:2014eqba&lt;/citekey&gt;&lt;subtitle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A913DA" w:rsidRPr="00A27F93">
        <w:rPr>
          <w:sz w:val="24"/>
          <w:szCs w:val="24"/>
        </w:rPr>
        <w:fldChar w:fldCharType="separate"/>
      </w:r>
      <w:r w:rsidR="003D0D40">
        <w:rPr>
          <w:sz w:val="24"/>
          <w:szCs w:val="24"/>
        </w:rPr>
        <w:t>[</w:t>
      </w:r>
      <w:ins w:id="19" w:author="Kaitlin Mattos" w:date="2017-12-02T20:04:00Z">
        <w:r w:rsidR="006F6F7B">
          <w:rPr>
            <w:sz w:val="24"/>
            <w:szCs w:val="24"/>
          </w:rPr>
          <w:t>12,</w:t>
        </w:r>
      </w:ins>
      <w:r w:rsidR="003D0D40">
        <w:rPr>
          <w:sz w:val="24"/>
          <w:szCs w:val="24"/>
        </w:rPr>
        <w:t>17,</w:t>
      </w:r>
      <w:r w:rsidR="00FE60F9">
        <w:rPr>
          <w:sz w:val="24"/>
          <w:szCs w:val="24"/>
        </w:rPr>
        <w:t>50</w:t>
      </w:r>
      <w:r w:rsidR="003D0D40">
        <w:rPr>
          <w:sz w:val="24"/>
          <w:szCs w:val="24"/>
        </w:rPr>
        <w:t>-</w:t>
      </w:r>
      <w:r w:rsidR="003D3DE2">
        <w:rPr>
          <w:sz w:val="24"/>
          <w:szCs w:val="24"/>
        </w:rPr>
        <w:t>5</w:t>
      </w:r>
      <w:ins w:id="20" w:author="Kaitlin Mattos" w:date="2017-12-02T20:03:00Z">
        <w:r w:rsidR="006F6F7B">
          <w:rPr>
            <w:sz w:val="24"/>
            <w:szCs w:val="24"/>
          </w:rPr>
          <w:t>1</w:t>
        </w:r>
      </w:ins>
      <w:del w:id="21" w:author="Kaitlin Mattos" w:date="2017-12-02T20:03:00Z">
        <w:r w:rsidR="00FE60F9" w:rsidDel="006F6F7B">
          <w:rPr>
            <w:sz w:val="24"/>
            <w:szCs w:val="24"/>
          </w:rPr>
          <w:delText>2</w:delText>
        </w:r>
      </w:del>
      <w:r w:rsidR="00F00ED8" w:rsidRPr="00A27F93">
        <w:rPr>
          <w:sz w:val="24"/>
          <w:szCs w:val="24"/>
        </w:rPr>
        <w:t>]</w:t>
      </w:r>
      <w:r w:rsidR="00A913DA" w:rsidRPr="00A27F93">
        <w:rPr>
          <w:sz w:val="24"/>
          <w:szCs w:val="24"/>
        </w:rPr>
        <w:fldChar w:fldCharType="end"/>
      </w:r>
      <w:r w:rsidR="00A913DA" w:rsidRPr="00A27F93">
        <w:rPr>
          <w:sz w:val="24"/>
          <w:szCs w:val="24"/>
        </w:rPr>
        <w:t xml:space="preserve">. These </w:t>
      </w:r>
      <w:r w:rsidR="006D5B4C">
        <w:rPr>
          <w:sz w:val="24"/>
          <w:szCs w:val="24"/>
        </w:rPr>
        <w:t>impacts</w:t>
      </w:r>
      <w:r w:rsidR="00CC51B0" w:rsidRPr="00A27F93">
        <w:rPr>
          <w:sz w:val="24"/>
          <w:szCs w:val="24"/>
        </w:rPr>
        <w:t xml:space="preserve"> are unlikely to </w:t>
      </w:r>
      <w:r w:rsidR="006D5B4C">
        <w:rPr>
          <w:sz w:val="24"/>
          <w:szCs w:val="24"/>
        </w:rPr>
        <w:t>be as severe in</w:t>
      </w:r>
      <w:r w:rsidR="006D5B4C" w:rsidRPr="00A27F93">
        <w:rPr>
          <w:sz w:val="24"/>
          <w:szCs w:val="24"/>
        </w:rPr>
        <w:t xml:space="preserve"> </w:t>
      </w:r>
      <w:r w:rsidR="00267071" w:rsidRPr="00A27F93">
        <w:rPr>
          <w:sz w:val="24"/>
          <w:szCs w:val="24"/>
        </w:rPr>
        <w:t xml:space="preserve">the rocky substrates </w:t>
      </w:r>
      <w:r w:rsidR="006D5B4C">
        <w:rPr>
          <w:sz w:val="24"/>
          <w:szCs w:val="24"/>
        </w:rPr>
        <w:t>of Guam's</w:t>
      </w:r>
      <w:r w:rsidR="00A913DA" w:rsidRPr="00A27F93">
        <w:rPr>
          <w:sz w:val="24"/>
          <w:szCs w:val="24"/>
        </w:rPr>
        <w:t xml:space="preserve"> limestone k</w:t>
      </w:r>
      <w:r w:rsidR="00267071" w:rsidRPr="00A27F93">
        <w:rPr>
          <w:sz w:val="24"/>
          <w:szCs w:val="24"/>
        </w:rPr>
        <w:t>arst forests</w:t>
      </w:r>
      <w:r w:rsidR="00A913DA" w:rsidRPr="00A27F93">
        <w:rPr>
          <w:sz w:val="24"/>
          <w:szCs w:val="24"/>
        </w:rPr>
        <w:t xml:space="preserve">. </w:t>
      </w:r>
      <w:r w:rsidR="006D5B4C">
        <w:rPr>
          <w:sz w:val="24"/>
          <w:szCs w:val="24"/>
        </w:rPr>
        <w:t>Rather, r</w:t>
      </w:r>
      <w:r w:rsidR="009E3889" w:rsidRPr="00A27F93">
        <w:rPr>
          <w:sz w:val="24"/>
          <w:szCs w:val="24"/>
        </w:rPr>
        <w:t>emoving pigs</w:t>
      </w:r>
      <w:r w:rsidR="00A913DA" w:rsidRPr="00A27F93">
        <w:rPr>
          <w:sz w:val="24"/>
          <w:szCs w:val="24"/>
        </w:rPr>
        <w:t xml:space="preserve"> </w:t>
      </w:r>
      <w:r w:rsidR="006D5B4C">
        <w:rPr>
          <w:sz w:val="24"/>
          <w:szCs w:val="24"/>
        </w:rPr>
        <w:t>from the limestone forests on</w:t>
      </w:r>
      <w:r w:rsidR="00A913DA" w:rsidRPr="00A27F93">
        <w:rPr>
          <w:sz w:val="24"/>
          <w:szCs w:val="24"/>
        </w:rPr>
        <w:t xml:space="preserve"> Guam</w:t>
      </w:r>
      <w:r w:rsidR="009E3889" w:rsidRPr="00A27F93">
        <w:rPr>
          <w:sz w:val="24"/>
          <w:szCs w:val="24"/>
        </w:rPr>
        <w:t xml:space="preserve"> could have detrimental effects to plant species that have been lim</w:t>
      </w:r>
      <w:r w:rsidR="007440D4" w:rsidRPr="00A27F93">
        <w:rPr>
          <w:sz w:val="24"/>
          <w:szCs w:val="24"/>
        </w:rPr>
        <w:t>ited by the lack of dispersers.</w:t>
      </w:r>
      <w:r w:rsidR="003E5F14" w:rsidRPr="00A27F93">
        <w:rPr>
          <w:sz w:val="24"/>
          <w:szCs w:val="24"/>
        </w:rPr>
        <w:t xml:space="preserve"> </w:t>
      </w:r>
      <w:bookmarkEnd w:id="18"/>
      <w:r w:rsidR="009E3889" w:rsidRPr="00A27F93">
        <w:rPr>
          <w:sz w:val="24"/>
          <w:szCs w:val="24"/>
        </w:rPr>
        <w:t>We recognize</w:t>
      </w:r>
      <w:r w:rsidR="003E5F14" w:rsidRPr="00A27F93">
        <w:rPr>
          <w:sz w:val="24"/>
          <w:szCs w:val="24"/>
        </w:rPr>
        <w:t xml:space="preserve"> </w:t>
      </w:r>
      <w:ins w:id="22" w:author="Kaitlin Mattos" w:date="2017-12-02T20:20:00Z">
        <w:r w:rsidR="00575D88">
          <w:rPr>
            <w:sz w:val="24"/>
            <w:szCs w:val="24"/>
          </w:rPr>
          <w:t xml:space="preserve">that </w:t>
        </w:r>
      </w:ins>
      <w:r w:rsidR="003E5F14" w:rsidRPr="00A27F93">
        <w:rPr>
          <w:sz w:val="24"/>
          <w:szCs w:val="24"/>
        </w:rPr>
        <w:t xml:space="preserve">pigs </w:t>
      </w:r>
      <w:r w:rsidR="009E3889" w:rsidRPr="00A27F93">
        <w:rPr>
          <w:sz w:val="24"/>
          <w:szCs w:val="24"/>
        </w:rPr>
        <w:t>would likely have</w:t>
      </w:r>
      <w:r w:rsidR="003E5F14" w:rsidRPr="00A27F93">
        <w:rPr>
          <w:sz w:val="24"/>
          <w:szCs w:val="24"/>
        </w:rPr>
        <w:t xml:space="preserve"> </w:t>
      </w:r>
      <w:r w:rsidR="009E3889" w:rsidRPr="00A27F93">
        <w:rPr>
          <w:sz w:val="24"/>
          <w:szCs w:val="24"/>
        </w:rPr>
        <w:t xml:space="preserve">a greater </w:t>
      </w:r>
      <w:ins w:id="23" w:author="Kaitlin Mattos" w:date="2017-12-02T20:20:00Z">
        <w:r w:rsidR="00575D88">
          <w:rPr>
            <w:sz w:val="24"/>
            <w:szCs w:val="24"/>
          </w:rPr>
          <w:t xml:space="preserve">negative </w:t>
        </w:r>
      </w:ins>
      <w:bookmarkStart w:id="24" w:name="_GoBack"/>
      <w:bookmarkEnd w:id="24"/>
      <w:r w:rsidR="003E5F14" w:rsidRPr="00A27F93">
        <w:rPr>
          <w:sz w:val="24"/>
          <w:szCs w:val="24"/>
        </w:rPr>
        <w:t>impact in</w:t>
      </w:r>
      <w:r w:rsidR="009E3889" w:rsidRPr="00A27F93">
        <w:rPr>
          <w:sz w:val="24"/>
          <w:szCs w:val="24"/>
        </w:rPr>
        <w:t xml:space="preserve"> areas</w:t>
      </w:r>
      <w:r w:rsidR="00313086" w:rsidRPr="00A27F93">
        <w:rPr>
          <w:sz w:val="24"/>
          <w:szCs w:val="24"/>
        </w:rPr>
        <w:t>,</w:t>
      </w:r>
      <w:r w:rsidR="00E5415B" w:rsidRPr="00A27F93">
        <w:rPr>
          <w:sz w:val="24"/>
          <w:szCs w:val="24"/>
        </w:rPr>
        <w:t xml:space="preserve"> such as secondary forest or volcanic forest, </w:t>
      </w:r>
      <w:r w:rsidR="009E3889" w:rsidRPr="00A27F93">
        <w:rPr>
          <w:sz w:val="24"/>
          <w:szCs w:val="24"/>
        </w:rPr>
        <w:t>with more soil</w:t>
      </w:r>
      <w:r w:rsidR="003E5F14" w:rsidRPr="00A27F93">
        <w:rPr>
          <w:sz w:val="24"/>
          <w:szCs w:val="24"/>
        </w:rPr>
        <w:t xml:space="preserve">.  </w:t>
      </w:r>
      <w:r w:rsidR="00E5415B" w:rsidRPr="00A27F93">
        <w:rPr>
          <w:sz w:val="24"/>
          <w:szCs w:val="24"/>
        </w:rPr>
        <w:t xml:space="preserve">However, the </w:t>
      </w:r>
      <w:r w:rsidR="003E5F14" w:rsidRPr="00A27F93">
        <w:rPr>
          <w:sz w:val="24"/>
          <w:szCs w:val="24"/>
        </w:rPr>
        <w:t>role</w:t>
      </w:r>
      <w:r w:rsidR="00E5415B" w:rsidRPr="00A27F93">
        <w:rPr>
          <w:sz w:val="24"/>
          <w:szCs w:val="24"/>
        </w:rPr>
        <w:t xml:space="preserve"> of non-native species</w:t>
      </w:r>
      <w:r w:rsidR="003E5F14" w:rsidRPr="00A27F93">
        <w:rPr>
          <w:sz w:val="24"/>
          <w:szCs w:val="24"/>
        </w:rPr>
        <w:t xml:space="preserve"> </w:t>
      </w:r>
      <w:r w:rsidR="00E5415B" w:rsidRPr="00A27F93">
        <w:rPr>
          <w:sz w:val="24"/>
          <w:szCs w:val="24"/>
        </w:rPr>
        <w:t>must be evaluated on the basis of each habitat and ecological situation</w:t>
      </w:r>
      <w:r w:rsidR="009E3889" w:rsidRPr="00A27F93">
        <w:rPr>
          <w:sz w:val="24"/>
          <w:szCs w:val="24"/>
        </w:rPr>
        <w:t xml:space="preserve">. </w:t>
      </w:r>
      <w:r w:rsidR="00D401CB" w:rsidRPr="00D401CB">
        <w:rPr>
          <w:sz w:val="24"/>
          <w:szCs w:val="24"/>
        </w:rPr>
        <w:t>While the bird-free novel ecosystems of Guam provide an important context for determining the impact of these ungulates, the limestone karst forest features are also important, because the karst is more difficult for pigs to root and wallow in than for deer to traverse and browse. A similar study in the clay soils of Guam would likely produce different results.</w:t>
      </w:r>
      <w:r w:rsidR="00D401CB" w:rsidRPr="00A27F93">
        <w:t xml:space="preserve"> </w:t>
      </w:r>
      <w:r w:rsidR="00267071" w:rsidRPr="00A27F93">
        <w:rPr>
          <w:sz w:val="24"/>
          <w:szCs w:val="24"/>
        </w:rPr>
        <w:t xml:space="preserve">We encourage more studies into the distribution, abundance, </w:t>
      </w:r>
      <w:r w:rsidR="001300DF">
        <w:rPr>
          <w:sz w:val="24"/>
          <w:szCs w:val="24"/>
        </w:rPr>
        <w:t xml:space="preserve">impacts, </w:t>
      </w:r>
      <w:r w:rsidR="00267071" w:rsidRPr="00A27F93">
        <w:rPr>
          <w:sz w:val="24"/>
          <w:szCs w:val="24"/>
        </w:rPr>
        <w:t xml:space="preserve">and potential seed dispersal capabilities of pigs </w:t>
      </w:r>
      <w:r w:rsidR="001300DF">
        <w:rPr>
          <w:sz w:val="24"/>
          <w:szCs w:val="24"/>
        </w:rPr>
        <w:t>across all habitats on</w:t>
      </w:r>
      <w:r w:rsidR="00267071" w:rsidRPr="00A27F93">
        <w:rPr>
          <w:sz w:val="24"/>
          <w:szCs w:val="24"/>
        </w:rPr>
        <w:t xml:space="preserve"> Guam.</w:t>
      </w:r>
    </w:p>
    <w:p w14:paraId="4DB57349" w14:textId="213415E8" w:rsidR="008C6C8D" w:rsidRPr="00A27F93" w:rsidRDefault="00D401CB" w:rsidP="008554E5">
      <w:pPr>
        <w:spacing w:line="480" w:lineRule="auto"/>
        <w:ind w:firstLine="720"/>
      </w:pPr>
      <w:r w:rsidRPr="00A27F93">
        <w:t xml:space="preserve">Ungulate eradication is an important restoration tool, especially in island environments where ungulates are considered destructive invasive species </w:t>
      </w:r>
      <w:r w:rsidRPr="00A27F93">
        <w:fldChar w:fldCharType="begin" w:fldLock="1"/>
      </w:r>
      <w:r w:rsidRPr="00A27F93">
        <w:instrText xml:space="preserve"> ADDIN PAPERS2_CITATIONS &lt;citation&gt;&lt;uuid&gt;492110C1-3CE7-4354-A1E9-D317B6837527&lt;/uuid&gt;&lt;priority&gt;0&lt;/priority&gt;&lt;publications&gt;&lt;publication&gt;&lt;publication_date&gt;99200200000000000000200000&lt;/publication_date&gt;&lt;subtype&gt;400&lt;/subtype&gt;&lt;title&gt;Eradication of feral goats and pigs and consequences for other biota on Sarigan Island, Commonwealth of the Northern Mariana Islands&lt;/title&gt;&lt;type&gt;400&lt;/type&gt;&lt;uuid&gt;e06dd24b-0a0a-498c-9ff2-d1cd1cfb5155&lt;/uuid&gt;&lt;authors&gt;&lt;author&gt;&lt;lastName&gt;Kessler&lt;/lastName&gt;&lt;firstName&gt;C&lt;/firstName&gt;&lt;middleNames&gt;C&lt;/middleNames&gt;&lt;/author&gt;&lt;/authors&gt;&lt;editors /&gt;&lt;translators /&gt;&lt;photographers /&gt;&lt;livfe_id /&gt;&lt;citekey&gt;Kessler:2002tl&lt;/citekey&gt;&lt;subtitle p4:nil="true" xmlns:p4="http://www.w3.org/2001/XMLSchema-instance" /&gt;&lt;submission_date /&gt;&lt;revision_date /&gt;&lt;accepted_date /&gt;&lt;is_bundle&gt;0&lt;/is_bundle&gt;&lt;bundle&gt;&lt;type&gt;-100&lt;/type&gt;&lt;subtype&gt;-100&lt;/subtype&gt;&lt;livfeID /&gt;&lt;citekey&gt;:0ud&lt;/citekey&gt;&lt;title&gt;Turning the tide: the eradication of invasive species&lt;/title&gt;&lt;/bundle&gt;&lt;url&gt;http://books.google.com/books?hl=en&amp;amp;amp;lr=&amp;amp;amp;id=CI8531CO-dsC&amp;amp;amp;oi=fnd&amp;amp;amp;pg=PA132&amp;amp;amp;dq=kessler+eradication+goats&amp;amp;amp;ots=B8Dtx9AfCf&amp;amp;amp;sig=-mBhDV9pAgtRzuDJg_NZa51AQjM&lt;/url&gt;&lt;/publication&gt;&lt;/publications&gt;&lt;cites /&gt;&lt;/citation&gt;</w:instrText>
      </w:r>
      <w:r w:rsidRPr="00A27F93">
        <w:fldChar w:fldCharType="separate"/>
      </w:r>
      <w:r>
        <w:t>[5</w:t>
      </w:r>
      <w:ins w:id="25" w:author="Kaitlin Mattos" w:date="2017-12-02T20:04:00Z">
        <w:r w:rsidR="00841179">
          <w:t>2</w:t>
        </w:r>
      </w:ins>
      <w:del w:id="26" w:author="Kaitlin Mattos" w:date="2017-12-02T20:04:00Z">
        <w:r w:rsidDel="00841179">
          <w:delText>3</w:delText>
        </w:r>
      </w:del>
      <w:r w:rsidRPr="00A27F93">
        <w:t>]</w:t>
      </w:r>
      <w:r w:rsidRPr="00A27F93">
        <w:fldChar w:fldCharType="end"/>
      </w:r>
      <w:r w:rsidRPr="00A27F93">
        <w:t xml:space="preserve">. </w:t>
      </w:r>
      <w:r>
        <w:t>Ultimately,</w:t>
      </w:r>
      <w:r w:rsidRPr="00A27F93">
        <w:t xml:space="preserve"> this may be the preferred management tool for Guam’s </w:t>
      </w:r>
      <w:r>
        <w:t>eco</w:t>
      </w:r>
      <w:r w:rsidRPr="00A27F93">
        <w:t>systems,</w:t>
      </w:r>
      <w:r>
        <w:t xml:space="preserve"> as </w:t>
      </w:r>
      <w:r w:rsidRPr="00A27F93">
        <w:t xml:space="preserve">efforts that have focused on removing invasive species and reintroducing native species have yielded many positive results </w:t>
      </w:r>
      <w:r w:rsidRPr="00A27F93">
        <w:fldChar w:fldCharType="begin" w:fldLock="1"/>
      </w:r>
      <w:r w:rsidRPr="00A27F93">
        <w:instrText xml:space="preserve"> ADDIN PAPERS2_CITATIONS &lt;citation&gt;&lt;uuid&gt;9A2F8A3E-43DA-4C74-9E8A-AD739D75C12B&lt;/uuid&gt;&lt;priority&gt;0&lt;/priority&gt;&lt;publications&gt;&lt;publication&gt;&lt;publication_date&gt;99200100000000000000200000&lt;/publication_date&gt;&lt;subtype&gt;400&lt;/subtype&gt;&lt;title&gt;Viewing invasive species removal in a whole-ecosystem context&lt;/title&gt;&lt;type&gt;400&lt;/type&gt;&lt;uuid&gt;1ace18c2-ed54-4db8-8c14-ea740e01346a&lt;/uuid&gt;&lt;authors&gt;&lt;author&gt;&lt;lastName&gt;Zavaleta&lt;/lastName&gt;&lt;firstName&gt;E&lt;/firstName&gt;&lt;middleNames&gt;S&lt;/middleNames&gt;&lt;/author&gt;&lt;author&gt;&lt;lastName&gt;Hobbs&lt;/lastName&gt;&lt;firstName&gt;R&lt;/firstName&gt;&lt;middleNames&gt;J&lt;/middleNames&gt;&lt;/author&gt;&lt;author&gt;&lt;lastName&gt;Mooney&lt;/lastName&gt;&lt;firstName&gt;H&lt;/firstName&gt;&lt;middleNames&gt;A&lt;/middleNames&gt;&lt;/author&gt;&lt;/authors&gt;&lt;editors /&gt;&lt;translators /&gt;&lt;photographers /&gt;&lt;livfe_id /&gt;&lt;citekey&gt;Zavaleta:2001vy&lt;/citekey&gt;&lt;subtitle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0169534701021942&lt;/url&gt;&lt;/publication&gt;&lt;publication&gt;&lt;publication_date&gt;99200700000000000000200000&lt;/publication_date&gt;&lt;subtype&gt;400&lt;/subtype&gt;&lt;title&gt;Recovery of the Galápagos Rail (Laterallus spilonotus) following the removal of invasive mammals&lt;/title&gt;&lt;type&gt;400&lt;/type&gt;&lt;uuid&gt;7415d5ff-6be2-46ff-8605-51e027889d51&lt;/uuid&gt;&lt;authors&gt;&lt;author&gt;&lt;lastName&gt;Donlan&lt;/lastName&gt;&lt;firstName&gt;C&lt;/firstName&gt;&lt;middleNames&gt;J&lt;/middleNames&gt;&lt;/author&gt;&lt;author&gt;&lt;lastName&gt;Campbell&lt;/lastName&gt;&lt;firstName&gt;K&lt;/firstName&gt;&lt;/author&gt;&lt;author&gt;&lt;lastName&gt;Cabrera&lt;/lastName&gt;&lt;firstName&gt;W&lt;/firstName&gt;&lt;/author&gt;&lt;author&gt;&lt;lastName&gt;Lavoie&lt;/lastName&gt;&lt;firstName&gt;C&lt;/firstName&gt;&lt;/author&gt;&lt;/authors&gt;&lt;editors /&gt;&lt;translators /&gt;&lt;photographers /&gt;&lt;livfe_id /&gt;&lt;citekey&gt;Donlan:2007tg&lt;/citekey&gt;&lt;subtitle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…&lt;/title&gt;&lt;/bundle&gt;&lt;url&gt;http://www.sciencedirect.com/science/article/pii/S0006320707002029&lt;/url&gt;&lt;/publication&gt;&lt;/publications&gt;&lt;cites /&gt;&lt;/citation&gt;</w:instrText>
      </w:r>
      <w:r w:rsidRPr="00A27F93">
        <w:fldChar w:fldCharType="separate"/>
      </w:r>
      <w:r>
        <w:t>[5</w:t>
      </w:r>
      <w:ins w:id="27" w:author="Kaitlin Mattos" w:date="2017-12-02T20:04:00Z">
        <w:r w:rsidR="00841179">
          <w:t>3</w:t>
        </w:r>
      </w:ins>
      <w:del w:id="28" w:author="Kaitlin Mattos" w:date="2017-12-02T20:04:00Z">
        <w:r w:rsidDel="00841179">
          <w:delText>4</w:delText>
        </w:r>
      </w:del>
      <w:r>
        <w:t>-5</w:t>
      </w:r>
      <w:ins w:id="29" w:author="Kaitlin Mattos" w:date="2017-12-02T20:04:00Z">
        <w:r w:rsidR="00841179">
          <w:t>5</w:t>
        </w:r>
      </w:ins>
      <w:del w:id="30" w:author="Kaitlin Mattos" w:date="2017-12-02T20:04:00Z">
        <w:r w:rsidDel="00841179">
          <w:delText>6</w:delText>
        </w:r>
      </w:del>
      <w:r w:rsidRPr="00A27F93">
        <w:t>]</w:t>
      </w:r>
      <w:r w:rsidRPr="00A27F93">
        <w:fldChar w:fldCharType="end"/>
      </w:r>
      <w:r w:rsidRPr="00A27F93">
        <w:t>.</w:t>
      </w:r>
      <w:r w:rsidR="008554E5" w:rsidRPr="00A27F93">
        <w:t xml:space="preserve"> However, removing invasive species could have negative consequences if these species play important ecological roles otherwise missing from the novel system </w:t>
      </w:r>
      <w:r w:rsidR="008554E5" w:rsidRPr="00A27F93">
        <w:fldChar w:fldCharType="begin" w:fldLock="1"/>
      </w:r>
      <w:r w:rsidR="008554E5" w:rsidRPr="00A27F93">
        <w:instrText xml:space="preserve"> ADDIN PAPERS2_CITATIONS &lt;citation&gt;&lt;uuid&gt;372D9A16-3245-4829-902F-B47D94307072&lt;/uuid&gt;&lt;priority&gt;0&lt;/priority&gt;&lt;publications&gt;&lt;publication&gt;&lt;doi&gt;10.1525/bio.2011.61.6.6&lt;/doi&gt;&lt;number&gt;6&lt;/number&gt;&lt;publication_date&gt;99201100000000000000200000&lt;/publication_date&gt;&lt;startpage&gt;442&lt;/startpage&gt;&lt;subtype&gt;400&lt;/subtype&gt;&lt;title&gt;Intervention ecology: applying ecological science in the twenty-first century&lt;/title&gt;&lt;type&gt;400&lt;/type&gt;&lt;volume&gt;61&lt;/volume&gt;&lt;uuid&gt;dc0997df-9236-418e-8eee-b5f8a3a98ac0&lt;/uuid&gt;&lt;authors&gt;&lt;author&gt;&lt;lastName&gt;Hallett&lt;/lastName&gt;&lt;firstName&gt;L&lt;/firstName&gt;&lt;middleNames&gt;M&lt;/middleNames&gt;&lt;/author&gt;&lt;author&gt;&lt;lastName&gt;Ehrlich&lt;/lastName&gt;&lt;firstName&gt;P&lt;/firstName&gt;&lt;middleNames&gt;R&lt;/middleNames&gt;&lt;/author&gt;&lt;author&gt;&lt;lastName&gt;Mooney&lt;/lastName&gt;&lt;firstName&gt;H&lt;/firstName&gt;&lt;middleNames&gt;A&lt;/middleNames&gt;&lt;/author&gt;&lt;/authors&gt;&lt;editors /&gt;&lt;translators /&gt;&lt;photographers /&gt;&lt;livfe_id /&gt;&lt;citekey&gt;Hallett:2011cx&lt;/citekey&gt;&lt;subtitle p4:nil="true" xmlns:p4="http://www.w3.org/2001/XMLSchema-instance" /&gt;&lt;submission_date /&gt;&lt;revision_date /&gt;&lt;accepted_date /&gt;&lt;is_bundle&gt;0&lt;/is_bundle&gt;&lt;bundle&gt;&lt;type&gt;-100&lt;/type&gt;&lt;subtype&gt;-100&lt;/subtype&gt;&lt;livfeID /&gt;&lt;citekey&gt;:0ul&lt;/citekey&gt;&lt;title&gt;BioScience&lt;/title&gt;&lt;/bundle&gt;&lt;url&gt;http://dx.doi.org/10.1525/bio.2011.61.6.6&lt;/url&gt;&lt;/publication&gt;&lt;/publications&gt;&lt;cites /&gt;&lt;/citation&gt;</w:instrText>
      </w:r>
      <w:r w:rsidR="008554E5" w:rsidRPr="00A27F93">
        <w:fldChar w:fldCharType="separate"/>
      </w:r>
      <w:r w:rsidR="003D0D40">
        <w:t>[</w:t>
      </w:r>
      <w:r w:rsidR="00C46248">
        <w:t>5</w:t>
      </w:r>
      <w:ins w:id="31" w:author="Kaitlin Mattos" w:date="2017-12-02T20:04:00Z">
        <w:r w:rsidR="00841179">
          <w:t>6</w:t>
        </w:r>
      </w:ins>
      <w:del w:id="32" w:author="Kaitlin Mattos" w:date="2017-12-02T20:04:00Z">
        <w:r w:rsidR="00C46248" w:rsidDel="00841179">
          <w:delText>7</w:delText>
        </w:r>
      </w:del>
      <w:r w:rsidR="00543768">
        <w:t>, 5</w:t>
      </w:r>
      <w:ins w:id="33" w:author="Kaitlin Mattos" w:date="2017-12-02T20:04:00Z">
        <w:r w:rsidR="00841179">
          <w:t>7</w:t>
        </w:r>
      </w:ins>
      <w:del w:id="34" w:author="Kaitlin Mattos" w:date="2017-12-02T20:04:00Z">
        <w:r w:rsidR="00543768" w:rsidDel="00841179">
          <w:delText>8</w:delText>
        </w:r>
      </w:del>
      <w:r w:rsidR="00F00ED8" w:rsidRPr="00A27F93">
        <w:t>]</w:t>
      </w:r>
      <w:r w:rsidR="008554E5" w:rsidRPr="00A27F93">
        <w:fldChar w:fldCharType="end"/>
      </w:r>
      <w:r w:rsidR="008554E5" w:rsidRPr="00A27F93">
        <w:t>.</w:t>
      </w:r>
      <w:r w:rsidR="000B059E">
        <w:t xml:space="preserve"> In addition, while more research should be done on the</w:t>
      </w:r>
      <w:r w:rsidR="000377E4">
        <w:t xml:space="preserve"> </w:t>
      </w:r>
      <w:r w:rsidR="000B059E">
        <w:t xml:space="preserve">importance </w:t>
      </w:r>
      <w:r w:rsidR="000377E4">
        <w:t xml:space="preserve">of species traits </w:t>
      </w:r>
      <w:r w:rsidR="000B059E">
        <w:t xml:space="preserve">in determining relationships </w:t>
      </w:r>
      <w:r w:rsidR="000377E4">
        <w:t xml:space="preserve">between the plants in these ecosystems and their potential herbivores and dispersers, our results indicated that traits such as number of seeds per fruit, </w:t>
      </w:r>
      <w:r w:rsidR="000B059E">
        <w:t xml:space="preserve">palatability, and morphology (vine/tree/herb) were, indeed, more important than native status in determining </w:t>
      </w:r>
      <w:r w:rsidR="000B059E">
        <w:lastRenderedPageBreak/>
        <w:t>these relationships.</w:t>
      </w:r>
      <w:r w:rsidR="009270C2">
        <w:t xml:space="preserve"> </w:t>
      </w:r>
      <w:r w:rsidR="008554E5" w:rsidRPr="00A27F93">
        <w:t xml:space="preserve"> If restoration of native species is a future possibility, non-native species may</w:t>
      </w:r>
      <w:r w:rsidR="0031580F" w:rsidRPr="00A27F93">
        <w:t xml:space="preserve"> act as</w:t>
      </w:r>
      <w:r w:rsidR="008554E5" w:rsidRPr="00A27F93">
        <w:t xml:space="preserve"> a temporary placeholder until species reintroductions can occur. Restoring a functioning ecosystem rather than the exact original complement of species, or considering restoration an iterative process with strategic and temporary use of non-natives, may be more feasible for highly degraded ecosystems.</w:t>
      </w:r>
    </w:p>
    <w:p w14:paraId="3EE643C1" w14:textId="7B2D6E26" w:rsidR="00B47F00" w:rsidRPr="00A27F93" w:rsidRDefault="00B47F00" w:rsidP="00B47F00">
      <w:pPr>
        <w:spacing w:line="480" w:lineRule="auto"/>
        <w:rPr>
          <w:b/>
        </w:rPr>
      </w:pPr>
      <w:r w:rsidRPr="00A27F93">
        <w:rPr>
          <w:b/>
        </w:rPr>
        <w:t>Ethics</w:t>
      </w:r>
    </w:p>
    <w:p w14:paraId="18E7B160" w14:textId="61B0E9AC" w:rsidR="00B47F00" w:rsidRPr="00A27F93" w:rsidRDefault="00B47F00" w:rsidP="00FE7B58">
      <w:pPr>
        <w:spacing w:line="480" w:lineRule="auto"/>
        <w:ind w:firstLine="720"/>
      </w:pPr>
      <w:r w:rsidRPr="00A27F93">
        <w:t>No animal or human subject</w:t>
      </w:r>
      <w:r w:rsidR="00016173" w:rsidRPr="00A27F93">
        <w:t>s</w:t>
      </w:r>
      <w:r w:rsidRPr="00A27F93">
        <w:t xml:space="preserve"> were used to carry out this study. This study was designed and written solely by the authors listed. </w:t>
      </w:r>
      <w:r w:rsidR="0043301B" w:rsidRPr="00A27F93">
        <w:t xml:space="preserve">We received </w:t>
      </w:r>
      <w:r w:rsidR="00A32D2C">
        <w:t>a special use permit (SUP3-1383-2010-Gawel)</w:t>
      </w:r>
      <w:r w:rsidR="0043301B" w:rsidRPr="00A27F93">
        <w:t xml:space="preserve"> to conduct research on U.S. Fish and Wildlife Service (Department of Interior) Wildlife Refuge property in 2010. This was coordinated through Refuge Manager Joseph </w:t>
      </w:r>
      <w:proofErr w:type="spellStart"/>
      <w:r w:rsidR="0043301B" w:rsidRPr="00A27F93">
        <w:t>Schwagerl</w:t>
      </w:r>
      <w:proofErr w:type="spellEnd"/>
      <w:r w:rsidR="0043301B" w:rsidRPr="00A27F93">
        <w:t xml:space="preserve"> (</w:t>
      </w:r>
      <w:hyperlink r:id="rId13" w:history="1">
        <w:r w:rsidR="0043301B" w:rsidRPr="00A27F93">
          <w:rPr>
            <w:rStyle w:val="Hyperlink"/>
          </w:rPr>
          <w:t>Joseph_Schwagerl@fws.gov</w:t>
        </w:r>
      </w:hyperlink>
      <w:r w:rsidR="0043301B" w:rsidRPr="00A27F93">
        <w:t xml:space="preserve">) and Refuge Biologist </w:t>
      </w:r>
      <w:proofErr w:type="spellStart"/>
      <w:r w:rsidR="0043301B" w:rsidRPr="00A27F93">
        <w:t>Cari</w:t>
      </w:r>
      <w:proofErr w:type="spellEnd"/>
      <w:r w:rsidR="0043301B" w:rsidRPr="00A27F93">
        <w:t xml:space="preserve"> Eggleston (</w:t>
      </w:r>
      <w:hyperlink r:id="rId14" w:history="1">
        <w:r w:rsidR="0043301B" w:rsidRPr="00A27F93">
          <w:rPr>
            <w:rStyle w:val="Hyperlink"/>
          </w:rPr>
          <w:t>cari_eggleston@fws.gov</w:t>
        </w:r>
      </w:hyperlink>
      <w:r w:rsidR="0043301B" w:rsidRPr="00A27F93">
        <w:t xml:space="preserve">). For study sites on Government of Guam property, we received approval from Guam Department of Agriculture for use of the </w:t>
      </w:r>
      <w:proofErr w:type="spellStart"/>
      <w:r w:rsidR="0043301B" w:rsidRPr="00A27F93">
        <w:t>Anao</w:t>
      </w:r>
      <w:proofErr w:type="spellEnd"/>
      <w:r w:rsidR="0043301B" w:rsidRPr="00A27F93">
        <w:t xml:space="preserve"> Conservation Area, and approval from the Chamorro Land Trust for use of Chamorro Land Trust lands. In addition, U.S. Air Force, 36</w:t>
      </w:r>
      <w:r w:rsidR="0043301B" w:rsidRPr="00A27F93">
        <w:rPr>
          <w:vertAlign w:val="superscript"/>
        </w:rPr>
        <w:t>th</w:t>
      </w:r>
      <w:r w:rsidR="0043301B" w:rsidRPr="00A27F93">
        <w:t xml:space="preserve"> Wing Civil Engineering</w:t>
      </w:r>
      <w:r w:rsidR="00A32D2C">
        <w:t xml:space="preserve"> Squadron, Environmental Flight arranged for access to DoD property for surveys in 2011.</w:t>
      </w:r>
      <w:r w:rsidR="0043301B" w:rsidRPr="00A27F93">
        <w:t xml:space="preserve"> </w:t>
      </w:r>
    </w:p>
    <w:p w14:paraId="4514A584" w14:textId="77777777" w:rsidR="00D623B2" w:rsidRPr="00A27F93" w:rsidRDefault="00D623B2" w:rsidP="00DD6A06">
      <w:pPr>
        <w:spacing w:line="480" w:lineRule="auto"/>
        <w:outlineLvl w:val="0"/>
      </w:pPr>
      <w:r w:rsidRPr="00A27F93">
        <w:rPr>
          <w:b/>
        </w:rPr>
        <w:t>Competing Interests</w:t>
      </w:r>
    </w:p>
    <w:p w14:paraId="441E854E" w14:textId="5B015B5A" w:rsidR="00D623B2" w:rsidRPr="00A27F93" w:rsidRDefault="0043301B" w:rsidP="00D623B2">
      <w:pPr>
        <w:spacing w:line="480" w:lineRule="auto"/>
        <w:ind w:firstLine="720"/>
      </w:pPr>
      <w:r>
        <w:t>The authors declare</w:t>
      </w:r>
      <w:r w:rsidR="00D623B2" w:rsidRPr="00A27F93">
        <w:t xml:space="preserve"> no competing interests.</w:t>
      </w:r>
    </w:p>
    <w:p w14:paraId="12CB6FB4" w14:textId="5A014645" w:rsidR="006E1CAE" w:rsidRPr="00A27F93" w:rsidRDefault="006E1CAE" w:rsidP="00DD6A06">
      <w:pPr>
        <w:spacing w:line="480" w:lineRule="auto"/>
        <w:outlineLvl w:val="0"/>
        <w:rPr>
          <w:b/>
        </w:rPr>
      </w:pPr>
      <w:r w:rsidRPr="00A27F93">
        <w:rPr>
          <w:b/>
        </w:rPr>
        <w:t>Data Availability</w:t>
      </w:r>
    </w:p>
    <w:p w14:paraId="7DF1B18F" w14:textId="1596CEE5" w:rsidR="006E1CAE" w:rsidRPr="00A27F93" w:rsidRDefault="006E1CAE" w:rsidP="00DD6A06">
      <w:pPr>
        <w:spacing w:line="480" w:lineRule="auto"/>
        <w:outlineLvl w:val="0"/>
      </w:pPr>
      <w:r w:rsidRPr="00A27F93">
        <w:tab/>
        <w:t xml:space="preserve">Complete datasets are available at </w:t>
      </w:r>
      <w:hyperlink r:id="rId15" w:tgtFrame="_blank" w:history="1">
        <w:r w:rsidRPr="00A27F93">
          <w:rPr>
            <w:rStyle w:val="Hyperlink"/>
          </w:rPr>
          <w:t>http://dx.doi.org/10.5061/dryad.sp5ff</w:t>
        </w:r>
      </w:hyperlink>
      <w:r w:rsidRPr="00A27F93">
        <w:t xml:space="preserve">. </w:t>
      </w:r>
    </w:p>
    <w:p w14:paraId="61ECDEB2" w14:textId="5F31C124" w:rsidR="00D623B2" w:rsidRPr="00A27F93" w:rsidRDefault="00D623B2" w:rsidP="00DD6A06">
      <w:pPr>
        <w:spacing w:line="480" w:lineRule="auto"/>
        <w:outlineLvl w:val="0"/>
        <w:rPr>
          <w:b/>
        </w:rPr>
      </w:pPr>
      <w:r w:rsidRPr="00A27F93">
        <w:rPr>
          <w:b/>
        </w:rPr>
        <w:t>Author’s Contributions</w:t>
      </w:r>
    </w:p>
    <w:p w14:paraId="572838F1" w14:textId="778604EA" w:rsidR="00D623B2" w:rsidRPr="00A27F93" w:rsidRDefault="00D623B2" w:rsidP="002C2AB0">
      <w:pPr>
        <w:spacing w:line="480" w:lineRule="auto"/>
        <w:ind w:firstLine="720"/>
      </w:pPr>
      <w:r w:rsidRPr="00A27F93">
        <w:t>A</w:t>
      </w:r>
      <w:r w:rsidR="0043301B">
        <w:t>.M.G.</w:t>
      </w:r>
      <w:r w:rsidR="00DE36AB">
        <w:t xml:space="preserve"> </w:t>
      </w:r>
      <w:r w:rsidR="007533B4" w:rsidRPr="00A27F93">
        <w:t>helped to design</w:t>
      </w:r>
      <w:r w:rsidRPr="00A27F93">
        <w:t xml:space="preserve"> the study, set up the experiments,</w:t>
      </w:r>
      <w:r w:rsidR="007533B4" w:rsidRPr="00A27F93">
        <w:t xml:space="preserve"> collect</w:t>
      </w:r>
      <w:r w:rsidRPr="00A27F93">
        <w:t xml:space="preserve"> data,</w:t>
      </w:r>
      <w:r w:rsidRPr="00A27F93">
        <w:rPr>
          <w:lang w:val="en-GB"/>
        </w:rPr>
        <w:t xml:space="preserve"> </w:t>
      </w:r>
      <w:r w:rsidR="007533B4" w:rsidRPr="00A27F93">
        <w:rPr>
          <w:lang w:val="en-GB"/>
        </w:rPr>
        <w:t>analyse</w:t>
      </w:r>
      <w:r w:rsidR="00543768">
        <w:rPr>
          <w:lang w:val="en-GB"/>
        </w:rPr>
        <w:t>,</w:t>
      </w:r>
      <w:r w:rsidRPr="00A27F93">
        <w:t xml:space="preserve"> </w:t>
      </w:r>
      <w:r w:rsidR="007533B4" w:rsidRPr="00A27F93">
        <w:t>and draft the manuscript</w:t>
      </w:r>
      <w:r w:rsidRPr="00A27F93">
        <w:t xml:space="preserve">. </w:t>
      </w:r>
      <w:r w:rsidR="0043301B">
        <w:t>H.S.R.</w:t>
      </w:r>
      <w:r w:rsidRPr="00A27F93">
        <w:t xml:space="preserve"> helped design</w:t>
      </w:r>
      <w:r w:rsidR="007533B4" w:rsidRPr="00A27F93">
        <w:t xml:space="preserve"> and coordinate</w:t>
      </w:r>
      <w:r w:rsidRPr="00A27F93">
        <w:t xml:space="preserve"> </w:t>
      </w:r>
      <w:r w:rsidR="007533B4" w:rsidRPr="00A27F93">
        <w:t xml:space="preserve">the study, set up experiments, and aided in </w:t>
      </w:r>
      <w:r w:rsidR="007533B4" w:rsidRPr="00A27F93">
        <w:lastRenderedPageBreak/>
        <w:t>analysis and drafting the manu</w:t>
      </w:r>
      <w:r w:rsidR="001C0E16" w:rsidRPr="00A27F93">
        <w:t xml:space="preserve">script. </w:t>
      </w:r>
      <w:r w:rsidR="0043301B">
        <w:t>A.M.K.</w:t>
      </w:r>
      <w:r w:rsidR="007533B4" w:rsidRPr="00A27F93">
        <w:t xml:space="preserve"> aided in designing and coordinating the study, reviewing the analysis, and drafting and reviewing the manuscript. </w:t>
      </w:r>
      <w:r w:rsidR="0043301B">
        <w:t>R.H.M.</w:t>
      </w:r>
      <w:r w:rsidR="007533B4" w:rsidRPr="00A27F93">
        <w:t xml:space="preserve"> aided in designing and coordinating the study and reviewing the manuscript. All authors gave final approval for publication.</w:t>
      </w:r>
    </w:p>
    <w:p w14:paraId="3D1D4D11" w14:textId="77777777" w:rsidR="007533B4" w:rsidRPr="00A27F93" w:rsidRDefault="007533B4" w:rsidP="00DD6A06">
      <w:pPr>
        <w:spacing w:line="480" w:lineRule="auto"/>
        <w:outlineLvl w:val="0"/>
        <w:rPr>
          <w:b/>
        </w:rPr>
      </w:pPr>
      <w:r w:rsidRPr="00A27F93">
        <w:rPr>
          <w:b/>
        </w:rPr>
        <w:t>Acknowledgments</w:t>
      </w:r>
    </w:p>
    <w:p w14:paraId="28226503" w14:textId="78D09B30" w:rsidR="007533B4" w:rsidRPr="00A27F93" w:rsidRDefault="007533B4" w:rsidP="00D623B2">
      <w:pPr>
        <w:spacing w:line="480" w:lineRule="auto"/>
      </w:pPr>
      <w:r w:rsidRPr="00A27F93">
        <w:tab/>
        <w:t xml:space="preserve">The authors thank the Ecology of Bird Loss project, especially crew leaders Kaitlin Mattos, Isaac </w:t>
      </w:r>
      <w:proofErr w:type="spellStart"/>
      <w:r w:rsidRPr="00A27F93">
        <w:t>Chellman</w:t>
      </w:r>
      <w:proofErr w:type="spellEnd"/>
      <w:r w:rsidRPr="00A27F93">
        <w:t xml:space="preserve">, and Elizabeth </w:t>
      </w:r>
      <w:proofErr w:type="spellStart"/>
      <w:r w:rsidRPr="00A27F93">
        <w:t>Hoos</w:t>
      </w:r>
      <w:r w:rsidR="00E5415B" w:rsidRPr="00A27F93">
        <w:t>h</w:t>
      </w:r>
      <w:r w:rsidRPr="00A27F93">
        <w:t>iar</w:t>
      </w:r>
      <w:proofErr w:type="spellEnd"/>
      <w:r w:rsidRPr="00A27F93">
        <w:t xml:space="preserve">. </w:t>
      </w:r>
      <w:r w:rsidR="00666AB3" w:rsidRPr="00A27F93">
        <w:t xml:space="preserve">Leanne </w:t>
      </w:r>
      <w:proofErr w:type="spellStart"/>
      <w:r w:rsidR="00666AB3" w:rsidRPr="00A27F93">
        <w:t>Obra</w:t>
      </w:r>
      <w:proofErr w:type="spellEnd"/>
      <w:r w:rsidR="00666AB3" w:rsidRPr="00A27F93">
        <w:t xml:space="preserve"> and Joseph </w:t>
      </w:r>
      <w:proofErr w:type="spellStart"/>
      <w:r w:rsidR="00666AB3" w:rsidRPr="00A27F93">
        <w:t>Vinch</w:t>
      </w:r>
      <w:proofErr w:type="spellEnd"/>
      <w:r w:rsidR="00666AB3" w:rsidRPr="00A27F93">
        <w:t xml:space="preserve"> of Andersen Air Force Base Environmental Fleet coordinated Air Force base access</w:t>
      </w:r>
      <w:r w:rsidR="00727311" w:rsidRPr="00A27F93">
        <w:t xml:space="preserve"> and </w:t>
      </w:r>
      <w:proofErr w:type="spellStart"/>
      <w:r w:rsidR="00543768">
        <w:t>C</w:t>
      </w:r>
      <w:r w:rsidR="00727311" w:rsidRPr="00A27F93">
        <w:t>ari</w:t>
      </w:r>
      <w:proofErr w:type="spellEnd"/>
      <w:r w:rsidR="00727311" w:rsidRPr="00A27F93">
        <w:t xml:space="preserve"> and Chris Eggleston of the Guam National Wildlife Refuge coordinated Refuge access</w:t>
      </w:r>
      <w:r w:rsidR="00666AB3" w:rsidRPr="00A27F93">
        <w:t xml:space="preserve"> to carry out this field study. </w:t>
      </w:r>
      <w:r w:rsidRPr="00A27F93">
        <w:t xml:space="preserve">We </w:t>
      </w:r>
      <w:r w:rsidR="00EB73D8" w:rsidRPr="00A27F93">
        <w:t xml:space="preserve">also </w:t>
      </w:r>
      <w:r w:rsidRPr="00A27F93">
        <w:t>thank Joshua Tewksbury for helping with a</w:t>
      </w:r>
      <w:r w:rsidR="00666AB3" w:rsidRPr="00A27F93">
        <w:t xml:space="preserve"> portion of the analysis and Lauren Gutierrez and the late Lynn </w:t>
      </w:r>
      <w:proofErr w:type="spellStart"/>
      <w:r w:rsidR="00666AB3" w:rsidRPr="00A27F93">
        <w:t>Raulerson</w:t>
      </w:r>
      <w:proofErr w:type="spellEnd"/>
      <w:r w:rsidR="00666AB3" w:rsidRPr="00A27F93">
        <w:t xml:space="preserve"> for help with vegetation identification.</w:t>
      </w:r>
    </w:p>
    <w:p w14:paraId="4A89E3C7" w14:textId="77777777" w:rsidR="007533B4" w:rsidRPr="00A27F93" w:rsidRDefault="007533B4" w:rsidP="00DD6A06">
      <w:pPr>
        <w:spacing w:line="480" w:lineRule="auto"/>
        <w:outlineLvl w:val="0"/>
        <w:rPr>
          <w:b/>
        </w:rPr>
      </w:pPr>
      <w:r w:rsidRPr="00A27F93">
        <w:rPr>
          <w:b/>
        </w:rPr>
        <w:t>Funding Sources</w:t>
      </w:r>
    </w:p>
    <w:p w14:paraId="79779430" w14:textId="66B87D8F" w:rsidR="007934AD" w:rsidRPr="00A27F93" w:rsidRDefault="007533B4" w:rsidP="00FE60F9">
      <w:pPr>
        <w:spacing w:line="480" w:lineRule="auto"/>
      </w:pPr>
      <w:r w:rsidRPr="00A27F93">
        <w:tab/>
        <w:t xml:space="preserve">Ann Marie </w:t>
      </w:r>
      <w:proofErr w:type="spellStart"/>
      <w:r w:rsidRPr="00A27F93">
        <w:t>Gawel</w:t>
      </w:r>
      <w:proofErr w:type="spellEnd"/>
      <w:r w:rsidRPr="00A27F93">
        <w:t xml:space="preserve"> organized this study with </w:t>
      </w:r>
      <w:r w:rsidR="00666AB3" w:rsidRPr="00A27F93">
        <w:t>financial support from the National Institutes of Health Research Initiative for Scientific Enhance</w:t>
      </w:r>
      <w:r w:rsidR="00223E94" w:rsidRPr="00A27F93">
        <w:t>ment research assistantship and the Micronesia Conservation Trust Young Champions program</w:t>
      </w:r>
      <w:r w:rsidR="00666AB3" w:rsidRPr="00A27F93">
        <w:t xml:space="preserve">. </w:t>
      </w:r>
      <w:proofErr w:type="spellStart"/>
      <w:r w:rsidR="00666AB3" w:rsidRPr="00A27F93">
        <w:t>Haldre</w:t>
      </w:r>
      <w:proofErr w:type="spellEnd"/>
      <w:r w:rsidR="00666AB3" w:rsidRPr="00A27F93">
        <w:t xml:space="preserve"> Rogers and Ross Miller contributed materials and </w:t>
      </w:r>
      <w:proofErr w:type="spellStart"/>
      <w:r w:rsidR="00666AB3" w:rsidRPr="00A27F93">
        <w:t>labo</w:t>
      </w:r>
      <w:r w:rsidR="009E2FE4" w:rsidRPr="00A27F93">
        <w:t>u</w:t>
      </w:r>
      <w:r w:rsidR="00666AB3" w:rsidRPr="00A27F93">
        <w:t>r</w:t>
      </w:r>
      <w:proofErr w:type="spellEnd"/>
      <w:r w:rsidR="00666AB3" w:rsidRPr="00A27F93">
        <w:t xml:space="preserve"> with funding through the National Science Foundation </w:t>
      </w:r>
      <w:r w:rsidR="006D2988" w:rsidRPr="00A27F93">
        <w:t xml:space="preserve">DEB-0816465 </w:t>
      </w:r>
      <w:r w:rsidR="00666AB3" w:rsidRPr="00A27F93">
        <w:t>and the U.S. Department of Agriculture</w:t>
      </w:r>
      <w:r w:rsidR="006D2988" w:rsidRPr="00A27F93">
        <w:t xml:space="preserve"> 2008-0316</w:t>
      </w:r>
      <w:r w:rsidR="00666AB3" w:rsidRPr="00A27F93">
        <w:t xml:space="preserve">. </w:t>
      </w:r>
      <w:r w:rsidR="007934AD" w:rsidRPr="00A27F93">
        <w:br w:type="page"/>
      </w:r>
    </w:p>
    <w:p w14:paraId="489352C2" w14:textId="3BD88E1B" w:rsidR="001C0E16" w:rsidRPr="00A27F93" w:rsidRDefault="001C0E16">
      <w:pPr>
        <w:rPr>
          <w:b/>
        </w:rPr>
      </w:pPr>
      <w:bookmarkStart w:id="35" w:name="_Hlk494314211"/>
      <w:r w:rsidRPr="00A27F93">
        <w:rPr>
          <w:b/>
        </w:rPr>
        <w:lastRenderedPageBreak/>
        <w:t>Literature Cited</w:t>
      </w:r>
    </w:p>
    <w:p w14:paraId="7DD0762D" w14:textId="77777777" w:rsidR="001C0E16" w:rsidRPr="00A27F93" w:rsidRDefault="001C0E16"/>
    <w:bookmarkStart w:id="36" w:name="_Hlk491383469"/>
    <w:p w14:paraId="1159EFBF" w14:textId="77777777" w:rsidR="008250C7" w:rsidRPr="00A27F93" w:rsidRDefault="008250C7" w:rsidP="008250C7">
      <w:r w:rsidRPr="00A27F93">
        <w:fldChar w:fldCharType="begin" w:fldLock="1"/>
      </w:r>
      <w:r w:rsidRPr="00A27F93">
        <w:instrText xml:space="preserve"> ADDIN PAPERS2_CITATIONS &lt;papers2_bibliography/&gt;</w:instrText>
      </w:r>
      <w:r w:rsidRPr="00A27F93">
        <w:fldChar w:fldCharType="separate"/>
      </w:r>
      <w:r w:rsidRPr="00A27F93">
        <w:t xml:space="preserve">1. Seastedt, T. R. &amp; Hobbs, R. J. 2008 Management of novel ecosystems: are novel approaches required? </w:t>
      </w:r>
      <w:r w:rsidRPr="00A27F93">
        <w:rPr>
          <w:i/>
        </w:rPr>
        <w:t>Frontiers in Ecology and Evolution</w:t>
      </w:r>
      <w:r w:rsidRPr="00A27F93">
        <w:t xml:space="preserve"> </w:t>
      </w:r>
      <w:r w:rsidRPr="00A27F93">
        <w:rPr>
          <w:b/>
        </w:rPr>
        <w:t>6</w:t>
      </w:r>
      <w:r w:rsidRPr="00A27F93">
        <w:t>, 547. (doi:10.1890/070046)</w:t>
      </w:r>
    </w:p>
    <w:p w14:paraId="424F3586" w14:textId="77777777" w:rsidR="008250C7" w:rsidRPr="00A27F93" w:rsidRDefault="008250C7" w:rsidP="008250C7">
      <w:r w:rsidRPr="00A27F93">
        <w:t xml:space="preserve">2. Hobbs, R. J., Higgs, E. &amp; Harris, J. A. 2009 Novel ecosystems: implications for conservation and restoration. </w:t>
      </w:r>
      <w:r w:rsidRPr="00A27F93">
        <w:rPr>
          <w:i/>
        </w:rPr>
        <w:t>Trends Ecol. Evol.</w:t>
      </w:r>
      <w:r w:rsidRPr="00A27F93">
        <w:t xml:space="preserve"> </w:t>
      </w:r>
      <w:r w:rsidRPr="00A27F93">
        <w:rPr>
          <w:b/>
        </w:rPr>
        <w:t>24</w:t>
      </w:r>
      <w:r w:rsidRPr="00A27F93">
        <w:t>, 599-605. (</w:t>
      </w:r>
      <w:hyperlink r:id="rId16" w:history="1">
        <w:r w:rsidRPr="00A27F93">
          <w:rPr>
            <w:rStyle w:val="Hyperlink"/>
          </w:rPr>
          <w:t>doi: 10.1016/j.tree.2009.05.012</w:t>
        </w:r>
      </w:hyperlink>
      <w:r w:rsidRPr="00A27F93">
        <w:rPr>
          <w:rStyle w:val="Hyperlink"/>
          <w:color w:val="auto"/>
          <w:u w:val="none"/>
        </w:rPr>
        <w:t>)</w:t>
      </w:r>
    </w:p>
    <w:p w14:paraId="73C525ED" w14:textId="77777777" w:rsidR="008250C7" w:rsidRPr="00A27F93" w:rsidRDefault="008250C7" w:rsidP="008250C7">
      <w:r w:rsidRPr="00A27F93">
        <w:t xml:space="preserve">3. Hobbs, R. J., Arico, S., Aronson, J. &amp; Baron, J. S. 2006 Novel ecosystems: theoretical and management aspects of the new ecological world order. </w:t>
      </w:r>
      <w:r w:rsidRPr="00A27F93">
        <w:rPr>
          <w:i/>
        </w:rPr>
        <w:t xml:space="preserve">Global Ecology and Conservation </w:t>
      </w:r>
      <w:r w:rsidRPr="00A27F93">
        <w:rPr>
          <w:b/>
        </w:rPr>
        <w:t>15</w:t>
      </w:r>
      <w:r w:rsidRPr="00A27F93">
        <w:t>, 1. (doi:10.1111/j.1466-822x.2006.00212.x)</w:t>
      </w:r>
    </w:p>
    <w:p w14:paraId="6D4CE38A" w14:textId="77777777" w:rsidR="008250C7" w:rsidRPr="00A27F93" w:rsidRDefault="008250C7" w:rsidP="008250C7">
      <w:r w:rsidRPr="00A27F93">
        <w:t xml:space="preserve">4. Schlaepfer, M. A., Sax, D. F. &amp; Olden, J. D. 2011 The potential conservation value of non‐native species. </w:t>
      </w:r>
      <w:r w:rsidRPr="00A27F93">
        <w:rPr>
          <w:i/>
        </w:rPr>
        <w:t>Conservation Biology</w:t>
      </w:r>
      <w:r w:rsidRPr="00A27F93">
        <w:t xml:space="preserve"> </w:t>
      </w:r>
      <w:r w:rsidRPr="00A27F93">
        <w:rPr>
          <w:b/>
        </w:rPr>
        <w:t>25</w:t>
      </w:r>
      <w:r w:rsidRPr="00A27F93">
        <w:t>, 428. (doi:10.1111/j.1523-1739.2010.01646.x)</w:t>
      </w:r>
    </w:p>
    <w:p w14:paraId="39C21B72" w14:textId="77777777" w:rsidR="008250C7" w:rsidRPr="00A27F93" w:rsidRDefault="008250C7" w:rsidP="008250C7">
      <w:r w:rsidRPr="00A27F93">
        <w:t xml:space="preserve">5. Ewel, J. J. &amp; Putz, F. E. 2004 A place for alien species in ecosystem restoration. </w:t>
      </w:r>
      <w:r w:rsidRPr="00A27F93">
        <w:rPr>
          <w:i/>
        </w:rPr>
        <w:t xml:space="preserve">Frontiers in Ecology and Evolution </w:t>
      </w:r>
      <w:r w:rsidRPr="00A27F93">
        <w:rPr>
          <w:b/>
        </w:rPr>
        <w:t>2</w:t>
      </w:r>
      <w:r w:rsidRPr="00A27F93">
        <w:t>, 354-360. (</w:t>
      </w:r>
      <w:hyperlink r:id="rId17" w:history="1">
        <w:r w:rsidRPr="00A27F93">
          <w:rPr>
            <w:rStyle w:val="Hyperlink"/>
          </w:rPr>
          <w:t>doi: 10.1890/1540-9295(2004)002[0354:apfasi]2.0.co;2</w:t>
        </w:r>
      </w:hyperlink>
      <w:r w:rsidRPr="00A27F93">
        <w:rPr>
          <w:rStyle w:val="Hyperlink"/>
          <w:color w:val="auto"/>
          <w:u w:val="none"/>
        </w:rPr>
        <w:t>)</w:t>
      </w:r>
    </w:p>
    <w:p w14:paraId="66A3B70F" w14:textId="77777777" w:rsidR="008250C7" w:rsidRPr="00A27F93" w:rsidRDefault="008250C7" w:rsidP="008250C7">
      <w:r w:rsidRPr="00A27F93">
        <w:t xml:space="preserve">6. Lugo, A. E. 1997 The apparent paradox of reestablishing species richness on degraded lands with tree monocultures. </w:t>
      </w:r>
      <w:r w:rsidRPr="00A27F93">
        <w:rPr>
          <w:i/>
        </w:rPr>
        <w:t xml:space="preserve">Forest ecology and management </w:t>
      </w:r>
      <w:r w:rsidRPr="00A27F93">
        <w:rPr>
          <w:b/>
        </w:rPr>
        <w:t>99</w:t>
      </w:r>
      <w:r w:rsidRPr="00A27F93">
        <w:t>, 9-19. (</w:t>
      </w:r>
      <w:hyperlink r:id="rId18" w:history="1">
        <w:r w:rsidRPr="00A27F93">
          <w:rPr>
            <w:rStyle w:val="Hyperlink"/>
          </w:rPr>
          <w:t>doi: 10.1016/s0378-1127(97)00191-6</w:t>
        </w:r>
      </w:hyperlink>
      <w:r w:rsidRPr="00A27F93">
        <w:rPr>
          <w:rStyle w:val="Hyperlink"/>
          <w:color w:val="auto"/>
          <w:u w:val="none"/>
        </w:rPr>
        <w:t>)</w:t>
      </w:r>
    </w:p>
    <w:p w14:paraId="31B2A1B4" w14:textId="77777777" w:rsidR="008250C7" w:rsidRPr="00A27F93" w:rsidRDefault="008250C7" w:rsidP="008250C7">
      <w:r w:rsidRPr="00A27F93">
        <w:t xml:space="preserve">7. Goodenough, A. 2010 Are the ecological impacts of alien species misrepresented? A review of the ‘native good, alien bad’ philosophy. </w:t>
      </w:r>
      <w:r w:rsidRPr="00A27F93">
        <w:rPr>
          <w:i/>
        </w:rPr>
        <w:t>Community Ecology</w:t>
      </w:r>
      <w:r w:rsidRPr="00A27F93">
        <w:t xml:space="preserve"> </w:t>
      </w:r>
      <w:r w:rsidRPr="00A27F93">
        <w:rPr>
          <w:b/>
        </w:rPr>
        <w:t>11</w:t>
      </w:r>
      <w:r w:rsidRPr="00A27F93">
        <w:t>, 13-21. (</w:t>
      </w:r>
      <w:hyperlink r:id="rId19" w:history="1">
        <w:r w:rsidRPr="00A27F93">
          <w:rPr>
            <w:rStyle w:val="Hyperlink"/>
          </w:rPr>
          <w:t>doi: 10.1556/comec.11.2010.1.3</w:t>
        </w:r>
      </w:hyperlink>
      <w:r w:rsidRPr="00A27F93">
        <w:t>)</w:t>
      </w:r>
    </w:p>
    <w:p w14:paraId="2CF23568" w14:textId="77777777" w:rsidR="008250C7" w:rsidRPr="00A27F93" w:rsidRDefault="008250C7" w:rsidP="008250C7">
      <w:r w:rsidRPr="00A27F93">
        <w:t xml:space="preserve">8. Foster, J. T. &amp; Robinson, S. K. 2007 Introduced birds and the fate of Hawaiian rainforests. </w:t>
      </w:r>
      <w:r w:rsidRPr="00A27F93">
        <w:rPr>
          <w:i/>
        </w:rPr>
        <w:t>Conservation Biology</w:t>
      </w:r>
      <w:r w:rsidRPr="00A27F93">
        <w:t xml:space="preserve"> </w:t>
      </w:r>
      <w:r w:rsidRPr="00A27F93">
        <w:rPr>
          <w:b/>
        </w:rPr>
        <w:t>21</w:t>
      </w:r>
      <w:r w:rsidRPr="00A27F93">
        <w:t>, 1248-1257. (doi:10.1111/j.1523-1739.2007.00781.x)</w:t>
      </w:r>
    </w:p>
    <w:p w14:paraId="62F7A767" w14:textId="77777777" w:rsidR="008250C7" w:rsidRPr="00A27F93" w:rsidRDefault="008250C7" w:rsidP="008250C7">
      <w:r w:rsidRPr="00A27F93">
        <w:t xml:space="preserve">9. Bertness, M. D. &amp; Coverdale, T. C. 2013 An invasive species facilitates the recovery of salt marsh ecosystems on Cape Cod. </w:t>
      </w:r>
      <w:r w:rsidRPr="00A27F93">
        <w:rPr>
          <w:i/>
        </w:rPr>
        <w:t>Ecology</w:t>
      </w:r>
      <w:r w:rsidRPr="00A27F93">
        <w:t xml:space="preserve"> </w:t>
      </w:r>
      <w:r w:rsidRPr="00A27F93">
        <w:rPr>
          <w:b/>
        </w:rPr>
        <w:t>94</w:t>
      </w:r>
      <w:r w:rsidRPr="00A27F93">
        <w:t>, 1937-1943. (</w:t>
      </w:r>
      <w:hyperlink r:id="rId20" w:history="1">
        <w:r w:rsidRPr="00A27F93">
          <w:rPr>
            <w:rStyle w:val="Hyperlink"/>
            <w:color w:val="auto"/>
            <w:u w:val="none"/>
          </w:rPr>
          <w:t>doi: 10.1890/12-2150.1</w:t>
        </w:r>
      </w:hyperlink>
      <w:r w:rsidRPr="00A27F93">
        <w:rPr>
          <w:rStyle w:val="Hyperlink"/>
          <w:color w:val="auto"/>
          <w:u w:val="none"/>
        </w:rPr>
        <w:t>)</w:t>
      </w:r>
    </w:p>
    <w:p w14:paraId="51DE0557" w14:textId="77777777" w:rsidR="008250C7" w:rsidRPr="00A27F93" w:rsidRDefault="008250C7" w:rsidP="008250C7">
      <w:r w:rsidRPr="00A27F93">
        <w:t xml:space="preserve">10. Takatsuki, S. 2009 Effects of sika deer on vegetation in Japan: a review. </w:t>
      </w:r>
      <w:r w:rsidRPr="00A27F93">
        <w:rPr>
          <w:i/>
        </w:rPr>
        <w:t xml:space="preserve">Biological Conservation </w:t>
      </w:r>
      <w:r w:rsidRPr="00A27F93">
        <w:rPr>
          <w:b/>
          <w:bCs/>
        </w:rPr>
        <w:t>142</w:t>
      </w:r>
      <w:r w:rsidRPr="00A27F93">
        <w:t>, 1922-1929. (</w:t>
      </w:r>
      <w:hyperlink r:id="rId21" w:history="1">
        <w:r w:rsidRPr="00A27F93">
          <w:rPr>
            <w:rStyle w:val="Hyperlink"/>
            <w:color w:val="auto"/>
            <w:u w:val="none"/>
          </w:rPr>
          <w:t>doi: 10.1007/978-4-431-09429-6</w:t>
        </w:r>
      </w:hyperlink>
      <w:r w:rsidRPr="00A27F93">
        <w:rPr>
          <w:rStyle w:val="Hyperlink"/>
          <w:color w:val="auto"/>
          <w:u w:val="none"/>
        </w:rPr>
        <w:t>)</w:t>
      </w:r>
    </w:p>
    <w:p w14:paraId="4D7FBC29" w14:textId="77777777" w:rsidR="008250C7" w:rsidRPr="00A27F93" w:rsidRDefault="008250C7" w:rsidP="008250C7">
      <w:r w:rsidRPr="00A27F93">
        <w:t xml:space="preserve">11. Allombert, S., Stockton, S. &amp; Martin, J. L. 2005 A natural experiment on the impact of overabundant deer on forest invertebrates. </w:t>
      </w:r>
      <w:r w:rsidRPr="00A27F93">
        <w:rPr>
          <w:i/>
        </w:rPr>
        <w:t>Conservation Biology</w:t>
      </w:r>
      <w:r w:rsidRPr="00A27F93">
        <w:t xml:space="preserve"> </w:t>
      </w:r>
      <w:r w:rsidRPr="00A27F93">
        <w:rPr>
          <w:b/>
        </w:rPr>
        <w:t>19</w:t>
      </w:r>
      <w:r w:rsidRPr="00A27F93">
        <w:t>, 1917. (doi:10.1111/j.1523-1739.2005.00280.x)</w:t>
      </w:r>
    </w:p>
    <w:p w14:paraId="38625DC4" w14:textId="77777777" w:rsidR="008250C7" w:rsidRPr="00A27F93" w:rsidRDefault="008250C7" w:rsidP="008250C7">
      <w:r w:rsidRPr="00A27F93">
        <w:t xml:space="preserve">12. Murphy, M. J. &amp; Inman, F. 2014 Invasive feral pigs impact native tree ferns and woody seedlings in Hawaiian forest. </w:t>
      </w:r>
      <w:r w:rsidRPr="00A27F93">
        <w:rPr>
          <w:i/>
        </w:rPr>
        <w:t>Biological Invasions</w:t>
      </w:r>
      <w:r w:rsidRPr="00A27F93">
        <w:t xml:space="preserve"> </w:t>
      </w:r>
      <w:r w:rsidRPr="00A27F93">
        <w:rPr>
          <w:b/>
        </w:rPr>
        <w:t>16</w:t>
      </w:r>
      <w:r w:rsidRPr="00A27F93">
        <w:t>, 63-71. (doi:10.1007/s10530-013-0503-2)</w:t>
      </w:r>
    </w:p>
    <w:p w14:paraId="30B3FF1F" w14:textId="77777777" w:rsidR="008250C7" w:rsidRPr="00A27F93" w:rsidRDefault="008250C7" w:rsidP="008250C7">
      <w:r w:rsidRPr="00A27F93">
        <w:t xml:space="preserve">13. Courchamp, F., Chapuis, J. L. &amp; Pascal, M. 2003 Mammal invaders on islands: impact, control and control impact. </w:t>
      </w:r>
      <w:r w:rsidRPr="00A27F93">
        <w:rPr>
          <w:i/>
        </w:rPr>
        <w:t>Biological reviews</w:t>
      </w:r>
      <w:r w:rsidRPr="00A27F93">
        <w:t xml:space="preserve"> </w:t>
      </w:r>
      <w:r w:rsidRPr="00A27F93">
        <w:rPr>
          <w:b/>
        </w:rPr>
        <w:t>78</w:t>
      </w:r>
      <w:r w:rsidRPr="00A27F93">
        <w:t>, 347–383. (doi:10.1017/s1464793102006061)</w:t>
      </w:r>
    </w:p>
    <w:p w14:paraId="044F16B7" w14:textId="77777777" w:rsidR="008250C7" w:rsidRPr="00A27F93" w:rsidRDefault="008250C7" w:rsidP="008250C7">
      <w:r w:rsidRPr="00A27F93">
        <w:t xml:space="preserve">14. Alverson, W. S., Waller, D. M. &amp; Solheim, S. L. 1988 Forests too deer: edge effects in northern Wisconsin. </w:t>
      </w:r>
      <w:r w:rsidRPr="00A27F93">
        <w:rPr>
          <w:i/>
        </w:rPr>
        <w:t>Conservation Biology</w:t>
      </w:r>
      <w:r w:rsidRPr="00A27F93">
        <w:t xml:space="preserve"> </w:t>
      </w:r>
      <w:r w:rsidRPr="00A27F93">
        <w:rPr>
          <w:b/>
        </w:rPr>
        <w:t>2</w:t>
      </w:r>
      <w:r w:rsidRPr="00A27F93">
        <w:t>, 348-358. (</w:t>
      </w:r>
      <w:hyperlink r:id="rId22" w:history="1">
        <w:r w:rsidRPr="00A27F93">
          <w:rPr>
            <w:rStyle w:val="Hyperlink"/>
            <w:color w:val="auto"/>
            <w:u w:val="none"/>
          </w:rPr>
          <w:t>doi: 10.1111/j.1523-1739.1988.tb00199.x</w:t>
        </w:r>
      </w:hyperlink>
      <w:r w:rsidRPr="00A27F93">
        <w:t>)</w:t>
      </w:r>
    </w:p>
    <w:p w14:paraId="692724C6" w14:textId="77777777" w:rsidR="008250C7" w:rsidRPr="00A27F93" w:rsidRDefault="008250C7" w:rsidP="008250C7">
      <w:r w:rsidRPr="00A27F93">
        <w:t xml:space="preserve">15. Coomes, D. A., Allen, R. B. &amp; Forsyth, D. M. 2003 Factors preventing the recovery of New Zealand forests following control of invasive deer. </w:t>
      </w:r>
      <w:r w:rsidRPr="00A27F93">
        <w:rPr>
          <w:i/>
        </w:rPr>
        <w:t>Conservation Biology</w:t>
      </w:r>
      <w:r w:rsidRPr="00A27F93">
        <w:t xml:space="preserve"> </w:t>
      </w:r>
      <w:r w:rsidRPr="00A27F93">
        <w:rPr>
          <w:b/>
        </w:rPr>
        <w:t>17</w:t>
      </w:r>
      <w:r w:rsidRPr="00A27F93">
        <w:t>, 450-459. (doi:10.1046/j.1523-1739.2003.15099.x)</w:t>
      </w:r>
    </w:p>
    <w:p w14:paraId="1DBAA5E9" w14:textId="77777777" w:rsidR="008250C7" w:rsidRPr="00A27F93" w:rsidRDefault="008250C7" w:rsidP="008250C7">
      <w:r w:rsidRPr="00A27F93">
        <w:t>16. Ickes, K., Dewalt, S. J. &amp; Appanah, S. 2001 Effects of native pigs (</w:t>
      </w:r>
      <w:r w:rsidRPr="00A27F93">
        <w:rPr>
          <w:i/>
        </w:rPr>
        <w:t>Sus scrofa</w:t>
      </w:r>
      <w:r w:rsidRPr="00A27F93">
        <w:t xml:space="preserve">) on woody understory vegetation in a Malaysian lowland rain forest. </w:t>
      </w:r>
      <w:r w:rsidRPr="00A27F93">
        <w:rPr>
          <w:i/>
        </w:rPr>
        <w:t>Journal of Tropical Ecology</w:t>
      </w:r>
      <w:r w:rsidRPr="00A27F93">
        <w:t xml:space="preserve"> </w:t>
      </w:r>
      <w:r w:rsidRPr="00A27F93">
        <w:rPr>
          <w:b/>
        </w:rPr>
        <w:t>17</w:t>
      </w:r>
      <w:r w:rsidRPr="00A27F93">
        <w:t>, 191-206. (doi:10.1017/s0266467401001134)</w:t>
      </w:r>
    </w:p>
    <w:p w14:paraId="1C7B974A" w14:textId="77777777" w:rsidR="008250C7" w:rsidRPr="00A27F93" w:rsidRDefault="008250C7" w:rsidP="008250C7">
      <w:r w:rsidRPr="00A27F93">
        <w:t>17. Ickes, K. 2001 Hyper-abundance of native wild pigs (</w:t>
      </w:r>
      <w:r w:rsidRPr="00A27F93">
        <w:rPr>
          <w:i/>
        </w:rPr>
        <w:t>Sus scrofa</w:t>
      </w:r>
      <w:r w:rsidRPr="00A27F93">
        <w:t xml:space="preserve">) in a lowland dipterocarp rain forest of Peninsular Malaysia. </w:t>
      </w:r>
      <w:r w:rsidRPr="00A27F93">
        <w:rPr>
          <w:i/>
        </w:rPr>
        <w:t xml:space="preserve">Biotropica </w:t>
      </w:r>
      <w:r w:rsidRPr="00A27F93">
        <w:rPr>
          <w:b/>
        </w:rPr>
        <w:t>33</w:t>
      </w:r>
      <w:r w:rsidRPr="00A27F93">
        <w:t>, 682-690. (doi: 10.1111/j.1744-7429.2001.tb00225.x)</w:t>
      </w:r>
    </w:p>
    <w:p w14:paraId="4C67BBD6" w14:textId="77777777" w:rsidR="008250C7" w:rsidRPr="00A27F93" w:rsidRDefault="008250C7" w:rsidP="008250C7">
      <w:r w:rsidRPr="00A27F93">
        <w:t>18. Barrios, M. N. 2012 Impact of wild boar (</w:t>
      </w:r>
      <w:r w:rsidRPr="00A27F93">
        <w:rPr>
          <w:i/>
        </w:rPr>
        <w:t>Sus scrofa</w:t>
      </w:r>
      <w:r w:rsidRPr="00A27F93">
        <w:t xml:space="preserve">) in its introduced and native range: a review. </w:t>
      </w:r>
      <w:r w:rsidRPr="00A27F93">
        <w:rPr>
          <w:i/>
        </w:rPr>
        <w:t>Biological invasions</w:t>
      </w:r>
      <w:r w:rsidRPr="00A27F93">
        <w:t xml:space="preserve"> </w:t>
      </w:r>
      <w:r w:rsidRPr="00A27F93">
        <w:rPr>
          <w:b/>
        </w:rPr>
        <w:t>14</w:t>
      </w:r>
      <w:r w:rsidRPr="00A27F93">
        <w:t>, 2283-2300. (doi:10.1007/s10530-012-0229-6)</w:t>
      </w:r>
    </w:p>
    <w:p w14:paraId="429DE54C" w14:textId="77777777" w:rsidR="008250C7" w:rsidRPr="00A27F93" w:rsidRDefault="008250C7" w:rsidP="008250C7">
      <w:r w:rsidRPr="00A27F93">
        <w:lastRenderedPageBreak/>
        <w:t xml:space="preserve">19. Singer, F. J., Swank, W. T. &amp; Clebsch, E. 1984 Effects of wild pig rooting in a deciduous forest. </w:t>
      </w:r>
      <w:r w:rsidRPr="00A27F93">
        <w:rPr>
          <w:i/>
        </w:rPr>
        <w:t>The Journal of wildlife management</w:t>
      </w:r>
      <w:r w:rsidRPr="00A27F93">
        <w:t xml:space="preserve"> </w:t>
      </w:r>
      <w:r w:rsidRPr="00A27F93">
        <w:rPr>
          <w:b/>
        </w:rPr>
        <w:t>48</w:t>
      </w:r>
      <w:r w:rsidRPr="00A27F93">
        <w:t>, 464-473. (doi:10.2307/3801179)</w:t>
      </w:r>
    </w:p>
    <w:p w14:paraId="3E72654F" w14:textId="77777777" w:rsidR="008250C7" w:rsidRPr="00584BA9" w:rsidRDefault="008250C7" w:rsidP="008250C7">
      <w:pPr>
        <w:rPr>
          <w:b/>
          <w:i/>
        </w:rPr>
      </w:pPr>
      <w:r w:rsidRPr="00A27F93">
        <w:t xml:space="preserve">20. Fritts, T. H. &amp; Rodda, G. H. 1998 The role of introduced species in the degradation of island ecosystems: a case history of Guam. </w:t>
      </w:r>
      <w:r w:rsidRPr="00A27F93">
        <w:rPr>
          <w:i/>
        </w:rPr>
        <w:t>Annual review of Ecology and Systematics</w:t>
      </w:r>
      <w:r>
        <w:rPr>
          <w:i/>
        </w:rPr>
        <w:t xml:space="preserve"> </w:t>
      </w:r>
      <w:r>
        <w:rPr>
          <w:b/>
        </w:rPr>
        <w:t>29</w:t>
      </w:r>
      <w:r>
        <w:rPr>
          <w:b/>
          <w:i/>
        </w:rPr>
        <w:t xml:space="preserve">, </w:t>
      </w:r>
      <w:r w:rsidRPr="00584BA9">
        <w:t>113-140.</w:t>
      </w:r>
      <w:r>
        <w:t xml:space="preserve"> (doi:</w:t>
      </w:r>
      <w:r w:rsidRPr="00584BA9">
        <w:t>10.1146/annurev.ecolsys.29.1.113</w:t>
      </w:r>
      <w:r>
        <w:t>)</w:t>
      </w:r>
    </w:p>
    <w:p w14:paraId="45A5533A" w14:textId="77777777" w:rsidR="008250C7" w:rsidRDefault="008250C7" w:rsidP="008250C7">
      <w:r>
        <w:t>21</w:t>
      </w:r>
      <w:r w:rsidRPr="00A27F93">
        <w:t xml:space="preserve">. Rodda, G. H., Fritts, T. H. &amp; Conry, P. J. 1992 Origin and population growth of the brown tree snake, Boiga irregularis, on Guam. </w:t>
      </w:r>
      <w:r w:rsidRPr="00A27F93">
        <w:rPr>
          <w:i/>
        </w:rPr>
        <w:t>Pacific Science</w:t>
      </w:r>
      <w:r w:rsidRPr="00A27F93">
        <w:t xml:space="preserve"> </w:t>
      </w:r>
      <w:r w:rsidRPr="00A27F93">
        <w:rPr>
          <w:b/>
        </w:rPr>
        <w:t>46</w:t>
      </w:r>
      <w:r w:rsidRPr="00A27F93">
        <w:t xml:space="preserve">, 46-57. </w:t>
      </w:r>
    </w:p>
    <w:p w14:paraId="7276B581" w14:textId="77777777" w:rsidR="008250C7" w:rsidRPr="00A27F93" w:rsidRDefault="008250C7" w:rsidP="008250C7">
      <w:r>
        <w:t>22</w:t>
      </w:r>
      <w:r w:rsidRPr="00A27F93">
        <w:t xml:space="preserve">. Wiles, G. J., Bart, J., Beck, R. E. &amp; Aguon, C. F. 2003 Impacts of the brown tree snake: patterns of decline and species persistence in Guam's avifauna. </w:t>
      </w:r>
      <w:r w:rsidRPr="00A27F93">
        <w:rPr>
          <w:i/>
        </w:rPr>
        <w:t>Conservation Biology</w:t>
      </w:r>
      <w:r w:rsidRPr="00A27F93">
        <w:t xml:space="preserve"> </w:t>
      </w:r>
      <w:r w:rsidRPr="00A27F93">
        <w:rPr>
          <w:b/>
        </w:rPr>
        <w:t>17</w:t>
      </w:r>
      <w:r w:rsidRPr="00A27F93">
        <w:t>, 1350-1360. (doi:10.1046/j.1523-1739.2003.01526.x)</w:t>
      </w:r>
    </w:p>
    <w:p w14:paraId="4F1E031C" w14:textId="77777777" w:rsidR="008250C7" w:rsidRPr="00A27F93" w:rsidRDefault="008250C7" w:rsidP="008250C7">
      <w:r>
        <w:t>23</w:t>
      </w:r>
      <w:r w:rsidRPr="00A27F93">
        <w:t xml:space="preserve">. Savidge, J. A. 1987 Extinction of an island forest avifauna by an introduced snake. </w:t>
      </w:r>
      <w:r w:rsidRPr="00A27F93">
        <w:rPr>
          <w:i/>
        </w:rPr>
        <w:t>Ecology</w:t>
      </w:r>
      <w:r w:rsidRPr="00A27F93">
        <w:t xml:space="preserve"> </w:t>
      </w:r>
      <w:r w:rsidRPr="00A27F93">
        <w:rPr>
          <w:b/>
        </w:rPr>
        <w:t>68</w:t>
      </w:r>
      <w:r w:rsidRPr="00A27F93">
        <w:t>, 660-668. (doi:10.2307/1938471)</w:t>
      </w:r>
    </w:p>
    <w:p w14:paraId="4D6A1CB7" w14:textId="690194E1" w:rsidR="008250C7" w:rsidRPr="00A27F93" w:rsidRDefault="008250C7" w:rsidP="008250C7">
      <w:r>
        <w:t xml:space="preserve">24. </w:t>
      </w:r>
      <w:r w:rsidRPr="00A27F93">
        <w:t>Conry, P. J. 1989 Ecology of the wild (feral) pig (</w:t>
      </w:r>
      <w:r w:rsidRPr="00A27F93">
        <w:rPr>
          <w:i/>
        </w:rPr>
        <w:t>Sus scrofa</w:t>
      </w:r>
      <w:r w:rsidRPr="00A27F93">
        <w:t xml:space="preserve">) on Guam. </w:t>
      </w:r>
      <w:ins w:id="37" w:author="Kaitlin Mattos" w:date="2017-12-02T19:47:00Z">
        <w:r w:rsidR="002F1C21">
          <w:t xml:space="preserve">Technical Report. </w:t>
        </w:r>
      </w:ins>
      <w:r w:rsidRPr="00A27F93">
        <w:t>Guam Division of Aquatic and Wildlife Resources</w:t>
      </w:r>
      <w:ins w:id="38" w:author="Kaitlin Mattos" w:date="2017-12-02T19:47:00Z">
        <w:r w:rsidR="002F1C21">
          <w:t xml:space="preserve">, Guam Department of Agriculture. </w:t>
        </w:r>
        <w:proofErr w:type="spellStart"/>
        <w:r w:rsidR="002F1C21">
          <w:t>Mangilao</w:t>
        </w:r>
        <w:proofErr w:type="spellEnd"/>
        <w:r w:rsidR="002F1C21">
          <w:t>, Guam</w:t>
        </w:r>
      </w:ins>
      <w:ins w:id="39" w:author="Kaitlin Mattos" w:date="2017-12-02T19:48:00Z">
        <w:r w:rsidR="002F1C21">
          <w:t>. 60 pp.</w:t>
        </w:r>
      </w:ins>
      <w:del w:id="40" w:author="Kaitlin Mattos" w:date="2017-12-02T19:47:00Z">
        <w:r w:rsidRPr="00A27F93" w:rsidDel="002F1C21">
          <w:delText>.</w:delText>
        </w:r>
      </w:del>
      <w:r w:rsidRPr="00A27F93">
        <w:t xml:space="preserve"> (doi:10.2527/jas1984.582482x)</w:t>
      </w:r>
    </w:p>
    <w:p w14:paraId="7ADC869F" w14:textId="77777777" w:rsidR="008250C7" w:rsidRPr="00A27F93" w:rsidRDefault="008250C7" w:rsidP="008250C7">
      <w:r>
        <w:t>25</w:t>
      </w:r>
      <w:r w:rsidRPr="00A27F93">
        <w:t xml:space="preserve">. Schreiner, I. 1997 Demography and recruitment of selected trees in the limestone forest of Guam in relation to introduced ungulates. </w:t>
      </w:r>
      <w:r w:rsidRPr="00A27F93">
        <w:rPr>
          <w:i/>
        </w:rPr>
        <w:t>Micronesica</w:t>
      </w:r>
      <w:r w:rsidRPr="00A27F93">
        <w:t xml:space="preserve"> </w:t>
      </w:r>
      <w:r w:rsidRPr="00A27F93">
        <w:rPr>
          <w:b/>
        </w:rPr>
        <w:t>30</w:t>
      </w:r>
      <w:r w:rsidRPr="00A27F93">
        <w:t>, 169-181</w:t>
      </w:r>
    </w:p>
    <w:p w14:paraId="79258269" w14:textId="77777777" w:rsidR="008250C7" w:rsidRDefault="008250C7" w:rsidP="008250C7">
      <w:r>
        <w:t>26</w:t>
      </w:r>
      <w:r w:rsidRPr="00A27F93">
        <w:t>. Wiles, G. J., Buden, D. W. &amp; Worthington, D. J. 1999 History of introduction, population status, and management of Philippine deer (</w:t>
      </w:r>
      <w:r w:rsidRPr="00A27F93">
        <w:rPr>
          <w:i/>
        </w:rPr>
        <w:t>Cervus mariannus</w:t>
      </w:r>
      <w:r w:rsidRPr="00A27F93">
        <w:t xml:space="preserve">) on Micronesian Islands. </w:t>
      </w:r>
      <w:r w:rsidRPr="00A27F93">
        <w:rPr>
          <w:i/>
        </w:rPr>
        <w:t>Mammalia</w:t>
      </w:r>
      <w:r w:rsidRPr="00A27F93">
        <w:t xml:space="preserve"> </w:t>
      </w:r>
      <w:r w:rsidRPr="00A27F93">
        <w:rPr>
          <w:b/>
        </w:rPr>
        <w:t>63,</w:t>
      </w:r>
      <w:r w:rsidRPr="00A27F93">
        <w:t xml:space="preserve"> 193-215. (doi:10.1515/mamm.1999.63.2.193)</w:t>
      </w:r>
    </w:p>
    <w:p w14:paraId="2F08F1B4" w14:textId="77777777" w:rsidR="008250C7" w:rsidRPr="00A27F93" w:rsidRDefault="008250C7" w:rsidP="008250C7">
      <w:r>
        <w:t>27</w:t>
      </w:r>
      <w:r w:rsidRPr="00A27F93">
        <w:t>. Safford, W. E. 1905 Useful Plants of Guam (Facsimile Edition Reprint). 566pp. Guam: Jillette Leon Guerrero / Guamology Publishing. (</w:t>
      </w:r>
      <w:hyperlink r:id="rId23" w:history="1">
        <w:r w:rsidRPr="00A27F93">
          <w:rPr>
            <w:rStyle w:val="Hyperlink"/>
            <w:color w:val="auto"/>
            <w:u w:val="none"/>
          </w:rPr>
          <w:t>doi: 10.5962/bhl.title.55033</w:t>
        </w:r>
      </w:hyperlink>
      <w:r w:rsidRPr="00A27F93">
        <w:t>)</w:t>
      </w:r>
    </w:p>
    <w:p w14:paraId="052D4E1A" w14:textId="77777777" w:rsidR="008250C7" w:rsidRPr="00A27F93" w:rsidRDefault="008250C7" w:rsidP="008250C7">
      <w:r w:rsidRPr="00A27F93">
        <w:t>28. Wiles, G. J. 2005 Decline of a population of wild seeded breadfruit (</w:t>
      </w:r>
      <w:r w:rsidRPr="00A27F93">
        <w:rPr>
          <w:i/>
        </w:rPr>
        <w:t>Artocarpus mariannensis</w:t>
      </w:r>
      <w:r w:rsidRPr="00A27F93">
        <w:t xml:space="preserve">) on Guam, Mariana Islands. </w:t>
      </w:r>
      <w:r w:rsidRPr="00A27F93">
        <w:rPr>
          <w:i/>
        </w:rPr>
        <w:t>Pacific Science</w:t>
      </w:r>
      <w:r w:rsidRPr="00A27F93">
        <w:t xml:space="preserve"> </w:t>
      </w:r>
      <w:r w:rsidRPr="00A27F93">
        <w:rPr>
          <w:b/>
        </w:rPr>
        <w:t>59</w:t>
      </w:r>
      <w:r w:rsidRPr="00A27F93">
        <w:t>, 509-522. (doi:10.1353/psc.2005.0052)</w:t>
      </w:r>
    </w:p>
    <w:p w14:paraId="3619E867" w14:textId="0EF36425" w:rsidR="008250C7" w:rsidRPr="00FE0DB1" w:rsidRDefault="008250C7" w:rsidP="008250C7">
      <w:r w:rsidRPr="00A27F93">
        <w:t xml:space="preserve">29. </w:t>
      </w:r>
      <w:r w:rsidRPr="00FE0DB1">
        <w:t>Knutson, K., &amp; Vogt, S. 2003. US Air Force, Andersen Air Force Base, Guam and US Navy, Pearl Harbor, Hawaii. Unpublished manuscript.</w:t>
      </w:r>
      <w:r>
        <w:t xml:space="preserve"> </w:t>
      </w:r>
    </w:p>
    <w:p w14:paraId="1AF590A9" w14:textId="2A558E0D" w:rsidR="008250C7" w:rsidRPr="00A27F93" w:rsidRDefault="008250C7" w:rsidP="008250C7">
      <w:r>
        <w:t xml:space="preserve">30. </w:t>
      </w:r>
      <w:r w:rsidRPr="00A27F93">
        <w:t>Raulerson, L. &amp; Rinehart, A. F. 1991 Trees and Shrubs of the Northern Mariana Islands. Coastal Resources Management, Saipan, Northern Mariana Islands. 120 pp. (doi:10.5962/bhl.title.100395)</w:t>
      </w:r>
    </w:p>
    <w:p w14:paraId="59BB63AF" w14:textId="2F3746F4" w:rsidR="008250C7" w:rsidRPr="00A27F93" w:rsidRDefault="008250C7" w:rsidP="008250C7">
      <w:r>
        <w:t>31</w:t>
      </w:r>
      <w:r w:rsidRPr="00A27F93">
        <w:t xml:space="preserve">. Mylroie, J.E.,  J.W. Jenson, D. Taborosi, J.M.U. Jocson, D.T. Vann and C. Wexel - Karst features of Guam in terms of a general model of </w:t>
      </w:r>
      <w:proofErr w:type="spellStart"/>
      <w:r w:rsidRPr="00A27F93">
        <w:t>carbo</w:t>
      </w:r>
      <w:del w:id="41" w:author="Kaitlin Mattos" w:date="2017-12-02T20:03:00Z">
        <w:r w:rsidRPr="00A27F93" w:rsidDel="006F6F7B">
          <w:delText>n</w:delText>
        </w:r>
      </w:del>
      <w:r w:rsidRPr="00A27F93">
        <w:t>ate</w:t>
      </w:r>
      <w:proofErr w:type="spellEnd"/>
      <w:r w:rsidRPr="00A27F93">
        <w:t xml:space="preserve"> island karst.</w:t>
      </w:r>
    </w:p>
    <w:p w14:paraId="04EC0493" w14:textId="77777777" w:rsidR="008250C7" w:rsidRPr="00A27F93" w:rsidRDefault="008250C7" w:rsidP="008250C7">
      <w:r w:rsidRPr="00A27F93">
        <w:rPr>
          <w:i/>
        </w:rPr>
        <w:t>Journal of Cave and Karst Studies</w:t>
      </w:r>
      <w:r w:rsidRPr="00A27F93">
        <w:t xml:space="preserve"> </w:t>
      </w:r>
      <w:r w:rsidRPr="00A27F93">
        <w:rPr>
          <w:b/>
        </w:rPr>
        <w:t>63</w:t>
      </w:r>
      <w:r w:rsidRPr="00A27F93">
        <w:t>, 9-22.</w:t>
      </w:r>
    </w:p>
    <w:p w14:paraId="6D782044" w14:textId="77777777" w:rsidR="008250C7" w:rsidRPr="00A27F93" w:rsidRDefault="008250C7" w:rsidP="008250C7">
      <w:r>
        <w:t>32</w:t>
      </w:r>
      <w:r w:rsidRPr="00A27F93">
        <w:t xml:space="preserve">. </w:t>
      </w:r>
      <w:r>
        <w:t>The University of Guam - Water and Environmental Research Institute, and Island Research and Education Initiative</w:t>
      </w:r>
      <w:r w:rsidRPr="006927EB">
        <w:t xml:space="preserve">. </w:t>
      </w:r>
      <w:r>
        <w:t xml:space="preserve">Digital atlas of northern Guam [Internet], accessed 2017 Aug 20. Available from: </w:t>
      </w:r>
      <w:r w:rsidRPr="003A2CA9">
        <w:t>http://north.hydroguam.net/index.php</w:t>
      </w:r>
      <w:r w:rsidRPr="00A27F93">
        <w:t>3</w:t>
      </w:r>
      <w:r>
        <w:t>4</w:t>
      </w:r>
      <w:r w:rsidRPr="00A27F93">
        <w:t>.</w:t>
      </w:r>
    </w:p>
    <w:p w14:paraId="347AB8A1" w14:textId="77777777" w:rsidR="008250C7" w:rsidRPr="00A27F93" w:rsidRDefault="008250C7" w:rsidP="008250C7">
      <w:r>
        <w:t>33</w:t>
      </w:r>
      <w:r w:rsidRPr="00A27F93">
        <w:t xml:space="preserve">. Fosberg, F. R. 1960 The Vegetation of Micronesia, 1: General Descriptions, the Vegetation of the Mariana Islands, and a Detailed Consideration of the Vegetation of Guam. B. </w:t>
      </w:r>
      <w:r w:rsidRPr="00A27F93">
        <w:rPr>
          <w:i/>
        </w:rPr>
        <w:t>American Museum of Natural History.</w:t>
      </w:r>
      <w:r w:rsidRPr="00A27F93">
        <w:t xml:space="preserve"> </w:t>
      </w:r>
      <w:r w:rsidRPr="00A27F93">
        <w:rPr>
          <w:b/>
          <w:bCs/>
        </w:rPr>
        <w:t>119</w:t>
      </w:r>
      <w:r w:rsidRPr="00A27F93">
        <w:rPr>
          <w:bCs/>
        </w:rPr>
        <w:t xml:space="preserve">, </w:t>
      </w:r>
      <w:r w:rsidRPr="00A27F93">
        <w:t>53-75. (doi:10.2307/1932008)</w:t>
      </w:r>
    </w:p>
    <w:p w14:paraId="6309CFEE" w14:textId="77777777" w:rsidR="008250C7" w:rsidRDefault="008250C7" w:rsidP="008250C7">
      <w:r>
        <w:t xml:space="preserve">34. </w:t>
      </w:r>
      <w:r w:rsidRPr="00A27F93">
        <w:t xml:space="preserve">Stone, B. C. 1970 Flora of Guam. </w:t>
      </w:r>
      <w:r w:rsidRPr="00A27F93">
        <w:rPr>
          <w:i/>
        </w:rPr>
        <w:t>Micronesica</w:t>
      </w:r>
      <w:r w:rsidRPr="00A27F93">
        <w:t xml:space="preserve"> </w:t>
      </w:r>
      <w:r w:rsidRPr="00A27F93">
        <w:rPr>
          <w:b/>
        </w:rPr>
        <w:t>6</w:t>
      </w:r>
      <w:r w:rsidRPr="00A27F93">
        <w:t xml:space="preserve">, 1-659. </w:t>
      </w:r>
    </w:p>
    <w:p w14:paraId="0A7AB654" w14:textId="77777777" w:rsidR="008250C7" w:rsidRPr="00A27F93" w:rsidRDefault="008250C7" w:rsidP="008250C7">
      <w:r>
        <w:t xml:space="preserve">35. </w:t>
      </w:r>
      <w:r w:rsidRPr="00A27F93">
        <w:t>R Core Team (2017). R: A language and environment for statistical computing. R Foundation for Statistical Computing, Vienna, Austria. URL https://www.R-project.org/.</w:t>
      </w:r>
    </w:p>
    <w:p w14:paraId="4F5173E0" w14:textId="5D09E375" w:rsidR="00FE60F9" w:rsidRDefault="00FE60F9" w:rsidP="008250C7">
      <w:r>
        <w:t xml:space="preserve">36. </w:t>
      </w:r>
      <w:r w:rsidRPr="00FE60F9">
        <w:t>Douglas Bates, Martin Maechler, Ben Bolker, Steve Walker (2015). Fitting Linear Mixed-Effects Models Using lme4. Journal of Statistical Software, 67(1), 1-48.</w:t>
      </w:r>
      <w:r>
        <w:t xml:space="preserve"> (</w:t>
      </w:r>
      <w:hyperlink r:id="rId24" w:history="1">
        <w:r w:rsidRPr="00FE60F9">
          <w:rPr>
            <w:rStyle w:val="Hyperlink"/>
          </w:rPr>
          <w:t>doi:10.18637/jss.v067.i01</w:t>
        </w:r>
      </w:hyperlink>
      <w:r>
        <w:t>)</w:t>
      </w:r>
    </w:p>
    <w:p w14:paraId="20B17854" w14:textId="70ED7FFA" w:rsidR="008250C7" w:rsidRPr="00A27F93" w:rsidRDefault="008250C7" w:rsidP="008250C7">
      <w:r w:rsidRPr="00A27F93">
        <w:lastRenderedPageBreak/>
        <w:t>3</w:t>
      </w:r>
      <w:r w:rsidR="00FE60F9">
        <w:t>7</w:t>
      </w:r>
      <w:r w:rsidRPr="00A27F93">
        <w:t xml:space="preserve">. Burnham, K. P. &amp; Anderson, D. R. 2004 Multimodel inference understanding AIC and BIC in model selection. </w:t>
      </w:r>
      <w:r w:rsidRPr="00A27F93">
        <w:rPr>
          <w:i/>
        </w:rPr>
        <w:t>Sociological methods &amp; research</w:t>
      </w:r>
      <w:r w:rsidRPr="00A27F93">
        <w:t xml:space="preserve"> </w:t>
      </w:r>
      <w:r w:rsidRPr="00A27F93">
        <w:rPr>
          <w:b/>
        </w:rPr>
        <w:t>33</w:t>
      </w:r>
      <w:r w:rsidRPr="00A27F93">
        <w:t xml:space="preserve">, </w:t>
      </w:r>
      <w:r w:rsidRPr="00A27F93">
        <w:rPr>
          <w:shd w:val="clear" w:color="auto" w:fill="FFFFFF"/>
        </w:rPr>
        <w:t>261-304</w:t>
      </w:r>
      <w:r w:rsidRPr="00A27F93">
        <w:t>. (doi:10.1177/0049124104268644)</w:t>
      </w:r>
    </w:p>
    <w:p w14:paraId="5361F0C0" w14:textId="62537CE0" w:rsidR="008250C7" w:rsidRPr="00A27F93" w:rsidRDefault="008250C7" w:rsidP="008250C7">
      <w:r w:rsidRPr="00A27F93">
        <w:t>3</w:t>
      </w:r>
      <w:r w:rsidR="00FE60F9">
        <w:t>8</w:t>
      </w:r>
      <w:r w:rsidRPr="00A27F93">
        <w:t xml:space="preserve">. Engeman, R. M., Massei, G. &amp; Sage, M. 2013 Monitoring wild pig populations: a review of methods. </w:t>
      </w:r>
      <w:r w:rsidRPr="00A27F93">
        <w:rPr>
          <w:i/>
        </w:rPr>
        <w:t xml:space="preserve">Environmental Science and Pollution Research </w:t>
      </w:r>
      <w:r w:rsidRPr="00A27F93">
        <w:rPr>
          <w:b/>
        </w:rPr>
        <w:t>20</w:t>
      </w:r>
      <w:r w:rsidRPr="00A27F93">
        <w:t>, 8077-8091. (doi:10.1007/s11356-013-2002-5)</w:t>
      </w:r>
    </w:p>
    <w:p w14:paraId="6F5DE577" w14:textId="37EA7C4F" w:rsidR="008250C7" w:rsidRPr="00A27F93" w:rsidRDefault="008250C7" w:rsidP="008250C7">
      <w:r w:rsidRPr="00A27F93">
        <w:t>3</w:t>
      </w:r>
      <w:r w:rsidR="00FE60F9">
        <w:t>9</w:t>
      </w:r>
      <w:r w:rsidRPr="00A27F93">
        <w:t xml:space="preserve">. Brown, J. E., Bauman, J. M., Lawrie, J. F. &amp; Rocha, O. J. 2012 The structure of morphological and genetic diversity in natural populations of </w:t>
      </w:r>
      <w:r w:rsidRPr="00A27F93">
        <w:rPr>
          <w:i/>
        </w:rPr>
        <w:t>Carica papaya</w:t>
      </w:r>
      <w:r w:rsidRPr="00A27F93">
        <w:t xml:space="preserve"> (Caricaceae) in Costa Rica. </w:t>
      </w:r>
      <w:r w:rsidRPr="00A27F93">
        <w:rPr>
          <w:i/>
        </w:rPr>
        <w:t>Biotropica</w:t>
      </w:r>
      <w:r w:rsidRPr="00A27F93">
        <w:t xml:space="preserve"> </w:t>
      </w:r>
      <w:r w:rsidRPr="00A27F93">
        <w:rPr>
          <w:b/>
        </w:rPr>
        <w:t>44</w:t>
      </w:r>
      <w:r w:rsidRPr="00A27F93">
        <w:t>, 179-188. (doi:10.1111/j.1744-7429.2011.00779.x)</w:t>
      </w:r>
    </w:p>
    <w:p w14:paraId="0038FFC5" w14:textId="26ACE2A0" w:rsidR="008250C7" w:rsidRPr="00A27F93" w:rsidRDefault="00FE60F9" w:rsidP="008250C7">
      <w:r>
        <w:t>40</w:t>
      </w:r>
      <w:r w:rsidR="008250C7" w:rsidRPr="00A27F93">
        <w:t xml:space="preserve">. Manner, H. I., Thaman, R. R. &amp; Hassall, D. C. 1984 Phosphate mining induced vegetation changes on Nauru Island. </w:t>
      </w:r>
      <w:r w:rsidR="008250C7" w:rsidRPr="00A27F93">
        <w:rPr>
          <w:i/>
        </w:rPr>
        <w:t>Ecology</w:t>
      </w:r>
      <w:r w:rsidR="008250C7" w:rsidRPr="00A27F93">
        <w:t xml:space="preserve"> </w:t>
      </w:r>
      <w:r w:rsidR="008250C7" w:rsidRPr="00A27F93">
        <w:rPr>
          <w:b/>
        </w:rPr>
        <w:t>65</w:t>
      </w:r>
      <w:r w:rsidR="008250C7" w:rsidRPr="00A27F93">
        <w:t>, 1454-1465. (doi:10.2307/1939126)</w:t>
      </w:r>
    </w:p>
    <w:p w14:paraId="25B8CDA8" w14:textId="517ED576" w:rsidR="008250C7" w:rsidRDefault="008250C7" w:rsidP="008250C7">
      <w:r>
        <w:t>4</w:t>
      </w:r>
      <w:r w:rsidR="00FE60F9">
        <w:t>1</w:t>
      </w:r>
      <w:r w:rsidRPr="00A27F93">
        <w:t xml:space="preserve">. Fricke, E. C., &amp; Wright, S. </w:t>
      </w:r>
      <w:r>
        <w:t>J. (2016). The mechanical defens</w:t>
      </w:r>
      <w:r w:rsidRPr="00A27F93">
        <w:t xml:space="preserve">e advantage of small seeds. </w:t>
      </w:r>
      <w:r w:rsidRPr="00A27F93">
        <w:rPr>
          <w:i/>
        </w:rPr>
        <w:t>Ecology Letters</w:t>
      </w:r>
      <w:r w:rsidRPr="00A27F93">
        <w:t xml:space="preserve">, </w:t>
      </w:r>
      <w:r w:rsidRPr="00A27F93">
        <w:rPr>
          <w:b/>
        </w:rPr>
        <w:t>19</w:t>
      </w:r>
      <w:r w:rsidRPr="00A27F93">
        <w:t>, 987-991.</w:t>
      </w:r>
      <w:r>
        <w:t>(doi:</w:t>
      </w:r>
      <w:r w:rsidRPr="00DC4FD7">
        <w:t xml:space="preserve"> 10.1111/ele.12637</w:t>
      </w:r>
      <w:r>
        <w:t xml:space="preserve">) </w:t>
      </w:r>
    </w:p>
    <w:p w14:paraId="3DB67C80" w14:textId="09CFF8B2" w:rsidR="008250C7" w:rsidRPr="00A27F93" w:rsidRDefault="008250C7" w:rsidP="008250C7">
      <w:r>
        <w:t>4</w:t>
      </w:r>
      <w:r w:rsidR="00FE60F9">
        <w:t>2</w:t>
      </w:r>
      <w:r>
        <w:t>. Bergvall, U.A. and Leimar, O.</w:t>
      </w:r>
      <w:r w:rsidRPr="00A27F93">
        <w:t xml:space="preserve"> 2005. Plant secondary compounds and the frequency of food types affect food choice by mammalian herbivores. </w:t>
      </w:r>
      <w:r w:rsidRPr="00A27F93">
        <w:rPr>
          <w:i/>
        </w:rPr>
        <w:t>Ecology</w:t>
      </w:r>
      <w:r w:rsidRPr="00A27F93">
        <w:t xml:space="preserve"> </w:t>
      </w:r>
      <w:r w:rsidRPr="00A27F93">
        <w:rPr>
          <w:b/>
        </w:rPr>
        <w:t>86</w:t>
      </w:r>
      <w:r w:rsidRPr="00A27F93">
        <w:t>, 2450-2460.</w:t>
      </w:r>
      <w:r>
        <w:t xml:space="preserve"> (doi: </w:t>
      </w:r>
      <w:r w:rsidRPr="00DC4FD7">
        <w:t>10.1890/04-0978</w:t>
      </w:r>
      <w:r>
        <w:t xml:space="preserve">) (doi: </w:t>
      </w:r>
      <w:r w:rsidRPr="00DC4FD7">
        <w:t>10.1890/04-0978</w:t>
      </w:r>
      <w:r>
        <w:t>)</w:t>
      </w:r>
    </w:p>
    <w:p w14:paraId="1CD313E4" w14:textId="0A847C90" w:rsidR="008250C7" w:rsidRPr="00A27F93" w:rsidRDefault="008250C7" w:rsidP="008250C7">
      <w:r>
        <w:t>4</w:t>
      </w:r>
      <w:r w:rsidR="00FE60F9">
        <w:t>3</w:t>
      </w:r>
      <w:r w:rsidRPr="00A27F93">
        <w:t>. Clauss, M., Lason, K., Gehrke, J., Lechner-Doll, M., Fickel, J., Grune, T., &amp; Streich, W. J. 2003. Captive roe deer (</w:t>
      </w:r>
      <w:r w:rsidRPr="00A27F93">
        <w:rPr>
          <w:i/>
        </w:rPr>
        <w:t>Capreolus capreolus</w:t>
      </w:r>
      <w:r w:rsidRPr="00A27F93">
        <w:t xml:space="preserve">) select for low amounts of tannic acid but not quebracho: fluctuation of preferences and potential benefits. </w:t>
      </w:r>
      <w:r w:rsidRPr="00A27F93">
        <w:rPr>
          <w:i/>
        </w:rPr>
        <w:t>Comparative Biochemistry and Physiology Part B: Biochemistry and Molecular Biology</w:t>
      </w:r>
      <w:r w:rsidRPr="00A27F93">
        <w:t xml:space="preserve"> </w:t>
      </w:r>
      <w:r w:rsidRPr="00A27F93">
        <w:rPr>
          <w:b/>
        </w:rPr>
        <w:t>136</w:t>
      </w:r>
      <w:r w:rsidRPr="00A27F93">
        <w:t>, 369-382.</w:t>
      </w:r>
      <w:r>
        <w:t xml:space="preserve">(doi: </w:t>
      </w:r>
      <w:r w:rsidRPr="00575D70">
        <w:t>10.1016/S1096-4959(03)00244-6</w:t>
      </w:r>
      <w:r>
        <w:t>)</w:t>
      </w:r>
    </w:p>
    <w:p w14:paraId="68AEE00D" w14:textId="17AB671F" w:rsidR="008250C7" w:rsidRPr="00A27F93" w:rsidRDefault="008250C7" w:rsidP="008250C7">
      <w:r w:rsidRPr="00A27F93">
        <w:t>4</w:t>
      </w:r>
      <w:r w:rsidR="00FE60F9">
        <w:t>4</w:t>
      </w:r>
      <w:r>
        <w:t>. Lavate, S.</w:t>
      </w:r>
      <w:r w:rsidRPr="00A27F93">
        <w:t>M., Chandrakant</w:t>
      </w:r>
      <w:r>
        <w:t>, D.,</w:t>
      </w:r>
      <w:r w:rsidRPr="00A27F93">
        <w:t xml:space="preserve"> Shendkar,</w:t>
      </w:r>
      <w:r>
        <w:t xml:space="preserve"> D., and </w:t>
      </w:r>
      <w:r w:rsidRPr="00A27F93">
        <w:t>Deshpande</w:t>
      </w:r>
      <w:r>
        <w:t>, N.R.</w:t>
      </w:r>
      <w:r w:rsidRPr="00A27F93">
        <w:t xml:space="preserve">.  2014. Phytochemical Screening and Nutritional Analysis of medicinal plant - </w:t>
      </w:r>
      <w:r w:rsidRPr="00A27F93">
        <w:rPr>
          <w:i/>
        </w:rPr>
        <w:t>Aglaia lawii</w:t>
      </w:r>
      <w:r w:rsidRPr="00A27F93">
        <w:t xml:space="preserve">. </w:t>
      </w:r>
      <w:r w:rsidRPr="00A27F93">
        <w:rPr>
          <w:i/>
        </w:rPr>
        <w:t>International Journal of PharmTech Research</w:t>
      </w:r>
      <w:r w:rsidRPr="00A27F93">
        <w:t xml:space="preserve"> </w:t>
      </w:r>
      <w:r w:rsidRPr="00A27F93">
        <w:rPr>
          <w:b/>
        </w:rPr>
        <w:t>6</w:t>
      </w:r>
      <w:r w:rsidRPr="00A27F93">
        <w:t>, 1540-1545.</w:t>
      </w:r>
      <w:r>
        <w:t xml:space="preserve"> </w:t>
      </w:r>
    </w:p>
    <w:p w14:paraId="17D644D7" w14:textId="259FDCB1" w:rsidR="008250C7" w:rsidRPr="00A27F93" w:rsidRDefault="008250C7" w:rsidP="008250C7">
      <w:r w:rsidRPr="00A27F93">
        <w:t>4</w:t>
      </w:r>
      <w:r w:rsidR="00FE60F9">
        <w:t>5</w:t>
      </w:r>
      <w:r w:rsidRPr="00A27F93">
        <w:t xml:space="preserve">. Manjari, G., Saran, S., Rao, A. V. B., &amp; Devipriya, S. P. (2017). Phytochemical screening of </w:t>
      </w:r>
      <w:r w:rsidRPr="00264A0E">
        <w:rPr>
          <w:i/>
        </w:rPr>
        <w:t>Aglaia elaeagnoidea</w:t>
      </w:r>
      <w:r w:rsidRPr="00A27F93">
        <w:t xml:space="preserve"> and their efficacy on antioxidant and antimicrobial growth. </w:t>
      </w:r>
      <w:r w:rsidRPr="00A27F93">
        <w:rPr>
          <w:i/>
        </w:rPr>
        <w:t>International Journal of Ayurveda and Pharma Research</w:t>
      </w:r>
      <w:r w:rsidRPr="00A27F93">
        <w:t xml:space="preserve"> </w:t>
      </w:r>
      <w:r w:rsidRPr="00A27F93">
        <w:rPr>
          <w:b/>
        </w:rPr>
        <w:t>5</w:t>
      </w:r>
      <w:r w:rsidRPr="00A27F93">
        <w:t xml:space="preserve">, 7-13. </w:t>
      </w:r>
    </w:p>
    <w:p w14:paraId="121BB816" w14:textId="00E23045" w:rsidR="008250C7" w:rsidRPr="00A27F93" w:rsidRDefault="008250C7" w:rsidP="008250C7">
      <w:r w:rsidRPr="00A27F93">
        <w:t>4</w:t>
      </w:r>
      <w:r w:rsidR="00FE60F9">
        <w:t>6</w:t>
      </w:r>
      <w:r w:rsidRPr="00A27F93">
        <w:t>. Chan-Blanco, Y., Vaillant, F., Perez, A. M., Reynes, M., Brillouet, J. M., &amp; Brat, P. 2006. The noni fruit (</w:t>
      </w:r>
      <w:r w:rsidRPr="00A27F93">
        <w:rPr>
          <w:i/>
        </w:rPr>
        <w:t>Morinda citrifolia</w:t>
      </w:r>
      <w:r w:rsidRPr="00A27F93">
        <w:t xml:space="preserve"> L.): A review of agricultural research, nutritional and therapeutic properties. </w:t>
      </w:r>
      <w:r w:rsidRPr="00A27F93">
        <w:rPr>
          <w:i/>
        </w:rPr>
        <w:t xml:space="preserve">Journal of Food Composition and Analysis </w:t>
      </w:r>
      <w:r w:rsidRPr="00A27F93">
        <w:rPr>
          <w:b/>
        </w:rPr>
        <w:t>19</w:t>
      </w:r>
      <w:r w:rsidRPr="00A27F93">
        <w:t>, 645-654.</w:t>
      </w:r>
    </w:p>
    <w:p w14:paraId="4C71DE83" w14:textId="006282DD" w:rsidR="008250C7" w:rsidRPr="00A27F93" w:rsidRDefault="008250C7" w:rsidP="008250C7">
      <w:r w:rsidRPr="00A27F93">
        <w:t>4</w:t>
      </w:r>
      <w:r w:rsidR="00FE60F9">
        <w:t>7</w:t>
      </w:r>
      <w:r w:rsidRPr="00A27F93">
        <w:t xml:space="preserve">. Rajendran, R., &amp; Krishnakumar, E. 2010. Anti-arthritic activity of </w:t>
      </w:r>
      <w:r w:rsidRPr="00A27F93">
        <w:rPr>
          <w:i/>
        </w:rPr>
        <w:t>Premna serratifolia</w:t>
      </w:r>
      <w:r w:rsidRPr="00A27F93">
        <w:t xml:space="preserve"> Linn., wood against adjuvant induced arthritis. </w:t>
      </w:r>
      <w:r w:rsidRPr="00A27F93">
        <w:rPr>
          <w:i/>
        </w:rPr>
        <w:t>Avicenna journal of medical biotechnology</w:t>
      </w:r>
      <w:r w:rsidRPr="00A27F93">
        <w:t xml:space="preserve"> </w:t>
      </w:r>
      <w:r w:rsidRPr="00A27F93">
        <w:rPr>
          <w:b/>
        </w:rPr>
        <w:t>2</w:t>
      </w:r>
      <w:r w:rsidRPr="00A27F93">
        <w:t>, 101-106.</w:t>
      </w:r>
    </w:p>
    <w:p w14:paraId="47721C1C" w14:textId="5E4309D0" w:rsidR="008250C7" w:rsidRDefault="008250C7" w:rsidP="008250C7">
      <w:r w:rsidRPr="00A27F93">
        <w:t>4</w:t>
      </w:r>
      <w:r w:rsidR="00FE60F9">
        <w:t>8</w:t>
      </w:r>
      <w:r w:rsidRPr="00A27F93">
        <w:t xml:space="preserve">. Locher, C. P., Burch, M. T., Mower, H. F., Berestecky, J., Davis, H., Van Poel, B., ... &amp; Vlietinck, A. J. 1995. Anti-microbial activity and anti-complement activity of extracts obtained from selected Hawaiian medicinal plants. </w:t>
      </w:r>
      <w:r w:rsidRPr="00A27F93">
        <w:rPr>
          <w:i/>
        </w:rPr>
        <w:t>Journal of ethnopharmacology</w:t>
      </w:r>
      <w:r w:rsidRPr="00A27F93">
        <w:t xml:space="preserve">, </w:t>
      </w:r>
      <w:r w:rsidRPr="00A27F93">
        <w:rPr>
          <w:b/>
        </w:rPr>
        <w:t>49</w:t>
      </w:r>
      <w:r w:rsidRPr="00A27F93">
        <w:t xml:space="preserve">, 23-32. </w:t>
      </w:r>
    </w:p>
    <w:p w14:paraId="7FAD33D0" w14:textId="4CDC5860" w:rsidR="008250C7" w:rsidRPr="00A27F93" w:rsidRDefault="008250C7" w:rsidP="008250C7">
      <w:r>
        <w:t>4</w:t>
      </w:r>
      <w:r w:rsidR="00FE60F9">
        <w:t>9</w:t>
      </w:r>
      <w:r>
        <w:t xml:space="preserve">. </w:t>
      </w:r>
      <w:r w:rsidRPr="00DC4FD7">
        <w:t>Krishna, K. L.,</w:t>
      </w:r>
      <w:r>
        <w:t xml:space="preserve"> Paridhavi, M., and Patel, J.A. 2008</w:t>
      </w:r>
      <w:r w:rsidRPr="00DC4FD7">
        <w:t>. Review on nutritional, medicinal and pharmacological properties of Papaya (</w:t>
      </w:r>
      <w:r w:rsidRPr="00DC4FD7">
        <w:rPr>
          <w:i/>
        </w:rPr>
        <w:t>Carica papaya</w:t>
      </w:r>
      <w:r w:rsidRPr="00DC4FD7">
        <w:t xml:space="preserve"> Linn.).</w:t>
      </w:r>
    </w:p>
    <w:p w14:paraId="32A9A401" w14:textId="2ADA5A14" w:rsidR="008250C7" w:rsidRPr="00A27F93" w:rsidRDefault="00FE60F9" w:rsidP="008250C7">
      <w:r>
        <w:t>50</w:t>
      </w:r>
      <w:r w:rsidR="008250C7" w:rsidRPr="00A27F93">
        <w:t xml:space="preserve">. Aplet, G. H., Anderson, S. J. &amp; Stone, C. P. 1991 Association between feral pig disturbance and the composition of some alien plant assemblages in Hawaii Volcanoes National Park. </w:t>
      </w:r>
      <w:r w:rsidR="008250C7" w:rsidRPr="00A27F93">
        <w:rPr>
          <w:i/>
        </w:rPr>
        <w:t>Vegetatio</w:t>
      </w:r>
      <w:r w:rsidR="008250C7" w:rsidRPr="00A27F93">
        <w:t xml:space="preserve"> </w:t>
      </w:r>
      <w:r w:rsidR="008250C7" w:rsidRPr="00A27F93">
        <w:rPr>
          <w:b/>
        </w:rPr>
        <w:t>95</w:t>
      </w:r>
      <w:r w:rsidR="008250C7" w:rsidRPr="00A27F93">
        <w:t>, 55-62. (doi:10.1007/bf00124953)</w:t>
      </w:r>
    </w:p>
    <w:p w14:paraId="31059481" w14:textId="15BE85CA" w:rsidR="008250C7" w:rsidRPr="00A27F93" w:rsidRDefault="008250C7" w:rsidP="008250C7">
      <w:r>
        <w:t>5</w:t>
      </w:r>
      <w:r w:rsidR="00FE60F9">
        <w:t>1</w:t>
      </w:r>
      <w:r w:rsidRPr="00A27F93">
        <w:t xml:space="preserve">. Cole, R. J. &amp; Litton, C. M. 2014 Vegetation response to removal of non-native feral pigs from Hawaiian tropical montane wet forest. </w:t>
      </w:r>
      <w:r w:rsidRPr="00A27F93">
        <w:rPr>
          <w:i/>
        </w:rPr>
        <w:t>Biological invasions</w:t>
      </w:r>
      <w:r w:rsidRPr="00A27F93">
        <w:t xml:space="preserve"> </w:t>
      </w:r>
      <w:r w:rsidRPr="00A27F93">
        <w:rPr>
          <w:b/>
        </w:rPr>
        <w:t>16</w:t>
      </w:r>
      <w:r w:rsidRPr="00A27F93">
        <w:t>, 125-140. (doi:10.1007/s10530-013-0508-x)</w:t>
      </w:r>
    </w:p>
    <w:p w14:paraId="3E1EE00C" w14:textId="0033C384" w:rsidR="008250C7" w:rsidRPr="00A27F93" w:rsidRDefault="008250C7" w:rsidP="008250C7">
      <w:del w:id="42" w:author="Kaitlin Mattos" w:date="2017-12-02T19:51:00Z">
        <w:r w:rsidDel="002F1C21">
          <w:delText>5</w:delText>
        </w:r>
        <w:r w:rsidR="00FE60F9" w:rsidDel="002F1C21">
          <w:delText>2</w:delText>
        </w:r>
        <w:r w:rsidRPr="00A27F93" w:rsidDel="002F1C21">
          <w:delText xml:space="preserve">. Murphy, M. J. &amp; Inman, F. 2014 Invasive feral pigs impact native tree ferns and woody seedlings in Hawaiian forest. </w:delText>
        </w:r>
        <w:r w:rsidRPr="00A27F93" w:rsidDel="002F1C21">
          <w:rPr>
            <w:i/>
          </w:rPr>
          <w:delText>Biological invasions</w:delText>
        </w:r>
        <w:r w:rsidRPr="00A27F93" w:rsidDel="002F1C21">
          <w:delText xml:space="preserve"> </w:delText>
        </w:r>
        <w:r w:rsidRPr="00A27F93" w:rsidDel="002F1C21">
          <w:rPr>
            <w:b/>
          </w:rPr>
          <w:delText>16</w:delText>
        </w:r>
        <w:r w:rsidRPr="00A27F93" w:rsidDel="002F1C21">
          <w:delText>, 63-71. (doi:10.1007/s10530-013-0503-2)</w:delText>
        </w:r>
      </w:del>
    </w:p>
    <w:p w14:paraId="4185F544" w14:textId="3A23952E" w:rsidR="008250C7" w:rsidRPr="00A27F93" w:rsidRDefault="008250C7" w:rsidP="008250C7">
      <w:pPr>
        <w:rPr>
          <w:i/>
        </w:rPr>
      </w:pPr>
      <w:r>
        <w:lastRenderedPageBreak/>
        <w:t>5</w:t>
      </w:r>
      <w:ins w:id="43" w:author="Kaitlin Mattos" w:date="2017-12-02T19:51:00Z">
        <w:r w:rsidR="002F1C21">
          <w:t>2</w:t>
        </w:r>
      </w:ins>
      <w:del w:id="44" w:author="Kaitlin Mattos" w:date="2017-12-02T19:51:00Z">
        <w:r w:rsidR="00FE60F9" w:rsidDel="002F1C21">
          <w:delText>3</w:delText>
        </w:r>
      </w:del>
      <w:r w:rsidRPr="00A27F93">
        <w:t xml:space="preserve">. Nogueira, S. 2009 Ecological impacts of feral pigs in the Hawaiian Islands. </w:t>
      </w:r>
      <w:r w:rsidRPr="00A27F93">
        <w:rPr>
          <w:i/>
        </w:rPr>
        <w:t xml:space="preserve">Biodiversity and Conservation </w:t>
      </w:r>
      <w:r w:rsidRPr="00A27F93">
        <w:rPr>
          <w:b/>
        </w:rPr>
        <w:t>18</w:t>
      </w:r>
      <w:r w:rsidRPr="00A27F93">
        <w:rPr>
          <w:i/>
        </w:rPr>
        <w:t xml:space="preserve">, </w:t>
      </w:r>
      <w:r w:rsidRPr="00A27F93">
        <w:t>3677.</w:t>
      </w:r>
    </w:p>
    <w:p w14:paraId="4B1F016D" w14:textId="242D21E4" w:rsidR="008250C7" w:rsidRPr="00A27F93" w:rsidRDefault="008250C7" w:rsidP="008250C7">
      <w:r>
        <w:t>5</w:t>
      </w:r>
      <w:ins w:id="45" w:author="Kaitlin Mattos" w:date="2017-12-02T19:51:00Z">
        <w:r w:rsidR="002F1C21">
          <w:t>3</w:t>
        </w:r>
      </w:ins>
      <w:del w:id="46" w:author="Kaitlin Mattos" w:date="2017-12-02T19:51:00Z">
        <w:r w:rsidR="00FE60F9" w:rsidDel="002F1C21">
          <w:delText>4</w:delText>
        </w:r>
      </w:del>
      <w:r w:rsidRPr="00A27F93">
        <w:t>. Kessler, C. C. 2002 Eradication of feral goats and pigs and consequences for other biota on Sarigan Island, Commonwealth of the Northern Mariana Islands.</w:t>
      </w:r>
      <w:ins w:id="47" w:author="Kaitlin Mattos" w:date="2017-12-02T20:06:00Z">
        <w:r w:rsidR="00841179">
          <w:t xml:space="preserve"> p. 132-141</w:t>
        </w:r>
      </w:ins>
      <w:ins w:id="48" w:author="Kaitlin Mattos" w:date="2017-12-02T20:07:00Z">
        <w:r w:rsidR="00841179">
          <w:t>.</w:t>
        </w:r>
      </w:ins>
      <w:r w:rsidRPr="00A27F93">
        <w:t xml:space="preserve"> In Veitch, C.R. and Clout, M.N. (eds.). Turning the tide: eradication of invasive species. IUCN SSC Invasive Species Specialist Group. IUCN, Gland, Switzerland and Cambridge, UK.</w:t>
      </w:r>
    </w:p>
    <w:p w14:paraId="7F8696A0" w14:textId="63BD1336" w:rsidR="008250C7" w:rsidRPr="00A27F93" w:rsidRDefault="008250C7" w:rsidP="008250C7">
      <w:r>
        <w:t>5</w:t>
      </w:r>
      <w:ins w:id="49" w:author="Kaitlin Mattos" w:date="2017-12-02T19:51:00Z">
        <w:r w:rsidR="002F1C21">
          <w:t>4</w:t>
        </w:r>
      </w:ins>
      <w:del w:id="50" w:author="Kaitlin Mattos" w:date="2017-12-02T19:51:00Z">
        <w:r w:rsidR="00FE60F9" w:rsidDel="002F1C21">
          <w:delText>5</w:delText>
        </w:r>
      </w:del>
      <w:r w:rsidRPr="00A27F93">
        <w:t xml:space="preserve">. Cabin, R. J., Weller, S. G. &amp; Lorence, D. H. 2000 Effects of long‐term ungulate exclusion and recent alien species control on the preservation and restoration of a Hawaiian tropical dry forest. </w:t>
      </w:r>
      <w:r w:rsidRPr="00A27F93">
        <w:rPr>
          <w:i/>
        </w:rPr>
        <w:t>Conservation Biology</w:t>
      </w:r>
      <w:r w:rsidRPr="00A27F93">
        <w:t xml:space="preserve"> </w:t>
      </w:r>
      <w:r w:rsidRPr="00A27F93">
        <w:rPr>
          <w:b/>
          <w:bCs/>
        </w:rPr>
        <w:t>14</w:t>
      </w:r>
      <w:r w:rsidRPr="00A27F93">
        <w:t>, 439-453. (</w:t>
      </w:r>
      <w:hyperlink r:id="rId25" w:history="1">
        <w:r w:rsidRPr="00A27F93">
          <w:rPr>
            <w:rStyle w:val="Hyperlink"/>
            <w:color w:val="auto"/>
            <w:u w:val="none"/>
          </w:rPr>
          <w:t>doi: 10.1046/j.1523-1739.2000.99006.x</w:t>
        </w:r>
      </w:hyperlink>
      <w:r w:rsidRPr="00A27F93">
        <w:t>)</w:t>
      </w:r>
    </w:p>
    <w:p w14:paraId="694D64C5" w14:textId="79158369" w:rsidR="008250C7" w:rsidRPr="00A27F93" w:rsidRDefault="008250C7" w:rsidP="008250C7">
      <w:r>
        <w:t>5</w:t>
      </w:r>
      <w:ins w:id="51" w:author="Kaitlin Mattos" w:date="2017-12-02T19:51:00Z">
        <w:r w:rsidR="002F1C21">
          <w:t>5</w:t>
        </w:r>
      </w:ins>
      <w:del w:id="52" w:author="Kaitlin Mattos" w:date="2017-12-02T19:51:00Z">
        <w:r w:rsidR="00FE60F9" w:rsidDel="002F1C21">
          <w:delText>6</w:delText>
        </w:r>
      </w:del>
      <w:r w:rsidRPr="00A27F93">
        <w:t xml:space="preserve">. Zavaleta, E. S., Hobbs, R. J. &amp; Mooney, H. A. 2001 Viewing invasive species removal in a whole-ecosystem context. </w:t>
      </w:r>
      <w:r w:rsidRPr="00A27F93">
        <w:rPr>
          <w:i/>
        </w:rPr>
        <w:t xml:space="preserve">Trends in Ecology &amp; Evolution </w:t>
      </w:r>
      <w:r w:rsidRPr="00A27F93">
        <w:rPr>
          <w:b/>
        </w:rPr>
        <w:t>16</w:t>
      </w:r>
      <w:r w:rsidRPr="00A27F93">
        <w:t>, 454-459 (doi:10.1016/S0169-5347(01)02194-2)</w:t>
      </w:r>
    </w:p>
    <w:p w14:paraId="729B2BAC" w14:textId="6F5DA734" w:rsidR="008250C7" w:rsidRPr="00A27F93" w:rsidRDefault="00C46248" w:rsidP="008250C7">
      <w:r>
        <w:t>5</w:t>
      </w:r>
      <w:ins w:id="53" w:author="Kaitlin Mattos" w:date="2017-12-02T19:51:00Z">
        <w:r w:rsidR="002F1C21">
          <w:t>6</w:t>
        </w:r>
      </w:ins>
      <w:del w:id="54" w:author="Kaitlin Mattos" w:date="2017-12-02T19:51:00Z">
        <w:r w:rsidDel="002F1C21">
          <w:delText>7</w:delText>
        </w:r>
      </w:del>
      <w:r w:rsidR="008250C7" w:rsidRPr="00A27F93">
        <w:t xml:space="preserve">. Hobbs R.J., Hallett L.M., Ehrlich P.R., Mooney H.A. 2011 Intervention ecology: applying ecological science in the twenty-first century. </w:t>
      </w:r>
      <w:r w:rsidR="008250C7" w:rsidRPr="00A27F93">
        <w:rPr>
          <w:i/>
        </w:rPr>
        <w:t>BioScience</w:t>
      </w:r>
      <w:r w:rsidR="008250C7" w:rsidRPr="00A27F93">
        <w:t xml:space="preserve">. </w:t>
      </w:r>
      <w:r w:rsidR="008250C7" w:rsidRPr="00A27F93">
        <w:rPr>
          <w:b/>
        </w:rPr>
        <w:t>61</w:t>
      </w:r>
      <w:r w:rsidR="008250C7" w:rsidRPr="00A27F93">
        <w:t>, 442-50. (doi:10.1525/bio.2011.61.6.6)</w:t>
      </w:r>
    </w:p>
    <w:p w14:paraId="45E761F1" w14:textId="357A88F5" w:rsidR="008250C7" w:rsidRDefault="00C46248" w:rsidP="008250C7">
      <w:r>
        <w:t>5</w:t>
      </w:r>
      <w:ins w:id="55" w:author="Kaitlin Mattos" w:date="2017-12-02T19:51:00Z">
        <w:r w:rsidR="002F1C21">
          <w:t>7</w:t>
        </w:r>
      </w:ins>
      <w:del w:id="56" w:author="Kaitlin Mattos" w:date="2017-12-02T19:51:00Z">
        <w:r w:rsidDel="002F1C21">
          <w:delText>8</w:delText>
        </w:r>
      </w:del>
      <w:r w:rsidR="008250C7" w:rsidRPr="00A27F93">
        <w:t xml:space="preserve">. Armstrong, D. P. &amp; Seddon, P. J. 2008 Directions in reintroduction biology. </w:t>
      </w:r>
      <w:r w:rsidR="008250C7" w:rsidRPr="00A27F93">
        <w:rPr>
          <w:i/>
        </w:rPr>
        <w:t>Trends in Ecology &amp; Evolution</w:t>
      </w:r>
      <w:r w:rsidR="008250C7" w:rsidRPr="00A27F93">
        <w:fldChar w:fldCharType="end"/>
      </w:r>
      <w:r w:rsidR="008250C7" w:rsidRPr="00A27F93">
        <w:t xml:space="preserve"> </w:t>
      </w:r>
      <w:r w:rsidR="008250C7" w:rsidRPr="00A27F93">
        <w:rPr>
          <w:b/>
        </w:rPr>
        <w:t>23</w:t>
      </w:r>
      <w:r w:rsidR="008250C7" w:rsidRPr="00A27F93">
        <w:t>, 20-25. (</w:t>
      </w:r>
      <w:proofErr w:type="spellStart"/>
      <w:r w:rsidR="008250C7" w:rsidRPr="00A27F93">
        <w:t>doi</w:t>
      </w:r>
      <w:proofErr w:type="spellEnd"/>
      <w:r w:rsidR="008250C7" w:rsidRPr="00A27F93">
        <w:t>: 10.1016/j.tree.2007.10.003)</w:t>
      </w:r>
    </w:p>
    <w:bookmarkEnd w:id="35"/>
    <w:bookmarkEnd w:id="36"/>
    <w:p w14:paraId="05A729F1" w14:textId="5C45544D" w:rsidR="00697E81" w:rsidRDefault="00697E81">
      <w:r>
        <w:br w:type="page"/>
      </w:r>
    </w:p>
    <w:p w14:paraId="7130CE00" w14:textId="75203916" w:rsidR="00697E81" w:rsidRDefault="00697E81" w:rsidP="00697E81">
      <w:pPr>
        <w:spacing w:after="160" w:line="259" w:lineRule="auto"/>
        <w:rPr>
          <w:ins w:id="57" w:author="Kaitlin Mattos" w:date="2017-12-02T20:16:00Z"/>
          <w:bCs/>
        </w:rPr>
      </w:pPr>
      <w:r w:rsidRPr="005D54EF">
        <w:rPr>
          <w:b/>
          <w:bCs/>
        </w:rPr>
        <w:lastRenderedPageBreak/>
        <w:t>Table 1</w:t>
      </w:r>
      <w:r>
        <w:rPr>
          <w:b/>
          <w:bCs/>
        </w:rPr>
        <w:t>a</w:t>
      </w:r>
      <w:r w:rsidRPr="005D54EF">
        <w:rPr>
          <w:b/>
          <w:bCs/>
        </w:rPr>
        <w:t xml:space="preserve">. </w:t>
      </w:r>
      <w:r w:rsidRPr="005D54EF">
        <w:rPr>
          <w:bCs/>
        </w:rPr>
        <w:t xml:space="preserve">Generalized linear mixed </w:t>
      </w:r>
      <w:r>
        <w:rPr>
          <w:bCs/>
        </w:rPr>
        <w:t>effects model comparison; main effects included</w:t>
      </w:r>
      <w:r w:rsidRPr="005D54EF">
        <w:rPr>
          <w:bCs/>
        </w:rPr>
        <w:t xml:space="preserve"> length of time seedlings were in the ground, fenced or unfenced treatment, and </w:t>
      </w:r>
      <w:r>
        <w:rPr>
          <w:bCs/>
        </w:rPr>
        <w:t xml:space="preserve">seedling </w:t>
      </w:r>
      <w:r w:rsidRPr="005D54EF">
        <w:rPr>
          <w:bCs/>
        </w:rPr>
        <w:t>species</w:t>
      </w:r>
      <w:r>
        <w:rPr>
          <w:bCs/>
        </w:rPr>
        <w:t>, as well as a treatment by species and a treatment by time interaction</w:t>
      </w:r>
      <w:r w:rsidRPr="005D54EF">
        <w:rPr>
          <w:bCs/>
        </w:rPr>
        <w:t xml:space="preserve">. </w:t>
      </w:r>
      <w:r>
        <w:rPr>
          <w:bCs/>
        </w:rPr>
        <w:t>The best fit model did not include a treatment by time interaction, indicating that the effect of treatment did not depend on the growing time duration for seedling species.</w:t>
      </w:r>
    </w:p>
    <w:tbl>
      <w:tblPr>
        <w:tblStyle w:val="TableGrid"/>
        <w:tblW w:w="0" w:type="auto"/>
        <w:tblLook w:val="04A0" w:firstRow="1" w:lastRow="0" w:firstColumn="1" w:lastColumn="0" w:noHBand="0" w:noVBand="1"/>
      </w:tblPr>
      <w:tblGrid>
        <w:gridCol w:w="5665"/>
        <w:gridCol w:w="1710"/>
        <w:gridCol w:w="900"/>
        <w:gridCol w:w="1075"/>
      </w:tblGrid>
      <w:tr w:rsidR="00575D88" w:rsidRPr="00575D88" w14:paraId="0454BDE8" w14:textId="77777777" w:rsidTr="00945F22">
        <w:trPr>
          <w:ins w:id="58" w:author="Kaitlin Mattos" w:date="2017-12-02T20:16:00Z"/>
        </w:trPr>
        <w:tc>
          <w:tcPr>
            <w:tcW w:w="5665" w:type="dxa"/>
          </w:tcPr>
          <w:p w14:paraId="0126B823" w14:textId="77777777" w:rsidR="00575D88" w:rsidRPr="00575D88" w:rsidRDefault="00575D88" w:rsidP="00945F22">
            <w:pPr>
              <w:rPr>
                <w:ins w:id="59" w:author="Kaitlin Mattos" w:date="2017-12-02T20:16:00Z"/>
                <w:rPrChange w:id="60" w:author="Kaitlin Mattos" w:date="2017-12-02T20:18:00Z">
                  <w:rPr>
                    <w:ins w:id="61" w:author="Kaitlin Mattos" w:date="2017-12-02T20:16:00Z"/>
                    <w:i/>
                  </w:rPr>
                </w:rPrChange>
              </w:rPr>
            </w:pPr>
            <w:ins w:id="62" w:author="Kaitlin Mattos" w:date="2017-12-02T20:16:00Z">
              <w:r w:rsidRPr="00575D88">
                <w:rPr>
                  <w:rPrChange w:id="63" w:author="Kaitlin Mattos" w:date="2017-12-02T20:18:00Z">
                    <w:rPr>
                      <w:i/>
                    </w:rPr>
                  </w:rPrChange>
                </w:rPr>
                <w:t>Model</w:t>
              </w:r>
            </w:ins>
          </w:p>
        </w:tc>
        <w:tc>
          <w:tcPr>
            <w:tcW w:w="1710" w:type="dxa"/>
          </w:tcPr>
          <w:p w14:paraId="4572C864" w14:textId="77777777" w:rsidR="00575D88" w:rsidRPr="00575D88" w:rsidRDefault="00575D88" w:rsidP="00945F22">
            <w:pPr>
              <w:rPr>
                <w:ins w:id="64" w:author="Kaitlin Mattos" w:date="2017-12-02T20:16:00Z"/>
                <w:rPrChange w:id="65" w:author="Kaitlin Mattos" w:date="2017-12-02T20:18:00Z">
                  <w:rPr>
                    <w:ins w:id="66" w:author="Kaitlin Mattos" w:date="2017-12-02T20:16:00Z"/>
                    <w:i/>
                  </w:rPr>
                </w:rPrChange>
              </w:rPr>
            </w:pPr>
            <w:ins w:id="67" w:author="Kaitlin Mattos" w:date="2017-12-02T20:16:00Z">
              <w:r w:rsidRPr="00575D88">
                <w:rPr>
                  <w:rPrChange w:id="68" w:author="Kaitlin Mattos" w:date="2017-12-02T20:18:00Z">
                    <w:rPr>
                      <w:i/>
                    </w:rPr>
                  </w:rPrChange>
                </w:rPr>
                <w:t>no. parameters</w:t>
              </w:r>
            </w:ins>
          </w:p>
        </w:tc>
        <w:tc>
          <w:tcPr>
            <w:tcW w:w="900" w:type="dxa"/>
          </w:tcPr>
          <w:p w14:paraId="5F7E8E93" w14:textId="77777777" w:rsidR="00575D88" w:rsidRPr="00575D88" w:rsidRDefault="00575D88" w:rsidP="00945F22">
            <w:pPr>
              <w:rPr>
                <w:ins w:id="69" w:author="Kaitlin Mattos" w:date="2017-12-02T20:16:00Z"/>
                <w:rPrChange w:id="70" w:author="Kaitlin Mattos" w:date="2017-12-02T20:18:00Z">
                  <w:rPr>
                    <w:ins w:id="71" w:author="Kaitlin Mattos" w:date="2017-12-02T20:16:00Z"/>
                    <w:i/>
                  </w:rPr>
                </w:rPrChange>
              </w:rPr>
            </w:pPr>
            <w:proofErr w:type="spellStart"/>
            <w:ins w:id="72" w:author="Kaitlin Mattos" w:date="2017-12-02T20:16:00Z">
              <w:r w:rsidRPr="00575D88">
                <w:rPr>
                  <w:rPrChange w:id="73" w:author="Kaitlin Mattos" w:date="2017-12-02T20:18:00Z">
                    <w:rPr>
                      <w:i/>
                    </w:rPr>
                  </w:rPrChange>
                </w:rPr>
                <w:t>AICc</w:t>
              </w:r>
              <w:proofErr w:type="spellEnd"/>
            </w:ins>
          </w:p>
        </w:tc>
        <w:tc>
          <w:tcPr>
            <w:tcW w:w="1075" w:type="dxa"/>
          </w:tcPr>
          <w:p w14:paraId="15309870" w14:textId="77777777" w:rsidR="00575D88" w:rsidRPr="00575D88" w:rsidRDefault="00575D88" w:rsidP="00945F22">
            <w:pPr>
              <w:rPr>
                <w:ins w:id="74" w:author="Kaitlin Mattos" w:date="2017-12-02T20:16:00Z"/>
                <w:rPrChange w:id="75" w:author="Kaitlin Mattos" w:date="2017-12-02T20:18:00Z">
                  <w:rPr>
                    <w:ins w:id="76" w:author="Kaitlin Mattos" w:date="2017-12-02T20:16:00Z"/>
                    <w:i/>
                  </w:rPr>
                </w:rPrChange>
              </w:rPr>
            </w:pPr>
            <w:proofErr w:type="spellStart"/>
            <w:ins w:id="77" w:author="Kaitlin Mattos" w:date="2017-12-02T20:16:00Z">
              <w:r w:rsidRPr="00575D88">
                <w:rPr>
                  <w:rFonts w:cstheme="minorHAnsi"/>
                  <w:rPrChange w:id="78" w:author="Kaitlin Mattos" w:date="2017-12-02T20:18:00Z">
                    <w:rPr>
                      <w:rFonts w:cstheme="minorHAnsi"/>
                      <w:i/>
                    </w:rPr>
                  </w:rPrChange>
                </w:rPr>
                <w:t>Δ</w:t>
              </w:r>
              <w:r w:rsidRPr="00575D88">
                <w:rPr>
                  <w:rPrChange w:id="79" w:author="Kaitlin Mattos" w:date="2017-12-02T20:18:00Z">
                    <w:rPr>
                      <w:i/>
                    </w:rPr>
                  </w:rPrChange>
                </w:rPr>
                <w:t>AICc</w:t>
              </w:r>
              <w:proofErr w:type="spellEnd"/>
            </w:ins>
          </w:p>
        </w:tc>
      </w:tr>
      <w:tr w:rsidR="00575D88" w:rsidRPr="00575D88" w14:paraId="768FA8BA" w14:textId="77777777" w:rsidTr="00945F22">
        <w:trPr>
          <w:ins w:id="80" w:author="Kaitlin Mattos" w:date="2017-12-02T20:16:00Z"/>
        </w:trPr>
        <w:tc>
          <w:tcPr>
            <w:tcW w:w="5665" w:type="dxa"/>
          </w:tcPr>
          <w:p w14:paraId="4206301E" w14:textId="77777777" w:rsidR="00575D88" w:rsidRPr="00575D88" w:rsidRDefault="00575D88" w:rsidP="00945F22">
            <w:pPr>
              <w:rPr>
                <w:ins w:id="81" w:author="Kaitlin Mattos" w:date="2017-12-02T20:16:00Z"/>
                <w:rPrChange w:id="82" w:author="Kaitlin Mattos" w:date="2017-12-02T20:18:00Z">
                  <w:rPr>
                    <w:ins w:id="83" w:author="Kaitlin Mattos" w:date="2017-12-02T20:16:00Z"/>
                    <w:i/>
                  </w:rPr>
                </w:rPrChange>
              </w:rPr>
            </w:pPr>
            <w:ins w:id="84" w:author="Kaitlin Mattos" w:date="2017-12-02T20:16:00Z">
              <w:r w:rsidRPr="00575D88">
                <w:rPr>
                  <w:rPrChange w:id="85" w:author="Kaitlin Mattos" w:date="2017-12-02T20:18:00Z">
                    <w:rPr>
                      <w:i/>
                    </w:rPr>
                  </w:rPrChange>
                </w:rPr>
                <w:t xml:space="preserve">treatment, species, </w:t>
              </w:r>
              <w:proofErr w:type="spellStart"/>
              <w:r w:rsidRPr="00575D88">
                <w:rPr>
                  <w:rPrChange w:id="86" w:author="Kaitlin Mattos" w:date="2017-12-02T20:18:00Z">
                    <w:rPr>
                      <w:i/>
                    </w:rPr>
                  </w:rPrChange>
                </w:rPr>
                <w:t>treatment:species</w:t>
              </w:r>
              <w:proofErr w:type="spellEnd"/>
            </w:ins>
          </w:p>
        </w:tc>
        <w:tc>
          <w:tcPr>
            <w:tcW w:w="1710" w:type="dxa"/>
          </w:tcPr>
          <w:p w14:paraId="0270C9A4" w14:textId="77777777" w:rsidR="00575D88" w:rsidRPr="00575D88" w:rsidRDefault="00575D88" w:rsidP="00945F22">
            <w:pPr>
              <w:rPr>
                <w:ins w:id="87" w:author="Kaitlin Mattos" w:date="2017-12-02T20:16:00Z"/>
                <w:rPrChange w:id="88" w:author="Kaitlin Mattos" w:date="2017-12-02T20:18:00Z">
                  <w:rPr>
                    <w:ins w:id="89" w:author="Kaitlin Mattos" w:date="2017-12-02T20:16:00Z"/>
                    <w:i/>
                  </w:rPr>
                </w:rPrChange>
              </w:rPr>
            </w:pPr>
            <w:ins w:id="90" w:author="Kaitlin Mattos" w:date="2017-12-02T20:16:00Z">
              <w:r w:rsidRPr="00575D88">
                <w:rPr>
                  <w:rPrChange w:id="91" w:author="Kaitlin Mattos" w:date="2017-12-02T20:18:00Z">
                    <w:rPr>
                      <w:i/>
                    </w:rPr>
                  </w:rPrChange>
                </w:rPr>
                <w:t>13</w:t>
              </w:r>
            </w:ins>
          </w:p>
        </w:tc>
        <w:tc>
          <w:tcPr>
            <w:tcW w:w="900" w:type="dxa"/>
          </w:tcPr>
          <w:p w14:paraId="3BF44AC8" w14:textId="77777777" w:rsidR="00575D88" w:rsidRPr="00575D88" w:rsidRDefault="00575D88" w:rsidP="00945F22">
            <w:pPr>
              <w:rPr>
                <w:ins w:id="92" w:author="Kaitlin Mattos" w:date="2017-12-02T20:16:00Z"/>
                <w:rPrChange w:id="93" w:author="Kaitlin Mattos" w:date="2017-12-02T20:18:00Z">
                  <w:rPr>
                    <w:ins w:id="94" w:author="Kaitlin Mattos" w:date="2017-12-02T20:16:00Z"/>
                    <w:i/>
                  </w:rPr>
                </w:rPrChange>
              </w:rPr>
            </w:pPr>
            <w:ins w:id="95" w:author="Kaitlin Mattos" w:date="2017-12-02T20:16:00Z">
              <w:r w:rsidRPr="00575D88">
                <w:rPr>
                  <w:rPrChange w:id="96" w:author="Kaitlin Mattos" w:date="2017-12-02T20:18:00Z">
                    <w:rPr>
                      <w:i/>
                    </w:rPr>
                  </w:rPrChange>
                </w:rPr>
                <w:t>608.45</w:t>
              </w:r>
            </w:ins>
          </w:p>
        </w:tc>
        <w:tc>
          <w:tcPr>
            <w:tcW w:w="1075" w:type="dxa"/>
          </w:tcPr>
          <w:p w14:paraId="25E5A8F6" w14:textId="77777777" w:rsidR="00575D88" w:rsidRPr="00575D88" w:rsidRDefault="00575D88" w:rsidP="00945F22">
            <w:pPr>
              <w:rPr>
                <w:ins w:id="97" w:author="Kaitlin Mattos" w:date="2017-12-02T20:16:00Z"/>
                <w:rPrChange w:id="98" w:author="Kaitlin Mattos" w:date="2017-12-02T20:18:00Z">
                  <w:rPr>
                    <w:ins w:id="99" w:author="Kaitlin Mattos" w:date="2017-12-02T20:16:00Z"/>
                    <w:i/>
                  </w:rPr>
                </w:rPrChange>
              </w:rPr>
            </w:pPr>
            <w:ins w:id="100" w:author="Kaitlin Mattos" w:date="2017-12-02T20:16:00Z">
              <w:r w:rsidRPr="00575D88">
                <w:rPr>
                  <w:rPrChange w:id="101" w:author="Kaitlin Mattos" w:date="2017-12-02T20:18:00Z">
                    <w:rPr>
                      <w:i/>
                    </w:rPr>
                  </w:rPrChange>
                </w:rPr>
                <w:t>0</w:t>
              </w:r>
            </w:ins>
          </w:p>
        </w:tc>
      </w:tr>
      <w:tr w:rsidR="00575D88" w:rsidRPr="00575D88" w14:paraId="4CCA7ABC" w14:textId="77777777" w:rsidTr="00945F22">
        <w:trPr>
          <w:ins w:id="102" w:author="Kaitlin Mattos" w:date="2017-12-02T20:16:00Z"/>
        </w:trPr>
        <w:tc>
          <w:tcPr>
            <w:tcW w:w="5665" w:type="dxa"/>
          </w:tcPr>
          <w:p w14:paraId="0048CCBA" w14:textId="77777777" w:rsidR="00575D88" w:rsidRPr="00575D88" w:rsidRDefault="00575D88" w:rsidP="00945F22">
            <w:pPr>
              <w:rPr>
                <w:ins w:id="103" w:author="Kaitlin Mattos" w:date="2017-12-02T20:16:00Z"/>
                <w:rPrChange w:id="104" w:author="Kaitlin Mattos" w:date="2017-12-02T20:18:00Z">
                  <w:rPr>
                    <w:ins w:id="105" w:author="Kaitlin Mattos" w:date="2017-12-02T20:16:00Z"/>
                    <w:i/>
                  </w:rPr>
                </w:rPrChange>
              </w:rPr>
            </w:pPr>
            <w:ins w:id="106" w:author="Kaitlin Mattos" w:date="2017-12-02T20:16:00Z">
              <w:r w:rsidRPr="00575D88">
                <w:rPr>
                  <w:rPrChange w:id="107" w:author="Kaitlin Mattos" w:date="2017-12-02T20:18:00Z">
                    <w:rPr>
                      <w:i/>
                    </w:rPr>
                  </w:rPrChange>
                </w:rPr>
                <w:t xml:space="preserve">treatment, time, species, </w:t>
              </w:r>
              <w:proofErr w:type="spellStart"/>
              <w:r w:rsidRPr="00575D88">
                <w:rPr>
                  <w:rPrChange w:id="108" w:author="Kaitlin Mattos" w:date="2017-12-02T20:18:00Z">
                    <w:rPr>
                      <w:i/>
                    </w:rPr>
                  </w:rPrChange>
                </w:rPr>
                <w:t>treatment:species</w:t>
              </w:r>
              <w:proofErr w:type="spellEnd"/>
              <w:r w:rsidRPr="00575D88">
                <w:rPr>
                  <w:rPrChange w:id="109" w:author="Kaitlin Mattos" w:date="2017-12-02T20:18:00Z">
                    <w:rPr>
                      <w:i/>
                    </w:rPr>
                  </w:rPrChange>
                </w:rPr>
                <w:t xml:space="preserve">, </w:t>
              </w:r>
              <w:proofErr w:type="spellStart"/>
              <w:r w:rsidRPr="00575D88">
                <w:rPr>
                  <w:rPrChange w:id="110" w:author="Kaitlin Mattos" w:date="2017-12-02T20:18:00Z">
                    <w:rPr>
                      <w:i/>
                    </w:rPr>
                  </w:rPrChange>
                </w:rPr>
                <w:t>treatment:time</w:t>
              </w:r>
              <w:proofErr w:type="spellEnd"/>
            </w:ins>
          </w:p>
        </w:tc>
        <w:tc>
          <w:tcPr>
            <w:tcW w:w="1710" w:type="dxa"/>
          </w:tcPr>
          <w:p w14:paraId="03E2B771" w14:textId="77777777" w:rsidR="00575D88" w:rsidRPr="00575D88" w:rsidRDefault="00575D88" w:rsidP="00945F22">
            <w:pPr>
              <w:rPr>
                <w:ins w:id="111" w:author="Kaitlin Mattos" w:date="2017-12-02T20:16:00Z"/>
                <w:rPrChange w:id="112" w:author="Kaitlin Mattos" w:date="2017-12-02T20:18:00Z">
                  <w:rPr>
                    <w:ins w:id="113" w:author="Kaitlin Mattos" w:date="2017-12-02T20:16:00Z"/>
                    <w:i/>
                  </w:rPr>
                </w:rPrChange>
              </w:rPr>
            </w:pPr>
            <w:ins w:id="114" w:author="Kaitlin Mattos" w:date="2017-12-02T20:16:00Z">
              <w:r w:rsidRPr="00575D88">
                <w:rPr>
                  <w:rPrChange w:id="115" w:author="Kaitlin Mattos" w:date="2017-12-02T20:18:00Z">
                    <w:rPr>
                      <w:i/>
                    </w:rPr>
                  </w:rPrChange>
                </w:rPr>
                <w:t>15</w:t>
              </w:r>
            </w:ins>
          </w:p>
        </w:tc>
        <w:tc>
          <w:tcPr>
            <w:tcW w:w="900" w:type="dxa"/>
          </w:tcPr>
          <w:p w14:paraId="2BA4228D" w14:textId="77777777" w:rsidR="00575D88" w:rsidRPr="00575D88" w:rsidRDefault="00575D88" w:rsidP="00945F22">
            <w:pPr>
              <w:rPr>
                <w:ins w:id="116" w:author="Kaitlin Mattos" w:date="2017-12-02T20:16:00Z"/>
                <w:rPrChange w:id="117" w:author="Kaitlin Mattos" w:date="2017-12-02T20:18:00Z">
                  <w:rPr>
                    <w:ins w:id="118" w:author="Kaitlin Mattos" w:date="2017-12-02T20:16:00Z"/>
                    <w:i/>
                  </w:rPr>
                </w:rPrChange>
              </w:rPr>
            </w:pPr>
            <w:ins w:id="119" w:author="Kaitlin Mattos" w:date="2017-12-02T20:16:00Z">
              <w:r w:rsidRPr="00575D88">
                <w:rPr>
                  <w:rPrChange w:id="120" w:author="Kaitlin Mattos" w:date="2017-12-02T20:18:00Z">
                    <w:rPr>
                      <w:i/>
                    </w:rPr>
                  </w:rPrChange>
                </w:rPr>
                <w:t>610.34</w:t>
              </w:r>
            </w:ins>
          </w:p>
        </w:tc>
        <w:tc>
          <w:tcPr>
            <w:tcW w:w="1075" w:type="dxa"/>
          </w:tcPr>
          <w:p w14:paraId="52CE3B6C" w14:textId="77777777" w:rsidR="00575D88" w:rsidRPr="00575D88" w:rsidRDefault="00575D88" w:rsidP="00945F22">
            <w:pPr>
              <w:rPr>
                <w:ins w:id="121" w:author="Kaitlin Mattos" w:date="2017-12-02T20:16:00Z"/>
                <w:rPrChange w:id="122" w:author="Kaitlin Mattos" w:date="2017-12-02T20:18:00Z">
                  <w:rPr>
                    <w:ins w:id="123" w:author="Kaitlin Mattos" w:date="2017-12-02T20:16:00Z"/>
                    <w:i/>
                  </w:rPr>
                </w:rPrChange>
              </w:rPr>
            </w:pPr>
            <w:ins w:id="124" w:author="Kaitlin Mattos" w:date="2017-12-02T20:16:00Z">
              <w:r w:rsidRPr="00575D88">
                <w:rPr>
                  <w:rPrChange w:id="125" w:author="Kaitlin Mattos" w:date="2017-12-02T20:18:00Z">
                    <w:rPr>
                      <w:i/>
                    </w:rPr>
                  </w:rPrChange>
                </w:rPr>
                <w:t>1.89</w:t>
              </w:r>
            </w:ins>
          </w:p>
        </w:tc>
      </w:tr>
      <w:tr w:rsidR="00575D88" w:rsidRPr="00575D88" w14:paraId="2263C576" w14:textId="77777777" w:rsidTr="00945F22">
        <w:trPr>
          <w:ins w:id="126" w:author="Kaitlin Mattos" w:date="2017-12-02T20:16:00Z"/>
        </w:trPr>
        <w:tc>
          <w:tcPr>
            <w:tcW w:w="5665" w:type="dxa"/>
          </w:tcPr>
          <w:p w14:paraId="0ED34E06" w14:textId="77777777" w:rsidR="00575D88" w:rsidRPr="00575D88" w:rsidRDefault="00575D88" w:rsidP="00945F22">
            <w:pPr>
              <w:rPr>
                <w:ins w:id="127" w:author="Kaitlin Mattos" w:date="2017-12-02T20:16:00Z"/>
                <w:rPrChange w:id="128" w:author="Kaitlin Mattos" w:date="2017-12-02T20:18:00Z">
                  <w:rPr>
                    <w:ins w:id="129" w:author="Kaitlin Mattos" w:date="2017-12-02T20:16:00Z"/>
                    <w:i/>
                  </w:rPr>
                </w:rPrChange>
              </w:rPr>
            </w:pPr>
            <w:ins w:id="130" w:author="Kaitlin Mattos" w:date="2017-12-02T20:16:00Z">
              <w:r w:rsidRPr="00575D88">
                <w:rPr>
                  <w:rPrChange w:id="131" w:author="Kaitlin Mattos" w:date="2017-12-02T20:18:00Z">
                    <w:rPr>
                      <w:i/>
                    </w:rPr>
                  </w:rPrChange>
                </w:rPr>
                <w:t xml:space="preserve">treatment, time, </w:t>
              </w:r>
              <w:proofErr w:type="spellStart"/>
              <w:r w:rsidRPr="00575D88">
                <w:rPr>
                  <w:rPrChange w:id="132" w:author="Kaitlin Mattos" w:date="2017-12-02T20:18:00Z">
                    <w:rPr>
                      <w:i/>
                    </w:rPr>
                  </w:rPrChange>
                </w:rPr>
                <w:t>treatment:time</w:t>
              </w:r>
              <w:proofErr w:type="spellEnd"/>
            </w:ins>
          </w:p>
        </w:tc>
        <w:tc>
          <w:tcPr>
            <w:tcW w:w="1710" w:type="dxa"/>
          </w:tcPr>
          <w:p w14:paraId="5B64F9D8" w14:textId="77777777" w:rsidR="00575D88" w:rsidRPr="00575D88" w:rsidRDefault="00575D88" w:rsidP="00945F22">
            <w:pPr>
              <w:rPr>
                <w:ins w:id="133" w:author="Kaitlin Mattos" w:date="2017-12-02T20:16:00Z"/>
                <w:rPrChange w:id="134" w:author="Kaitlin Mattos" w:date="2017-12-02T20:18:00Z">
                  <w:rPr>
                    <w:ins w:id="135" w:author="Kaitlin Mattos" w:date="2017-12-02T20:16:00Z"/>
                    <w:i/>
                  </w:rPr>
                </w:rPrChange>
              </w:rPr>
            </w:pPr>
            <w:ins w:id="136" w:author="Kaitlin Mattos" w:date="2017-12-02T20:16:00Z">
              <w:r w:rsidRPr="00575D88">
                <w:rPr>
                  <w:rPrChange w:id="137" w:author="Kaitlin Mattos" w:date="2017-12-02T20:18:00Z">
                    <w:rPr>
                      <w:i/>
                    </w:rPr>
                  </w:rPrChange>
                </w:rPr>
                <w:t>5</w:t>
              </w:r>
            </w:ins>
          </w:p>
        </w:tc>
        <w:tc>
          <w:tcPr>
            <w:tcW w:w="900" w:type="dxa"/>
          </w:tcPr>
          <w:p w14:paraId="4BD1C01D" w14:textId="77777777" w:rsidR="00575D88" w:rsidRPr="00575D88" w:rsidRDefault="00575D88" w:rsidP="00945F22">
            <w:pPr>
              <w:rPr>
                <w:ins w:id="138" w:author="Kaitlin Mattos" w:date="2017-12-02T20:16:00Z"/>
                <w:rPrChange w:id="139" w:author="Kaitlin Mattos" w:date="2017-12-02T20:18:00Z">
                  <w:rPr>
                    <w:ins w:id="140" w:author="Kaitlin Mattos" w:date="2017-12-02T20:16:00Z"/>
                    <w:i/>
                  </w:rPr>
                </w:rPrChange>
              </w:rPr>
            </w:pPr>
            <w:ins w:id="141" w:author="Kaitlin Mattos" w:date="2017-12-02T20:16:00Z">
              <w:r w:rsidRPr="00575D88">
                <w:rPr>
                  <w:rPrChange w:id="142" w:author="Kaitlin Mattos" w:date="2017-12-02T20:18:00Z">
                    <w:rPr>
                      <w:i/>
                    </w:rPr>
                  </w:rPrChange>
                </w:rPr>
                <w:t>762.53</w:t>
              </w:r>
            </w:ins>
          </w:p>
        </w:tc>
        <w:tc>
          <w:tcPr>
            <w:tcW w:w="1075" w:type="dxa"/>
          </w:tcPr>
          <w:p w14:paraId="48C400E9" w14:textId="77777777" w:rsidR="00575D88" w:rsidRPr="00575D88" w:rsidRDefault="00575D88" w:rsidP="00945F22">
            <w:pPr>
              <w:rPr>
                <w:ins w:id="143" w:author="Kaitlin Mattos" w:date="2017-12-02T20:16:00Z"/>
                <w:rPrChange w:id="144" w:author="Kaitlin Mattos" w:date="2017-12-02T20:18:00Z">
                  <w:rPr>
                    <w:ins w:id="145" w:author="Kaitlin Mattos" w:date="2017-12-02T20:16:00Z"/>
                    <w:i/>
                  </w:rPr>
                </w:rPrChange>
              </w:rPr>
            </w:pPr>
            <w:ins w:id="146" w:author="Kaitlin Mattos" w:date="2017-12-02T20:16:00Z">
              <w:r w:rsidRPr="00575D88">
                <w:rPr>
                  <w:rPrChange w:id="147" w:author="Kaitlin Mattos" w:date="2017-12-02T20:18:00Z">
                    <w:rPr>
                      <w:i/>
                    </w:rPr>
                  </w:rPrChange>
                </w:rPr>
                <w:t>158.1</w:t>
              </w:r>
            </w:ins>
          </w:p>
        </w:tc>
      </w:tr>
    </w:tbl>
    <w:tbl>
      <w:tblPr>
        <w:tblW w:w="7464" w:type="dxa"/>
        <w:tblLook w:val="04A0" w:firstRow="1" w:lastRow="0" w:firstColumn="1" w:lastColumn="0" w:noHBand="0" w:noVBand="1"/>
      </w:tblPr>
      <w:tblGrid>
        <w:gridCol w:w="4119"/>
        <w:gridCol w:w="1389"/>
        <w:gridCol w:w="996"/>
        <w:gridCol w:w="960"/>
      </w:tblGrid>
      <w:tr w:rsidR="00697E81" w:rsidRPr="005D54EF" w:rsidDel="00575D88" w14:paraId="09CF0155" w14:textId="1A573AD2" w:rsidTr="002D3AF3">
        <w:trPr>
          <w:trHeight w:val="620"/>
          <w:del w:id="148" w:author="Kaitlin Mattos" w:date="2017-12-02T20:16:00Z"/>
        </w:trPr>
        <w:tc>
          <w:tcPr>
            <w:tcW w:w="4119" w:type="dxa"/>
            <w:tcBorders>
              <w:top w:val="nil"/>
              <w:left w:val="nil"/>
              <w:bottom w:val="single" w:sz="8" w:space="0" w:color="auto"/>
              <w:right w:val="nil"/>
            </w:tcBorders>
            <w:shd w:val="clear" w:color="auto" w:fill="auto"/>
            <w:vAlign w:val="bottom"/>
            <w:hideMark/>
          </w:tcPr>
          <w:p w14:paraId="785BD79F" w14:textId="2E7ACFE4" w:rsidR="00697E81" w:rsidRPr="009A1664" w:rsidDel="00575D88" w:rsidRDefault="00697E81" w:rsidP="002D3AF3">
            <w:pPr>
              <w:rPr>
                <w:del w:id="149" w:author="Kaitlin Mattos" w:date="2017-12-02T20:16:00Z"/>
                <w:rFonts w:eastAsia="Times New Roman"/>
                <w:b/>
                <w:bCs/>
                <w:color w:val="000000"/>
                <w:lang w:val="en-GB" w:eastAsia="en-GB"/>
              </w:rPr>
            </w:pPr>
            <w:bookmarkStart w:id="150" w:name="_Hlk491376614"/>
            <w:del w:id="151" w:author="Kaitlin Mattos" w:date="2017-12-02T20:16:00Z">
              <w:r w:rsidRPr="009A1664" w:rsidDel="00575D88">
                <w:rPr>
                  <w:rFonts w:eastAsia="Times New Roman"/>
                  <w:b/>
                  <w:bCs/>
                  <w:color w:val="000000"/>
                  <w:lang w:val="en-GB" w:eastAsia="en-GB"/>
                </w:rPr>
                <w:delText>Model</w:delText>
              </w:r>
            </w:del>
          </w:p>
        </w:tc>
        <w:tc>
          <w:tcPr>
            <w:tcW w:w="1389" w:type="dxa"/>
            <w:tcBorders>
              <w:top w:val="nil"/>
              <w:left w:val="nil"/>
              <w:bottom w:val="single" w:sz="8" w:space="0" w:color="auto"/>
              <w:right w:val="nil"/>
            </w:tcBorders>
            <w:shd w:val="clear" w:color="auto" w:fill="auto"/>
            <w:vAlign w:val="center"/>
            <w:hideMark/>
          </w:tcPr>
          <w:p w14:paraId="766BF841" w14:textId="0F4935D9" w:rsidR="00697E81" w:rsidRPr="009A1664" w:rsidDel="00575D88" w:rsidRDefault="00697E81" w:rsidP="002D3AF3">
            <w:pPr>
              <w:rPr>
                <w:del w:id="152" w:author="Kaitlin Mattos" w:date="2017-12-02T20:16:00Z"/>
                <w:rFonts w:eastAsia="Times New Roman"/>
                <w:b/>
                <w:bCs/>
                <w:color w:val="000000"/>
                <w:lang w:val="en-GB" w:eastAsia="en-GB"/>
              </w:rPr>
            </w:pPr>
            <w:del w:id="153" w:author="Kaitlin Mattos" w:date="2017-12-02T20:16:00Z">
              <w:r w:rsidRPr="009A1664" w:rsidDel="00575D88">
                <w:rPr>
                  <w:rFonts w:eastAsia="Times New Roman"/>
                  <w:b/>
                  <w:bCs/>
                  <w:color w:val="000000"/>
                  <w:lang w:val="en-GB" w:eastAsia="en-GB"/>
                </w:rPr>
                <w:delText>Number of parameters</w:delText>
              </w:r>
            </w:del>
          </w:p>
        </w:tc>
        <w:tc>
          <w:tcPr>
            <w:tcW w:w="996" w:type="dxa"/>
            <w:tcBorders>
              <w:top w:val="nil"/>
              <w:left w:val="nil"/>
              <w:bottom w:val="single" w:sz="8" w:space="0" w:color="auto"/>
              <w:right w:val="nil"/>
            </w:tcBorders>
            <w:shd w:val="clear" w:color="auto" w:fill="auto"/>
            <w:noWrap/>
            <w:vAlign w:val="bottom"/>
            <w:hideMark/>
          </w:tcPr>
          <w:p w14:paraId="271FBB71" w14:textId="4B5CFBBF" w:rsidR="00697E81" w:rsidRPr="009A1664" w:rsidDel="00575D88" w:rsidRDefault="00697E81" w:rsidP="002D3AF3">
            <w:pPr>
              <w:rPr>
                <w:del w:id="154" w:author="Kaitlin Mattos" w:date="2017-12-02T20:16:00Z"/>
                <w:rFonts w:eastAsia="Times New Roman"/>
                <w:b/>
                <w:bCs/>
                <w:color w:val="000000"/>
                <w:lang w:val="en-GB" w:eastAsia="en-GB"/>
              </w:rPr>
            </w:pPr>
            <w:del w:id="155" w:author="Kaitlin Mattos" w:date="2017-12-02T20:16:00Z">
              <w:r w:rsidRPr="009A1664" w:rsidDel="00575D88">
                <w:rPr>
                  <w:rFonts w:eastAsia="Times New Roman"/>
                  <w:b/>
                  <w:bCs/>
                  <w:color w:val="000000"/>
                  <w:lang w:val="en-GB" w:eastAsia="en-GB"/>
                </w:rPr>
                <w:delText>AICc</w:delText>
              </w:r>
            </w:del>
          </w:p>
        </w:tc>
        <w:tc>
          <w:tcPr>
            <w:tcW w:w="960" w:type="dxa"/>
            <w:tcBorders>
              <w:top w:val="nil"/>
              <w:left w:val="nil"/>
              <w:bottom w:val="single" w:sz="8" w:space="0" w:color="auto"/>
              <w:right w:val="nil"/>
            </w:tcBorders>
            <w:shd w:val="clear" w:color="auto" w:fill="auto"/>
            <w:noWrap/>
            <w:vAlign w:val="bottom"/>
            <w:hideMark/>
          </w:tcPr>
          <w:p w14:paraId="0766B233" w14:textId="4653DD22" w:rsidR="00697E81" w:rsidRPr="009A1664" w:rsidDel="00575D88" w:rsidRDefault="00697E81" w:rsidP="002D3AF3">
            <w:pPr>
              <w:rPr>
                <w:del w:id="156" w:author="Kaitlin Mattos" w:date="2017-12-02T20:16:00Z"/>
                <w:rFonts w:eastAsia="Times New Roman"/>
                <w:b/>
                <w:bCs/>
                <w:color w:val="000000"/>
                <w:lang w:val="en-GB" w:eastAsia="en-GB"/>
              </w:rPr>
            </w:pPr>
            <w:del w:id="157" w:author="Kaitlin Mattos" w:date="2017-12-02T20:16:00Z">
              <w:r w:rsidRPr="009A1664" w:rsidDel="00575D88">
                <w:rPr>
                  <w:rFonts w:ascii="Calibri" w:eastAsia="Times New Roman" w:hAnsi="Calibri"/>
                  <w:b/>
                  <w:bCs/>
                  <w:color w:val="000000"/>
                  <w:lang w:val="en-GB" w:eastAsia="en-GB"/>
                </w:rPr>
                <w:delText>Δ</w:delText>
              </w:r>
              <w:r w:rsidRPr="009A1664" w:rsidDel="00575D88">
                <w:rPr>
                  <w:rFonts w:eastAsia="Times New Roman"/>
                  <w:b/>
                  <w:bCs/>
                  <w:color w:val="000000"/>
                  <w:lang w:val="en-GB" w:eastAsia="en-GB"/>
                </w:rPr>
                <w:delText>AICc</w:delText>
              </w:r>
            </w:del>
          </w:p>
        </w:tc>
      </w:tr>
      <w:tr w:rsidR="00697E81" w:rsidRPr="005D54EF" w:rsidDel="00575D88" w14:paraId="098F3D3D" w14:textId="7B6B5539" w:rsidTr="002D3AF3">
        <w:trPr>
          <w:trHeight w:val="655"/>
          <w:del w:id="158" w:author="Kaitlin Mattos" w:date="2017-12-02T20:16:00Z"/>
        </w:trPr>
        <w:tc>
          <w:tcPr>
            <w:tcW w:w="4119" w:type="dxa"/>
            <w:tcBorders>
              <w:top w:val="single" w:sz="8" w:space="0" w:color="auto"/>
              <w:left w:val="nil"/>
              <w:right w:val="nil"/>
            </w:tcBorders>
            <w:shd w:val="clear" w:color="auto" w:fill="auto"/>
            <w:vAlign w:val="center"/>
          </w:tcPr>
          <w:p w14:paraId="6572D332" w14:textId="623421E4" w:rsidR="00697E81" w:rsidRPr="008046DD" w:rsidDel="00575D88" w:rsidRDefault="00697E81" w:rsidP="002D3AF3">
            <w:pPr>
              <w:rPr>
                <w:del w:id="159" w:author="Kaitlin Mattos" w:date="2017-12-02T20:16:00Z"/>
                <w:rFonts w:eastAsia="Times New Roman"/>
                <w:color w:val="000000"/>
                <w:lang w:val="en-GB" w:eastAsia="en-GB"/>
              </w:rPr>
            </w:pPr>
            <w:del w:id="160" w:author="Kaitlin Mattos" w:date="2017-12-02T20:16:00Z">
              <w:r w:rsidRPr="008046DD" w:rsidDel="00575D88">
                <w:rPr>
                  <w:rFonts w:eastAsia="Times New Roman"/>
                  <w:color w:val="000000"/>
                  <w:lang w:val="en-GB" w:eastAsia="en-GB"/>
                </w:rPr>
                <w:delText>Treatment, species, time, treatment:species</w:delText>
              </w:r>
            </w:del>
          </w:p>
        </w:tc>
        <w:tc>
          <w:tcPr>
            <w:tcW w:w="1389" w:type="dxa"/>
            <w:tcBorders>
              <w:top w:val="single" w:sz="8" w:space="0" w:color="auto"/>
              <w:left w:val="nil"/>
              <w:right w:val="nil"/>
            </w:tcBorders>
            <w:shd w:val="clear" w:color="auto" w:fill="auto"/>
            <w:noWrap/>
            <w:vAlign w:val="bottom"/>
          </w:tcPr>
          <w:p w14:paraId="011D23A6" w14:textId="2FD823DC" w:rsidR="00697E81" w:rsidRPr="008046DD" w:rsidDel="00575D88" w:rsidRDefault="00697E81" w:rsidP="002D3AF3">
            <w:pPr>
              <w:jc w:val="center"/>
              <w:rPr>
                <w:del w:id="161" w:author="Kaitlin Mattos" w:date="2017-12-02T20:16:00Z"/>
                <w:rFonts w:eastAsia="Times New Roman"/>
                <w:color w:val="000000"/>
                <w:lang w:val="en-GB" w:eastAsia="en-GB"/>
              </w:rPr>
            </w:pPr>
            <w:del w:id="162" w:author="Kaitlin Mattos" w:date="2017-12-02T20:16:00Z">
              <w:r w:rsidRPr="008046DD" w:rsidDel="00575D88">
                <w:rPr>
                  <w:rFonts w:eastAsia="Times New Roman"/>
                  <w:color w:val="000000"/>
                  <w:lang w:val="en-GB" w:eastAsia="en-GB"/>
                </w:rPr>
                <w:delText>31</w:delText>
              </w:r>
            </w:del>
          </w:p>
        </w:tc>
        <w:tc>
          <w:tcPr>
            <w:tcW w:w="996" w:type="dxa"/>
            <w:tcBorders>
              <w:top w:val="single" w:sz="8" w:space="0" w:color="auto"/>
              <w:left w:val="nil"/>
              <w:right w:val="nil"/>
            </w:tcBorders>
            <w:shd w:val="clear" w:color="auto" w:fill="auto"/>
            <w:vAlign w:val="bottom"/>
          </w:tcPr>
          <w:p w14:paraId="55ED3BCB" w14:textId="037CDF43" w:rsidR="00697E81" w:rsidRPr="008046DD" w:rsidDel="00575D88" w:rsidRDefault="00697E81" w:rsidP="002D3AF3">
            <w:pPr>
              <w:rPr>
                <w:del w:id="163" w:author="Kaitlin Mattos" w:date="2017-12-02T20:16:00Z"/>
                <w:rFonts w:eastAsia="Times New Roman"/>
                <w:color w:val="000000"/>
                <w:lang w:val="en-GB" w:eastAsia="en-GB"/>
              </w:rPr>
            </w:pPr>
            <w:del w:id="164" w:author="Kaitlin Mattos" w:date="2017-12-02T20:16:00Z">
              <w:r w:rsidRPr="008046DD" w:rsidDel="00575D88">
                <w:rPr>
                  <w:rFonts w:eastAsia="Times New Roman"/>
                  <w:color w:val="000000"/>
                  <w:lang w:val="en-GB" w:eastAsia="en-GB"/>
                </w:rPr>
                <w:delText>593.59</w:delText>
              </w:r>
            </w:del>
          </w:p>
        </w:tc>
        <w:tc>
          <w:tcPr>
            <w:tcW w:w="960" w:type="dxa"/>
            <w:tcBorders>
              <w:top w:val="single" w:sz="8" w:space="0" w:color="auto"/>
              <w:left w:val="nil"/>
              <w:right w:val="nil"/>
            </w:tcBorders>
            <w:shd w:val="clear" w:color="auto" w:fill="auto"/>
            <w:noWrap/>
            <w:vAlign w:val="bottom"/>
          </w:tcPr>
          <w:p w14:paraId="091BC633" w14:textId="2210D941" w:rsidR="00697E81" w:rsidRPr="008046DD" w:rsidDel="00575D88" w:rsidRDefault="00697E81" w:rsidP="002D3AF3">
            <w:pPr>
              <w:jc w:val="center"/>
              <w:rPr>
                <w:del w:id="165" w:author="Kaitlin Mattos" w:date="2017-12-02T20:16:00Z"/>
                <w:rFonts w:eastAsia="Times New Roman"/>
                <w:color w:val="000000"/>
                <w:lang w:val="en-GB" w:eastAsia="en-GB"/>
              </w:rPr>
            </w:pPr>
            <w:del w:id="166" w:author="Kaitlin Mattos" w:date="2017-12-02T20:16:00Z">
              <w:r w:rsidRPr="008046DD" w:rsidDel="00575D88">
                <w:rPr>
                  <w:rFonts w:eastAsia="Times New Roman"/>
                  <w:color w:val="000000"/>
                  <w:lang w:val="en-GB" w:eastAsia="en-GB"/>
                </w:rPr>
                <w:delText>0</w:delText>
              </w:r>
            </w:del>
          </w:p>
        </w:tc>
      </w:tr>
      <w:tr w:rsidR="00697E81" w:rsidRPr="005D54EF" w:rsidDel="00575D88" w14:paraId="2D5CCBC0" w14:textId="1DD7F543" w:rsidTr="002D3AF3">
        <w:trPr>
          <w:trHeight w:val="310"/>
          <w:del w:id="167" w:author="Kaitlin Mattos" w:date="2017-12-02T20:16:00Z"/>
        </w:trPr>
        <w:tc>
          <w:tcPr>
            <w:tcW w:w="4119" w:type="dxa"/>
            <w:tcBorders>
              <w:top w:val="nil"/>
              <w:left w:val="nil"/>
              <w:right w:val="nil"/>
            </w:tcBorders>
            <w:shd w:val="clear" w:color="auto" w:fill="auto"/>
            <w:vAlign w:val="center"/>
            <w:hideMark/>
          </w:tcPr>
          <w:p w14:paraId="572D152A" w14:textId="31861DD9" w:rsidR="00697E81" w:rsidRPr="005D54EF" w:rsidDel="00575D88" w:rsidRDefault="00697E81" w:rsidP="002D3AF3">
            <w:pPr>
              <w:rPr>
                <w:del w:id="168" w:author="Kaitlin Mattos" w:date="2017-12-02T20:16:00Z"/>
                <w:rFonts w:eastAsia="Times New Roman"/>
                <w:color w:val="000000"/>
                <w:lang w:val="en-GB" w:eastAsia="en-GB"/>
              </w:rPr>
            </w:pPr>
            <w:del w:id="169" w:author="Kaitlin Mattos" w:date="2017-12-02T20:16:00Z">
              <w:r w:rsidDel="00575D88">
                <w:rPr>
                  <w:rFonts w:eastAsia="Times New Roman"/>
                  <w:color w:val="000000"/>
                  <w:lang w:val="en-GB" w:eastAsia="en-GB"/>
                </w:rPr>
                <w:delText>Treatment, species, treatment:species</w:delText>
              </w:r>
            </w:del>
          </w:p>
        </w:tc>
        <w:tc>
          <w:tcPr>
            <w:tcW w:w="1389" w:type="dxa"/>
            <w:tcBorders>
              <w:top w:val="nil"/>
              <w:left w:val="nil"/>
              <w:right w:val="nil"/>
            </w:tcBorders>
            <w:shd w:val="clear" w:color="auto" w:fill="auto"/>
            <w:noWrap/>
            <w:vAlign w:val="bottom"/>
            <w:hideMark/>
          </w:tcPr>
          <w:p w14:paraId="7791DB73" w14:textId="3D65B903" w:rsidR="00697E81" w:rsidRPr="005D54EF" w:rsidDel="00575D88" w:rsidRDefault="00697E81" w:rsidP="002D3AF3">
            <w:pPr>
              <w:jc w:val="center"/>
              <w:rPr>
                <w:del w:id="170" w:author="Kaitlin Mattos" w:date="2017-12-02T20:16:00Z"/>
                <w:rFonts w:eastAsia="Times New Roman"/>
                <w:color w:val="000000"/>
                <w:lang w:val="en-GB" w:eastAsia="en-GB"/>
              </w:rPr>
            </w:pPr>
            <w:del w:id="171" w:author="Kaitlin Mattos" w:date="2017-12-02T20:16:00Z">
              <w:r w:rsidRPr="005D54EF" w:rsidDel="00575D88">
                <w:rPr>
                  <w:rFonts w:eastAsia="Times New Roman"/>
                  <w:color w:val="000000"/>
                  <w:lang w:val="en-GB" w:eastAsia="en-GB"/>
                </w:rPr>
                <w:delText>13</w:delText>
              </w:r>
            </w:del>
          </w:p>
        </w:tc>
        <w:tc>
          <w:tcPr>
            <w:tcW w:w="996" w:type="dxa"/>
            <w:tcBorders>
              <w:top w:val="nil"/>
              <w:left w:val="nil"/>
              <w:right w:val="nil"/>
            </w:tcBorders>
            <w:shd w:val="clear" w:color="auto" w:fill="auto"/>
            <w:vAlign w:val="bottom"/>
            <w:hideMark/>
          </w:tcPr>
          <w:p w14:paraId="319CB9E6" w14:textId="3E923B28" w:rsidR="00697E81" w:rsidRPr="005D54EF" w:rsidDel="00575D88" w:rsidRDefault="00697E81" w:rsidP="002D3AF3">
            <w:pPr>
              <w:rPr>
                <w:del w:id="172" w:author="Kaitlin Mattos" w:date="2017-12-02T20:16:00Z"/>
                <w:rFonts w:eastAsia="Times New Roman"/>
                <w:color w:val="000000"/>
                <w:lang w:val="en-GB" w:eastAsia="en-GB"/>
              </w:rPr>
            </w:pPr>
            <w:del w:id="173" w:author="Kaitlin Mattos" w:date="2017-12-02T20:16:00Z">
              <w:r w:rsidRPr="005D54EF" w:rsidDel="00575D88">
                <w:rPr>
                  <w:rFonts w:eastAsia="Times New Roman"/>
                  <w:color w:val="000000"/>
                  <w:lang w:val="en-GB" w:eastAsia="en-GB"/>
                </w:rPr>
                <w:delText>612.89</w:delText>
              </w:r>
            </w:del>
          </w:p>
        </w:tc>
        <w:tc>
          <w:tcPr>
            <w:tcW w:w="960" w:type="dxa"/>
            <w:tcBorders>
              <w:top w:val="nil"/>
              <w:left w:val="nil"/>
              <w:right w:val="nil"/>
            </w:tcBorders>
            <w:shd w:val="clear" w:color="auto" w:fill="auto"/>
            <w:noWrap/>
            <w:vAlign w:val="bottom"/>
            <w:hideMark/>
          </w:tcPr>
          <w:p w14:paraId="64946E6A" w14:textId="5806F453" w:rsidR="00697E81" w:rsidRPr="005D54EF" w:rsidDel="00575D88" w:rsidRDefault="00697E81" w:rsidP="002D3AF3">
            <w:pPr>
              <w:jc w:val="center"/>
              <w:rPr>
                <w:del w:id="174" w:author="Kaitlin Mattos" w:date="2017-12-02T20:16:00Z"/>
                <w:rFonts w:eastAsia="Times New Roman"/>
                <w:color w:val="000000"/>
                <w:lang w:val="en-GB" w:eastAsia="en-GB"/>
              </w:rPr>
            </w:pPr>
            <w:del w:id="175" w:author="Kaitlin Mattos" w:date="2017-12-02T20:16:00Z">
              <w:r w:rsidRPr="005D54EF" w:rsidDel="00575D88">
                <w:rPr>
                  <w:rFonts w:eastAsia="Times New Roman"/>
                  <w:color w:val="000000"/>
                  <w:lang w:val="en-GB" w:eastAsia="en-GB"/>
                </w:rPr>
                <w:delText>19.3</w:delText>
              </w:r>
            </w:del>
          </w:p>
        </w:tc>
      </w:tr>
      <w:tr w:rsidR="00697E81" w:rsidRPr="005D54EF" w:rsidDel="00575D88" w14:paraId="200F06AF" w14:textId="326C3DB4" w:rsidTr="002D3AF3">
        <w:trPr>
          <w:trHeight w:val="620"/>
          <w:del w:id="176" w:author="Kaitlin Mattos" w:date="2017-12-02T20:16:00Z"/>
        </w:trPr>
        <w:tc>
          <w:tcPr>
            <w:tcW w:w="4119" w:type="dxa"/>
            <w:tcBorders>
              <w:left w:val="nil"/>
              <w:bottom w:val="single" w:sz="4" w:space="0" w:color="auto"/>
              <w:right w:val="nil"/>
            </w:tcBorders>
            <w:shd w:val="clear" w:color="auto" w:fill="auto"/>
            <w:vAlign w:val="center"/>
          </w:tcPr>
          <w:p w14:paraId="5C014629" w14:textId="7E430EB2" w:rsidR="00697E81" w:rsidRPr="005D54EF" w:rsidDel="00575D88" w:rsidRDefault="00697E81" w:rsidP="002D3AF3">
            <w:pPr>
              <w:rPr>
                <w:del w:id="177" w:author="Kaitlin Mattos" w:date="2017-12-02T20:16:00Z"/>
                <w:rFonts w:eastAsia="Times New Roman"/>
                <w:color w:val="000000"/>
                <w:lang w:val="en-GB" w:eastAsia="en-GB"/>
              </w:rPr>
            </w:pPr>
            <w:del w:id="178" w:author="Kaitlin Mattos" w:date="2017-12-02T20:16:00Z">
              <w:r w:rsidDel="00575D88">
                <w:rPr>
                  <w:rFonts w:eastAsia="Times New Roman"/>
                  <w:color w:val="000000"/>
                  <w:lang w:val="en-GB" w:eastAsia="en-GB"/>
                </w:rPr>
                <w:delText xml:space="preserve">Treatment, species, time, treatment:species, treatment:time  </w:delText>
              </w:r>
            </w:del>
          </w:p>
        </w:tc>
        <w:tc>
          <w:tcPr>
            <w:tcW w:w="1389" w:type="dxa"/>
            <w:tcBorders>
              <w:left w:val="nil"/>
              <w:bottom w:val="single" w:sz="4" w:space="0" w:color="auto"/>
              <w:right w:val="nil"/>
            </w:tcBorders>
            <w:shd w:val="clear" w:color="auto" w:fill="auto"/>
            <w:noWrap/>
            <w:vAlign w:val="bottom"/>
          </w:tcPr>
          <w:p w14:paraId="37ED82B0" w14:textId="70107378" w:rsidR="00697E81" w:rsidRPr="005D54EF" w:rsidDel="00575D88" w:rsidRDefault="00697E81" w:rsidP="002D3AF3">
            <w:pPr>
              <w:jc w:val="center"/>
              <w:rPr>
                <w:del w:id="179" w:author="Kaitlin Mattos" w:date="2017-12-02T20:16:00Z"/>
                <w:rFonts w:eastAsia="Times New Roman"/>
                <w:color w:val="000000"/>
                <w:lang w:val="en-GB" w:eastAsia="en-GB"/>
              </w:rPr>
            </w:pPr>
            <w:del w:id="180" w:author="Kaitlin Mattos" w:date="2017-12-02T20:16:00Z">
              <w:r w:rsidDel="00575D88">
                <w:rPr>
                  <w:rFonts w:eastAsia="Times New Roman"/>
                  <w:color w:val="000000"/>
                  <w:lang w:val="en-GB" w:eastAsia="en-GB"/>
                </w:rPr>
                <w:delText>49</w:delText>
              </w:r>
            </w:del>
          </w:p>
        </w:tc>
        <w:tc>
          <w:tcPr>
            <w:tcW w:w="996" w:type="dxa"/>
            <w:tcBorders>
              <w:left w:val="nil"/>
              <w:bottom w:val="single" w:sz="4" w:space="0" w:color="auto"/>
              <w:right w:val="nil"/>
            </w:tcBorders>
            <w:shd w:val="clear" w:color="auto" w:fill="auto"/>
            <w:vAlign w:val="bottom"/>
          </w:tcPr>
          <w:p w14:paraId="2DBB7414" w14:textId="7BBF7207" w:rsidR="00697E81" w:rsidRPr="005D54EF" w:rsidDel="00575D88" w:rsidRDefault="00697E81" w:rsidP="002D3AF3">
            <w:pPr>
              <w:rPr>
                <w:del w:id="181" w:author="Kaitlin Mattos" w:date="2017-12-02T20:16:00Z"/>
                <w:rFonts w:eastAsia="Times New Roman"/>
                <w:color w:val="000000"/>
                <w:lang w:val="en-GB" w:eastAsia="en-GB"/>
              </w:rPr>
            </w:pPr>
            <w:del w:id="182" w:author="Kaitlin Mattos" w:date="2017-12-02T20:16:00Z">
              <w:r w:rsidDel="00575D88">
                <w:rPr>
                  <w:rFonts w:eastAsia="Times New Roman"/>
                  <w:color w:val="000000"/>
                  <w:lang w:val="en-GB" w:eastAsia="en-GB"/>
                </w:rPr>
                <w:delText>664.25</w:delText>
              </w:r>
            </w:del>
          </w:p>
        </w:tc>
        <w:tc>
          <w:tcPr>
            <w:tcW w:w="960" w:type="dxa"/>
            <w:tcBorders>
              <w:left w:val="nil"/>
              <w:bottom w:val="single" w:sz="4" w:space="0" w:color="auto"/>
              <w:right w:val="nil"/>
            </w:tcBorders>
            <w:shd w:val="clear" w:color="auto" w:fill="auto"/>
            <w:noWrap/>
            <w:vAlign w:val="bottom"/>
          </w:tcPr>
          <w:p w14:paraId="0B60EA73" w14:textId="131BF3FF" w:rsidR="00697E81" w:rsidRPr="005D54EF" w:rsidDel="00575D88" w:rsidRDefault="00697E81" w:rsidP="002D3AF3">
            <w:pPr>
              <w:jc w:val="center"/>
              <w:rPr>
                <w:del w:id="183" w:author="Kaitlin Mattos" w:date="2017-12-02T20:16:00Z"/>
                <w:rFonts w:eastAsia="Times New Roman"/>
                <w:color w:val="000000"/>
                <w:lang w:val="en-GB" w:eastAsia="en-GB"/>
              </w:rPr>
            </w:pPr>
            <w:del w:id="184" w:author="Kaitlin Mattos" w:date="2017-12-02T20:16:00Z">
              <w:r w:rsidDel="00575D88">
                <w:rPr>
                  <w:rFonts w:eastAsia="Times New Roman"/>
                  <w:color w:val="000000"/>
                  <w:lang w:val="en-GB" w:eastAsia="en-GB"/>
                </w:rPr>
                <w:delText>70.66</w:delText>
              </w:r>
            </w:del>
          </w:p>
        </w:tc>
      </w:tr>
      <w:bookmarkEnd w:id="150"/>
    </w:tbl>
    <w:p w14:paraId="7B80374B" w14:textId="77777777" w:rsidR="00697E81" w:rsidRDefault="00697E81" w:rsidP="00697E81">
      <w:pPr>
        <w:rPr>
          <w:bCs/>
        </w:rPr>
      </w:pPr>
    </w:p>
    <w:p w14:paraId="00D642A5" w14:textId="611E8D43" w:rsidR="00697E81" w:rsidRPr="004D3A47" w:rsidRDefault="00697E81" w:rsidP="00697E81">
      <w:pPr>
        <w:rPr>
          <w:bCs/>
        </w:rPr>
      </w:pPr>
      <w:r>
        <w:rPr>
          <w:b/>
          <w:bCs/>
        </w:rPr>
        <w:t xml:space="preserve">Table 1b. </w:t>
      </w:r>
      <w:r>
        <w:rPr>
          <w:bCs/>
        </w:rPr>
        <w:t>Generalized linear mixed effect model comparisons; each of the six species was considered separately. For each species, a model including treatment (ungulates or no ungulates) was compared to a null model.</w:t>
      </w:r>
    </w:p>
    <w:tbl>
      <w:tblPr>
        <w:tblW w:w="8880" w:type="dxa"/>
        <w:tblLook w:val="04A0" w:firstRow="1" w:lastRow="0" w:firstColumn="1" w:lastColumn="0" w:noHBand="0" w:noVBand="1"/>
      </w:tblPr>
      <w:tblGrid>
        <w:gridCol w:w="2200"/>
        <w:gridCol w:w="2580"/>
        <w:gridCol w:w="1320"/>
        <w:gridCol w:w="1400"/>
        <w:gridCol w:w="1380"/>
      </w:tblGrid>
      <w:tr w:rsidR="00697E81" w:rsidRPr="004D3A47" w14:paraId="6A634269" w14:textId="77777777" w:rsidTr="002D3AF3">
        <w:trPr>
          <w:trHeight w:val="320"/>
        </w:trPr>
        <w:tc>
          <w:tcPr>
            <w:tcW w:w="2200" w:type="dxa"/>
            <w:tcBorders>
              <w:top w:val="nil"/>
              <w:left w:val="nil"/>
              <w:bottom w:val="single" w:sz="8" w:space="0" w:color="auto"/>
              <w:right w:val="nil"/>
            </w:tcBorders>
            <w:shd w:val="clear" w:color="auto" w:fill="auto"/>
            <w:noWrap/>
            <w:vAlign w:val="bottom"/>
            <w:hideMark/>
          </w:tcPr>
          <w:p w14:paraId="36C753F0" w14:textId="77777777" w:rsidR="00697E81" w:rsidRPr="004D3A47" w:rsidRDefault="00697E81" w:rsidP="002D3AF3">
            <w:pPr>
              <w:rPr>
                <w:rFonts w:eastAsia="Times New Roman"/>
                <w:b/>
                <w:bCs/>
                <w:color w:val="000000"/>
                <w:lang w:val="en-GB" w:eastAsia="en-GB"/>
              </w:rPr>
            </w:pPr>
            <w:r w:rsidRPr="004D3A47">
              <w:rPr>
                <w:rFonts w:eastAsia="Times New Roman"/>
                <w:b/>
                <w:bCs/>
                <w:color w:val="000000"/>
                <w:lang w:val="en-GB" w:eastAsia="en-GB"/>
              </w:rPr>
              <w:t>Model</w:t>
            </w:r>
          </w:p>
        </w:tc>
        <w:tc>
          <w:tcPr>
            <w:tcW w:w="2580" w:type="dxa"/>
            <w:tcBorders>
              <w:top w:val="nil"/>
              <w:left w:val="nil"/>
              <w:bottom w:val="single" w:sz="8" w:space="0" w:color="auto"/>
              <w:right w:val="nil"/>
            </w:tcBorders>
            <w:shd w:val="clear" w:color="auto" w:fill="auto"/>
            <w:noWrap/>
            <w:vAlign w:val="bottom"/>
            <w:hideMark/>
          </w:tcPr>
          <w:p w14:paraId="17EBE72C" w14:textId="77777777" w:rsidR="00697E81" w:rsidRPr="004D3A47" w:rsidRDefault="00697E81" w:rsidP="002D3AF3">
            <w:pPr>
              <w:rPr>
                <w:rFonts w:eastAsia="Times New Roman"/>
                <w:b/>
                <w:bCs/>
                <w:color w:val="000000"/>
                <w:lang w:val="en-GB" w:eastAsia="en-GB"/>
              </w:rPr>
            </w:pPr>
            <w:r w:rsidRPr="004D3A47">
              <w:rPr>
                <w:rFonts w:eastAsia="Times New Roman"/>
                <w:b/>
                <w:bCs/>
                <w:color w:val="000000"/>
                <w:lang w:val="en-GB" w:eastAsia="en-GB"/>
              </w:rPr>
              <w:t>Species</w:t>
            </w:r>
          </w:p>
        </w:tc>
        <w:tc>
          <w:tcPr>
            <w:tcW w:w="1320" w:type="dxa"/>
            <w:tcBorders>
              <w:top w:val="nil"/>
              <w:left w:val="nil"/>
              <w:bottom w:val="single" w:sz="8" w:space="0" w:color="auto"/>
              <w:right w:val="nil"/>
            </w:tcBorders>
            <w:shd w:val="clear" w:color="auto" w:fill="auto"/>
            <w:noWrap/>
            <w:vAlign w:val="bottom"/>
            <w:hideMark/>
          </w:tcPr>
          <w:p w14:paraId="50103EC7" w14:textId="77777777" w:rsidR="00697E81" w:rsidRPr="004D3A47" w:rsidRDefault="00697E81" w:rsidP="002D3AF3">
            <w:pPr>
              <w:rPr>
                <w:rFonts w:eastAsia="Times New Roman"/>
                <w:b/>
                <w:bCs/>
                <w:color w:val="000000"/>
                <w:lang w:val="en-GB" w:eastAsia="en-GB"/>
              </w:rPr>
            </w:pPr>
            <w:proofErr w:type="spellStart"/>
            <w:r w:rsidRPr="004D3A47">
              <w:rPr>
                <w:rFonts w:eastAsia="Times New Roman"/>
                <w:b/>
                <w:bCs/>
                <w:color w:val="000000"/>
                <w:lang w:val="en-GB" w:eastAsia="en-GB"/>
              </w:rPr>
              <w:t>AICc</w:t>
            </w:r>
            <w:proofErr w:type="spellEnd"/>
          </w:p>
        </w:tc>
        <w:tc>
          <w:tcPr>
            <w:tcW w:w="1400" w:type="dxa"/>
            <w:tcBorders>
              <w:top w:val="nil"/>
              <w:left w:val="nil"/>
              <w:bottom w:val="single" w:sz="8" w:space="0" w:color="auto"/>
              <w:right w:val="nil"/>
            </w:tcBorders>
            <w:shd w:val="clear" w:color="auto" w:fill="auto"/>
            <w:noWrap/>
            <w:vAlign w:val="bottom"/>
            <w:hideMark/>
          </w:tcPr>
          <w:p w14:paraId="1A453030" w14:textId="77777777" w:rsidR="00697E81" w:rsidRPr="004D3A47" w:rsidRDefault="00697E81" w:rsidP="002D3AF3">
            <w:pPr>
              <w:rPr>
                <w:rFonts w:eastAsia="Times New Roman"/>
                <w:b/>
                <w:bCs/>
                <w:color w:val="000000"/>
                <w:lang w:val="en-GB" w:eastAsia="en-GB"/>
              </w:rPr>
            </w:pPr>
            <w:proofErr w:type="spellStart"/>
            <w:r>
              <w:rPr>
                <w:rFonts w:ascii="Calibri" w:eastAsia="Times New Roman" w:hAnsi="Calibri"/>
                <w:b/>
                <w:bCs/>
                <w:color w:val="000000"/>
                <w:lang w:val="en-GB" w:eastAsia="en-GB"/>
              </w:rPr>
              <w:t>Δ</w:t>
            </w:r>
            <w:r w:rsidRPr="004D3A47">
              <w:rPr>
                <w:rFonts w:eastAsia="Times New Roman"/>
                <w:b/>
                <w:bCs/>
                <w:color w:val="000000"/>
                <w:lang w:val="en-GB" w:eastAsia="en-GB"/>
              </w:rPr>
              <w:t>AICc</w:t>
            </w:r>
            <w:proofErr w:type="spellEnd"/>
          </w:p>
        </w:tc>
        <w:tc>
          <w:tcPr>
            <w:tcW w:w="1380" w:type="dxa"/>
            <w:tcBorders>
              <w:top w:val="nil"/>
              <w:left w:val="nil"/>
              <w:bottom w:val="single" w:sz="8" w:space="0" w:color="auto"/>
              <w:right w:val="nil"/>
            </w:tcBorders>
            <w:shd w:val="clear" w:color="auto" w:fill="auto"/>
            <w:noWrap/>
            <w:vAlign w:val="bottom"/>
            <w:hideMark/>
          </w:tcPr>
          <w:p w14:paraId="6B565762" w14:textId="77777777" w:rsidR="00697E81" w:rsidRPr="004D3A47" w:rsidRDefault="00697E81" w:rsidP="002D3AF3">
            <w:pPr>
              <w:rPr>
                <w:rFonts w:eastAsia="Times New Roman"/>
                <w:b/>
                <w:bCs/>
                <w:color w:val="000000"/>
                <w:lang w:val="en-GB" w:eastAsia="en-GB"/>
              </w:rPr>
            </w:pPr>
            <w:proofErr w:type="spellStart"/>
            <w:r w:rsidRPr="004D3A47">
              <w:rPr>
                <w:rFonts w:eastAsia="Times New Roman"/>
                <w:b/>
                <w:bCs/>
                <w:color w:val="000000"/>
                <w:lang w:val="en-GB" w:eastAsia="en-GB"/>
              </w:rPr>
              <w:t>AICc</w:t>
            </w:r>
            <w:proofErr w:type="spellEnd"/>
            <w:r w:rsidRPr="004D3A47">
              <w:rPr>
                <w:rFonts w:eastAsia="Times New Roman"/>
                <w:b/>
                <w:bCs/>
                <w:color w:val="000000"/>
                <w:lang w:val="en-GB" w:eastAsia="en-GB"/>
              </w:rPr>
              <w:t xml:space="preserve"> weight</w:t>
            </w:r>
          </w:p>
        </w:tc>
      </w:tr>
      <w:tr w:rsidR="00697E81" w:rsidRPr="004D3A47" w14:paraId="373D8860" w14:textId="77777777" w:rsidTr="002D3AF3">
        <w:trPr>
          <w:trHeight w:val="310"/>
        </w:trPr>
        <w:tc>
          <w:tcPr>
            <w:tcW w:w="2200" w:type="dxa"/>
            <w:tcBorders>
              <w:top w:val="nil"/>
              <w:left w:val="nil"/>
              <w:right w:val="nil"/>
            </w:tcBorders>
            <w:shd w:val="clear" w:color="auto" w:fill="auto"/>
            <w:noWrap/>
            <w:vAlign w:val="bottom"/>
            <w:hideMark/>
          </w:tcPr>
          <w:p w14:paraId="7CF7A110" w14:textId="77777777" w:rsidR="00697E81" w:rsidRPr="004D3A47" w:rsidRDefault="00697E81" w:rsidP="002D3AF3">
            <w:pPr>
              <w:rPr>
                <w:rFonts w:eastAsia="Times New Roman"/>
                <w:color w:val="000000"/>
                <w:lang w:val="en-GB" w:eastAsia="en-GB"/>
              </w:rPr>
            </w:pPr>
            <w:r w:rsidRPr="004D3A47">
              <w:rPr>
                <w:rFonts w:eastAsia="Times New Roman"/>
                <w:color w:val="000000"/>
                <w:lang w:val="en-GB" w:eastAsia="en-GB"/>
              </w:rPr>
              <w:t>With treatment</w:t>
            </w:r>
          </w:p>
        </w:tc>
        <w:tc>
          <w:tcPr>
            <w:tcW w:w="2580" w:type="dxa"/>
            <w:vMerge w:val="restart"/>
            <w:tcBorders>
              <w:top w:val="nil"/>
              <w:left w:val="nil"/>
              <w:right w:val="nil"/>
            </w:tcBorders>
            <w:shd w:val="clear" w:color="auto" w:fill="auto"/>
            <w:noWrap/>
            <w:vAlign w:val="center"/>
            <w:hideMark/>
          </w:tcPr>
          <w:p w14:paraId="42EAEABC" w14:textId="77777777" w:rsidR="00697E81" w:rsidRPr="004D3A47" w:rsidRDefault="00697E81" w:rsidP="002D3AF3">
            <w:pPr>
              <w:rPr>
                <w:rFonts w:eastAsia="Times New Roman"/>
                <w:i/>
                <w:iCs/>
                <w:color w:val="000000"/>
                <w:lang w:val="en-GB" w:eastAsia="en-GB"/>
              </w:rPr>
            </w:pPr>
            <w:proofErr w:type="spellStart"/>
            <w:r w:rsidRPr="004D3A47">
              <w:rPr>
                <w:rFonts w:eastAsia="Times New Roman"/>
                <w:i/>
                <w:iCs/>
                <w:color w:val="000000"/>
                <w:lang w:val="en-GB" w:eastAsia="en-GB"/>
              </w:rPr>
              <w:t>Carica</w:t>
            </w:r>
            <w:proofErr w:type="spellEnd"/>
            <w:r w:rsidRPr="004D3A47">
              <w:rPr>
                <w:rFonts w:eastAsia="Times New Roman"/>
                <w:i/>
                <w:iCs/>
                <w:color w:val="000000"/>
                <w:lang w:val="en-GB" w:eastAsia="en-GB"/>
              </w:rPr>
              <w:t xml:space="preserve"> papaya</w:t>
            </w:r>
          </w:p>
        </w:tc>
        <w:tc>
          <w:tcPr>
            <w:tcW w:w="1320" w:type="dxa"/>
            <w:tcBorders>
              <w:top w:val="nil"/>
              <w:left w:val="nil"/>
              <w:right w:val="nil"/>
            </w:tcBorders>
            <w:shd w:val="clear" w:color="auto" w:fill="auto"/>
            <w:noWrap/>
            <w:vAlign w:val="bottom"/>
            <w:hideMark/>
          </w:tcPr>
          <w:p w14:paraId="493BF4F4"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121.13</w:t>
            </w:r>
          </w:p>
        </w:tc>
        <w:tc>
          <w:tcPr>
            <w:tcW w:w="1400" w:type="dxa"/>
            <w:tcBorders>
              <w:top w:val="nil"/>
              <w:left w:val="nil"/>
              <w:right w:val="nil"/>
            </w:tcBorders>
            <w:shd w:val="clear" w:color="auto" w:fill="auto"/>
            <w:noWrap/>
            <w:vAlign w:val="bottom"/>
            <w:hideMark/>
          </w:tcPr>
          <w:p w14:paraId="1C31197F"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w:t>
            </w:r>
          </w:p>
        </w:tc>
        <w:tc>
          <w:tcPr>
            <w:tcW w:w="1380" w:type="dxa"/>
            <w:tcBorders>
              <w:top w:val="nil"/>
              <w:left w:val="nil"/>
              <w:right w:val="nil"/>
            </w:tcBorders>
            <w:shd w:val="clear" w:color="auto" w:fill="auto"/>
            <w:noWrap/>
            <w:vAlign w:val="center"/>
            <w:hideMark/>
          </w:tcPr>
          <w:p w14:paraId="22ABE359"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1</w:t>
            </w:r>
          </w:p>
        </w:tc>
      </w:tr>
      <w:tr w:rsidR="00697E81" w:rsidRPr="004D3A47" w14:paraId="78379C22" w14:textId="77777777" w:rsidTr="002D3AF3">
        <w:trPr>
          <w:trHeight w:val="310"/>
        </w:trPr>
        <w:tc>
          <w:tcPr>
            <w:tcW w:w="2200" w:type="dxa"/>
            <w:tcBorders>
              <w:top w:val="nil"/>
              <w:left w:val="nil"/>
              <w:bottom w:val="single" w:sz="4" w:space="0" w:color="auto"/>
              <w:right w:val="nil"/>
            </w:tcBorders>
            <w:shd w:val="clear" w:color="auto" w:fill="auto"/>
            <w:noWrap/>
            <w:vAlign w:val="bottom"/>
            <w:hideMark/>
          </w:tcPr>
          <w:p w14:paraId="4EA5A9CF" w14:textId="77777777" w:rsidR="00697E81" w:rsidRPr="004D3A47" w:rsidRDefault="00697E81" w:rsidP="002D3AF3">
            <w:pPr>
              <w:rPr>
                <w:rFonts w:eastAsia="Times New Roman"/>
                <w:color w:val="000000"/>
                <w:lang w:val="en-GB" w:eastAsia="en-GB"/>
              </w:rPr>
            </w:pPr>
            <w:r>
              <w:rPr>
                <w:rFonts w:eastAsia="Times New Roman"/>
                <w:color w:val="000000"/>
                <w:lang w:val="en-GB" w:eastAsia="en-GB"/>
              </w:rPr>
              <w:t>Null</w:t>
            </w:r>
          </w:p>
        </w:tc>
        <w:tc>
          <w:tcPr>
            <w:tcW w:w="2580" w:type="dxa"/>
            <w:vMerge/>
            <w:tcBorders>
              <w:top w:val="nil"/>
              <w:left w:val="nil"/>
              <w:bottom w:val="single" w:sz="4" w:space="0" w:color="auto"/>
              <w:right w:val="nil"/>
            </w:tcBorders>
            <w:vAlign w:val="center"/>
            <w:hideMark/>
          </w:tcPr>
          <w:p w14:paraId="4470495C" w14:textId="77777777" w:rsidR="00697E81" w:rsidRPr="004D3A47" w:rsidRDefault="00697E81" w:rsidP="002D3AF3">
            <w:pPr>
              <w:rPr>
                <w:rFonts w:eastAsia="Times New Roman"/>
                <w:i/>
                <w:iCs/>
                <w:color w:val="000000"/>
                <w:lang w:val="en-GB" w:eastAsia="en-GB"/>
              </w:rPr>
            </w:pPr>
          </w:p>
        </w:tc>
        <w:tc>
          <w:tcPr>
            <w:tcW w:w="1320" w:type="dxa"/>
            <w:tcBorders>
              <w:top w:val="nil"/>
              <w:left w:val="nil"/>
              <w:bottom w:val="single" w:sz="4" w:space="0" w:color="auto"/>
              <w:right w:val="nil"/>
            </w:tcBorders>
            <w:shd w:val="clear" w:color="auto" w:fill="auto"/>
            <w:noWrap/>
            <w:vAlign w:val="bottom"/>
            <w:hideMark/>
          </w:tcPr>
          <w:p w14:paraId="22BB1C20"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155.81</w:t>
            </w:r>
          </w:p>
        </w:tc>
        <w:tc>
          <w:tcPr>
            <w:tcW w:w="1400" w:type="dxa"/>
            <w:tcBorders>
              <w:top w:val="nil"/>
              <w:left w:val="nil"/>
              <w:bottom w:val="single" w:sz="4" w:space="0" w:color="auto"/>
              <w:right w:val="nil"/>
            </w:tcBorders>
            <w:shd w:val="clear" w:color="auto" w:fill="auto"/>
            <w:noWrap/>
            <w:vAlign w:val="bottom"/>
            <w:hideMark/>
          </w:tcPr>
          <w:p w14:paraId="7F32B8F5"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34.68</w:t>
            </w:r>
          </w:p>
        </w:tc>
        <w:tc>
          <w:tcPr>
            <w:tcW w:w="1380" w:type="dxa"/>
            <w:tcBorders>
              <w:top w:val="nil"/>
              <w:left w:val="nil"/>
              <w:bottom w:val="single" w:sz="4" w:space="0" w:color="auto"/>
              <w:right w:val="nil"/>
            </w:tcBorders>
            <w:shd w:val="clear" w:color="auto" w:fill="auto"/>
            <w:noWrap/>
            <w:vAlign w:val="center"/>
            <w:hideMark/>
          </w:tcPr>
          <w:p w14:paraId="57EE9E31"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w:t>
            </w:r>
          </w:p>
        </w:tc>
      </w:tr>
      <w:tr w:rsidR="00697E81" w:rsidRPr="004D3A47" w14:paraId="4F55A30C" w14:textId="77777777" w:rsidTr="002D3AF3">
        <w:trPr>
          <w:trHeight w:val="310"/>
        </w:trPr>
        <w:tc>
          <w:tcPr>
            <w:tcW w:w="2200" w:type="dxa"/>
            <w:tcBorders>
              <w:top w:val="single" w:sz="4" w:space="0" w:color="auto"/>
              <w:left w:val="nil"/>
              <w:right w:val="nil"/>
            </w:tcBorders>
            <w:shd w:val="clear" w:color="auto" w:fill="auto"/>
            <w:noWrap/>
            <w:vAlign w:val="bottom"/>
            <w:hideMark/>
          </w:tcPr>
          <w:p w14:paraId="086DB87F" w14:textId="77777777" w:rsidR="00697E81" w:rsidRPr="004D3A47" w:rsidRDefault="00697E81" w:rsidP="002D3AF3">
            <w:pPr>
              <w:rPr>
                <w:rFonts w:eastAsia="Times New Roman"/>
                <w:color w:val="000000"/>
                <w:lang w:val="en-GB" w:eastAsia="en-GB"/>
              </w:rPr>
            </w:pPr>
            <w:r w:rsidRPr="004D3A47">
              <w:rPr>
                <w:rFonts w:eastAsia="Times New Roman"/>
                <w:color w:val="000000"/>
                <w:lang w:val="en-GB" w:eastAsia="en-GB"/>
              </w:rPr>
              <w:t>With treatment</w:t>
            </w:r>
          </w:p>
        </w:tc>
        <w:tc>
          <w:tcPr>
            <w:tcW w:w="2580" w:type="dxa"/>
            <w:vMerge w:val="restart"/>
            <w:tcBorders>
              <w:top w:val="single" w:sz="4" w:space="0" w:color="auto"/>
              <w:left w:val="nil"/>
              <w:right w:val="nil"/>
            </w:tcBorders>
            <w:shd w:val="clear" w:color="auto" w:fill="auto"/>
            <w:noWrap/>
            <w:vAlign w:val="center"/>
            <w:hideMark/>
          </w:tcPr>
          <w:p w14:paraId="744B823A" w14:textId="77777777" w:rsidR="00697E81" w:rsidRPr="004D3A47" w:rsidRDefault="00697E81" w:rsidP="002D3AF3">
            <w:pPr>
              <w:rPr>
                <w:rFonts w:eastAsia="Times New Roman"/>
                <w:i/>
                <w:iCs/>
                <w:color w:val="000000"/>
                <w:lang w:val="en-GB" w:eastAsia="en-GB"/>
              </w:rPr>
            </w:pPr>
            <w:proofErr w:type="spellStart"/>
            <w:r w:rsidRPr="004D3A47">
              <w:rPr>
                <w:rFonts w:eastAsia="Times New Roman"/>
                <w:i/>
                <w:iCs/>
                <w:color w:val="000000"/>
                <w:lang w:val="en-GB" w:eastAsia="en-GB"/>
              </w:rPr>
              <w:t>Psychotria</w:t>
            </w:r>
            <w:proofErr w:type="spellEnd"/>
            <w:r w:rsidRPr="004D3A47">
              <w:rPr>
                <w:rFonts w:eastAsia="Times New Roman"/>
                <w:i/>
                <w:iCs/>
                <w:color w:val="000000"/>
                <w:lang w:val="en-GB" w:eastAsia="en-GB"/>
              </w:rPr>
              <w:t xml:space="preserve"> </w:t>
            </w:r>
            <w:proofErr w:type="spellStart"/>
            <w:r w:rsidRPr="004D3A47">
              <w:rPr>
                <w:rFonts w:eastAsia="Times New Roman"/>
                <w:i/>
                <w:iCs/>
                <w:color w:val="000000"/>
                <w:lang w:val="en-GB" w:eastAsia="en-GB"/>
              </w:rPr>
              <w:t>mariana</w:t>
            </w:r>
            <w:proofErr w:type="spellEnd"/>
          </w:p>
        </w:tc>
        <w:tc>
          <w:tcPr>
            <w:tcW w:w="1320" w:type="dxa"/>
            <w:tcBorders>
              <w:top w:val="single" w:sz="4" w:space="0" w:color="auto"/>
              <w:left w:val="nil"/>
              <w:right w:val="nil"/>
            </w:tcBorders>
            <w:shd w:val="clear" w:color="auto" w:fill="auto"/>
            <w:noWrap/>
            <w:vAlign w:val="bottom"/>
            <w:hideMark/>
          </w:tcPr>
          <w:p w14:paraId="0FCFDDB7"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78.39</w:t>
            </w:r>
          </w:p>
        </w:tc>
        <w:tc>
          <w:tcPr>
            <w:tcW w:w="1400" w:type="dxa"/>
            <w:tcBorders>
              <w:top w:val="single" w:sz="4" w:space="0" w:color="auto"/>
              <w:left w:val="nil"/>
              <w:right w:val="nil"/>
            </w:tcBorders>
            <w:shd w:val="clear" w:color="auto" w:fill="auto"/>
            <w:noWrap/>
            <w:vAlign w:val="bottom"/>
            <w:hideMark/>
          </w:tcPr>
          <w:p w14:paraId="347965A9"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w:t>
            </w:r>
          </w:p>
        </w:tc>
        <w:tc>
          <w:tcPr>
            <w:tcW w:w="1380" w:type="dxa"/>
            <w:tcBorders>
              <w:top w:val="single" w:sz="4" w:space="0" w:color="auto"/>
              <w:left w:val="nil"/>
              <w:right w:val="nil"/>
            </w:tcBorders>
            <w:shd w:val="clear" w:color="auto" w:fill="auto"/>
            <w:noWrap/>
            <w:vAlign w:val="center"/>
            <w:hideMark/>
          </w:tcPr>
          <w:p w14:paraId="303DD65E"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1</w:t>
            </w:r>
          </w:p>
        </w:tc>
      </w:tr>
      <w:tr w:rsidR="00697E81" w:rsidRPr="004D3A47" w14:paraId="5729FF67" w14:textId="77777777" w:rsidTr="002D3AF3">
        <w:trPr>
          <w:trHeight w:val="310"/>
        </w:trPr>
        <w:tc>
          <w:tcPr>
            <w:tcW w:w="2200" w:type="dxa"/>
            <w:tcBorders>
              <w:top w:val="nil"/>
              <w:left w:val="nil"/>
              <w:bottom w:val="single" w:sz="4" w:space="0" w:color="auto"/>
              <w:right w:val="nil"/>
            </w:tcBorders>
            <w:shd w:val="clear" w:color="auto" w:fill="auto"/>
            <w:noWrap/>
            <w:vAlign w:val="bottom"/>
            <w:hideMark/>
          </w:tcPr>
          <w:p w14:paraId="235CE777" w14:textId="77777777" w:rsidR="00697E81" w:rsidRPr="004D3A47" w:rsidRDefault="00697E81" w:rsidP="002D3AF3">
            <w:pPr>
              <w:rPr>
                <w:rFonts w:eastAsia="Times New Roman"/>
                <w:color w:val="000000"/>
                <w:lang w:val="en-GB" w:eastAsia="en-GB"/>
              </w:rPr>
            </w:pPr>
            <w:r>
              <w:rPr>
                <w:rFonts w:eastAsia="Times New Roman"/>
                <w:color w:val="000000"/>
                <w:lang w:val="en-GB" w:eastAsia="en-GB"/>
              </w:rPr>
              <w:t>Null</w:t>
            </w:r>
          </w:p>
        </w:tc>
        <w:tc>
          <w:tcPr>
            <w:tcW w:w="2580" w:type="dxa"/>
            <w:vMerge/>
            <w:tcBorders>
              <w:top w:val="nil"/>
              <w:left w:val="nil"/>
              <w:bottom w:val="single" w:sz="4" w:space="0" w:color="auto"/>
              <w:right w:val="nil"/>
            </w:tcBorders>
            <w:vAlign w:val="center"/>
            <w:hideMark/>
          </w:tcPr>
          <w:p w14:paraId="3E288D7B" w14:textId="77777777" w:rsidR="00697E81" w:rsidRPr="004D3A47" w:rsidRDefault="00697E81" w:rsidP="002D3AF3">
            <w:pPr>
              <w:rPr>
                <w:rFonts w:eastAsia="Times New Roman"/>
                <w:i/>
                <w:iCs/>
                <w:color w:val="000000"/>
                <w:lang w:val="en-GB" w:eastAsia="en-GB"/>
              </w:rPr>
            </w:pPr>
          </w:p>
        </w:tc>
        <w:tc>
          <w:tcPr>
            <w:tcW w:w="1320" w:type="dxa"/>
            <w:tcBorders>
              <w:top w:val="nil"/>
              <w:left w:val="nil"/>
              <w:bottom w:val="single" w:sz="4" w:space="0" w:color="auto"/>
              <w:right w:val="nil"/>
            </w:tcBorders>
            <w:shd w:val="clear" w:color="auto" w:fill="auto"/>
            <w:noWrap/>
            <w:vAlign w:val="bottom"/>
            <w:hideMark/>
          </w:tcPr>
          <w:p w14:paraId="34C88BF0"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100.51</w:t>
            </w:r>
          </w:p>
        </w:tc>
        <w:tc>
          <w:tcPr>
            <w:tcW w:w="1400" w:type="dxa"/>
            <w:tcBorders>
              <w:top w:val="nil"/>
              <w:left w:val="nil"/>
              <w:bottom w:val="single" w:sz="4" w:space="0" w:color="auto"/>
              <w:right w:val="nil"/>
            </w:tcBorders>
            <w:shd w:val="clear" w:color="auto" w:fill="auto"/>
            <w:noWrap/>
            <w:vAlign w:val="bottom"/>
            <w:hideMark/>
          </w:tcPr>
          <w:p w14:paraId="0CAD5161"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22.12</w:t>
            </w:r>
          </w:p>
        </w:tc>
        <w:tc>
          <w:tcPr>
            <w:tcW w:w="1380" w:type="dxa"/>
            <w:tcBorders>
              <w:top w:val="nil"/>
              <w:left w:val="nil"/>
              <w:bottom w:val="single" w:sz="4" w:space="0" w:color="auto"/>
              <w:right w:val="nil"/>
            </w:tcBorders>
            <w:shd w:val="clear" w:color="auto" w:fill="auto"/>
            <w:noWrap/>
            <w:vAlign w:val="center"/>
            <w:hideMark/>
          </w:tcPr>
          <w:p w14:paraId="7017ABE2"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w:t>
            </w:r>
          </w:p>
        </w:tc>
      </w:tr>
      <w:tr w:rsidR="00697E81" w:rsidRPr="004D3A47" w14:paraId="3502B55E" w14:textId="77777777" w:rsidTr="002D3AF3">
        <w:trPr>
          <w:trHeight w:val="310"/>
        </w:trPr>
        <w:tc>
          <w:tcPr>
            <w:tcW w:w="2200" w:type="dxa"/>
            <w:tcBorders>
              <w:top w:val="single" w:sz="4" w:space="0" w:color="auto"/>
              <w:left w:val="nil"/>
              <w:right w:val="nil"/>
            </w:tcBorders>
            <w:shd w:val="clear" w:color="auto" w:fill="auto"/>
            <w:noWrap/>
            <w:vAlign w:val="bottom"/>
            <w:hideMark/>
          </w:tcPr>
          <w:p w14:paraId="0137E777" w14:textId="77777777" w:rsidR="00697E81" w:rsidRPr="004D3A47" w:rsidRDefault="00697E81" w:rsidP="002D3AF3">
            <w:pPr>
              <w:rPr>
                <w:rFonts w:eastAsia="Times New Roman"/>
                <w:color w:val="000000"/>
                <w:lang w:val="en-GB" w:eastAsia="en-GB"/>
              </w:rPr>
            </w:pPr>
            <w:r w:rsidRPr="004D3A47">
              <w:rPr>
                <w:rFonts w:eastAsia="Times New Roman"/>
                <w:color w:val="000000"/>
                <w:lang w:val="en-GB" w:eastAsia="en-GB"/>
              </w:rPr>
              <w:t>With treatment</w:t>
            </w:r>
          </w:p>
        </w:tc>
        <w:tc>
          <w:tcPr>
            <w:tcW w:w="2580" w:type="dxa"/>
            <w:vMerge w:val="restart"/>
            <w:tcBorders>
              <w:top w:val="single" w:sz="4" w:space="0" w:color="auto"/>
              <w:left w:val="nil"/>
              <w:right w:val="nil"/>
            </w:tcBorders>
            <w:shd w:val="clear" w:color="auto" w:fill="auto"/>
            <w:noWrap/>
            <w:vAlign w:val="center"/>
            <w:hideMark/>
          </w:tcPr>
          <w:p w14:paraId="58B779ED" w14:textId="77777777" w:rsidR="00697E81" w:rsidRPr="004D3A47" w:rsidRDefault="00697E81" w:rsidP="002D3AF3">
            <w:pPr>
              <w:rPr>
                <w:rFonts w:eastAsia="Times New Roman"/>
                <w:i/>
                <w:iCs/>
                <w:color w:val="000000"/>
                <w:lang w:val="en-GB" w:eastAsia="en-GB"/>
              </w:rPr>
            </w:pPr>
            <w:proofErr w:type="spellStart"/>
            <w:r w:rsidRPr="004D3A47">
              <w:rPr>
                <w:rFonts w:eastAsia="Times New Roman"/>
                <w:i/>
                <w:iCs/>
                <w:color w:val="000000"/>
                <w:lang w:val="en-GB" w:eastAsia="en-GB"/>
              </w:rPr>
              <w:t>Morinda</w:t>
            </w:r>
            <w:proofErr w:type="spellEnd"/>
            <w:r w:rsidRPr="004D3A47">
              <w:rPr>
                <w:rFonts w:eastAsia="Times New Roman"/>
                <w:i/>
                <w:iCs/>
                <w:color w:val="000000"/>
                <w:lang w:val="en-GB" w:eastAsia="en-GB"/>
              </w:rPr>
              <w:t xml:space="preserve"> </w:t>
            </w:r>
            <w:proofErr w:type="spellStart"/>
            <w:r w:rsidRPr="004D3A47">
              <w:rPr>
                <w:rFonts w:eastAsia="Times New Roman"/>
                <w:i/>
                <w:iCs/>
                <w:color w:val="000000"/>
                <w:lang w:val="en-GB" w:eastAsia="en-GB"/>
              </w:rPr>
              <w:t>citrifolia</w:t>
            </w:r>
            <w:proofErr w:type="spellEnd"/>
          </w:p>
        </w:tc>
        <w:tc>
          <w:tcPr>
            <w:tcW w:w="1320" w:type="dxa"/>
            <w:tcBorders>
              <w:top w:val="single" w:sz="4" w:space="0" w:color="auto"/>
              <w:left w:val="nil"/>
              <w:right w:val="nil"/>
            </w:tcBorders>
            <w:shd w:val="clear" w:color="auto" w:fill="auto"/>
            <w:noWrap/>
            <w:vAlign w:val="bottom"/>
            <w:hideMark/>
          </w:tcPr>
          <w:p w14:paraId="11CD4DB2"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106.27</w:t>
            </w:r>
          </w:p>
        </w:tc>
        <w:tc>
          <w:tcPr>
            <w:tcW w:w="1400" w:type="dxa"/>
            <w:tcBorders>
              <w:top w:val="single" w:sz="4" w:space="0" w:color="auto"/>
              <w:left w:val="nil"/>
              <w:right w:val="nil"/>
            </w:tcBorders>
            <w:shd w:val="clear" w:color="auto" w:fill="auto"/>
            <w:noWrap/>
            <w:vAlign w:val="bottom"/>
            <w:hideMark/>
          </w:tcPr>
          <w:p w14:paraId="0C2A6761"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w:t>
            </w:r>
          </w:p>
        </w:tc>
        <w:tc>
          <w:tcPr>
            <w:tcW w:w="1380" w:type="dxa"/>
            <w:tcBorders>
              <w:top w:val="single" w:sz="4" w:space="0" w:color="auto"/>
              <w:left w:val="nil"/>
              <w:right w:val="nil"/>
            </w:tcBorders>
            <w:shd w:val="clear" w:color="auto" w:fill="auto"/>
            <w:noWrap/>
            <w:vAlign w:val="center"/>
            <w:hideMark/>
          </w:tcPr>
          <w:p w14:paraId="51CCB32D"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0.98</w:t>
            </w:r>
          </w:p>
        </w:tc>
      </w:tr>
      <w:tr w:rsidR="00697E81" w:rsidRPr="004D3A47" w14:paraId="3E59C1A7" w14:textId="77777777" w:rsidTr="002D3AF3">
        <w:trPr>
          <w:trHeight w:val="310"/>
        </w:trPr>
        <w:tc>
          <w:tcPr>
            <w:tcW w:w="2200" w:type="dxa"/>
            <w:tcBorders>
              <w:top w:val="nil"/>
              <w:left w:val="nil"/>
              <w:bottom w:val="single" w:sz="4" w:space="0" w:color="auto"/>
              <w:right w:val="nil"/>
            </w:tcBorders>
            <w:shd w:val="clear" w:color="auto" w:fill="auto"/>
            <w:noWrap/>
            <w:vAlign w:val="bottom"/>
            <w:hideMark/>
          </w:tcPr>
          <w:p w14:paraId="43F49FD4" w14:textId="77777777" w:rsidR="00697E81" w:rsidRPr="004D3A47" w:rsidRDefault="00697E81" w:rsidP="002D3AF3">
            <w:pPr>
              <w:rPr>
                <w:rFonts w:eastAsia="Times New Roman"/>
                <w:color w:val="000000"/>
                <w:lang w:val="en-GB" w:eastAsia="en-GB"/>
              </w:rPr>
            </w:pPr>
            <w:r>
              <w:rPr>
                <w:rFonts w:eastAsia="Times New Roman"/>
                <w:color w:val="000000"/>
                <w:lang w:val="en-GB" w:eastAsia="en-GB"/>
              </w:rPr>
              <w:t>Null</w:t>
            </w:r>
          </w:p>
        </w:tc>
        <w:tc>
          <w:tcPr>
            <w:tcW w:w="2580" w:type="dxa"/>
            <w:vMerge/>
            <w:tcBorders>
              <w:top w:val="nil"/>
              <w:left w:val="nil"/>
              <w:bottom w:val="single" w:sz="4" w:space="0" w:color="auto"/>
              <w:right w:val="nil"/>
            </w:tcBorders>
            <w:vAlign w:val="center"/>
            <w:hideMark/>
          </w:tcPr>
          <w:p w14:paraId="1AA46933" w14:textId="77777777" w:rsidR="00697E81" w:rsidRPr="004D3A47" w:rsidRDefault="00697E81" w:rsidP="002D3AF3">
            <w:pPr>
              <w:rPr>
                <w:rFonts w:eastAsia="Times New Roman"/>
                <w:i/>
                <w:iCs/>
                <w:color w:val="000000"/>
                <w:lang w:val="en-GB" w:eastAsia="en-GB"/>
              </w:rPr>
            </w:pPr>
          </w:p>
        </w:tc>
        <w:tc>
          <w:tcPr>
            <w:tcW w:w="1320" w:type="dxa"/>
            <w:tcBorders>
              <w:top w:val="nil"/>
              <w:left w:val="nil"/>
              <w:bottom w:val="single" w:sz="4" w:space="0" w:color="auto"/>
              <w:right w:val="nil"/>
            </w:tcBorders>
            <w:shd w:val="clear" w:color="auto" w:fill="auto"/>
            <w:noWrap/>
            <w:vAlign w:val="bottom"/>
            <w:hideMark/>
          </w:tcPr>
          <w:p w14:paraId="3064938F"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114.55</w:t>
            </w:r>
          </w:p>
        </w:tc>
        <w:tc>
          <w:tcPr>
            <w:tcW w:w="1400" w:type="dxa"/>
            <w:tcBorders>
              <w:top w:val="nil"/>
              <w:left w:val="nil"/>
              <w:bottom w:val="single" w:sz="4" w:space="0" w:color="auto"/>
              <w:right w:val="nil"/>
            </w:tcBorders>
            <w:shd w:val="clear" w:color="auto" w:fill="auto"/>
            <w:noWrap/>
            <w:vAlign w:val="bottom"/>
            <w:hideMark/>
          </w:tcPr>
          <w:p w14:paraId="1D7D9A1C"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8.27</w:t>
            </w:r>
          </w:p>
        </w:tc>
        <w:tc>
          <w:tcPr>
            <w:tcW w:w="1380" w:type="dxa"/>
            <w:tcBorders>
              <w:top w:val="nil"/>
              <w:left w:val="nil"/>
              <w:bottom w:val="single" w:sz="4" w:space="0" w:color="auto"/>
              <w:right w:val="nil"/>
            </w:tcBorders>
            <w:shd w:val="clear" w:color="auto" w:fill="auto"/>
            <w:noWrap/>
            <w:vAlign w:val="center"/>
            <w:hideMark/>
          </w:tcPr>
          <w:p w14:paraId="768DF0BF"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0.02</w:t>
            </w:r>
          </w:p>
        </w:tc>
      </w:tr>
      <w:tr w:rsidR="00697E81" w:rsidRPr="004D3A47" w14:paraId="440E63E9" w14:textId="77777777" w:rsidTr="002D3AF3">
        <w:trPr>
          <w:trHeight w:val="310"/>
        </w:trPr>
        <w:tc>
          <w:tcPr>
            <w:tcW w:w="2200" w:type="dxa"/>
            <w:tcBorders>
              <w:top w:val="single" w:sz="4" w:space="0" w:color="auto"/>
              <w:left w:val="nil"/>
              <w:right w:val="nil"/>
            </w:tcBorders>
            <w:shd w:val="clear" w:color="auto" w:fill="auto"/>
            <w:noWrap/>
            <w:vAlign w:val="bottom"/>
            <w:hideMark/>
          </w:tcPr>
          <w:p w14:paraId="1466FDA9" w14:textId="77777777" w:rsidR="00697E81" w:rsidRPr="004D3A47" w:rsidRDefault="00697E81" w:rsidP="002D3AF3">
            <w:pPr>
              <w:rPr>
                <w:rFonts w:eastAsia="Times New Roman"/>
                <w:color w:val="000000"/>
                <w:lang w:val="en-GB" w:eastAsia="en-GB"/>
              </w:rPr>
            </w:pPr>
            <w:r w:rsidRPr="004D3A47">
              <w:rPr>
                <w:rFonts w:eastAsia="Times New Roman"/>
                <w:color w:val="000000"/>
                <w:lang w:val="en-GB" w:eastAsia="en-GB"/>
              </w:rPr>
              <w:t>With treatment</w:t>
            </w:r>
          </w:p>
        </w:tc>
        <w:tc>
          <w:tcPr>
            <w:tcW w:w="2580" w:type="dxa"/>
            <w:vMerge w:val="restart"/>
            <w:tcBorders>
              <w:top w:val="single" w:sz="4" w:space="0" w:color="auto"/>
              <w:left w:val="nil"/>
              <w:right w:val="nil"/>
            </w:tcBorders>
            <w:shd w:val="clear" w:color="auto" w:fill="auto"/>
            <w:noWrap/>
            <w:vAlign w:val="center"/>
            <w:hideMark/>
          </w:tcPr>
          <w:p w14:paraId="4E1DF5A4" w14:textId="77777777" w:rsidR="00697E81" w:rsidRPr="004D3A47" w:rsidRDefault="00697E81" w:rsidP="002D3AF3">
            <w:pPr>
              <w:rPr>
                <w:rFonts w:eastAsia="Times New Roman"/>
                <w:i/>
                <w:iCs/>
                <w:color w:val="000000"/>
                <w:lang w:val="en-GB" w:eastAsia="en-GB"/>
              </w:rPr>
            </w:pPr>
            <w:proofErr w:type="spellStart"/>
            <w:r w:rsidRPr="004D3A47">
              <w:rPr>
                <w:rFonts w:eastAsia="Times New Roman"/>
                <w:i/>
                <w:iCs/>
                <w:color w:val="000000"/>
                <w:lang w:val="en-GB" w:eastAsia="en-GB"/>
              </w:rPr>
              <w:t>Premna</w:t>
            </w:r>
            <w:proofErr w:type="spellEnd"/>
            <w:r w:rsidRPr="004D3A47">
              <w:rPr>
                <w:rFonts w:eastAsia="Times New Roman"/>
                <w:i/>
                <w:iCs/>
                <w:color w:val="000000"/>
                <w:lang w:val="en-GB" w:eastAsia="en-GB"/>
              </w:rPr>
              <w:t xml:space="preserve"> </w:t>
            </w:r>
            <w:proofErr w:type="spellStart"/>
            <w:r w:rsidRPr="004D3A47">
              <w:rPr>
                <w:rFonts w:eastAsia="Times New Roman"/>
                <w:i/>
                <w:iCs/>
                <w:color w:val="000000"/>
                <w:lang w:val="en-GB" w:eastAsia="en-GB"/>
              </w:rPr>
              <w:t>serratifolia</w:t>
            </w:r>
            <w:proofErr w:type="spellEnd"/>
          </w:p>
        </w:tc>
        <w:tc>
          <w:tcPr>
            <w:tcW w:w="1320" w:type="dxa"/>
            <w:tcBorders>
              <w:top w:val="single" w:sz="4" w:space="0" w:color="auto"/>
              <w:left w:val="nil"/>
              <w:right w:val="nil"/>
            </w:tcBorders>
            <w:shd w:val="clear" w:color="auto" w:fill="auto"/>
            <w:noWrap/>
            <w:vAlign w:val="bottom"/>
            <w:hideMark/>
          </w:tcPr>
          <w:p w14:paraId="6E6565B9"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86.4</w:t>
            </w:r>
          </w:p>
        </w:tc>
        <w:tc>
          <w:tcPr>
            <w:tcW w:w="1400" w:type="dxa"/>
            <w:tcBorders>
              <w:top w:val="single" w:sz="4" w:space="0" w:color="auto"/>
              <w:left w:val="nil"/>
              <w:right w:val="nil"/>
            </w:tcBorders>
            <w:shd w:val="clear" w:color="auto" w:fill="auto"/>
            <w:noWrap/>
            <w:vAlign w:val="bottom"/>
            <w:hideMark/>
          </w:tcPr>
          <w:p w14:paraId="42FC5F8B"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w:t>
            </w:r>
          </w:p>
        </w:tc>
        <w:tc>
          <w:tcPr>
            <w:tcW w:w="1380" w:type="dxa"/>
            <w:tcBorders>
              <w:top w:val="single" w:sz="4" w:space="0" w:color="auto"/>
              <w:left w:val="nil"/>
              <w:right w:val="nil"/>
            </w:tcBorders>
            <w:shd w:val="clear" w:color="auto" w:fill="auto"/>
            <w:noWrap/>
            <w:vAlign w:val="center"/>
            <w:hideMark/>
          </w:tcPr>
          <w:p w14:paraId="66EA42B7"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0.98</w:t>
            </w:r>
          </w:p>
        </w:tc>
      </w:tr>
      <w:tr w:rsidR="00697E81" w:rsidRPr="004D3A47" w14:paraId="75DAE382" w14:textId="77777777" w:rsidTr="002D3AF3">
        <w:trPr>
          <w:trHeight w:val="310"/>
        </w:trPr>
        <w:tc>
          <w:tcPr>
            <w:tcW w:w="2200" w:type="dxa"/>
            <w:tcBorders>
              <w:top w:val="nil"/>
              <w:left w:val="nil"/>
              <w:bottom w:val="single" w:sz="4" w:space="0" w:color="auto"/>
              <w:right w:val="nil"/>
            </w:tcBorders>
            <w:shd w:val="clear" w:color="auto" w:fill="auto"/>
            <w:noWrap/>
            <w:vAlign w:val="bottom"/>
            <w:hideMark/>
          </w:tcPr>
          <w:p w14:paraId="771BBE07" w14:textId="77777777" w:rsidR="00697E81" w:rsidRPr="004D3A47" w:rsidRDefault="00697E81" w:rsidP="002D3AF3">
            <w:pPr>
              <w:rPr>
                <w:rFonts w:eastAsia="Times New Roman"/>
                <w:color w:val="000000"/>
                <w:lang w:val="en-GB" w:eastAsia="en-GB"/>
              </w:rPr>
            </w:pPr>
            <w:r>
              <w:rPr>
                <w:rFonts w:eastAsia="Times New Roman"/>
                <w:color w:val="000000"/>
                <w:lang w:val="en-GB" w:eastAsia="en-GB"/>
              </w:rPr>
              <w:t>Null</w:t>
            </w:r>
          </w:p>
        </w:tc>
        <w:tc>
          <w:tcPr>
            <w:tcW w:w="2580" w:type="dxa"/>
            <w:vMerge/>
            <w:tcBorders>
              <w:top w:val="nil"/>
              <w:left w:val="nil"/>
              <w:bottom w:val="single" w:sz="4" w:space="0" w:color="auto"/>
              <w:right w:val="nil"/>
            </w:tcBorders>
            <w:vAlign w:val="center"/>
            <w:hideMark/>
          </w:tcPr>
          <w:p w14:paraId="7E561151" w14:textId="77777777" w:rsidR="00697E81" w:rsidRPr="004D3A47" w:rsidRDefault="00697E81" w:rsidP="002D3AF3">
            <w:pPr>
              <w:rPr>
                <w:rFonts w:eastAsia="Times New Roman"/>
                <w:i/>
                <w:iCs/>
                <w:color w:val="000000"/>
                <w:lang w:val="en-GB" w:eastAsia="en-GB"/>
              </w:rPr>
            </w:pPr>
          </w:p>
        </w:tc>
        <w:tc>
          <w:tcPr>
            <w:tcW w:w="1320" w:type="dxa"/>
            <w:tcBorders>
              <w:top w:val="nil"/>
              <w:left w:val="nil"/>
              <w:bottom w:val="single" w:sz="4" w:space="0" w:color="auto"/>
              <w:right w:val="nil"/>
            </w:tcBorders>
            <w:shd w:val="clear" w:color="auto" w:fill="auto"/>
            <w:noWrap/>
            <w:vAlign w:val="bottom"/>
            <w:hideMark/>
          </w:tcPr>
          <w:p w14:paraId="46E35D84"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94.17</w:t>
            </w:r>
          </w:p>
        </w:tc>
        <w:tc>
          <w:tcPr>
            <w:tcW w:w="1400" w:type="dxa"/>
            <w:tcBorders>
              <w:top w:val="nil"/>
              <w:left w:val="nil"/>
              <w:bottom w:val="single" w:sz="4" w:space="0" w:color="auto"/>
              <w:right w:val="nil"/>
            </w:tcBorders>
            <w:shd w:val="clear" w:color="auto" w:fill="auto"/>
            <w:noWrap/>
            <w:vAlign w:val="bottom"/>
            <w:hideMark/>
          </w:tcPr>
          <w:p w14:paraId="1B876BFE"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7.77</w:t>
            </w:r>
          </w:p>
        </w:tc>
        <w:tc>
          <w:tcPr>
            <w:tcW w:w="1380" w:type="dxa"/>
            <w:tcBorders>
              <w:top w:val="nil"/>
              <w:left w:val="nil"/>
              <w:bottom w:val="single" w:sz="4" w:space="0" w:color="auto"/>
              <w:right w:val="nil"/>
            </w:tcBorders>
            <w:shd w:val="clear" w:color="auto" w:fill="auto"/>
            <w:noWrap/>
            <w:vAlign w:val="center"/>
            <w:hideMark/>
          </w:tcPr>
          <w:p w14:paraId="3546BD5A"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0.02</w:t>
            </w:r>
          </w:p>
        </w:tc>
      </w:tr>
      <w:tr w:rsidR="00697E81" w:rsidRPr="004D3A47" w14:paraId="3BB472BB" w14:textId="77777777" w:rsidTr="002D3AF3">
        <w:trPr>
          <w:trHeight w:val="310"/>
        </w:trPr>
        <w:tc>
          <w:tcPr>
            <w:tcW w:w="2200" w:type="dxa"/>
            <w:tcBorders>
              <w:top w:val="single" w:sz="4" w:space="0" w:color="auto"/>
              <w:left w:val="nil"/>
              <w:right w:val="nil"/>
            </w:tcBorders>
            <w:shd w:val="clear" w:color="auto" w:fill="auto"/>
            <w:noWrap/>
            <w:vAlign w:val="bottom"/>
            <w:hideMark/>
          </w:tcPr>
          <w:p w14:paraId="6956ECCF" w14:textId="77777777" w:rsidR="00697E81" w:rsidRPr="004D3A47" w:rsidRDefault="00697E81" w:rsidP="002D3AF3">
            <w:pPr>
              <w:rPr>
                <w:rFonts w:eastAsia="Times New Roman"/>
                <w:color w:val="000000"/>
                <w:lang w:val="en-GB" w:eastAsia="en-GB"/>
              </w:rPr>
            </w:pPr>
            <w:r>
              <w:rPr>
                <w:rFonts w:eastAsia="Times New Roman"/>
                <w:color w:val="000000"/>
                <w:lang w:val="en-GB" w:eastAsia="en-GB"/>
              </w:rPr>
              <w:t>Null</w:t>
            </w:r>
          </w:p>
        </w:tc>
        <w:tc>
          <w:tcPr>
            <w:tcW w:w="2580" w:type="dxa"/>
            <w:vMerge w:val="restart"/>
            <w:tcBorders>
              <w:top w:val="single" w:sz="4" w:space="0" w:color="auto"/>
              <w:left w:val="nil"/>
              <w:right w:val="nil"/>
            </w:tcBorders>
            <w:shd w:val="clear" w:color="auto" w:fill="auto"/>
            <w:noWrap/>
            <w:vAlign w:val="center"/>
            <w:hideMark/>
          </w:tcPr>
          <w:p w14:paraId="46C7A155" w14:textId="77777777" w:rsidR="00697E81" w:rsidRPr="004D3A47" w:rsidRDefault="00697E81" w:rsidP="002D3AF3">
            <w:pPr>
              <w:rPr>
                <w:rFonts w:eastAsia="Times New Roman"/>
                <w:i/>
                <w:iCs/>
                <w:color w:val="000000"/>
                <w:lang w:val="en-GB" w:eastAsia="en-GB"/>
              </w:rPr>
            </w:pPr>
            <w:r w:rsidRPr="004D3A47">
              <w:rPr>
                <w:rFonts w:eastAsia="Times New Roman"/>
                <w:i/>
                <w:iCs/>
                <w:color w:val="000000"/>
                <w:lang w:val="en-GB" w:eastAsia="en-GB"/>
              </w:rPr>
              <w:t xml:space="preserve">Aglaia </w:t>
            </w:r>
            <w:proofErr w:type="spellStart"/>
            <w:r w:rsidRPr="004D3A47">
              <w:rPr>
                <w:rFonts w:eastAsia="Times New Roman"/>
                <w:i/>
                <w:iCs/>
                <w:color w:val="000000"/>
                <w:lang w:val="en-GB" w:eastAsia="en-GB"/>
              </w:rPr>
              <w:t>mariannensis</w:t>
            </w:r>
            <w:proofErr w:type="spellEnd"/>
          </w:p>
        </w:tc>
        <w:tc>
          <w:tcPr>
            <w:tcW w:w="1320" w:type="dxa"/>
            <w:tcBorders>
              <w:top w:val="single" w:sz="4" w:space="0" w:color="auto"/>
              <w:left w:val="nil"/>
              <w:right w:val="nil"/>
            </w:tcBorders>
            <w:shd w:val="clear" w:color="auto" w:fill="auto"/>
            <w:noWrap/>
            <w:vAlign w:val="bottom"/>
            <w:hideMark/>
          </w:tcPr>
          <w:p w14:paraId="73851570"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79.</w:t>
            </w:r>
            <w:r>
              <w:rPr>
                <w:rFonts w:eastAsia="Times New Roman"/>
                <w:color w:val="000000"/>
                <w:lang w:val="en-GB" w:eastAsia="en-GB"/>
              </w:rPr>
              <w:t>36</w:t>
            </w:r>
          </w:p>
        </w:tc>
        <w:tc>
          <w:tcPr>
            <w:tcW w:w="1400" w:type="dxa"/>
            <w:tcBorders>
              <w:top w:val="single" w:sz="4" w:space="0" w:color="auto"/>
              <w:left w:val="nil"/>
              <w:right w:val="nil"/>
            </w:tcBorders>
            <w:shd w:val="clear" w:color="auto" w:fill="auto"/>
            <w:noWrap/>
            <w:vAlign w:val="bottom"/>
            <w:hideMark/>
          </w:tcPr>
          <w:p w14:paraId="5394688A"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w:t>
            </w:r>
          </w:p>
        </w:tc>
        <w:tc>
          <w:tcPr>
            <w:tcW w:w="1380" w:type="dxa"/>
            <w:tcBorders>
              <w:top w:val="single" w:sz="4" w:space="0" w:color="auto"/>
              <w:left w:val="nil"/>
              <w:right w:val="nil"/>
            </w:tcBorders>
            <w:shd w:val="clear" w:color="auto" w:fill="auto"/>
            <w:noWrap/>
            <w:vAlign w:val="center"/>
            <w:hideMark/>
          </w:tcPr>
          <w:p w14:paraId="7F7B63E6" w14:textId="77777777" w:rsidR="00697E81" w:rsidRPr="004D3A47" w:rsidRDefault="00697E81" w:rsidP="002D3AF3">
            <w:pPr>
              <w:jc w:val="center"/>
              <w:rPr>
                <w:rFonts w:eastAsia="Times New Roman"/>
                <w:color w:val="000000"/>
                <w:lang w:val="en-GB" w:eastAsia="en-GB"/>
              </w:rPr>
            </w:pPr>
            <w:r>
              <w:rPr>
                <w:rFonts w:eastAsia="Times New Roman"/>
                <w:color w:val="000000"/>
                <w:lang w:val="en-GB" w:eastAsia="en-GB"/>
              </w:rPr>
              <w:t>0.56</w:t>
            </w:r>
          </w:p>
        </w:tc>
      </w:tr>
      <w:tr w:rsidR="00697E81" w:rsidRPr="004D3A47" w14:paraId="38854161" w14:textId="77777777" w:rsidTr="002D3AF3">
        <w:trPr>
          <w:trHeight w:val="310"/>
        </w:trPr>
        <w:tc>
          <w:tcPr>
            <w:tcW w:w="2200" w:type="dxa"/>
            <w:tcBorders>
              <w:top w:val="nil"/>
              <w:left w:val="nil"/>
              <w:bottom w:val="single" w:sz="4" w:space="0" w:color="auto"/>
              <w:right w:val="nil"/>
            </w:tcBorders>
            <w:shd w:val="clear" w:color="auto" w:fill="auto"/>
            <w:noWrap/>
            <w:vAlign w:val="bottom"/>
            <w:hideMark/>
          </w:tcPr>
          <w:p w14:paraId="14A2334C" w14:textId="77777777" w:rsidR="00697E81" w:rsidRPr="004D3A47" w:rsidRDefault="00697E81" w:rsidP="002D3AF3">
            <w:pPr>
              <w:rPr>
                <w:rFonts w:eastAsia="Times New Roman"/>
                <w:color w:val="000000"/>
                <w:lang w:val="en-GB" w:eastAsia="en-GB"/>
              </w:rPr>
            </w:pPr>
            <w:r>
              <w:rPr>
                <w:rFonts w:eastAsia="Times New Roman"/>
                <w:color w:val="000000"/>
                <w:lang w:val="en-GB" w:eastAsia="en-GB"/>
              </w:rPr>
              <w:t>With treatment</w:t>
            </w:r>
          </w:p>
        </w:tc>
        <w:tc>
          <w:tcPr>
            <w:tcW w:w="2580" w:type="dxa"/>
            <w:vMerge/>
            <w:tcBorders>
              <w:top w:val="nil"/>
              <w:left w:val="nil"/>
              <w:bottom w:val="single" w:sz="4" w:space="0" w:color="auto"/>
              <w:right w:val="nil"/>
            </w:tcBorders>
            <w:vAlign w:val="center"/>
            <w:hideMark/>
          </w:tcPr>
          <w:p w14:paraId="2D96A967" w14:textId="77777777" w:rsidR="00697E81" w:rsidRPr="004D3A47" w:rsidRDefault="00697E81" w:rsidP="002D3AF3">
            <w:pPr>
              <w:rPr>
                <w:rFonts w:eastAsia="Times New Roman"/>
                <w:i/>
                <w:iCs/>
                <w:color w:val="000000"/>
                <w:lang w:val="en-GB" w:eastAsia="en-GB"/>
              </w:rPr>
            </w:pPr>
          </w:p>
        </w:tc>
        <w:tc>
          <w:tcPr>
            <w:tcW w:w="1320" w:type="dxa"/>
            <w:tcBorders>
              <w:top w:val="nil"/>
              <w:left w:val="nil"/>
              <w:bottom w:val="single" w:sz="4" w:space="0" w:color="auto"/>
              <w:right w:val="nil"/>
            </w:tcBorders>
            <w:shd w:val="clear" w:color="auto" w:fill="auto"/>
            <w:noWrap/>
            <w:vAlign w:val="bottom"/>
            <w:hideMark/>
          </w:tcPr>
          <w:p w14:paraId="07ED9024" w14:textId="77777777" w:rsidR="00697E81" w:rsidRPr="004D3A47" w:rsidRDefault="00697E81" w:rsidP="002D3AF3">
            <w:pPr>
              <w:jc w:val="center"/>
              <w:rPr>
                <w:rFonts w:eastAsia="Times New Roman"/>
                <w:color w:val="000000"/>
                <w:lang w:val="en-GB" w:eastAsia="en-GB"/>
              </w:rPr>
            </w:pPr>
            <w:r>
              <w:rPr>
                <w:rFonts w:eastAsia="Times New Roman"/>
                <w:color w:val="000000"/>
                <w:lang w:val="en-GB" w:eastAsia="en-GB"/>
              </w:rPr>
              <w:t>79.88</w:t>
            </w:r>
          </w:p>
        </w:tc>
        <w:tc>
          <w:tcPr>
            <w:tcW w:w="1400" w:type="dxa"/>
            <w:tcBorders>
              <w:top w:val="nil"/>
              <w:left w:val="nil"/>
              <w:bottom w:val="single" w:sz="4" w:space="0" w:color="auto"/>
              <w:right w:val="nil"/>
            </w:tcBorders>
            <w:shd w:val="clear" w:color="auto" w:fill="auto"/>
            <w:noWrap/>
            <w:vAlign w:val="bottom"/>
            <w:hideMark/>
          </w:tcPr>
          <w:p w14:paraId="3FBF5FA3"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0.52</w:t>
            </w:r>
          </w:p>
        </w:tc>
        <w:tc>
          <w:tcPr>
            <w:tcW w:w="1380" w:type="dxa"/>
            <w:tcBorders>
              <w:top w:val="nil"/>
              <w:left w:val="nil"/>
              <w:bottom w:val="single" w:sz="4" w:space="0" w:color="auto"/>
              <w:right w:val="nil"/>
            </w:tcBorders>
            <w:shd w:val="clear" w:color="auto" w:fill="auto"/>
            <w:noWrap/>
            <w:vAlign w:val="center"/>
            <w:hideMark/>
          </w:tcPr>
          <w:p w14:paraId="2BC4D0A6" w14:textId="77777777" w:rsidR="00697E81" w:rsidRPr="004D3A47" w:rsidRDefault="00697E81" w:rsidP="002D3AF3">
            <w:pPr>
              <w:jc w:val="center"/>
              <w:rPr>
                <w:rFonts w:eastAsia="Times New Roman"/>
                <w:color w:val="000000"/>
                <w:lang w:val="en-GB" w:eastAsia="en-GB"/>
              </w:rPr>
            </w:pPr>
            <w:r>
              <w:rPr>
                <w:rFonts w:eastAsia="Times New Roman"/>
                <w:color w:val="000000"/>
                <w:lang w:val="en-GB" w:eastAsia="en-GB"/>
              </w:rPr>
              <w:t>0.44</w:t>
            </w:r>
          </w:p>
        </w:tc>
      </w:tr>
      <w:tr w:rsidR="00697E81" w:rsidRPr="004D3A47" w14:paraId="3DD283CA" w14:textId="77777777" w:rsidTr="002D3AF3">
        <w:trPr>
          <w:trHeight w:val="310"/>
        </w:trPr>
        <w:tc>
          <w:tcPr>
            <w:tcW w:w="2200" w:type="dxa"/>
            <w:tcBorders>
              <w:top w:val="single" w:sz="4" w:space="0" w:color="auto"/>
              <w:left w:val="nil"/>
              <w:bottom w:val="nil"/>
              <w:right w:val="nil"/>
            </w:tcBorders>
            <w:shd w:val="clear" w:color="auto" w:fill="auto"/>
            <w:noWrap/>
            <w:vAlign w:val="bottom"/>
            <w:hideMark/>
          </w:tcPr>
          <w:p w14:paraId="6B29EE3E" w14:textId="77777777" w:rsidR="00697E81" w:rsidRPr="004D3A47" w:rsidRDefault="00697E81" w:rsidP="002D3AF3">
            <w:pPr>
              <w:rPr>
                <w:rFonts w:eastAsia="Times New Roman"/>
                <w:color w:val="000000"/>
                <w:lang w:val="en-GB" w:eastAsia="en-GB"/>
              </w:rPr>
            </w:pPr>
            <w:r>
              <w:rPr>
                <w:rFonts w:eastAsia="Times New Roman"/>
                <w:color w:val="000000"/>
                <w:lang w:val="en-GB" w:eastAsia="en-GB"/>
              </w:rPr>
              <w:t>Null</w:t>
            </w:r>
          </w:p>
        </w:tc>
        <w:tc>
          <w:tcPr>
            <w:tcW w:w="2580" w:type="dxa"/>
            <w:vMerge w:val="restart"/>
            <w:tcBorders>
              <w:top w:val="single" w:sz="4" w:space="0" w:color="auto"/>
              <w:left w:val="nil"/>
              <w:bottom w:val="single" w:sz="4" w:space="0" w:color="000000"/>
              <w:right w:val="nil"/>
            </w:tcBorders>
            <w:shd w:val="clear" w:color="auto" w:fill="auto"/>
            <w:noWrap/>
            <w:vAlign w:val="center"/>
            <w:hideMark/>
          </w:tcPr>
          <w:p w14:paraId="42A5AFB8" w14:textId="77777777" w:rsidR="00697E81" w:rsidRPr="004D3A47" w:rsidRDefault="00697E81" w:rsidP="002D3AF3">
            <w:pPr>
              <w:rPr>
                <w:rFonts w:eastAsia="Times New Roman"/>
                <w:i/>
                <w:iCs/>
                <w:color w:val="000000"/>
                <w:lang w:val="en-GB" w:eastAsia="en-GB"/>
              </w:rPr>
            </w:pPr>
            <w:proofErr w:type="spellStart"/>
            <w:r w:rsidRPr="004D3A47">
              <w:rPr>
                <w:rFonts w:eastAsia="Times New Roman"/>
                <w:i/>
                <w:iCs/>
                <w:color w:val="000000"/>
                <w:lang w:val="en-GB" w:eastAsia="en-GB"/>
              </w:rPr>
              <w:t>Ochrosia</w:t>
            </w:r>
            <w:proofErr w:type="spellEnd"/>
            <w:r w:rsidRPr="004D3A47">
              <w:rPr>
                <w:rFonts w:eastAsia="Times New Roman"/>
                <w:i/>
                <w:iCs/>
                <w:color w:val="000000"/>
                <w:lang w:val="en-GB" w:eastAsia="en-GB"/>
              </w:rPr>
              <w:t xml:space="preserve"> </w:t>
            </w:r>
            <w:proofErr w:type="spellStart"/>
            <w:r w:rsidRPr="004D3A47">
              <w:rPr>
                <w:rFonts w:eastAsia="Times New Roman"/>
                <w:i/>
                <w:iCs/>
                <w:color w:val="000000"/>
                <w:lang w:val="en-GB" w:eastAsia="en-GB"/>
              </w:rPr>
              <w:t>oppositifolia</w:t>
            </w:r>
            <w:proofErr w:type="spellEnd"/>
          </w:p>
        </w:tc>
        <w:tc>
          <w:tcPr>
            <w:tcW w:w="1320" w:type="dxa"/>
            <w:tcBorders>
              <w:top w:val="single" w:sz="4" w:space="0" w:color="auto"/>
              <w:left w:val="nil"/>
              <w:bottom w:val="nil"/>
              <w:right w:val="nil"/>
            </w:tcBorders>
            <w:shd w:val="clear" w:color="auto" w:fill="auto"/>
            <w:noWrap/>
            <w:vAlign w:val="bottom"/>
            <w:hideMark/>
          </w:tcPr>
          <w:p w14:paraId="6952EE99" w14:textId="77777777" w:rsidR="00697E81" w:rsidRPr="004D3A47" w:rsidRDefault="00697E81" w:rsidP="002D3AF3">
            <w:pPr>
              <w:jc w:val="center"/>
              <w:rPr>
                <w:rFonts w:eastAsia="Times New Roman"/>
                <w:color w:val="000000"/>
                <w:lang w:val="en-GB" w:eastAsia="en-GB"/>
              </w:rPr>
            </w:pPr>
            <w:r>
              <w:rPr>
                <w:rFonts w:eastAsia="Times New Roman"/>
                <w:color w:val="000000"/>
                <w:lang w:val="en-GB" w:eastAsia="en-GB"/>
              </w:rPr>
              <w:t>46.22</w:t>
            </w:r>
          </w:p>
        </w:tc>
        <w:tc>
          <w:tcPr>
            <w:tcW w:w="1400" w:type="dxa"/>
            <w:tcBorders>
              <w:top w:val="single" w:sz="4" w:space="0" w:color="auto"/>
              <w:left w:val="nil"/>
              <w:bottom w:val="nil"/>
              <w:right w:val="nil"/>
            </w:tcBorders>
            <w:shd w:val="clear" w:color="auto" w:fill="auto"/>
            <w:noWrap/>
            <w:vAlign w:val="bottom"/>
            <w:hideMark/>
          </w:tcPr>
          <w:p w14:paraId="2D984BBC" w14:textId="77777777" w:rsidR="00697E81" w:rsidRPr="004D3A47" w:rsidRDefault="00697E81" w:rsidP="002D3AF3">
            <w:pPr>
              <w:jc w:val="center"/>
              <w:rPr>
                <w:rFonts w:eastAsia="Times New Roman"/>
                <w:color w:val="000000"/>
                <w:lang w:val="en-GB" w:eastAsia="en-GB"/>
              </w:rPr>
            </w:pPr>
            <w:r>
              <w:rPr>
                <w:rFonts w:eastAsia="Times New Roman"/>
                <w:color w:val="000000"/>
                <w:lang w:val="en-GB" w:eastAsia="en-GB"/>
              </w:rPr>
              <w:t>0</w:t>
            </w:r>
          </w:p>
        </w:tc>
        <w:tc>
          <w:tcPr>
            <w:tcW w:w="1380" w:type="dxa"/>
            <w:tcBorders>
              <w:top w:val="single" w:sz="4" w:space="0" w:color="auto"/>
              <w:left w:val="nil"/>
              <w:bottom w:val="nil"/>
              <w:right w:val="nil"/>
            </w:tcBorders>
            <w:shd w:val="clear" w:color="auto" w:fill="auto"/>
            <w:noWrap/>
            <w:vAlign w:val="center"/>
            <w:hideMark/>
          </w:tcPr>
          <w:p w14:paraId="469E3134" w14:textId="77777777" w:rsidR="00697E81" w:rsidRPr="004D3A47" w:rsidRDefault="00697E81" w:rsidP="002D3AF3">
            <w:pPr>
              <w:jc w:val="center"/>
              <w:rPr>
                <w:rFonts w:eastAsia="Times New Roman"/>
                <w:color w:val="000000"/>
                <w:lang w:val="en-GB" w:eastAsia="en-GB"/>
              </w:rPr>
            </w:pPr>
            <w:r>
              <w:rPr>
                <w:rFonts w:eastAsia="Times New Roman"/>
                <w:color w:val="000000"/>
                <w:lang w:val="en-GB" w:eastAsia="en-GB"/>
              </w:rPr>
              <w:t>0.8</w:t>
            </w:r>
          </w:p>
        </w:tc>
      </w:tr>
      <w:tr w:rsidR="00697E81" w:rsidRPr="004D3A47" w14:paraId="2A77F8BC" w14:textId="77777777" w:rsidTr="002D3AF3">
        <w:trPr>
          <w:trHeight w:val="310"/>
        </w:trPr>
        <w:tc>
          <w:tcPr>
            <w:tcW w:w="2200" w:type="dxa"/>
            <w:tcBorders>
              <w:top w:val="nil"/>
              <w:left w:val="nil"/>
              <w:bottom w:val="single" w:sz="4" w:space="0" w:color="auto"/>
              <w:right w:val="nil"/>
            </w:tcBorders>
            <w:shd w:val="clear" w:color="auto" w:fill="auto"/>
            <w:noWrap/>
            <w:vAlign w:val="bottom"/>
            <w:hideMark/>
          </w:tcPr>
          <w:p w14:paraId="5016A570" w14:textId="77777777" w:rsidR="00697E81" w:rsidRPr="004D3A47" w:rsidRDefault="00697E81" w:rsidP="002D3AF3">
            <w:pPr>
              <w:rPr>
                <w:rFonts w:eastAsia="Times New Roman"/>
                <w:color w:val="000000"/>
                <w:lang w:val="en-GB" w:eastAsia="en-GB"/>
              </w:rPr>
            </w:pPr>
            <w:r>
              <w:rPr>
                <w:rFonts w:eastAsia="Times New Roman"/>
                <w:color w:val="000000"/>
                <w:lang w:val="en-GB" w:eastAsia="en-GB"/>
              </w:rPr>
              <w:t>With treatment</w:t>
            </w:r>
          </w:p>
        </w:tc>
        <w:tc>
          <w:tcPr>
            <w:tcW w:w="2580" w:type="dxa"/>
            <w:vMerge/>
            <w:tcBorders>
              <w:top w:val="nil"/>
              <w:left w:val="nil"/>
              <w:bottom w:val="single" w:sz="4" w:space="0" w:color="000000"/>
              <w:right w:val="nil"/>
            </w:tcBorders>
            <w:vAlign w:val="center"/>
            <w:hideMark/>
          </w:tcPr>
          <w:p w14:paraId="0FD5975A" w14:textId="77777777" w:rsidR="00697E81" w:rsidRPr="004D3A47" w:rsidRDefault="00697E81" w:rsidP="002D3AF3">
            <w:pPr>
              <w:rPr>
                <w:rFonts w:eastAsia="Times New Roman"/>
                <w:i/>
                <w:iCs/>
                <w:color w:val="000000"/>
                <w:lang w:val="en-GB" w:eastAsia="en-GB"/>
              </w:rPr>
            </w:pPr>
          </w:p>
        </w:tc>
        <w:tc>
          <w:tcPr>
            <w:tcW w:w="1320" w:type="dxa"/>
            <w:tcBorders>
              <w:top w:val="nil"/>
              <w:left w:val="nil"/>
              <w:bottom w:val="single" w:sz="4" w:space="0" w:color="auto"/>
              <w:right w:val="nil"/>
            </w:tcBorders>
            <w:shd w:val="clear" w:color="auto" w:fill="auto"/>
            <w:noWrap/>
            <w:vAlign w:val="bottom"/>
            <w:hideMark/>
          </w:tcPr>
          <w:p w14:paraId="101C0D1F" w14:textId="77777777" w:rsidR="00697E81" w:rsidRPr="004D3A47" w:rsidRDefault="00697E81" w:rsidP="002D3AF3">
            <w:pPr>
              <w:jc w:val="center"/>
              <w:rPr>
                <w:rFonts w:eastAsia="Times New Roman"/>
                <w:color w:val="000000"/>
                <w:lang w:val="en-GB" w:eastAsia="en-GB"/>
              </w:rPr>
            </w:pPr>
            <w:r>
              <w:rPr>
                <w:rFonts w:eastAsia="Times New Roman"/>
                <w:color w:val="000000"/>
                <w:lang w:val="en-GB" w:eastAsia="en-GB"/>
              </w:rPr>
              <w:t>48.94</w:t>
            </w:r>
          </w:p>
        </w:tc>
        <w:tc>
          <w:tcPr>
            <w:tcW w:w="1400" w:type="dxa"/>
            <w:tcBorders>
              <w:top w:val="nil"/>
              <w:left w:val="nil"/>
              <w:bottom w:val="single" w:sz="4" w:space="0" w:color="auto"/>
              <w:right w:val="nil"/>
            </w:tcBorders>
            <w:shd w:val="clear" w:color="auto" w:fill="auto"/>
            <w:noWrap/>
            <w:vAlign w:val="bottom"/>
            <w:hideMark/>
          </w:tcPr>
          <w:p w14:paraId="1F30254C" w14:textId="77777777" w:rsidR="00697E81" w:rsidRPr="004D3A47" w:rsidRDefault="00697E81" w:rsidP="002D3AF3">
            <w:pPr>
              <w:jc w:val="center"/>
              <w:rPr>
                <w:rFonts w:eastAsia="Times New Roman"/>
                <w:color w:val="000000"/>
                <w:lang w:val="en-GB" w:eastAsia="en-GB"/>
              </w:rPr>
            </w:pPr>
            <w:r>
              <w:rPr>
                <w:rFonts w:eastAsia="Times New Roman"/>
                <w:color w:val="000000"/>
                <w:lang w:val="en-GB" w:eastAsia="en-GB"/>
              </w:rPr>
              <w:t>2.72</w:t>
            </w:r>
          </w:p>
        </w:tc>
        <w:tc>
          <w:tcPr>
            <w:tcW w:w="1380" w:type="dxa"/>
            <w:tcBorders>
              <w:top w:val="nil"/>
              <w:left w:val="nil"/>
              <w:bottom w:val="single" w:sz="4" w:space="0" w:color="auto"/>
              <w:right w:val="nil"/>
            </w:tcBorders>
            <w:shd w:val="clear" w:color="auto" w:fill="auto"/>
            <w:noWrap/>
            <w:vAlign w:val="center"/>
            <w:hideMark/>
          </w:tcPr>
          <w:p w14:paraId="15138F95" w14:textId="77777777" w:rsidR="00697E81" w:rsidRPr="004D3A47" w:rsidRDefault="00697E81" w:rsidP="002D3AF3">
            <w:pPr>
              <w:jc w:val="center"/>
              <w:rPr>
                <w:rFonts w:eastAsia="Times New Roman"/>
                <w:color w:val="000000"/>
                <w:lang w:val="en-GB" w:eastAsia="en-GB"/>
              </w:rPr>
            </w:pPr>
            <w:r>
              <w:rPr>
                <w:rFonts w:eastAsia="Times New Roman"/>
                <w:color w:val="000000"/>
                <w:lang w:val="en-GB" w:eastAsia="en-GB"/>
              </w:rPr>
              <w:t>0.2</w:t>
            </w:r>
          </w:p>
        </w:tc>
      </w:tr>
    </w:tbl>
    <w:p w14:paraId="6ABFF15D" w14:textId="79B53E5D" w:rsidR="00697E81" w:rsidRDefault="00697E81" w:rsidP="00697E81">
      <w:pPr>
        <w:rPr>
          <w:b/>
          <w:bCs/>
        </w:rPr>
      </w:pPr>
    </w:p>
    <w:p w14:paraId="39267730" w14:textId="77777777" w:rsidR="00697E81" w:rsidRDefault="00697E81">
      <w:pPr>
        <w:rPr>
          <w:b/>
          <w:bCs/>
        </w:rPr>
      </w:pPr>
      <w:r>
        <w:rPr>
          <w:b/>
          <w:bCs/>
        </w:rPr>
        <w:br w:type="page"/>
      </w:r>
    </w:p>
    <w:p w14:paraId="1E8760D2" w14:textId="2E38883F" w:rsidR="00DD2331" w:rsidRPr="00A72605" w:rsidRDefault="00DD2331" w:rsidP="00DD2331">
      <w:pPr>
        <w:rPr>
          <w:b/>
          <w:bCs/>
        </w:rPr>
      </w:pPr>
      <w:r w:rsidRPr="005D54EF">
        <w:rPr>
          <w:b/>
          <w:bCs/>
        </w:rPr>
        <w:lastRenderedPageBreak/>
        <w:t>Table 2.</w:t>
      </w:r>
      <w:r w:rsidRPr="005D54EF">
        <w:rPr>
          <w:bCs/>
        </w:rPr>
        <w:t xml:space="preserve"> List and counts of species germinated from deer scats (n=20) and pig scats (n=31). </w:t>
      </w:r>
      <w:r>
        <w:rPr>
          <w:bCs/>
        </w:rPr>
        <w:t xml:space="preserve">Native species are shaded in gray. </w:t>
      </w:r>
      <w:r w:rsidRPr="005D54EF">
        <w:rPr>
          <w:bCs/>
        </w:rPr>
        <w:t>Seeds per fruit calculated by hand from fruit collected in the Marianas unless otherwise indicated.</w:t>
      </w:r>
      <w:r w:rsidR="00A72605">
        <w:rPr>
          <w:bCs/>
        </w:rPr>
        <w:t xml:space="preserve"> </w:t>
      </w:r>
      <w:r w:rsidR="00A72605" w:rsidRPr="00A72605">
        <w:rPr>
          <w:bCs/>
        </w:rPr>
        <w:t>Average seedlings per scat were calculated only from scats which contained at least one seed of that species.</w:t>
      </w:r>
    </w:p>
    <w:p w14:paraId="4A9A0A1E" w14:textId="77777777" w:rsidR="00DD2331" w:rsidRPr="005D54EF" w:rsidRDefault="00DD2331" w:rsidP="00DD2331">
      <w:pPr>
        <w:rPr>
          <w:b/>
          <w:bCs/>
        </w:rPr>
      </w:pPr>
    </w:p>
    <w:tbl>
      <w:tblPr>
        <w:tblW w:w="8670" w:type="dxa"/>
        <w:tblCellMar>
          <w:top w:w="15" w:type="dxa"/>
          <w:bottom w:w="15" w:type="dxa"/>
        </w:tblCellMar>
        <w:tblLook w:val="04A0" w:firstRow="1" w:lastRow="0" w:firstColumn="1" w:lastColumn="0" w:noHBand="0" w:noVBand="1"/>
      </w:tblPr>
      <w:tblGrid>
        <w:gridCol w:w="2424"/>
        <w:gridCol w:w="1069"/>
        <w:gridCol w:w="1343"/>
        <w:gridCol w:w="1210"/>
        <w:gridCol w:w="1324"/>
        <w:gridCol w:w="1300"/>
      </w:tblGrid>
      <w:tr w:rsidR="00DD2331" w:rsidRPr="005D54EF" w14:paraId="190B0985" w14:textId="77777777" w:rsidTr="002D3AF3">
        <w:trPr>
          <w:trHeight w:val="945"/>
        </w:trPr>
        <w:tc>
          <w:tcPr>
            <w:tcW w:w="2424" w:type="dxa"/>
            <w:tcBorders>
              <w:top w:val="nil"/>
              <w:left w:val="nil"/>
              <w:bottom w:val="single" w:sz="8" w:space="0" w:color="auto"/>
              <w:right w:val="nil"/>
            </w:tcBorders>
            <w:vAlign w:val="bottom"/>
          </w:tcPr>
          <w:p w14:paraId="1282F2B9" w14:textId="77777777" w:rsidR="00DD2331" w:rsidRPr="005D54EF" w:rsidRDefault="00DD2331" w:rsidP="002D3AF3">
            <w:pPr>
              <w:rPr>
                <w:rFonts w:eastAsia="Times New Roman"/>
                <w:b/>
                <w:color w:val="000000"/>
                <w:lang w:val="en-GB" w:eastAsia="en-GB"/>
              </w:rPr>
            </w:pPr>
          </w:p>
        </w:tc>
        <w:tc>
          <w:tcPr>
            <w:tcW w:w="1069" w:type="dxa"/>
            <w:tcBorders>
              <w:top w:val="nil"/>
              <w:left w:val="nil"/>
              <w:bottom w:val="single" w:sz="8" w:space="0" w:color="auto"/>
              <w:right w:val="single" w:sz="18" w:space="0" w:color="auto"/>
            </w:tcBorders>
          </w:tcPr>
          <w:p w14:paraId="44A6642B" w14:textId="77777777" w:rsidR="00DD2331" w:rsidRPr="005D54EF" w:rsidRDefault="00DD2331" w:rsidP="002D3AF3">
            <w:pPr>
              <w:rPr>
                <w:rFonts w:eastAsia="Times New Roman"/>
                <w:b/>
                <w:bCs/>
                <w:color w:val="000000"/>
                <w:lang w:val="en-GB" w:eastAsia="en-GB"/>
              </w:rPr>
            </w:pPr>
          </w:p>
        </w:tc>
        <w:tc>
          <w:tcPr>
            <w:tcW w:w="2553" w:type="dxa"/>
            <w:gridSpan w:val="2"/>
            <w:tcBorders>
              <w:top w:val="nil"/>
              <w:left w:val="single" w:sz="18" w:space="0" w:color="auto"/>
              <w:bottom w:val="single" w:sz="8" w:space="0" w:color="auto"/>
              <w:right w:val="single" w:sz="18" w:space="0" w:color="auto"/>
            </w:tcBorders>
            <w:vAlign w:val="bottom"/>
          </w:tcPr>
          <w:p w14:paraId="3E5DB1F8" w14:textId="77777777" w:rsidR="00DD2331" w:rsidRPr="005D54EF" w:rsidRDefault="00DD2331" w:rsidP="002D3AF3">
            <w:pPr>
              <w:jc w:val="center"/>
              <w:rPr>
                <w:rFonts w:eastAsia="Times New Roman"/>
                <w:b/>
                <w:bCs/>
                <w:color w:val="000000"/>
                <w:lang w:val="en-GB" w:eastAsia="en-GB"/>
              </w:rPr>
            </w:pPr>
            <w:r>
              <w:rPr>
                <w:rFonts w:eastAsia="Times New Roman"/>
                <w:b/>
                <w:bCs/>
                <w:color w:val="000000"/>
                <w:lang w:val="en-GB" w:eastAsia="en-GB"/>
              </w:rPr>
              <w:t>Deer</w:t>
            </w:r>
          </w:p>
        </w:tc>
        <w:tc>
          <w:tcPr>
            <w:tcW w:w="2624" w:type="dxa"/>
            <w:gridSpan w:val="2"/>
            <w:tcBorders>
              <w:top w:val="nil"/>
              <w:left w:val="single" w:sz="18" w:space="0" w:color="auto"/>
              <w:bottom w:val="single" w:sz="8" w:space="0" w:color="auto"/>
              <w:right w:val="nil"/>
            </w:tcBorders>
            <w:vAlign w:val="bottom"/>
          </w:tcPr>
          <w:p w14:paraId="2B814399" w14:textId="77777777" w:rsidR="00DD2331" w:rsidRPr="005D54EF" w:rsidRDefault="00DD2331" w:rsidP="002D3AF3">
            <w:pPr>
              <w:jc w:val="center"/>
              <w:rPr>
                <w:rFonts w:eastAsia="Times New Roman"/>
                <w:b/>
                <w:bCs/>
                <w:color w:val="000000"/>
                <w:lang w:val="en-GB" w:eastAsia="en-GB"/>
              </w:rPr>
            </w:pPr>
            <w:r>
              <w:rPr>
                <w:rFonts w:eastAsia="Times New Roman"/>
                <w:b/>
                <w:bCs/>
                <w:color w:val="000000"/>
                <w:lang w:val="en-GB" w:eastAsia="en-GB"/>
              </w:rPr>
              <w:t>Pig</w:t>
            </w:r>
          </w:p>
        </w:tc>
      </w:tr>
      <w:tr w:rsidR="00DD2331" w:rsidRPr="005D54EF" w14:paraId="0A2A6A98" w14:textId="77777777" w:rsidTr="002D3AF3">
        <w:trPr>
          <w:trHeight w:val="945"/>
        </w:trPr>
        <w:tc>
          <w:tcPr>
            <w:tcW w:w="2424" w:type="dxa"/>
            <w:tcBorders>
              <w:top w:val="nil"/>
              <w:left w:val="nil"/>
              <w:bottom w:val="single" w:sz="8" w:space="0" w:color="auto"/>
              <w:right w:val="nil"/>
            </w:tcBorders>
            <w:vAlign w:val="bottom"/>
            <w:hideMark/>
          </w:tcPr>
          <w:p w14:paraId="5778EAFD" w14:textId="77777777" w:rsidR="00DD2331" w:rsidRPr="005D54EF" w:rsidRDefault="00DD2331" w:rsidP="002D3AF3">
            <w:pPr>
              <w:rPr>
                <w:rFonts w:eastAsia="Times New Roman"/>
                <w:b/>
                <w:color w:val="000000"/>
                <w:lang w:val="en-GB" w:eastAsia="en-GB"/>
              </w:rPr>
            </w:pPr>
            <w:r w:rsidRPr="005D54EF">
              <w:rPr>
                <w:rFonts w:eastAsia="Times New Roman"/>
                <w:b/>
                <w:color w:val="000000"/>
                <w:lang w:val="en-GB" w:eastAsia="en-GB"/>
              </w:rPr>
              <w:t>Species</w:t>
            </w:r>
          </w:p>
        </w:tc>
        <w:tc>
          <w:tcPr>
            <w:tcW w:w="1069" w:type="dxa"/>
            <w:tcBorders>
              <w:top w:val="nil"/>
              <w:left w:val="nil"/>
              <w:bottom w:val="single" w:sz="8" w:space="0" w:color="auto"/>
              <w:right w:val="single" w:sz="18" w:space="0" w:color="auto"/>
            </w:tcBorders>
          </w:tcPr>
          <w:p w14:paraId="54DBC42D" w14:textId="77777777" w:rsidR="00DD2331" w:rsidRPr="005D54EF" w:rsidRDefault="00DD2331" w:rsidP="002D3AF3">
            <w:pPr>
              <w:rPr>
                <w:rFonts w:eastAsia="Times New Roman"/>
                <w:b/>
                <w:bCs/>
                <w:color w:val="000000"/>
                <w:lang w:val="en-GB" w:eastAsia="en-GB"/>
              </w:rPr>
            </w:pPr>
            <w:r w:rsidRPr="005D54EF">
              <w:rPr>
                <w:rFonts w:eastAsia="Times New Roman"/>
                <w:b/>
                <w:bCs/>
                <w:color w:val="000000"/>
                <w:lang w:val="en-GB" w:eastAsia="en-GB"/>
              </w:rPr>
              <w:t>Average seeds per fruit</w:t>
            </w:r>
          </w:p>
        </w:tc>
        <w:tc>
          <w:tcPr>
            <w:tcW w:w="1343" w:type="dxa"/>
            <w:tcBorders>
              <w:top w:val="nil"/>
              <w:left w:val="single" w:sz="18" w:space="0" w:color="auto"/>
              <w:bottom w:val="single" w:sz="8" w:space="0" w:color="auto"/>
              <w:right w:val="nil"/>
            </w:tcBorders>
            <w:vAlign w:val="bottom"/>
            <w:hideMark/>
          </w:tcPr>
          <w:p w14:paraId="0E01CB24" w14:textId="77777777" w:rsidR="00DD2331" w:rsidRPr="005D54EF" w:rsidRDefault="00DD2331" w:rsidP="002D3AF3">
            <w:pPr>
              <w:rPr>
                <w:rFonts w:eastAsia="Times New Roman"/>
                <w:b/>
                <w:bCs/>
                <w:color w:val="000000"/>
                <w:lang w:val="en-GB" w:eastAsia="en-GB"/>
              </w:rPr>
            </w:pPr>
            <w:r w:rsidRPr="005D54EF">
              <w:rPr>
                <w:rFonts w:eastAsia="Times New Roman"/>
                <w:b/>
                <w:bCs/>
                <w:color w:val="000000"/>
                <w:lang w:val="en-GB" w:eastAsia="en-GB"/>
              </w:rPr>
              <w:t>No. of scats with this species</w:t>
            </w:r>
          </w:p>
        </w:tc>
        <w:tc>
          <w:tcPr>
            <w:tcW w:w="1210" w:type="dxa"/>
            <w:tcBorders>
              <w:top w:val="nil"/>
              <w:left w:val="nil"/>
              <w:bottom w:val="single" w:sz="8" w:space="0" w:color="auto"/>
              <w:right w:val="single" w:sz="18" w:space="0" w:color="auto"/>
            </w:tcBorders>
            <w:vAlign w:val="bottom"/>
            <w:hideMark/>
          </w:tcPr>
          <w:p w14:paraId="75DAE0EB" w14:textId="77777777" w:rsidR="00DD2331" w:rsidRPr="005D54EF" w:rsidRDefault="00DD2331" w:rsidP="002D3AF3">
            <w:pPr>
              <w:rPr>
                <w:rFonts w:eastAsia="Times New Roman"/>
                <w:b/>
                <w:bCs/>
                <w:color w:val="000000"/>
                <w:lang w:val="en-GB" w:eastAsia="en-GB"/>
              </w:rPr>
            </w:pPr>
            <w:r w:rsidRPr="005D54EF">
              <w:rPr>
                <w:rFonts w:eastAsia="Times New Roman"/>
                <w:b/>
                <w:bCs/>
                <w:color w:val="000000"/>
                <w:lang w:val="en-GB" w:eastAsia="en-GB"/>
              </w:rPr>
              <w:t>Average seedlings per scat</w:t>
            </w:r>
          </w:p>
        </w:tc>
        <w:tc>
          <w:tcPr>
            <w:tcW w:w="1324" w:type="dxa"/>
            <w:tcBorders>
              <w:top w:val="nil"/>
              <w:left w:val="single" w:sz="18" w:space="0" w:color="auto"/>
              <w:bottom w:val="single" w:sz="8" w:space="0" w:color="auto"/>
              <w:right w:val="nil"/>
            </w:tcBorders>
            <w:vAlign w:val="bottom"/>
            <w:hideMark/>
          </w:tcPr>
          <w:p w14:paraId="68F38417" w14:textId="77777777" w:rsidR="00DD2331" w:rsidRPr="005D54EF" w:rsidRDefault="00DD2331" w:rsidP="002D3AF3">
            <w:pPr>
              <w:rPr>
                <w:rFonts w:eastAsia="Times New Roman"/>
                <w:b/>
                <w:bCs/>
                <w:color w:val="000000"/>
                <w:lang w:val="en-GB" w:eastAsia="en-GB"/>
              </w:rPr>
            </w:pPr>
            <w:r w:rsidRPr="005D54EF">
              <w:rPr>
                <w:rFonts w:eastAsia="Times New Roman"/>
                <w:b/>
                <w:bCs/>
                <w:color w:val="000000"/>
                <w:lang w:val="en-GB" w:eastAsia="en-GB"/>
              </w:rPr>
              <w:t>No. of scats with this species</w:t>
            </w:r>
          </w:p>
        </w:tc>
        <w:tc>
          <w:tcPr>
            <w:tcW w:w="1300" w:type="dxa"/>
            <w:tcBorders>
              <w:top w:val="nil"/>
              <w:left w:val="nil"/>
              <w:bottom w:val="single" w:sz="8" w:space="0" w:color="auto"/>
              <w:right w:val="nil"/>
            </w:tcBorders>
            <w:vAlign w:val="bottom"/>
            <w:hideMark/>
          </w:tcPr>
          <w:p w14:paraId="611F55C6" w14:textId="77777777" w:rsidR="00DD2331" w:rsidRPr="005D54EF" w:rsidRDefault="00DD2331" w:rsidP="002D3AF3">
            <w:pPr>
              <w:rPr>
                <w:rFonts w:eastAsia="Times New Roman"/>
                <w:b/>
                <w:bCs/>
                <w:color w:val="000000"/>
                <w:lang w:val="en-GB" w:eastAsia="en-GB"/>
              </w:rPr>
            </w:pPr>
            <w:r w:rsidRPr="005D54EF">
              <w:rPr>
                <w:rFonts w:eastAsia="Times New Roman"/>
                <w:b/>
                <w:bCs/>
                <w:color w:val="000000"/>
                <w:lang w:val="en-GB" w:eastAsia="en-GB"/>
              </w:rPr>
              <w:t>Average seedlings per scat</w:t>
            </w:r>
          </w:p>
        </w:tc>
      </w:tr>
      <w:tr w:rsidR="00DD2331" w:rsidRPr="005D54EF" w14:paraId="28C0E526" w14:textId="77777777" w:rsidTr="002D3AF3">
        <w:trPr>
          <w:trHeight w:val="315"/>
        </w:trPr>
        <w:tc>
          <w:tcPr>
            <w:tcW w:w="2424" w:type="dxa"/>
            <w:tcBorders>
              <w:top w:val="nil"/>
              <w:left w:val="nil"/>
              <w:bottom w:val="nil"/>
              <w:right w:val="nil"/>
            </w:tcBorders>
            <w:shd w:val="clear" w:color="000000" w:fill="D9D9D9"/>
            <w:vAlign w:val="bottom"/>
            <w:hideMark/>
          </w:tcPr>
          <w:p w14:paraId="1847FEA5" w14:textId="77777777" w:rsidR="00DD2331" w:rsidRPr="005D54EF" w:rsidRDefault="00DD2331" w:rsidP="002D3AF3">
            <w:pPr>
              <w:rPr>
                <w:rFonts w:eastAsia="Times New Roman"/>
                <w:bCs/>
                <w:i/>
                <w:iCs/>
                <w:color w:val="000000"/>
                <w:lang w:val="en-GB" w:eastAsia="en-GB"/>
              </w:rPr>
            </w:pPr>
            <w:proofErr w:type="spellStart"/>
            <w:r w:rsidRPr="005D54EF">
              <w:rPr>
                <w:rFonts w:eastAsia="Times New Roman"/>
                <w:bCs/>
                <w:i/>
                <w:iCs/>
                <w:color w:val="000000"/>
                <w:lang w:val="en-GB" w:eastAsia="en-GB"/>
              </w:rPr>
              <w:t>Morinda</w:t>
            </w:r>
            <w:proofErr w:type="spellEnd"/>
            <w:r w:rsidRPr="005D54EF">
              <w:rPr>
                <w:rFonts w:eastAsia="Times New Roman"/>
                <w:bCs/>
                <w:i/>
                <w:iCs/>
                <w:color w:val="000000"/>
                <w:lang w:val="en-GB" w:eastAsia="en-GB"/>
              </w:rPr>
              <w:t xml:space="preserve"> </w:t>
            </w:r>
            <w:proofErr w:type="spellStart"/>
            <w:r w:rsidRPr="005D54EF">
              <w:rPr>
                <w:rFonts w:eastAsia="Times New Roman"/>
                <w:bCs/>
                <w:i/>
                <w:iCs/>
                <w:color w:val="000000"/>
                <w:lang w:val="en-GB" w:eastAsia="en-GB"/>
              </w:rPr>
              <w:t>citrifolia</w:t>
            </w:r>
            <w:proofErr w:type="spellEnd"/>
          </w:p>
        </w:tc>
        <w:tc>
          <w:tcPr>
            <w:tcW w:w="1069" w:type="dxa"/>
            <w:tcBorders>
              <w:top w:val="nil"/>
              <w:left w:val="nil"/>
              <w:bottom w:val="nil"/>
              <w:right w:val="single" w:sz="18" w:space="0" w:color="auto"/>
            </w:tcBorders>
            <w:shd w:val="clear" w:color="000000" w:fill="D9D9D9"/>
          </w:tcPr>
          <w:p w14:paraId="1D00C6FA"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164</w:t>
            </w:r>
          </w:p>
        </w:tc>
        <w:tc>
          <w:tcPr>
            <w:tcW w:w="1343" w:type="dxa"/>
            <w:tcBorders>
              <w:top w:val="nil"/>
              <w:left w:val="single" w:sz="18" w:space="0" w:color="auto"/>
              <w:bottom w:val="nil"/>
              <w:right w:val="nil"/>
            </w:tcBorders>
            <w:shd w:val="clear" w:color="000000" w:fill="D9D9D9"/>
            <w:vAlign w:val="bottom"/>
            <w:hideMark/>
          </w:tcPr>
          <w:p w14:paraId="41DE1FCA"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0</w:t>
            </w:r>
          </w:p>
        </w:tc>
        <w:tc>
          <w:tcPr>
            <w:tcW w:w="1210" w:type="dxa"/>
            <w:tcBorders>
              <w:top w:val="nil"/>
              <w:left w:val="nil"/>
              <w:bottom w:val="nil"/>
              <w:right w:val="single" w:sz="18" w:space="0" w:color="auto"/>
            </w:tcBorders>
            <w:shd w:val="clear" w:color="000000" w:fill="D9D9D9"/>
            <w:vAlign w:val="bottom"/>
            <w:hideMark/>
          </w:tcPr>
          <w:p w14:paraId="0176605A" w14:textId="77777777" w:rsidR="00DD2331" w:rsidRPr="005D54EF" w:rsidRDefault="00DD2331" w:rsidP="002D3AF3">
            <w:pPr>
              <w:jc w:val="center"/>
              <w:rPr>
                <w:rFonts w:eastAsia="Times New Roman"/>
                <w:bCs/>
                <w:color w:val="000000"/>
                <w:lang w:val="en-GB" w:eastAsia="en-GB"/>
              </w:rPr>
            </w:pPr>
            <w:proofErr w:type="spellStart"/>
            <w:r>
              <w:rPr>
                <w:rFonts w:eastAsia="Times New Roman"/>
                <w:bCs/>
                <w:color w:val="000000"/>
                <w:lang w:val="en-GB" w:eastAsia="en-GB"/>
              </w:rPr>
              <w:t>na</w:t>
            </w:r>
            <w:proofErr w:type="spellEnd"/>
          </w:p>
        </w:tc>
        <w:tc>
          <w:tcPr>
            <w:tcW w:w="1324" w:type="dxa"/>
            <w:tcBorders>
              <w:top w:val="nil"/>
              <w:left w:val="single" w:sz="18" w:space="0" w:color="auto"/>
              <w:bottom w:val="nil"/>
              <w:right w:val="nil"/>
            </w:tcBorders>
            <w:shd w:val="clear" w:color="000000" w:fill="D9D9D9"/>
            <w:vAlign w:val="bottom"/>
            <w:hideMark/>
          </w:tcPr>
          <w:p w14:paraId="355B199D"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20</w:t>
            </w:r>
          </w:p>
        </w:tc>
        <w:tc>
          <w:tcPr>
            <w:tcW w:w="1300" w:type="dxa"/>
            <w:tcBorders>
              <w:top w:val="nil"/>
              <w:left w:val="nil"/>
              <w:bottom w:val="nil"/>
              <w:right w:val="nil"/>
            </w:tcBorders>
            <w:shd w:val="clear" w:color="000000" w:fill="D9D9D9"/>
            <w:noWrap/>
            <w:vAlign w:val="bottom"/>
            <w:hideMark/>
          </w:tcPr>
          <w:p w14:paraId="02F2695E"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55.95</w:t>
            </w:r>
          </w:p>
        </w:tc>
      </w:tr>
      <w:tr w:rsidR="00DD2331" w:rsidRPr="005D54EF" w14:paraId="6BBCE256" w14:textId="77777777" w:rsidTr="002D3AF3">
        <w:trPr>
          <w:trHeight w:val="315"/>
        </w:trPr>
        <w:tc>
          <w:tcPr>
            <w:tcW w:w="2424" w:type="dxa"/>
            <w:tcBorders>
              <w:top w:val="nil"/>
              <w:left w:val="nil"/>
              <w:bottom w:val="nil"/>
              <w:right w:val="nil"/>
            </w:tcBorders>
            <w:shd w:val="clear" w:color="000000" w:fill="D9D9D9"/>
            <w:vAlign w:val="bottom"/>
            <w:hideMark/>
          </w:tcPr>
          <w:p w14:paraId="0B23A22A" w14:textId="77777777" w:rsidR="00DD2331" w:rsidRPr="005D54EF" w:rsidRDefault="00DD2331" w:rsidP="002D3AF3">
            <w:pPr>
              <w:rPr>
                <w:rFonts w:eastAsia="Times New Roman"/>
                <w:bCs/>
                <w:i/>
                <w:iCs/>
                <w:color w:val="000000"/>
                <w:lang w:val="en-GB" w:eastAsia="en-GB"/>
              </w:rPr>
            </w:pPr>
            <w:proofErr w:type="spellStart"/>
            <w:r w:rsidRPr="005D54EF">
              <w:rPr>
                <w:rFonts w:eastAsia="Times New Roman"/>
                <w:bCs/>
                <w:i/>
                <w:iCs/>
                <w:color w:val="000000"/>
                <w:lang w:val="en-GB" w:eastAsia="en-GB"/>
              </w:rPr>
              <w:t>Ficus</w:t>
            </w:r>
            <w:proofErr w:type="spellEnd"/>
            <w:r w:rsidRPr="005D54EF">
              <w:rPr>
                <w:rFonts w:eastAsia="Times New Roman"/>
                <w:bCs/>
                <w:i/>
                <w:iCs/>
                <w:color w:val="000000"/>
                <w:lang w:val="en-GB" w:eastAsia="en-GB"/>
              </w:rPr>
              <w:t xml:space="preserve"> </w:t>
            </w:r>
            <w:proofErr w:type="spellStart"/>
            <w:r w:rsidRPr="005D54EF">
              <w:rPr>
                <w:rFonts w:eastAsia="Times New Roman"/>
                <w:bCs/>
                <w:i/>
                <w:iCs/>
                <w:color w:val="000000"/>
                <w:lang w:val="en-GB" w:eastAsia="en-GB"/>
              </w:rPr>
              <w:t>prolixa</w:t>
            </w:r>
            <w:proofErr w:type="spellEnd"/>
          </w:p>
        </w:tc>
        <w:tc>
          <w:tcPr>
            <w:tcW w:w="1069" w:type="dxa"/>
            <w:tcBorders>
              <w:top w:val="nil"/>
              <w:left w:val="nil"/>
              <w:bottom w:val="nil"/>
              <w:right w:val="single" w:sz="18" w:space="0" w:color="auto"/>
            </w:tcBorders>
            <w:shd w:val="clear" w:color="000000" w:fill="D9D9D9"/>
          </w:tcPr>
          <w:p w14:paraId="7110CC55"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189</w:t>
            </w:r>
          </w:p>
        </w:tc>
        <w:tc>
          <w:tcPr>
            <w:tcW w:w="1343" w:type="dxa"/>
            <w:tcBorders>
              <w:top w:val="nil"/>
              <w:left w:val="single" w:sz="18" w:space="0" w:color="auto"/>
              <w:bottom w:val="nil"/>
              <w:right w:val="nil"/>
            </w:tcBorders>
            <w:shd w:val="clear" w:color="000000" w:fill="D9D9D9"/>
            <w:vAlign w:val="bottom"/>
            <w:hideMark/>
          </w:tcPr>
          <w:p w14:paraId="2C7BBB60"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0</w:t>
            </w:r>
          </w:p>
        </w:tc>
        <w:tc>
          <w:tcPr>
            <w:tcW w:w="1210" w:type="dxa"/>
            <w:tcBorders>
              <w:top w:val="nil"/>
              <w:left w:val="nil"/>
              <w:bottom w:val="nil"/>
              <w:right w:val="single" w:sz="18" w:space="0" w:color="auto"/>
            </w:tcBorders>
            <w:shd w:val="clear" w:color="000000" w:fill="D9D9D9"/>
            <w:vAlign w:val="bottom"/>
            <w:hideMark/>
          </w:tcPr>
          <w:p w14:paraId="21D00FB1" w14:textId="77777777" w:rsidR="00DD2331" w:rsidRPr="005D54EF" w:rsidRDefault="00DD2331" w:rsidP="002D3AF3">
            <w:pPr>
              <w:jc w:val="center"/>
              <w:rPr>
                <w:rFonts w:eastAsia="Times New Roman"/>
                <w:bCs/>
                <w:color w:val="000000"/>
                <w:lang w:val="en-GB" w:eastAsia="en-GB"/>
              </w:rPr>
            </w:pPr>
            <w:proofErr w:type="spellStart"/>
            <w:r>
              <w:rPr>
                <w:rFonts w:eastAsia="Times New Roman"/>
                <w:bCs/>
                <w:color w:val="000000"/>
                <w:lang w:val="en-GB" w:eastAsia="en-GB"/>
              </w:rPr>
              <w:t>na</w:t>
            </w:r>
            <w:proofErr w:type="spellEnd"/>
          </w:p>
        </w:tc>
        <w:tc>
          <w:tcPr>
            <w:tcW w:w="1324" w:type="dxa"/>
            <w:tcBorders>
              <w:top w:val="nil"/>
              <w:left w:val="single" w:sz="18" w:space="0" w:color="auto"/>
              <w:bottom w:val="nil"/>
              <w:right w:val="nil"/>
            </w:tcBorders>
            <w:shd w:val="clear" w:color="000000" w:fill="D9D9D9"/>
            <w:vAlign w:val="bottom"/>
            <w:hideMark/>
          </w:tcPr>
          <w:p w14:paraId="45F6CD85"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3</w:t>
            </w:r>
          </w:p>
        </w:tc>
        <w:tc>
          <w:tcPr>
            <w:tcW w:w="1300" w:type="dxa"/>
            <w:tcBorders>
              <w:top w:val="nil"/>
              <w:left w:val="nil"/>
              <w:bottom w:val="nil"/>
              <w:right w:val="nil"/>
            </w:tcBorders>
            <w:shd w:val="clear" w:color="000000" w:fill="D9D9D9"/>
            <w:noWrap/>
            <w:vAlign w:val="bottom"/>
            <w:hideMark/>
          </w:tcPr>
          <w:p w14:paraId="28374774"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82.33</w:t>
            </w:r>
          </w:p>
        </w:tc>
      </w:tr>
      <w:tr w:rsidR="00DD2331" w:rsidRPr="005D54EF" w14:paraId="1D8E2882" w14:textId="77777777" w:rsidTr="002D3AF3">
        <w:trPr>
          <w:trHeight w:val="315"/>
        </w:trPr>
        <w:tc>
          <w:tcPr>
            <w:tcW w:w="2424" w:type="dxa"/>
            <w:tcBorders>
              <w:top w:val="nil"/>
              <w:left w:val="nil"/>
              <w:bottom w:val="nil"/>
              <w:right w:val="nil"/>
            </w:tcBorders>
            <w:vAlign w:val="bottom"/>
            <w:hideMark/>
          </w:tcPr>
          <w:p w14:paraId="4843FC18" w14:textId="77777777" w:rsidR="00DD2331" w:rsidRPr="005D54EF" w:rsidRDefault="00DD2331" w:rsidP="002D3AF3">
            <w:pPr>
              <w:rPr>
                <w:rFonts w:eastAsia="Times New Roman"/>
                <w:bCs/>
                <w:i/>
                <w:iCs/>
                <w:color w:val="000000"/>
                <w:lang w:val="en-GB" w:eastAsia="en-GB"/>
              </w:rPr>
            </w:pPr>
            <w:proofErr w:type="spellStart"/>
            <w:r w:rsidRPr="005D54EF">
              <w:rPr>
                <w:rFonts w:eastAsia="Times New Roman"/>
                <w:bCs/>
                <w:i/>
                <w:iCs/>
                <w:color w:val="000000"/>
                <w:lang w:val="en-GB" w:eastAsia="en-GB"/>
              </w:rPr>
              <w:t>Carica</w:t>
            </w:r>
            <w:proofErr w:type="spellEnd"/>
            <w:r w:rsidRPr="005D54EF">
              <w:rPr>
                <w:rFonts w:eastAsia="Times New Roman"/>
                <w:bCs/>
                <w:i/>
                <w:iCs/>
                <w:color w:val="000000"/>
                <w:lang w:val="en-GB" w:eastAsia="en-GB"/>
              </w:rPr>
              <w:t xml:space="preserve"> papaya</w:t>
            </w:r>
          </w:p>
        </w:tc>
        <w:tc>
          <w:tcPr>
            <w:tcW w:w="1069" w:type="dxa"/>
            <w:tcBorders>
              <w:top w:val="nil"/>
              <w:left w:val="nil"/>
              <w:bottom w:val="nil"/>
              <w:right w:val="single" w:sz="18" w:space="0" w:color="auto"/>
            </w:tcBorders>
          </w:tcPr>
          <w:p w14:paraId="732B127C"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721</w:t>
            </w:r>
          </w:p>
        </w:tc>
        <w:tc>
          <w:tcPr>
            <w:tcW w:w="1343" w:type="dxa"/>
            <w:tcBorders>
              <w:top w:val="nil"/>
              <w:left w:val="single" w:sz="18" w:space="0" w:color="auto"/>
              <w:bottom w:val="nil"/>
              <w:right w:val="nil"/>
            </w:tcBorders>
            <w:vAlign w:val="bottom"/>
            <w:hideMark/>
          </w:tcPr>
          <w:p w14:paraId="56712338"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w:t>
            </w:r>
          </w:p>
        </w:tc>
        <w:tc>
          <w:tcPr>
            <w:tcW w:w="1210" w:type="dxa"/>
            <w:tcBorders>
              <w:top w:val="nil"/>
              <w:left w:val="nil"/>
              <w:bottom w:val="nil"/>
              <w:right w:val="single" w:sz="18" w:space="0" w:color="auto"/>
            </w:tcBorders>
            <w:shd w:val="clear" w:color="000000" w:fill="FFFFFF"/>
            <w:vAlign w:val="bottom"/>
            <w:hideMark/>
          </w:tcPr>
          <w:p w14:paraId="4D610511"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1</w:t>
            </w:r>
          </w:p>
        </w:tc>
        <w:tc>
          <w:tcPr>
            <w:tcW w:w="1324" w:type="dxa"/>
            <w:tcBorders>
              <w:top w:val="nil"/>
              <w:left w:val="single" w:sz="18" w:space="0" w:color="auto"/>
              <w:bottom w:val="nil"/>
              <w:right w:val="nil"/>
            </w:tcBorders>
            <w:vAlign w:val="bottom"/>
            <w:hideMark/>
          </w:tcPr>
          <w:p w14:paraId="1E0C4255"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16</w:t>
            </w:r>
          </w:p>
        </w:tc>
        <w:tc>
          <w:tcPr>
            <w:tcW w:w="1300" w:type="dxa"/>
            <w:tcBorders>
              <w:top w:val="nil"/>
              <w:left w:val="nil"/>
              <w:bottom w:val="nil"/>
              <w:right w:val="nil"/>
            </w:tcBorders>
            <w:noWrap/>
            <w:vAlign w:val="bottom"/>
            <w:hideMark/>
          </w:tcPr>
          <w:p w14:paraId="57597298"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16.63</w:t>
            </w:r>
          </w:p>
        </w:tc>
      </w:tr>
      <w:tr w:rsidR="00DD2331" w:rsidRPr="005D54EF" w14:paraId="52D2DC27" w14:textId="77777777" w:rsidTr="002D3AF3">
        <w:trPr>
          <w:trHeight w:val="315"/>
        </w:trPr>
        <w:tc>
          <w:tcPr>
            <w:tcW w:w="2424" w:type="dxa"/>
            <w:tcBorders>
              <w:top w:val="nil"/>
              <w:left w:val="nil"/>
              <w:bottom w:val="nil"/>
              <w:right w:val="nil"/>
            </w:tcBorders>
            <w:vAlign w:val="bottom"/>
            <w:hideMark/>
          </w:tcPr>
          <w:p w14:paraId="71B4BD4B" w14:textId="77777777" w:rsidR="00DD2331" w:rsidRPr="005D54EF" w:rsidRDefault="00DD2331" w:rsidP="002D3AF3">
            <w:pPr>
              <w:rPr>
                <w:rFonts w:eastAsia="Times New Roman"/>
                <w:bCs/>
                <w:i/>
                <w:iCs/>
                <w:color w:val="000000"/>
                <w:lang w:val="en-GB" w:eastAsia="en-GB"/>
              </w:rPr>
            </w:pPr>
            <w:r w:rsidRPr="005D54EF">
              <w:rPr>
                <w:rFonts w:eastAsia="Times New Roman"/>
                <w:bCs/>
                <w:i/>
                <w:iCs/>
                <w:color w:val="000000"/>
                <w:lang w:val="en-GB" w:eastAsia="en-GB"/>
              </w:rPr>
              <w:t xml:space="preserve">Vitex </w:t>
            </w:r>
            <w:proofErr w:type="spellStart"/>
            <w:r w:rsidRPr="005D54EF">
              <w:rPr>
                <w:rFonts w:eastAsia="Times New Roman"/>
                <w:bCs/>
                <w:i/>
                <w:iCs/>
                <w:color w:val="000000"/>
                <w:lang w:val="en-GB" w:eastAsia="en-GB"/>
              </w:rPr>
              <w:t>parviflora</w:t>
            </w:r>
            <w:proofErr w:type="spellEnd"/>
          </w:p>
        </w:tc>
        <w:tc>
          <w:tcPr>
            <w:tcW w:w="1069" w:type="dxa"/>
            <w:tcBorders>
              <w:top w:val="nil"/>
              <w:left w:val="nil"/>
              <w:bottom w:val="nil"/>
              <w:right w:val="single" w:sz="18" w:space="0" w:color="auto"/>
            </w:tcBorders>
          </w:tcPr>
          <w:p w14:paraId="3DCEDDAF"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1-2*</w:t>
            </w:r>
          </w:p>
        </w:tc>
        <w:tc>
          <w:tcPr>
            <w:tcW w:w="1343" w:type="dxa"/>
            <w:tcBorders>
              <w:top w:val="nil"/>
              <w:left w:val="single" w:sz="18" w:space="0" w:color="auto"/>
              <w:bottom w:val="nil"/>
              <w:right w:val="nil"/>
            </w:tcBorders>
            <w:vAlign w:val="bottom"/>
            <w:hideMark/>
          </w:tcPr>
          <w:p w14:paraId="441B4ABB"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w:t>
            </w:r>
          </w:p>
        </w:tc>
        <w:tc>
          <w:tcPr>
            <w:tcW w:w="1210" w:type="dxa"/>
            <w:tcBorders>
              <w:top w:val="nil"/>
              <w:left w:val="nil"/>
              <w:bottom w:val="nil"/>
              <w:right w:val="single" w:sz="18" w:space="0" w:color="auto"/>
            </w:tcBorders>
            <w:shd w:val="clear" w:color="000000" w:fill="FFFFFF"/>
            <w:vAlign w:val="bottom"/>
            <w:hideMark/>
          </w:tcPr>
          <w:p w14:paraId="660EBEB3"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1</w:t>
            </w:r>
          </w:p>
        </w:tc>
        <w:tc>
          <w:tcPr>
            <w:tcW w:w="1324" w:type="dxa"/>
            <w:tcBorders>
              <w:top w:val="nil"/>
              <w:left w:val="single" w:sz="18" w:space="0" w:color="auto"/>
              <w:bottom w:val="nil"/>
              <w:right w:val="nil"/>
            </w:tcBorders>
            <w:vAlign w:val="bottom"/>
            <w:hideMark/>
          </w:tcPr>
          <w:p w14:paraId="5EB6BFE7"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0</w:t>
            </w:r>
          </w:p>
        </w:tc>
        <w:tc>
          <w:tcPr>
            <w:tcW w:w="1300" w:type="dxa"/>
            <w:tcBorders>
              <w:top w:val="nil"/>
              <w:left w:val="nil"/>
              <w:bottom w:val="nil"/>
              <w:right w:val="nil"/>
            </w:tcBorders>
            <w:noWrap/>
            <w:vAlign w:val="bottom"/>
            <w:hideMark/>
          </w:tcPr>
          <w:p w14:paraId="23ECE9D2" w14:textId="77777777" w:rsidR="00DD2331" w:rsidRPr="005D54EF" w:rsidRDefault="00DD2331" w:rsidP="002D3AF3">
            <w:pPr>
              <w:jc w:val="center"/>
              <w:rPr>
                <w:rFonts w:eastAsia="Times New Roman"/>
                <w:bCs/>
                <w:color w:val="000000"/>
                <w:lang w:val="en-GB" w:eastAsia="en-GB"/>
              </w:rPr>
            </w:pPr>
            <w:proofErr w:type="spellStart"/>
            <w:r>
              <w:rPr>
                <w:rFonts w:eastAsia="Times New Roman"/>
                <w:bCs/>
                <w:color w:val="000000"/>
                <w:lang w:val="en-GB" w:eastAsia="en-GB"/>
              </w:rPr>
              <w:t>na</w:t>
            </w:r>
            <w:proofErr w:type="spellEnd"/>
          </w:p>
        </w:tc>
      </w:tr>
      <w:tr w:rsidR="00DD2331" w:rsidRPr="005D54EF" w14:paraId="11974D51" w14:textId="77777777" w:rsidTr="002D3AF3">
        <w:trPr>
          <w:trHeight w:val="315"/>
        </w:trPr>
        <w:tc>
          <w:tcPr>
            <w:tcW w:w="2424" w:type="dxa"/>
            <w:tcBorders>
              <w:top w:val="nil"/>
              <w:left w:val="nil"/>
              <w:bottom w:val="nil"/>
              <w:right w:val="nil"/>
            </w:tcBorders>
            <w:vAlign w:val="bottom"/>
            <w:hideMark/>
          </w:tcPr>
          <w:p w14:paraId="7E54AD37" w14:textId="77777777" w:rsidR="00DD2331" w:rsidRPr="005D54EF" w:rsidRDefault="00DD2331" w:rsidP="002D3AF3">
            <w:pPr>
              <w:rPr>
                <w:rFonts w:eastAsia="Times New Roman"/>
                <w:bCs/>
                <w:i/>
                <w:iCs/>
                <w:color w:val="000000"/>
                <w:lang w:val="en-GB" w:eastAsia="en-GB"/>
              </w:rPr>
            </w:pPr>
            <w:proofErr w:type="spellStart"/>
            <w:r w:rsidRPr="005D54EF">
              <w:rPr>
                <w:rFonts w:eastAsia="Times New Roman"/>
                <w:bCs/>
                <w:i/>
                <w:iCs/>
                <w:color w:val="000000"/>
                <w:lang w:val="en-GB" w:eastAsia="en-GB"/>
              </w:rPr>
              <w:t>Passiflora</w:t>
            </w:r>
            <w:proofErr w:type="spellEnd"/>
            <w:r w:rsidRPr="005D54EF">
              <w:rPr>
                <w:rFonts w:eastAsia="Times New Roman"/>
                <w:bCs/>
                <w:i/>
                <w:iCs/>
                <w:color w:val="000000"/>
                <w:lang w:val="en-GB" w:eastAsia="en-GB"/>
              </w:rPr>
              <w:t xml:space="preserve"> </w:t>
            </w:r>
            <w:proofErr w:type="spellStart"/>
            <w:r w:rsidRPr="005D54EF">
              <w:rPr>
                <w:rFonts w:eastAsia="Times New Roman"/>
                <w:bCs/>
                <w:i/>
                <w:iCs/>
                <w:color w:val="000000"/>
                <w:lang w:val="en-GB" w:eastAsia="en-GB"/>
              </w:rPr>
              <w:t>suberosa</w:t>
            </w:r>
            <w:proofErr w:type="spellEnd"/>
          </w:p>
        </w:tc>
        <w:tc>
          <w:tcPr>
            <w:tcW w:w="1069" w:type="dxa"/>
            <w:tcBorders>
              <w:top w:val="nil"/>
              <w:left w:val="nil"/>
              <w:bottom w:val="nil"/>
              <w:right w:val="single" w:sz="18" w:space="0" w:color="auto"/>
            </w:tcBorders>
          </w:tcPr>
          <w:p w14:paraId="11860A26"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26</w:t>
            </w:r>
          </w:p>
        </w:tc>
        <w:tc>
          <w:tcPr>
            <w:tcW w:w="1343" w:type="dxa"/>
            <w:tcBorders>
              <w:top w:val="nil"/>
              <w:left w:val="single" w:sz="18" w:space="0" w:color="auto"/>
              <w:bottom w:val="nil"/>
              <w:right w:val="nil"/>
            </w:tcBorders>
            <w:vAlign w:val="bottom"/>
            <w:hideMark/>
          </w:tcPr>
          <w:p w14:paraId="5E400E52"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w:t>
            </w:r>
          </w:p>
        </w:tc>
        <w:tc>
          <w:tcPr>
            <w:tcW w:w="1210" w:type="dxa"/>
            <w:tcBorders>
              <w:top w:val="nil"/>
              <w:left w:val="nil"/>
              <w:bottom w:val="nil"/>
              <w:right w:val="single" w:sz="18" w:space="0" w:color="auto"/>
            </w:tcBorders>
            <w:shd w:val="clear" w:color="000000" w:fill="FFFFFF"/>
            <w:vAlign w:val="bottom"/>
            <w:hideMark/>
          </w:tcPr>
          <w:p w14:paraId="5A725AAC"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8</w:t>
            </w:r>
          </w:p>
        </w:tc>
        <w:tc>
          <w:tcPr>
            <w:tcW w:w="1324" w:type="dxa"/>
            <w:tcBorders>
              <w:top w:val="nil"/>
              <w:left w:val="single" w:sz="18" w:space="0" w:color="auto"/>
              <w:bottom w:val="nil"/>
              <w:right w:val="nil"/>
            </w:tcBorders>
            <w:vAlign w:val="bottom"/>
            <w:hideMark/>
          </w:tcPr>
          <w:p w14:paraId="700D4E20"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3</w:t>
            </w:r>
          </w:p>
        </w:tc>
        <w:tc>
          <w:tcPr>
            <w:tcW w:w="1300" w:type="dxa"/>
            <w:tcBorders>
              <w:top w:val="nil"/>
              <w:left w:val="nil"/>
              <w:bottom w:val="nil"/>
              <w:right w:val="nil"/>
            </w:tcBorders>
            <w:noWrap/>
            <w:vAlign w:val="bottom"/>
            <w:hideMark/>
          </w:tcPr>
          <w:p w14:paraId="497B1311"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4.33</w:t>
            </w:r>
          </w:p>
        </w:tc>
      </w:tr>
      <w:tr w:rsidR="00DD2331" w:rsidRPr="005D54EF" w14:paraId="550025AA" w14:textId="77777777" w:rsidTr="002D3AF3">
        <w:trPr>
          <w:trHeight w:val="315"/>
        </w:trPr>
        <w:tc>
          <w:tcPr>
            <w:tcW w:w="2424" w:type="dxa"/>
            <w:tcBorders>
              <w:top w:val="nil"/>
              <w:left w:val="nil"/>
              <w:bottom w:val="nil"/>
              <w:right w:val="nil"/>
            </w:tcBorders>
            <w:vAlign w:val="bottom"/>
            <w:hideMark/>
          </w:tcPr>
          <w:p w14:paraId="747DE39B" w14:textId="77777777" w:rsidR="00DD2331" w:rsidRPr="005D54EF" w:rsidRDefault="00DD2331" w:rsidP="002D3AF3">
            <w:pPr>
              <w:rPr>
                <w:rFonts w:eastAsia="Times New Roman"/>
                <w:bCs/>
                <w:i/>
                <w:iCs/>
                <w:color w:val="000000"/>
                <w:lang w:val="en-GB" w:eastAsia="en-GB"/>
              </w:rPr>
            </w:pPr>
            <w:r w:rsidRPr="005D54EF">
              <w:rPr>
                <w:rFonts w:eastAsia="Times New Roman"/>
                <w:bCs/>
                <w:i/>
                <w:iCs/>
                <w:color w:val="000000"/>
                <w:lang w:val="en-GB" w:eastAsia="en-GB"/>
              </w:rPr>
              <w:t xml:space="preserve">Mikania </w:t>
            </w:r>
            <w:proofErr w:type="spellStart"/>
            <w:r w:rsidRPr="005D54EF">
              <w:rPr>
                <w:rFonts w:eastAsia="Times New Roman"/>
                <w:bCs/>
                <w:i/>
                <w:iCs/>
                <w:color w:val="000000"/>
                <w:lang w:val="en-GB" w:eastAsia="en-GB"/>
              </w:rPr>
              <w:t>micrantha</w:t>
            </w:r>
            <w:proofErr w:type="spellEnd"/>
          </w:p>
        </w:tc>
        <w:tc>
          <w:tcPr>
            <w:tcW w:w="1069" w:type="dxa"/>
            <w:tcBorders>
              <w:top w:val="nil"/>
              <w:left w:val="nil"/>
              <w:bottom w:val="nil"/>
              <w:right w:val="single" w:sz="18" w:space="0" w:color="auto"/>
            </w:tcBorders>
          </w:tcPr>
          <w:p w14:paraId="1C91A094"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 xml:space="preserve">achene </w:t>
            </w:r>
          </w:p>
        </w:tc>
        <w:tc>
          <w:tcPr>
            <w:tcW w:w="1343" w:type="dxa"/>
            <w:tcBorders>
              <w:top w:val="nil"/>
              <w:left w:val="single" w:sz="18" w:space="0" w:color="auto"/>
              <w:bottom w:val="nil"/>
              <w:right w:val="nil"/>
            </w:tcBorders>
            <w:vAlign w:val="bottom"/>
            <w:hideMark/>
          </w:tcPr>
          <w:p w14:paraId="19CA1D91"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w:t>
            </w:r>
          </w:p>
        </w:tc>
        <w:tc>
          <w:tcPr>
            <w:tcW w:w="1210" w:type="dxa"/>
            <w:tcBorders>
              <w:top w:val="nil"/>
              <w:left w:val="nil"/>
              <w:bottom w:val="nil"/>
              <w:right w:val="single" w:sz="18" w:space="0" w:color="auto"/>
            </w:tcBorders>
            <w:shd w:val="clear" w:color="000000" w:fill="FFFFFF"/>
            <w:vAlign w:val="bottom"/>
            <w:hideMark/>
          </w:tcPr>
          <w:p w14:paraId="79DD084F"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1</w:t>
            </w:r>
          </w:p>
        </w:tc>
        <w:tc>
          <w:tcPr>
            <w:tcW w:w="1324" w:type="dxa"/>
            <w:tcBorders>
              <w:top w:val="nil"/>
              <w:left w:val="single" w:sz="18" w:space="0" w:color="auto"/>
              <w:bottom w:val="nil"/>
              <w:right w:val="nil"/>
            </w:tcBorders>
            <w:vAlign w:val="bottom"/>
            <w:hideMark/>
          </w:tcPr>
          <w:p w14:paraId="2F94A73A"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0</w:t>
            </w:r>
          </w:p>
        </w:tc>
        <w:tc>
          <w:tcPr>
            <w:tcW w:w="1300" w:type="dxa"/>
            <w:tcBorders>
              <w:top w:val="nil"/>
              <w:left w:val="nil"/>
              <w:bottom w:val="nil"/>
              <w:right w:val="nil"/>
            </w:tcBorders>
            <w:noWrap/>
            <w:vAlign w:val="bottom"/>
            <w:hideMark/>
          </w:tcPr>
          <w:p w14:paraId="74E01E87" w14:textId="77777777" w:rsidR="00DD2331" w:rsidRPr="005D54EF" w:rsidRDefault="00DD2331" w:rsidP="002D3AF3">
            <w:pPr>
              <w:jc w:val="center"/>
              <w:rPr>
                <w:rFonts w:eastAsia="Times New Roman"/>
                <w:bCs/>
                <w:color w:val="000000"/>
                <w:lang w:val="en-GB" w:eastAsia="en-GB"/>
              </w:rPr>
            </w:pPr>
            <w:proofErr w:type="spellStart"/>
            <w:r>
              <w:rPr>
                <w:rFonts w:eastAsia="Times New Roman"/>
                <w:bCs/>
                <w:color w:val="000000"/>
                <w:lang w:val="en-GB" w:eastAsia="en-GB"/>
              </w:rPr>
              <w:t>na</w:t>
            </w:r>
            <w:proofErr w:type="spellEnd"/>
          </w:p>
        </w:tc>
      </w:tr>
      <w:tr w:rsidR="00DD2331" w:rsidRPr="005D54EF" w14:paraId="4AFFE1AB" w14:textId="77777777" w:rsidTr="002D3AF3">
        <w:trPr>
          <w:trHeight w:val="315"/>
        </w:trPr>
        <w:tc>
          <w:tcPr>
            <w:tcW w:w="2424" w:type="dxa"/>
            <w:tcBorders>
              <w:top w:val="nil"/>
              <w:left w:val="nil"/>
              <w:bottom w:val="nil"/>
              <w:right w:val="nil"/>
            </w:tcBorders>
            <w:vAlign w:val="bottom"/>
            <w:hideMark/>
          </w:tcPr>
          <w:p w14:paraId="01B1D815" w14:textId="77777777" w:rsidR="00DD2331" w:rsidRPr="005D54EF" w:rsidRDefault="00DD2331" w:rsidP="002D3AF3">
            <w:pPr>
              <w:rPr>
                <w:rFonts w:eastAsia="Times New Roman"/>
                <w:bCs/>
                <w:i/>
                <w:iCs/>
                <w:color w:val="000000"/>
                <w:lang w:val="en-GB" w:eastAsia="en-GB"/>
              </w:rPr>
            </w:pPr>
            <w:proofErr w:type="spellStart"/>
            <w:r w:rsidRPr="005D54EF">
              <w:rPr>
                <w:rFonts w:eastAsia="Times New Roman"/>
                <w:bCs/>
                <w:i/>
                <w:iCs/>
                <w:color w:val="000000"/>
                <w:lang w:val="en-GB" w:eastAsia="en-GB"/>
              </w:rPr>
              <w:t>Coccinia</w:t>
            </w:r>
            <w:proofErr w:type="spellEnd"/>
            <w:r w:rsidRPr="005D54EF">
              <w:rPr>
                <w:rFonts w:eastAsia="Times New Roman"/>
                <w:bCs/>
                <w:i/>
                <w:iCs/>
                <w:color w:val="000000"/>
                <w:lang w:val="en-GB" w:eastAsia="en-GB"/>
              </w:rPr>
              <w:t xml:space="preserve"> </w:t>
            </w:r>
            <w:proofErr w:type="spellStart"/>
            <w:r w:rsidRPr="005D54EF">
              <w:rPr>
                <w:rFonts w:eastAsia="Times New Roman"/>
                <w:bCs/>
                <w:i/>
                <w:iCs/>
                <w:color w:val="000000"/>
                <w:lang w:val="en-GB" w:eastAsia="en-GB"/>
              </w:rPr>
              <w:t>grandis</w:t>
            </w:r>
            <w:proofErr w:type="spellEnd"/>
          </w:p>
        </w:tc>
        <w:tc>
          <w:tcPr>
            <w:tcW w:w="1069" w:type="dxa"/>
            <w:tcBorders>
              <w:top w:val="nil"/>
              <w:left w:val="nil"/>
              <w:bottom w:val="nil"/>
              <w:right w:val="single" w:sz="18" w:space="0" w:color="auto"/>
            </w:tcBorders>
          </w:tcPr>
          <w:p w14:paraId="1EBB51A2"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126</w:t>
            </w:r>
          </w:p>
        </w:tc>
        <w:tc>
          <w:tcPr>
            <w:tcW w:w="1343" w:type="dxa"/>
            <w:tcBorders>
              <w:top w:val="nil"/>
              <w:left w:val="single" w:sz="18" w:space="0" w:color="auto"/>
              <w:bottom w:val="nil"/>
              <w:right w:val="nil"/>
            </w:tcBorders>
            <w:vAlign w:val="bottom"/>
            <w:hideMark/>
          </w:tcPr>
          <w:p w14:paraId="13376995"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0</w:t>
            </w:r>
          </w:p>
        </w:tc>
        <w:tc>
          <w:tcPr>
            <w:tcW w:w="1210" w:type="dxa"/>
            <w:tcBorders>
              <w:top w:val="nil"/>
              <w:left w:val="nil"/>
              <w:bottom w:val="nil"/>
              <w:right w:val="single" w:sz="18" w:space="0" w:color="auto"/>
            </w:tcBorders>
            <w:shd w:val="clear" w:color="000000" w:fill="FFFFFF"/>
            <w:vAlign w:val="bottom"/>
            <w:hideMark/>
          </w:tcPr>
          <w:p w14:paraId="4FDA264F" w14:textId="77777777" w:rsidR="00DD2331" w:rsidRPr="005D54EF" w:rsidRDefault="00DD2331" w:rsidP="002D3AF3">
            <w:pPr>
              <w:jc w:val="center"/>
              <w:rPr>
                <w:rFonts w:eastAsia="Times New Roman"/>
                <w:bCs/>
                <w:color w:val="000000"/>
                <w:lang w:val="en-GB" w:eastAsia="en-GB"/>
              </w:rPr>
            </w:pPr>
            <w:proofErr w:type="spellStart"/>
            <w:r>
              <w:rPr>
                <w:rFonts w:eastAsia="Times New Roman"/>
                <w:bCs/>
                <w:color w:val="000000"/>
                <w:lang w:val="en-GB" w:eastAsia="en-GB"/>
              </w:rPr>
              <w:t>na</w:t>
            </w:r>
            <w:proofErr w:type="spellEnd"/>
          </w:p>
        </w:tc>
        <w:tc>
          <w:tcPr>
            <w:tcW w:w="1324" w:type="dxa"/>
            <w:tcBorders>
              <w:top w:val="nil"/>
              <w:left w:val="single" w:sz="18" w:space="0" w:color="auto"/>
              <w:bottom w:val="nil"/>
              <w:right w:val="nil"/>
            </w:tcBorders>
            <w:vAlign w:val="bottom"/>
            <w:hideMark/>
          </w:tcPr>
          <w:p w14:paraId="7EFC92D7"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3</w:t>
            </w:r>
          </w:p>
        </w:tc>
        <w:tc>
          <w:tcPr>
            <w:tcW w:w="1300" w:type="dxa"/>
            <w:tcBorders>
              <w:top w:val="nil"/>
              <w:left w:val="nil"/>
              <w:bottom w:val="nil"/>
              <w:right w:val="nil"/>
            </w:tcBorders>
            <w:noWrap/>
            <w:vAlign w:val="bottom"/>
            <w:hideMark/>
          </w:tcPr>
          <w:p w14:paraId="3A9A42C2"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1</w:t>
            </w:r>
          </w:p>
        </w:tc>
      </w:tr>
      <w:tr w:rsidR="00DD2331" w:rsidRPr="005D54EF" w14:paraId="6CB52FD1" w14:textId="77777777" w:rsidTr="002D3AF3">
        <w:trPr>
          <w:trHeight w:val="315"/>
        </w:trPr>
        <w:tc>
          <w:tcPr>
            <w:tcW w:w="2424" w:type="dxa"/>
            <w:tcBorders>
              <w:top w:val="nil"/>
              <w:left w:val="nil"/>
              <w:bottom w:val="nil"/>
              <w:right w:val="nil"/>
            </w:tcBorders>
            <w:vAlign w:val="bottom"/>
            <w:hideMark/>
          </w:tcPr>
          <w:p w14:paraId="55814B1D" w14:textId="77777777" w:rsidR="00DD2331" w:rsidRPr="005D54EF" w:rsidRDefault="00DD2331" w:rsidP="002D3AF3">
            <w:pPr>
              <w:rPr>
                <w:rFonts w:eastAsia="Times New Roman"/>
                <w:bCs/>
                <w:i/>
                <w:iCs/>
                <w:color w:val="000000"/>
                <w:lang w:val="en-GB" w:eastAsia="en-GB"/>
              </w:rPr>
            </w:pPr>
            <w:proofErr w:type="spellStart"/>
            <w:r w:rsidRPr="005D54EF">
              <w:rPr>
                <w:rFonts w:eastAsia="Times New Roman"/>
                <w:bCs/>
                <w:i/>
                <w:iCs/>
                <w:color w:val="000000"/>
                <w:lang w:val="en-GB" w:eastAsia="en-GB"/>
              </w:rPr>
              <w:t>Chromolaena</w:t>
            </w:r>
            <w:proofErr w:type="spellEnd"/>
            <w:r w:rsidRPr="005D54EF">
              <w:rPr>
                <w:rFonts w:eastAsia="Times New Roman"/>
                <w:bCs/>
                <w:i/>
                <w:iCs/>
                <w:color w:val="000000"/>
                <w:lang w:val="en-GB" w:eastAsia="en-GB"/>
              </w:rPr>
              <w:t xml:space="preserve"> </w:t>
            </w:r>
            <w:proofErr w:type="spellStart"/>
            <w:r w:rsidRPr="005D54EF">
              <w:rPr>
                <w:rFonts w:eastAsia="Times New Roman"/>
                <w:bCs/>
                <w:i/>
                <w:iCs/>
                <w:color w:val="000000"/>
                <w:lang w:val="en-GB" w:eastAsia="en-GB"/>
              </w:rPr>
              <w:t>odorata</w:t>
            </w:r>
            <w:proofErr w:type="spellEnd"/>
          </w:p>
        </w:tc>
        <w:tc>
          <w:tcPr>
            <w:tcW w:w="1069" w:type="dxa"/>
            <w:tcBorders>
              <w:top w:val="nil"/>
              <w:left w:val="nil"/>
              <w:bottom w:val="nil"/>
              <w:right w:val="single" w:sz="18" w:space="0" w:color="auto"/>
            </w:tcBorders>
          </w:tcPr>
          <w:p w14:paraId="5C2B8A40"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achene</w:t>
            </w:r>
          </w:p>
        </w:tc>
        <w:tc>
          <w:tcPr>
            <w:tcW w:w="1343" w:type="dxa"/>
            <w:tcBorders>
              <w:top w:val="nil"/>
              <w:left w:val="single" w:sz="18" w:space="0" w:color="auto"/>
              <w:bottom w:val="nil"/>
              <w:right w:val="nil"/>
            </w:tcBorders>
            <w:vAlign w:val="bottom"/>
            <w:hideMark/>
          </w:tcPr>
          <w:p w14:paraId="0D63969D"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0</w:t>
            </w:r>
          </w:p>
        </w:tc>
        <w:tc>
          <w:tcPr>
            <w:tcW w:w="1210" w:type="dxa"/>
            <w:tcBorders>
              <w:top w:val="nil"/>
              <w:left w:val="nil"/>
              <w:bottom w:val="nil"/>
              <w:right w:val="single" w:sz="18" w:space="0" w:color="auto"/>
            </w:tcBorders>
            <w:shd w:val="clear" w:color="000000" w:fill="FFFFFF"/>
            <w:vAlign w:val="bottom"/>
            <w:hideMark/>
          </w:tcPr>
          <w:p w14:paraId="4095C4F3" w14:textId="77777777" w:rsidR="00DD2331" w:rsidRPr="005D54EF" w:rsidRDefault="00DD2331" w:rsidP="002D3AF3">
            <w:pPr>
              <w:jc w:val="center"/>
              <w:rPr>
                <w:rFonts w:eastAsia="Times New Roman"/>
                <w:bCs/>
                <w:color w:val="000000"/>
                <w:lang w:val="en-GB" w:eastAsia="en-GB"/>
              </w:rPr>
            </w:pPr>
            <w:proofErr w:type="spellStart"/>
            <w:r>
              <w:rPr>
                <w:rFonts w:eastAsia="Times New Roman"/>
                <w:bCs/>
                <w:color w:val="000000"/>
                <w:lang w:val="en-GB" w:eastAsia="en-GB"/>
              </w:rPr>
              <w:t>na</w:t>
            </w:r>
            <w:proofErr w:type="spellEnd"/>
          </w:p>
        </w:tc>
        <w:tc>
          <w:tcPr>
            <w:tcW w:w="1324" w:type="dxa"/>
            <w:tcBorders>
              <w:top w:val="nil"/>
              <w:left w:val="single" w:sz="18" w:space="0" w:color="auto"/>
              <w:bottom w:val="nil"/>
              <w:right w:val="nil"/>
            </w:tcBorders>
            <w:vAlign w:val="bottom"/>
            <w:hideMark/>
          </w:tcPr>
          <w:p w14:paraId="4CB175CB"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w:t>
            </w:r>
          </w:p>
        </w:tc>
        <w:tc>
          <w:tcPr>
            <w:tcW w:w="1300" w:type="dxa"/>
            <w:tcBorders>
              <w:top w:val="nil"/>
              <w:left w:val="nil"/>
              <w:bottom w:val="nil"/>
              <w:right w:val="nil"/>
            </w:tcBorders>
            <w:noWrap/>
            <w:vAlign w:val="bottom"/>
            <w:hideMark/>
          </w:tcPr>
          <w:p w14:paraId="4F00CC94"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1</w:t>
            </w:r>
          </w:p>
        </w:tc>
      </w:tr>
      <w:tr w:rsidR="00DD2331" w:rsidRPr="005D54EF" w14:paraId="654B22DC" w14:textId="77777777" w:rsidTr="002D3AF3">
        <w:trPr>
          <w:trHeight w:val="315"/>
        </w:trPr>
        <w:tc>
          <w:tcPr>
            <w:tcW w:w="2424" w:type="dxa"/>
            <w:tcBorders>
              <w:top w:val="nil"/>
              <w:left w:val="nil"/>
              <w:bottom w:val="nil"/>
              <w:right w:val="nil"/>
            </w:tcBorders>
            <w:vAlign w:val="bottom"/>
            <w:hideMark/>
          </w:tcPr>
          <w:p w14:paraId="7DF84DE6" w14:textId="77777777" w:rsidR="00DD2331" w:rsidRPr="005D54EF" w:rsidRDefault="00DD2331" w:rsidP="002D3AF3">
            <w:pPr>
              <w:rPr>
                <w:rFonts w:eastAsia="Times New Roman"/>
                <w:bCs/>
                <w:i/>
                <w:iCs/>
                <w:color w:val="000000"/>
                <w:lang w:val="en-GB" w:eastAsia="en-GB"/>
              </w:rPr>
            </w:pPr>
            <w:proofErr w:type="spellStart"/>
            <w:r w:rsidRPr="005D54EF">
              <w:rPr>
                <w:rFonts w:eastAsia="Times New Roman"/>
                <w:bCs/>
                <w:i/>
                <w:iCs/>
                <w:color w:val="000000"/>
                <w:lang w:val="en-GB" w:eastAsia="en-GB"/>
              </w:rPr>
              <w:t>Leucaena</w:t>
            </w:r>
            <w:proofErr w:type="spellEnd"/>
            <w:r w:rsidRPr="005D54EF">
              <w:rPr>
                <w:rFonts w:eastAsia="Times New Roman"/>
                <w:bCs/>
                <w:i/>
                <w:iCs/>
                <w:color w:val="000000"/>
                <w:lang w:val="en-GB" w:eastAsia="en-GB"/>
              </w:rPr>
              <w:t xml:space="preserve"> </w:t>
            </w:r>
            <w:proofErr w:type="spellStart"/>
            <w:r w:rsidRPr="005D54EF">
              <w:rPr>
                <w:rFonts w:eastAsia="Times New Roman"/>
                <w:bCs/>
                <w:i/>
                <w:iCs/>
                <w:color w:val="000000"/>
                <w:lang w:val="en-GB" w:eastAsia="en-GB"/>
              </w:rPr>
              <w:t>leucocephala</w:t>
            </w:r>
            <w:proofErr w:type="spellEnd"/>
          </w:p>
        </w:tc>
        <w:tc>
          <w:tcPr>
            <w:tcW w:w="1069" w:type="dxa"/>
            <w:tcBorders>
              <w:top w:val="nil"/>
              <w:left w:val="nil"/>
              <w:bottom w:val="nil"/>
              <w:right w:val="single" w:sz="18" w:space="0" w:color="auto"/>
            </w:tcBorders>
            <w:vAlign w:val="bottom"/>
          </w:tcPr>
          <w:p w14:paraId="39D15CD4"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18*</w:t>
            </w:r>
          </w:p>
        </w:tc>
        <w:tc>
          <w:tcPr>
            <w:tcW w:w="1343" w:type="dxa"/>
            <w:tcBorders>
              <w:top w:val="nil"/>
              <w:left w:val="single" w:sz="18" w:space="0" w:color="auto"/>
              <w:bottom w:val="nil"/>
              <w:right w:val="nil"/>
            </w:tcBorders>
            <w:vAlign w:val="bottom"/>
            <w:hideMark/>
          </w:tcPr>
          <w:p w14:paraId="2FE2F6A0"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0</w:t>
            </w:r>
          </w:p>
        </w:tc>
        <w:tc>
          <w:tcPr>
            <w:tcW w:w="1210" w:type="dxa"/>
            <w:tcBorders>
              <w:top w:val="nil"/>
              <w:left w:val="nil"/>
              <w:bottom w:val="nil"/>
              <w:right w:val="single" w:sz="18" w:space="0" w:color="auto"/>
            </w:tcBorders>
            <w:shd w:val="clear" w:color="000000" w:fill="FFFFFF"/>
            <w:vAlign w:val="bottom"/>
            <w:hideMark/>
          </w:tcPr>
          <w:p w14:paraId="311C2826" w14:textId="77777777" w:rsidR="00DD2331" w:rsidRPr="005D54EF" w:rsidRDefault="00DD2331" w:rsidP="002D3AF3">
            <w:pPr>
              <w:jc w:val="center"/>
              <w:rPr>
                <w:rFonts w:eastAsia="Times New Roman"/>
                <w:bCs/>
                <w:color w:val="000000"/>
                <w:lang w:val="en-GB" w:eastAsia="en-GB"/>
              </w:rPr>
            </w:pPr>
            <w:proofErr w:type="spellStart"/>
            <w:r>
              <w:rPr>
                <w:rFonts w:eastAsia="Times New Roman"/>
                <w:bCs/>
                <w:color w:val="000000"/>
                <w:lang w:val="en-GB" w:eastAsia="en-GB"/>
              </w:rPr>
              <w:t>na</w:t>
            </w:r>
            <w:proofErr w:type="spellEnd"/>
          </w:p>
        </w:tc>
        <w:tc>
          <w:tcPr>
            <w:tcW w:w="1324" w:type="dxa"/>
            <w:tcBorders>
              <w:top w:val="nil"/>
              <w:left w:val="single" w:sz="18" w:space="0" w:color="auto"/>
              <w:bottom w:val="nil"/>
              <w:right w:val="nil"/>
            </w:tcBorders>
            <w:vAlign w:val="bottom"/>
            <w:hideMark/>
          </w:tcPr>
          <w:p w14:paraId="203D1359"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w:t>
            </w:r>
          </w:p>
        </w:tc>
        <w:tc>
          <w:tcPr>
            <w:tcW w:w="1300" w:type="dxa"/>
            <w:tcBorders>
              <w:top w:val="nil"/>
              <w:left w:val="nil"/>
              <w:bottom w:val="nil"/>
              <w:right w:val="nil"/>
            </w:tcBorders>
            <w:noWrap/>
            <w:vAlign w:val="bottom"/>
            <w:hideMark/>
          </w:tcPr>
          <w:p w14:paraId="621BF321"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1</w:t>
            </w:r>
          </w:p>
        </w:tc>
      </w:tr>
      <w:tr w:rsidR="00DD2331" w:rsidRPr="005D54EF" w14:paraId="7102B26A" w14:textId="77777777" w:rsidTr="002D3AF3">
        <w:trPr>
          <w:trHeight w:val="315"/>
        </w:trPr>
        <w:tc>
          <w:tcPr>
            <w:tcW w:w="2424" w:type="dxa"/>
            <w:tcBorders>
              <w:top w:val="nil"/>
              <w:left w:val="nil"/>
              <w:bottom w:val="single" w:sz="8" w:space="0" w:color="auto"/>
              <w:right w:val="nil"/>
            </w:tcBorders>
            <w:vAlign w:val="bottom"/>
            <w:hideMark/>
          </w:tcPr>
          <w:p w14:paraId="0E854504" w14:textId="77777777" w:rsidR="00DD2331" w:rsidRPr="005D54EF" w:rsidRDefault="00DD2331" w:rsidP="002D3AF3">
            <w:pPr>
              <w:rPr>
                <w:rFonts w:eastAsia="Times New Roman"/>
                <w:bCs/>
                <w:color w:val="000000"/>
                <w:lang w:val="en-GB" w:eastAsia="en-GB"/>
              </w:rPr>
            </w:pPr>
            <w:r w:rsidRPr="005D54EF">
              <w:rPr>
                <w:rFonts w:eastAsia="Times New Roman"/>
                <w:bCs/>
                <w:color w:val="000000"/>
                <w:lang w:val="en-GB" w:eastAsia="en-GB"/>
              </w:rPr>
              <w:t>unknown</w:t>
            </w:r>
          </w:p>
        </w:tc>
        <w:tc>
          <w:tcPr>
            <w:tcW w:w="1069" w:type="dxa"/>
            <w:tcBorders>
              <w:top w:val="nil"/>
              <w:left w:val="nil"/>
              <w:bottom w:val="single" w:sz="8" w:space="0" w:color="auto"/>
              <w:right w:val="single" w:sz="18" w:space="0" w:color="auto"/>
            </w:tcBorders>
          </w:tcPr>
          <w:p w14:paraId="29B55DEE" w14:textId="77777777" w:rsidR="00DD2331" w:rsidRPr="005D54EF" w:rsidRDefault="00DD2331" w:rsidP="002D3AF3">
            <w:pPr>
              <w:jc w:val="center"/>
              <w:rPr>
                <w:rFonts w:eastAsia="Times New Roman"/>
                <w:bCs/>
                <w:color w:val="000000"/>
                <w:lang w:val="en-GB" w:eastAsia="en-GB"/>
              </w:rPr>
            </w:pPr>
          </w:p>
        </w:tc>
        <w:tc>
          <w:tcPr>
            <w:tcW w:w="1343" w:type="dxa"/>
            <w:tcBorders>
              <w:top w:val="nil"/>
              <w:left w:val="single" w:sz="18" w:space="0" w:color="auto"/>
              <w:bottom w:val="single" w:sz="8" w:space="0" w:color="auto"/>
              <w:right w:val="nil"/>
            </w:tcBorders>
            <w:vAlign w:val="bottom"/>
            <w:hideMark/>
          </w:tcPr>
          <w:p w14:paraId="2DE14522"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w:t>
            </w:r>
          </w:p>
        </w:tc>
        <w:tc>
          <w:tcPr>
            <w:tcW w:w="1210" w:type="dxa"/>
            <w:tcBorders>
              <w:top w:val="nil"/>
              <w:left w:val="nil"/>
              <w:bottom w:val="single" w:sz="8" w:space="0" w:color="auto"/>
              <w:right w:val="single" w:sz="18" w:space="0" w:color="auto"/>
            </w:tcBorders>
            <w:shd w:val="clear" w:color="000000" w:fill="FFFFFF"/>
            <w:vAlign w:val="bottom"/>
            <w:hideMark/>
          </w:tcPr>
          <w:p w14:paraId="362602BE"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0.1</w:t>
            </w:r>
          </w:p>
        </w:tc>
        <w:tc>
          <w:tcPr>
            <w:tcW w:w="1324" w:type="dxa"/>
            <w:tcBorders>
              <w:top w:val="nil"/>
              <w:left w:val="single" w:sz="18" w:space="0" w:color="auto"/>
              <w:bottom w:val="single" w:sz="8" w:space="0" w:color="auto"/>
              <w:right w:val="nil"/>
            </w:tcBorders>
            <w:vAlign w:val="bottom"/>
            <w:hideMark/>
          </w:tcPr>
          <w:p w14:paraId="6B44013F"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4</w:t>
            </w:r>
          </w:p>
        </w:tc>
        <w:tc>
          <w:tcPr>
            <w:tcW w:w="1300" w:type="dxa"/>
            <w:tcBorders>
              <w:top w:val="nil"/>
              <w:left w:val="nil"/>
              <w:bottom w:val="single" w:sz="8" w:space="0" w:color="auto"/>
              <w:right w:val="nil"/>
            </w:tcBorders>
            <w:noWrap/>
            <w:vAlign w:val="bottom"/>
            <w:hideMark/>
          </w:tcPr>
          <w:p w14:paraId="2AF0C001"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2</w:t>
            </w:r>
          </w:p>
        </w:tc>
      </w:tr>
      <w:tr w:rsidR="00DD2331" w:rsidRPr="005D54EF" w14:paraId="040239A3" w14:textId="77777777" w:rsidTr="002D3AF3">
        <w:trPr>
          <w:trHeight w:val="315"/>
        </w:trPr>
        <w:tc>
          <w:tcPr>
            <w:tcW w:w="2424" w:type="dxa"/>
            <w:tcBorders>
              <w:top w:val="nil"/>
              <w:left w:val="nil"/>
              <w:bottom w:val="nil"/>
              <w:right w:val="nil"/>
            </w:tcBorders>
            <w:vAlign w:val="bottom"/>
            <w:hideMark/>
          </w:tcPr>
          <w:p w14:paraId="0F83745D" w14:textId="77777777" w:rsidR="00DD2331" w:rsidRPr="005D54EF" w:rsidRDefault="00DD2331" w:rsidP="002D3AF3">
            <w:pPr>
              <w:rPr>
                <w:rFonts w:eastAsia="Times New Roman"/>
                <w:b/>
                <w:bCs/>
                <w:color w:val="000000"/>
                <w:lang w:val="en-GB" w:eastAsia="en-GB"/>
              </w:rPr>
            </w:pPr>
          </w:p>
        </w:tc>
        <w:tc>
          <w:tcPr>
            <w:tcW w:w="1069" w:type="dxa"/>
            <w:tcBorders>
              <w:top w:val="nil"/>
              <w:left w:val="nil"/>
              <w:bottom w:val="nil"/>
              <w:right w:val="nil"/>
            </w:tcBorders>
          </w:tcPr>
          <w:p w14:paraId="4113BDF8" w14:textId="77777777" w:rsidR="00DD2331" w:rsidRPr="005D54EF" w:rsidRDefault="00DD2331" w:rsidP="002D3AF3">
            <w:pPr>
              <w:rPr>
                <w:rFonts w:eastAsia="Times New Roman"/>
                <w:b/>
                <w:bCs/>
                <w:color w:val="000000"/>
                <w:lang w:val="en-GB" w:eastAsia="en-GB"/>
              </w:rPr>
            </w:pPr>
          </w:p>
        </w:tc>
        <w:tc>
          <w:tcPr>
            <w:tcW w:w="1343" w:type="dxa"/>
            <w:tcBorders>
              <w:top w:val="nil"/>
              <w:left w:val="nil"/>
              <w:bottom w:val="nil"/>
              <w:right w:val="nil"/>
            </w:tcBorders>
            <w:vAlign w:val="bottom"/>
            <w:hideMark/>
          </w:tcPr>
          <w:p w14:paraId="2D6BB70D" w14:textId="77777777" w:rsidR="00DD2331" w:rsidRPr="005D54EF" w:rsidRDefault="00DD2331" w:rsidP="002D3AF3">
            <w:pPr>
              <w:jc w:val="center"/>
              <w:rPr>
                <w:rFonts w:eastAsia="Times New Roman"/>
                <w:b/>
                <w:bCs/>
                <w:color w:val="000000"/>
                <w:lang w:val="en-GB" w:eastAsia="en-GB"/>
              </w:rPr>
            </w:pPr>
            <w:r w:rsidRPr="005D54EF">
              <w:rPr>
                <w:rFonts w:eastAsia="Times New Roman"/>
                <w:b/>
                <w:bCs/>
                <w:color w:val="000000"/>
                <w:lang w:val="en-GB" w:eastAsia="en-GB"/>
              </w:rPr>
              <w:t> </w:t>
            </w:r>
          </w:p>
        </w:tc>
        <w:tc>
          <w:tcPr>
            <w:tcW w:w="1210" w:type="dxa"/>
            <w:tcBorders>
              <w:top w:val="nil"/>
              <w:left w:val="nil"/>
              <w:bottom w:val="nil"/>
              <w:right w:val="nil"/>
            </w:tcBorders>
            <w:vAlign w:val="bottom"/>
            <w:hideMark/>
          </w:tcPr>
          <w:p w14:paraId="185A2D0A" w14:textId="77777777" w:rsidR="00DD2331" w:rsidRPr="005D54EF" w:rsidRDefault="00DD2331" w:rsidP="002D3AF3">
            <w:pPr>
              <w:jc w:val="center"/>
              <w:rPr>
                <w:rFonts w:eastAsia="Times New Roman"/>
                <w:b/>
                <w:bCs/>
                <w:color w:val="000000"/>
                <w:lang w:val="en-GB" w:eastAsia="en-GB"/>
              </w:rPr>
            </w:pPr>
          </w:p>
        </w:tc>
        <w:tc>
          <w:tcPr>
            <w:tcW w:w="1324" w:type="dxa"/>
            <w:tcBorders>
              <w:top w:val="nil"/>
              <w:left w:val="nil"/>
              <w:bottom w:val="nil"/>
              <w:right w:val="nil"/>
            </w:tcBorders>
            <w:vAlign w:val="bottom"/>
            <w:hideMark/>
          </w:tcPr>
          <w:p w14:paraId="567E9EC4" w14:textId="77777777" w:rsidR="00DD2331" w:rsidRPr="005D54EF" w:rsidRDefault="00DD2331" w:rsidP="002D3AF3">
            <w:pPr>
              <w:jc w:val="center"/>
              <w:rPr>
                <w:rFonts w:eastAsia="Times New Roman"/>
                <w:b/>
                <w:bCs/>
                <w:color w:val="000000"/>
                <w:lang w:val="en-GB" w:eastAsia="en-GB"/>
              </w:rPr>
            </w:pPr>
            <w:r w:rsidRPr="005D54EF">
              <w:rPr>
                <w:rFonts w:eastAsia="Times New Roman"/>
                <w:b/>
                <w:bCs/>
                <w:color w:val="000000"/>
                <w:lang w:val="en-GB" w:eastAsia="en-GB"/>
              </w:rPr>
              <w:t> </w:t>
            </w:r>
          </w:p>
        </w:tc>
        <w:tc>
          <w:tcPr>
            <w:tcW w:w="1300" w:type="dxa"/>
            <w:tcBorders>
              <w:top w:val="nil"/>
              <w:left w:val="nil"/>
              <w:bottom w:val="nil"/>
              <w:right w:val="nil"/>
            </w:tcBorders>
            <w:noWrap/>
            <w:vAlign w:val="bottom"/>
            <w:hideMark/>
          </w:tcPr>
          <w:p w14:paraId="529D9FA4" w14:textId="77777777" w:rsidR="00DD2331" w:rsidRPr="005D54EF" w:rsidRDefault="00DD2331" w:rsidP="002D3AF3">
            <w:pPr>
              <w:jc w:val="center"/>
              <w:rPr>
                <w:rFonts w:eastAsia="Times New Roman"/>
                <w:b/>
                <w:bCs/>
                <w:color w:val="000000"/>
                <w:lang w:val="en-GB" w:eastAsia="en-GB"/>
              </w:rPr>
            </w:pPr>
          </w:p>
        </w:tc>
      </w:tr>
    </w:tbl>
    <w:p w14:paraId="6469DAA2" w14:textId="2C9F1162" w:rsidR="00DD2331" w:rsidRPr="005D54EF" w:rsidRDefault="00DD2331" w:rsidP="00DD2331">
      <w:pPr>
        <w:rPr>
          <w:bCs/>
        </w:rPr>
      </w:pPr>
      <w:r w:rsidRPr="005D54EF">
        <w:rPr>
          <w:bCs/>
        </w:rPr>
        <w:t>*Seeds per fruit indicated in B. Stone, 1970 [3</w:t>
      </w:r>
      <w:ins w:id="185" w:author="Kaitlin Mattos" w:date="2017-12-02T20:08:00Z">
        <w:r w:rsidR="00841179">
          <w:rPr>
            <w:bCs/>
          </w:rPr>
          <w:t>4</w:t>
        </w:r>
      </w:ins>
      <w:del w:id="186" w:author="Kaitlin Mattos" w:date="2017-12-02T20:08:00Z">
        <w:r w:rsidRPr="005D54EF" w:rsidDel="00841179">
          <w:rPr>
            <w:bCs/>
          </w:rPr>
          <w:delText>2</w:delText>
        </w:r>
      </w:del>
      <w:r w:rsidRPr="005D54EF">
        <w:rPr>
          <w:bCs/>
        </w:rPr>
        <w:t>].</w:t>
      </w:r>
    </w:p>
    <w:p w14:paraId="4BF57070" w14:textId="39939A0E" w:rsidR="00DD2331" w:rsidRDefault="00DD2331">
      <w:r>
        <w:br w:type="page"/>
      </w:r>
    </w:p>
    <w:p w14:paraId="1D6D4ABB" w14:textId="03E95944" w:rsidR="004D4DAA" w:rsidRDefault="00697E81" w:rsidP="00697E81">
      <w:pPr>
        <w:rPr>
          <w:b/>
          <w:bCs/>
        </w:rPr>
      </w:pPr>
      <w:r w:rsidRPr="00C46248">
        <w:rPr>
          <w:b/>
          <w:bCs/>
        </w:rPr>
        <w:lastRenderedPageBreak/>
        <w:t>Figure Captions</w:t>
      </w:r>
    </w:p>
    <w:p w14:paraId="20B760E8" w14:textId="77777777" w:rsidR="00B77065" w:rsidRDefault="00B77065" w:rsidP="00697E81">
      <w:pPr>
        <w:rPr>
          <w:b/>
          <w:bCs/>
        </w:rPr>
      </w:pPr>
    </w:p>
    <w:p w14:paraId="70CFCA90" w14:textId="3AB70B29" w:rsidR="00B77065" w:rsidRDefault="00B77065" w:rsidP="00B77065">
      <w:pPr>
        <w:spacing w:line="480" w:lineRule="auto"/>
      </w:pPr>
      <w:r w:rsidRPr="00734B0B">
        <w:rPr>
          <w:b/>
        </w:rPr>
        <w:t>Figure 1.</w:t>
      </w:r>
      <w:r w:rsidRPr="00734B0B">
        <w:t xml:space="preserve"> </w:t>
      </w:r>
      <w:r>
        <w:t>Diagram in the left-hand panel shows dimensions for adjacent fenced (no ungulates) and unfenced (ungulates) seedling plots constructed and planted at eight forest sites in Guam. Diagram on the right illustrates the belt transects used to characterize vegetation and the larger belt transect where the surveyor walked the vegetation transect and the area around the vegetation transect to count scats within a 2-m-width belt as a proxy for ungulate abundance. Transects were conducted at 14 forest sites in Guam.</w:t>
      </w:r>
    </w:p>
    <w:p w14:paraId="0CFE869C" w14:textId="77777777" w:rsidR="00B77065" w:rsidRDefault="00B77065" w:rsidP="00B77065">
      <w:pPr>
        <w:spacing w:line="480" w:lineRule="auto"/>
        <w:rPr>
          <w:b/>
          <w:bCs/>
        </w:rPr>
      </w:pPr>
    </w:p>
    <w:p w14:paraId="70FD2773" w14:textId="4E7DD6BA" w:rsidR="00B77065" w:rsidRPr="00734B0B" w:rsidRDefault="00B77065" w:rsidP="00B77065">
      <w:pPr>
        <w:spacing w:line="480" w:lineRule="auto"/>
      </w:pPr>
      <w:r>
        <w:rPr>
          <w:b/>
        </w:rPr>
        <w:t>Figure 2</w:t>
      </w:r>
      <w:r w:rsidRPr="00734B0B">
        <w:rPr>
          <w:b/>
        </w:rPr>
        <w:t>.</w:t>
      </w:r>
      <w:r w:rsidRPr="00734B0B">
        <w:t xml:space="preserve"> </w:t>
      </w:r>
      <w:r>
        <w:t>Pr</w:t>
      </w:r>
      <w:r w:rsidRPr="00734B0B">
        <w:t xml:space="preserve">oportion of seedlings </w:t>
      </w:r>
      <w:r w:rsidR="00A72605">
        <w:t xml:space="preserve">that </w:t>
      </w:r>
      <w:r>
        <w:t>survived</w:t>
      </w:r>
      <w:r w:rsidRPr="00734B0B">
        <w:t xml:space="preserve"> in fenced versus unfenced plots</w:t>
      </w:r>
      <w:r>
        <w:t xml:space="preserve"> for six tree species</w:t>
      </w:r>
      <w:r w:rsidRPr="00734B0B">
        <w:t xml:space="preserve">. </w:t>
      </w:r>
      <w:r>
        <w:t>The * indicates that</w:t>
      </w:r>
      <w:r w:rsidRPr="00734B0B">
        <w:t xml:space="preserve"> the best fit model included treatment</w:t>
      </w:r>
      <w:r>
        <w:t xml:space="preserve">, indicating an effect of excluding ungulates on seedling survival. </w:t>
      </w:r>
    </w:p>
    <w:p w14:paraId="686A623C" w14:textId="77777777" w:rsidR="00B77065" w:rsidRDefault="00B77065" w:rsidP="00B77065">
      <w:pPr>
        <w:spacing w:line="480" w:lineRule="auto"/>
        <w:rPr>
          <w:b/>
          <w:bCs/>
        </w:rPr>
      </w:pPr>
    </w:p>
    <w:p w14:paraId="717F8F9F" w14:textId="2DB2F859" w:rsidR="00B77065" w:rsidRPr="00734B0B" w:rsidRDefault="00B77065" w:rsidP="00B77065">
      <w:pPr>
        <w:spacing w:line="480" w:lineRule="auto"/>
      </w:pPr>
      <w:r>
        <w:rPr>
          <w:b/>
        </w:rPr>
        <w:t>Figure 3</w:t>
      </w:r>
      <w:r w:rsidRPr="00734B0B">
        <w:rPr>
          <w:b/>
        </w:rPr>
        <w:t>.</w:t>
      </w:r>
      <w:r w:rsidRPr="00734B0B">
        <w:t xml:space="preserve"> </w:t>
      </w:r>
      <w:r w:rsidR="00CB7697">
        <w:t>The relative abundance of adult trees in the forest (left panel), and the relative abundance of seeds in pig (middle panel) and deer (left panel) scat. The most abundant tree species are shown at the top, with native species in the upper panel, and non-native species in the lower panel</w:t>
      </w:r>
      <w:r w:rsidRPr="00734B0B">
        <w:t xml:space="preserve">. </w:t>
      </w:r>
      <w:r w:rsidR="00CB7697">
        <w:t xml:space="preserve">The top seven most abundant native and non-native species found during vegetation transects are included, in addition to any species found in pig or deer scat. Scat proportional abundance was calculated as the number of scats in which a species occurred out of the total number of scats collected. </w:t>
      </w:r>
    </w:p>
    <w:p w14:paraId="133B35DF" w14:textId="77777777" w:rsidR="00B77065" w:rsidRDefault="00B77065" w:rsidP="00B77065">
      <w:pPr>
        <w:spacing w:line="480" w:lineRule="auto"/>
        <w:rPr>
          <w:b/>
          <w:bCs/>
        </w:rPr>
      </w:pPr>
    </w:p>
    <w:p w14:paraId="10EB3F35" w14:textId="360A9FE8" w:rsidR="00B77065" w:rsidRDefault="00B77065" w:rsidP="00B77065">
      <w:pPr>
        <w:spacing w:line="480" w:lineRule="auto"/>
      </w:pPr>
      <w:bookmarkStart w:id="187" w:name="_Hlk491378682"/>
      <w:r w:rsidRPr="00251C06">
        <w:rPr>
          <w:b/>
        </w:rPr>
        <w:t>Figure</w:t>
      </w:r>
      <w:r>
        <w:rPr>
          <w:b/>
        </w:rPr>
        <w:t xml:space="preserve"> 4</w:t>
      </w:r>
      <w:r w:rsidRPr="00251C06">
        <w:rPr>
          <w:b/>
        </w:rPr>
        <w:t>.</w:t>
      </w:r>
      <w:r w:rsidRPr="00251C06">
        <w:t xml:space="preserve"> </w:t>
      </w:r>
      <w:r w:rsidR="00CB7697">
        <w:t>R</w:t>
      </w:r>
      <w:r w:rsidRPr="00251C06">
        <w:t>egression analysis between pig scat</w:t>
      </w:r>
      <w:r w:rsidR="00CB7697">
        <w:t xml:space="preserve"> abundance (left panel) and deer scat abundance (right panel) and</w:t>
      </w:r>
      <w:r w:rsidRPr="00251C06">
        <w:t xml:space="preserve"> total seedling abundance</w:t>
      </w:r>
      <w:r w:rsidR="00CB7697">
        <w:t xml:space="preserve"> (top)</w:t>
      </w:r>
      <w:r w:rsidRPr="00251C06">
        <w:t xml:space="preserve">, </w:t>
      </w:r>
      <w:r>
        <w:t>non-native</w:t>
      </w:r>
      <w:r w:rsidR="00C36085">
        <w:t xml:space="preserve"> and</w:t>
      </w:r>
      <w:r w:rsidRPr="00251C06">
        <w:t xml:space="preserve"> native seedling abundance </w:t>
      </w:r>
      <w:r w:rsidRPr="00251C06">
        <w:lastRenderedPageBreak/>
        <w:t xml:space="preserve">(middle row, with black line for native and gray line for </w:t>
      </w:r>
      <w:r>
        <w:t>non-native</w:t>
      </w:r>
      <w:r w:rsidRPr="00251C06">
        <w:t xml:space="preserve">), </w:t>
      </w:r>
      <w:r w:rsidR="00CB7697">
        <w:t>and</w:t>
      </w:r>
      <w:r w:rsidRPr="00251C06">
        <w:t xml:space="preserve"> vine abundance</w:t>
      </w:r>
      <w:r w:rsidR="00CB7697">
        <w:t xml:space="preserve"> (bottom)</w:t>
      </w:r>
      <w:r w:rsidRPr="00251C06">
        <w:t xml:space="preserve">. </w:t>
      </w:r>
      <w:r w:rsidR="00CB7697">
        <w:t>The lines in the right panel depict a</w:t>
      </w:r>
      <w:r w:rsidRPr="00251C06">
        <w:t xml:space="preserve"> loglinear relationship</w:t>
      </w:r>
      <w:r>
        <w:t xml:space="preserve">. </w:t>
      </w:r>
      <w:bookmarkEnd w:id="187"/>
    </w:p>
    <w:p w14:paraId="4B538EFA" w14:textId="77777777" w:rsidR="00B77065" w:rsidRPr="00C46248" w:rsidRDefault="00B77065" w:rsidP="00B77065">
      <w:pPr>
        <w:spacing w:line="480" w:lineRule="auto"/>
        <w:rPr>
          <w:b/>
          <w:bCs/>
        </w:rPr>
      </w:pPr>
    </w:p>
    <w:sectPr w:rsidR="00B77065" w:rsidRPr="00C46248" w:rsidSect="00C65DF5">
      <w:pgSz w:w="12240" w:h="15840" w:code="1"/>
      <w:pgMar w:top="1469" w:right="1440" w:bottom="1469"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C559DE" w14:textId="77777777" w:rsidR="00121F1F" w:rsidRDefault="00121F1F">
      <w:r>
        <w:separator/>
      </w:r>
    </w:p>
  </w:endnote>
  <w:endnote w:type="continuationSeparator" w:id="0">
    <w:p w14:paraId="1226EF9D" w14:textId="77777777" w:rsidR="00121F1F" w:rsidRDefault="00121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1944CA" w14:textId="77777777" w:rsidR="00121F1F" w:rsidRDefault="00121F1F">
      <w:r>
        <w:separator/>
      </w:r>
    </w:p>
  </w:footnote>
  <w:footnote w:type="continuationSeparator" w:id="0">
    <w:p w14:paraId="058786E4" w14:textId="77777777" w:rsidR="00121F1F" w:rsidRDefault="00121F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27198" w14:textId="3104F378" w:rsidR="00EF588B" w:rsidRDefault="00EF588B" w:rsidP="002E0F51">
    <w:pPr>
      <w:pStyle w:val="Header"/>
      <w:framePr w:wrap="auto"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575D88">
      <w:rPr>
        <w:rStyle w:val="PageNumber"/>
        <w:noProof/>
      </w:rPr>
      <w:t>15</w:t>
    </w:r>
    <w:r>
      <w:rPr>
        <w:rStyle w:val="PageNumber"/>
      </w:rPr>
      <w:fldChar w:fldCharType="end"/>
    </w:r>
  </w:p>
  <w:p w14:paraId="264C8BE4" w14:textId="77777777" w:rsidR="00EF588B" w:rsidRDefault="00EF588B" w:rsidP="002E0F5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itlin Mattos">
    <w15:presenceInfo w15:providerId="Windows Live" w15:userId="91cf6fbe40ce3b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trackRevision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040C4"/>
    <w:rsid w:val="00010239"/>
    <w:rsid w:val="0001265A"/>
    <w:rsid w:val="0001361E"/>
    <w:rsid w:val="00014ECA"/>
    <w:rsid w:val="00015FC0"/>
    <w:rsid w:val="00016173"/>
    <w:rsid w:val="00021AAF"/>
    <w:rsid w:val="0002271B"/>
    <w:rsid w:val="00025C58"/>
    <w:rsid w:val="00026492"/>
    <w:rsid w:val="000266EC"/>
    <w:rsid w:val="000269C1"/>
    <w:rsid w:val="00027931"/>
    <w:rsid w:val="00027D51"/>
    <w:rsid w:val="00030265"/>
    <w:rsid w:val="00031C57"/>
    <w:rsid w:val="000339FA"/>
    <w:rsid w:val="000377E4"/>
    <w:rsid w:val="000404BA"/>
    <w:rsid w:val="00040629"/>
    <w:rsid w:val="0004206A"/>
    <w:rsid w:val="00044471"/>
    <w:rsid w:val="00047698"/>
    <w:rsid w:val="00047DDD"/>
    <w:rsid w:val="000513E8"/>
    <w:rsid w:val="000539A4"/>
    <w:rsid w:val="000564EF"/>
    <w:rsid w:val="00056F1B"/>
    <w:rsid w:val="00057FAA"/>
    <w:rsid w:val="0006147E"/>
    <w:rsid w:val="00061C68"/>
    <w:rsid w:val="000629F7"/>
    <w:rsid w:val="00062D84"/>
    <w:rsid w:val="00062E21"/>
    <w:rsid w:val="00064ED9"/>
    <w:rsid w:val="00067A65"/>
    <w:rsid w:val="00070337"/>
    <w:rsid w:val="0007232A"/>
    <w:rsid w:val="00073BA0"/>
    <w:rsid w:val="00076E2F"/>
    <w:rsid w:val="00080186"/>
    <w:rsid w:val="00080464"/>
    <w:rsid w:val="00081199"/>
    <w:rsid w:val="00084B9F"/>
    <w:rsid w:val="00091CBC"/>
    <w:rsid w:val="00093E3B"/>
    <w:rsid w:val="00095113"/>
    <w:rsid w:val="00096DA2"/>
    <w:rsid w:val="000A05E8"/>
    <w:rsid w:val="000B059E"/>
    <w:rsid w:val="000B3861"/>
    <w:rsid w:val="000B40EE"/>
    <w:rsid w:val="000B41C1"/>
    <w:rsid w:val="000B5361"/>
    <w:rsid w:val="000B566B"/>
    <w:rsid w:val="000B6374"/>
    <w:rsid w:val="000B7087"/>
    <w:rsid w:val="000B7722"/>
    <w:rsid w:val="000B7A08"/>
    <w:rsid w:val="000C252C"/>
    <w:rsid w:val="000C3DA8"/>
    <w:rsid w:val="000C6165"/>
    <w:rsid w:val="000D65D0"/>
    <w:rsid w:val="000E18E6"/>
    <w:rsid w:val="000E3ABE"/>
    <w:rsid w:val="000E7959"/>
    <w:rsid w:val="000F3756"/>
    <w:rsid w:val="000F3B15"/>
    <w:rsid w:val="000F40BE"/>
    <w:rsid w:val="001007EC"/>
    <w:rsid w:val="00101739"/>
    <w:rsid w:val="001022D5"/>
    <w:rsid w:val="001035B2"/>
    <w:rsid w:val="00104DE4"/>
    <w:rsid w:val="0010596B"/>
    <w:rsid w:val="001115FD"/>
    <w:rsid w:val="00113D66"/>
    <w:rsid w:val="00115D77"/>
    <w:rsid w:val="001165AC"/>
    <w:rsid w:val="001173F4"/>
    <w:rsid w:val="00117980"/>
    <w:rsid w:val="00121943"/>
    <w:rsid w:val="00121F1F"/>
    <w:rsid w:val="001231E1"/>
    <w:rsid w:val="0012452B"/>
    <w:rsid w:val="00124D16"/>
    <w:rsid w:val="001265D9"/>
    <w:rsid w:val="001300DF"/>
    <w:rsid w:val="00135834"/>
    <w:rsid w:val="00136815"/>
    <w:rsid w:val="00140B1C"/>
    <w:rsid w:val="001428B7"/>
    <w:rsid w:val="00143476"/>
    <w:rsid w:val="001438DE"/>
    <w:rsid w:val="00144F19"/>
    <w:rsid w:val="001479CE"/>
    <w:rsid w:val="00153C34"/>
    <w:rsid w:val="001611CF"/>
    <w:rsid w:val="001627F5"/>
    <w:rsid w:val="001631C0"/>
    <w:rsid w:val="0016495B"/>
    <w:rsid w:val="0016540B"/>
    <w:rsid w:val="00166C9E"/>
    <w:rsid w:val="001709D6"/>
    <w:rsid w:val="00171993"/>
    <w:rsid w:val="00174A0B"/>
    <w:rsid w:val="00174F4A"/>
    <w:rsid w:val="001754D7"/>
    <w:rsid w:val="00175BD8"/>
    <w:rsid w:val="00182223"/>
    <w:rsid w:val="00182964"/>
    <w:rsid w:val="001834F5"/>
    <w:rsid w:val="00183D81"/>
    <w:rsid w:val="00184A99"/>
    <w:rsid w:val="0018565D"/>
    <w:rsid w:val="0019134A"/>
    <w:rsid w:val="001914C6"/>
    <w:rsid w:val="0019166D"/>
    <w:rsid w:val="001A01D5"/>
    <w:rsid w:val="001A2B8D"/>
    <w:rsid w:val="001A3541"/>
    <w:rsid w:val="001A46F6"/>
    <w:rsid w:val="001A5722"/>
    <w:rsid w:val="001A67DE"/>
    <w:rsid w:val="001B01CD"/>
    <w:rsid w:val="001B0568"/>
    <w:rsid w:val="001B5A94"/>
    <w:rsid w:val="001B70AA"/>
    <w:rsid w:val="001C0E16"/>
    <w:rsid w:val="001C1E4F"/>
    <w:rsid w:val="001C4640"/>
    <w:rsid w:val="001C5B17"/>
    <w:rsid w:val="001C5DCD"/>
    <w:rsid w:val="001C7197"/>
    <w:rsid w:val="001D0280"/>
    <w:rsid w:val="001D48A3"/>
    <w:rsid w:val="001D4CF1"/>
    <w:rsid w:val="001D50C4"/>
    <w:rsid w:val="001D6B46"/>
    <w:rsid w:val="001E05B0"/>
    <w:rsid w:val="001E0FE7"/>
    <w:rsid w:val="001E3D51"/>
    <w:rsid w:val="001E6411"/>
    <w:rsid w:val="001E7F1C"/>
    <w:rsid w:val="001F341D"/>
    <w:rsid w:val="001F34CE"/>
    <w:rsid w:val="001F377F"/>
    <w:rsid w:val="001F4624"/>
    <w:rsid w:val="002022F2"/>
    <w:rsid w:val="00205C9A"/>
    <w:rsid w:val="002103F9"/>
    <w:rsid w:val="00212245"/>
    <w:rsid w:val="002146BD"/>
    <w:rsid w:val="00215126"/>
    <w:rsid w:val="002178AF"/>
    <w:rsid w:val="00220B68"/>
    <w:rsid w:val="002211F4"/>
    <w:rsid w:val="0022230A"/>
    <w:rsid w:val="00223E94"/>
    <w:rsid w:val="00225544"/>
    <w:rsid w:val="00225730"/>
    <w:rsid w:val="00225AB9"/>
    <w:rsid w:val="002300CA"/>
    <w:rsid w:val="0023059C"/>
    <w:rsid w:val="00233DF0"/>
    <w:rsid w:val="00237746"/>
    <w:rsid w:val="00240300"/>
    <w:rsid w:val="0024284A"/>
    <w:rsid w:val="00243395"/>
    <w:rsid w:val="00243655"/>
    <w:rsid w:val="00247730"/>
    <w:rsid w:val="00247CB9"/>
    <w:rsid w:val="00250E93"/>
    <w:rsid w:val="002510EC"/>
    <w:rsid w:val="00251255"/>
    <w:rsid w:val="00251B89"/>
    <w:rsid w:val="002528BC"/>
    <w:rsid w:val="00253E09"/>
    <w:rsid w:val="00255E3C"/>
    <w:rsid w:val="00255F69"/>
    <w:rsid w:val="0025674C"/>
    <w:rsid w:val="00260F4A"/>
    <w:rsid w:val="00262206"/>
    <w:rsid w:val="0026260C"/>
    <w:rsid w:val="00264B86"/>
    <w:rsid w:val="00267071"/>
    <w:rsid w:val="00267684"/>
    <w:rsid w:val="002709DA"/>
    <w:rsid w:val="00270CB5"/>
    <w:rsid w:val="002712A4"/>
    <w:rsid w:val="0027188F"/>
    <w:rsid w:val="0027334C"/>
    <w:rsid w:val="00273A12"/>
    <w:rsid w:val="002762F6"/>
    <w:rsid w:val="002835A5"/>
    <w:rsid w:val="00284717"/>
    <w:rsid w:val="00284B35"/>
    <w:rsid w:val="0028542F"/>
    <w:rsid w:val="0028549A"/>
    <w:rsid w:val="00285836"/>
    <w:rsid w:val="002879F9"/>
    <w:rsid w:val="00290C60"/>
    <w:rsid w:val="0029451E"/>
    <w:rsid w:val="00294FE2"/>
    <w:rsid w:val="00296C2C"/>
    <w:rsid w:val="002A042D"/>
    <w:rsid w:val="002A044D"/>
    <w:rsid w:val="002A0529"/>
    <w:rsid w:val="002A1A98"/>
    <w:rsid w:val="002A22CE"/>
    <w:rsid w:val="002A2A3C"/>
    <w:rsid w:val="002A4E1C"/>
    <w:rsid w:val="002A692E"/>
    <w:rsid w:val="002A74FD"/>
    <w:rsid w:val="002B2290"/>
    <w:rsid w:val="002B2DB1"/>
    <w:rsid w:val="002B3C24"/>
    <w:rsid w:val="002B3DDC"/>
    <w:rsid w:val="002B5D64"/>
    <w:rsid w:val="002C174F"/>
    <w:rsid w:val="002C17BF"/>
    <w:rsid w:val="002C21BD"/>
    <w:rsid w:val="002C2AB0"/>
    <w:rsid w:val="002C42BD"/>
    <w:rsid w:val="002D013F"/>
    <w:rsid w:val="002D0976"/>
    <w:rsid w:val="002D194B"/>
    <w:rsid w:val="002D31E4"/>
    <w:rsid w:val="002D5B9D"/>
    <w:rsid w:val="002D6F1C"/>
    <w:rsid w:val="002E0F51"/>
    <w:rsid w:val="002E3E36"/>
    <w:rsid w:val="002E49D1"/>
    <w:rsid w:val="002E550B"/>
    <w:rsid w:val="002F1C21"/>
    <w:rsid w:val="002F3A7E"/>
    <w:rsid w:val="002F5F51"/>
    <w:rsid w:val="002F770A"/>
    <w:rsid w:val="0030338A"/>
    <w:rsid w:val="003045A1"/>
    <w:rsid w:val="003070ED"/>
    <w:rsid w:val="0030777D"/>
    <w:rsid w:val="00307A3F"/>
    <w:rsid w:val="00307E4B"/>
    <w:rsid w:val="00313086"/>
    <w:rsid w:val="003143BD"/>
    <w:rsid w:val="00314BF9"/>
    <w:rsid w:val="00315233"/>
    <w:rsid w:val="0031580F"/>
    <w:rsid w:val="0031732A"/>
    <w:rsid w:val="00322B5F"/>
    <w:rsid w:val="00323CF5"/>
    <w:rsid w:val="00324A7B"/>
    <w:rsid w:val="003305CB"/>
    <w:rsid w:val="003347A2"/>
    <w:rsid w:val="003362B9"/>
    <w:rsid w:val="003405F2"/>
    <w:rsid w:val="00341745"/>
    <w:rsid w:val="00341C1D"/>
    <w:rsid w:val="00341E0F"/>
    <w:rsid w:val="0034396C"/>
    <w:rsid w:val="00347628"/>
    <w:rsid w:val="00347D08"/>
    <w:rsid w:val="00347FDB"/>
    <w:rsid w:val="003517B7"/>
    <w:rsid w:val="00351B9B"/>
    <w:rsid w:val="00366449"/>
    <w:rsid w:val="00370A96"/>
    <w:rsid w:val="00370B89"/>
    <w:rsid w:val="003711FE"/>
    <w:rsid w:val="00371DE2"/>
    <w:rsid w:val="00372D83"/>
    <w:rsid w:val="00377EFB"/>
    <w:rsid w:val="00381BB0"/>
    <w:rsid w:val="00381E0B"/>
    <w:rsid w:val="003829AA"/>
    <w:rsid w:val="00390075"/>
    <w:rsid w:val="00393018"/>
    <w:rsid w:val="0039333A"/>
    <w:rsid w:val="00394592"/>
    <w:rsid w:val="00395186"/>
    <w:rsid w:val="00396B5A"/>
    <w:rsid w:val="00396ED8"/>
    <w:rsid w:val="003973B8"/>
    <w:rsid w:val="003A0D5B"/>
    <w:rsid w:val="003A204A"/>
    <w:rsid w:val="003A2CA9"/>
    <w:rsid w:val="003A4F78"/>
    <w:rsid w:val="003A5140"/>
    <w:rsid w:val="003A5E0B"/>
    <w:rsid w:val="003A6B82"/>
    <w:rsid w:val="003B0F5E"/>
    <w:rsid w:val="003B5AF3"/>
    <w:rsid w:val="003B64D2"/>
    <w:rsid w:val="003B780A"/>
    <w:rsid w:val="003C06FB"/>
    <w:rsid w:val="003C35F7"/>
    <w:rsid w:val="003C3843"/>
    <w:rsid w:val="003C413C"/>
    <w:rsid w:val="003C57E7"/>
    <w:rsid w:val="003C77EA"/>
    <w:rsid w:val="003D0D40"/>
    <w:rsid w:val="003D106E"/>
    <w:rsid w:val="003D2B6A"/>
    <w:rsid w:val="003D339C"/>
    <w:rsid w:val="003D34BC"/>
    <w:rsid w:val="003D3DE2"/>
    <w:rsid w:val="003D53FF"/>
    <w:rsid w:val="003D5BD6"/>
    <w:rsid w:val="003D5CD9"/>
    <w:rsid w:val="003D6146"/>
    <w:rsid w:val="003D6ED0"/>
    <w:rsid w:val="003E0366"/>
    <w:rsid w:val="003E2A3C"/>
    <w:rsid w:val="003E5F14"/>
    <w:rsid w:val="003E6968"/>
    <w:rsid w:val="003E73D7"/>
    <w:rsid w:val="003F188A"/>
    <w:rsid w:val="003F2CE9"/>
    <w:rsid w:val="003F4805"/>
    <w:rsid w:val="003F64A6"/>
    <w:rsid w:val="00402CCC"/>
    <w:rsid w:val="00410508"/>
    <w:rsid w:val="00412C55"/>
    <w:rsid w:val="00412C82"/>
    <w:rsid w:val="004148A0"/>
    <w:rsid w:val="00417F88"/>
    <w:rsid w:val="004228AD"/>
    <w:rsid w:val="004230A4"/>
    <w:rsid w:val="00423393"/>
    <w:rsid w:val="0042357C"/>
    <w:rsid w:val="004246ED"/>
    <w:rsid w:val="00425FE7"/>
    <w:rsid w:val="0043024D"/>
    <w:rsid w:val="00432AB5"/>
    <w:rsid w:val="0043301B"/>
    <w:rsid w:val="004335A2"/>
    <w:rsid w:val="00434133"/>
    <w:rsid w:val="004342C3"/>
    <w:rsid w:val="004345F3"/>
    <w:rsid w:val="00436BC3"/>
    <w:rsid w:val="00436EFB"/>
    <w:rsid w:val="0043796B"/>
    <w:rsid w:val="00440A10"/>
    <w:rsid w:val="00440EBF"/>
    <w:rsid w:val="00441662"/>
    <w:rsid w:val="004419BE"/>
    <w:rsid w:val="00444311"/>
    <w:rsid w:val="0044675F"/>
    <w:rsid w:val="00446B8D"/>
    <w:rsid w:val="00451C09"/>
    <w:rsid w:val="00455230"/>
    <w:rsid w:val="00457208"/>
    <w:rsid w:val="004620AC"/>
    <w:rsid w:val="0046403F"/>
    <w:rsid w:val="00465753"/>
    <w:rsid w:val="00466506"/>
    <w:rsid w:val="00470EC4"/>
    <w:rsid w:val="00471A2A"/>
    <w:rsid w:val="00473626"/>
    <w:rsid w:val="0047467B"/>
    <w:rsid w:val="004818F0"/>
    <w:rsid w:val="00482345"/>
    <w:rsid w:val="0048472A"/>
    <w:rsid w:val="004862A6"/>
    <w:rsid w:val="004902A2"/>
    <w:rsid w:val="004902F9"/>
    <w:rsid w:val="004922D3"/>
    <w:rsid w:val="0049686C"/>
    <w:rsid w:val="004A20CC"/>
    <w:rsid w:val="004A2AD3"/>
    <w:rsid w:val="004A2AD8"/>
    <w:rsid w:val="004A4C72"/>
    <w:rsid w:val="004A5BB3"/>
    <w:rsid w:val="004A5E6E"/>
    <w:rsid w:val="004B1AE9"/>
    <w:rsid w:val="004B37A7"/>
    <w:rsid w:val="004B3F92"/>
    <w:rsid w:val="004C0757"/>
    <w:rsid w:val="004C131A"/>
    <w:rsid w:val="004C1C3D"/>
    <w:rsid w:val="004C1D50"/>
    <w:rsid w:val="004C279B"/>
    <w:rsid w:val="004C34FF"/>
    <w:rsid w:val="004C368C"/>
    <w:rsid w:val="004C3C73"/>
    <w:rsid w:val="004C5CCD"/>
    <w:rsid w:val="004C5FFF"/>
    <w:rsid w:val="004C75C9"/>
    <w:rsid w:val="004C7BD9"/>
    <w:rsid w:val="004D29E0"/>
    <w:rsid w:val="004D2B0C"/>
    <w:rsid w:val="004D4860"/>
    <w:rsid w:val="004D4DAA"/>
    <w:rsid w:val="004D71FC"/>
    <w:rsid w:val="004E047D"/>
    <w:rsid w:val="004E5267"/>
    <w:rsid w:val="004E649D"/>
    <w:rsid w:val="004F1105"/>
    <w:rsid w:val="004F55C5"/>
    <w:rsid w:val="004F7675"/>
    <w:rsid w:val="004F7CB2"/>
    <w:rsid w:val="00503022"/>
    <w:rsid w:val="00503253"/>
    <w:rsid w:val="00505315"/>
    <w:rsid w:val="00507513"/>
    <w:rsid w:val="0051026D"/>
    <w:rsid w:val="005123B2"/>
    <w:rsid w:val="00512695"/>
    <w:rsid w:val="005132D6"/>
    <w:rsid w:val="00513FD1"/>
    <w:rsid w:val="00514B2F"/>
    <w:rsid w:val="00516A8D"/>
    <w:rsid w:val="00516DBD"/>
    <w:rsid w:val="00522DB5"/>
    <w:rsid w:val="00524BD7"/>
    <w:rsid w:val="00525047"/>
    <w:rsid w:val="00525AE2"/>
    <w:rsid w:val="00531D52"/>
    <w:rsid w:val="005358C4"/>
    <w:rsid w:val="00535A1B"/>
    <w:rsid w:val="005367E0"/>
    <w:rsid w:val="00536F00"/>
    <w:rsid w:val="005403D7"/>
    <w:rsid w:val="005408AA"/>
    <w:rsid w:val="005427C0"/>
    <w:rsid w:val="00542DB6"/>
    <w:rsid w:val="00543768"/>
    <w:rsid w:val="00543F00"/>
    <w:rsid w:val="00544792"/>
    <w:rsid w:val="00546BD3"/>
    <w:rsid w:val="00546F36"/>
    <w:rsid w:val="00547E71"/>
    <w:rsid w:val="00553B96"/>
    <w:rsid w:val="005561C6"/>
    <w:rsid w:val="0055735A"/>
    <w:rsid w:val="00560AB5"/>
    <w:rsid w:val="005620D8"/>
    <w:rsid w:val="00562E91"/>
    <w:rsid w:val="00563C6A"/>
    <w:rsid w:val="0056478F"/>
    <w:rsid w:val="00565FA2"/>
    <w:rsid w:val="00566074"/>
    <w:rsid w:val="00566202"/>
    <w:rsid w:val="00567448"/>
    <w:rsid w:val="00575D70"/>
    <w:rsid w:val="00575D88"/>
    <w:rsid w:val="005775DE"/>
    <w:rsid w:val="00581E79"/>
    <w:rsid w:val="00582569"/>
    <w:rsid w:val="005842C7"/>
    <w:rsid w:val="00584BF4"/>
    <w:rsid w:val="00586951"/>
    <w:rsid w:val="005928F7"/>
    <w:rsid w:val="00592D35"/>
    <w:rsid w:val="005932B2"/>
    <w:rsid w:val="005950FE"/>
    <w:rsid w:val="00595A49"/>
    <w:rsid w:val="00595EB1"/>
    <w:rsid w:val="00596569"/>
    <w:rsid w:val="005968AF"/>
    <w:rsid w:val="005973F7"/>
    <w:rsid w:val="005A0AC4"/>
    <w:rsid w:val="005A0F33"/>
    <w:rsid w:val="005A3379"/>
    <w:rsid w:val="005A33C6"/>
    <w:rsid w:val="005A5581"/>
    <w:rsid w:val="005A6688"/>
    <w:rsid w:val="005A78A8"/>
    <w:rsid w:val="005B0E4A"/>
    <w:rsid w:val="005B4A1E"/>
    <w:rsid w:val="005B4B7C"/>
    <w:rsid w:val="005C33A7"/>
    <w:rsid w:val="005D1BC5"/>
    <w:rsid w:val="005D61FF"/>
    <w:rsid w:val="005E1CF7"/>
    <w:rsid w:val="005E2207"/>
    <w:rsid w:val="005E30BE"/>
    <w:rsid w:val="005E40D4"/>
    <w:rsid w:val="005F0DEA"/>
    <w:rsid w:val="005F2247"/>
    <w:rsid w:val="005F2F61"/>
    <w:rsid w:val="005F2FBB"/>
    <w:rsid w:val="005F34B3"/>
    <w:rsid w:val="005F4EEF"/>
    <w:rsid w:val="005F700A"/>
    <w:rsid w:val="0060056A"/>
    <w:rsid w:val="00600801"/>
    <w:rsid w:val="00600AB5"/>
    <w:rsid w:val="00610A9D"/>
    <w:rsid w:val="00613B37"/>
    <w:rsid w:val="0061461E"/>
    <w:rsid w:val="0061508F"/>
    <w:rsid w:val="006156DA"/>
    <w:rsid w:val="0061608B"/>
    <w:rsid w:val="00616A44"/>
    <w:rsid w:val="0061793A"/>
    <w:rsid w:val="00625543"/>
    <w:rsid w:val="00626157"/>
    <w:rsid w:val="006306B0"/>
    <w:rsid w:val="00632D41"/>
    <w:rsid w:val="00635799"/>
    <w:rsid w:val="00640439"/>
    <w:rsid w:val="006424C1"/>
    <w:rsid w:val="00642ADB"/>
    <w:rsid w:val="00650FDB"/>
    <w:rsid w:val="00651602"/>
    <w:rsid w:val="0065293C"/>
    <w:rsid w:val="006553E9"/>
    <w:rsid w:val="0065548D"/>
    <w:rsid w:val="00656302"/>
    <w:rsid w:val="0065636A"/>
    <w:rsid w:val="00656AC8"/>
    <w:rsid w:val="0065778C"/>
    <w:rsid w:val="006602A1"/>
    <w:rsid w:val="00660503"/>
    <w:rsid w:val="00660EE0"/>
    <w:rsid w:val="00666930"/>
    <w:rsid w:val="00666AB3"/>
    <w:rsid w:val="00671F6E"/>
    <w:rsid w:val="00675546"/>
    <w:rsid w:val="0067740A"/>
    <w:rsid w:val="0067765A"/>
    <w:rsid w:val="00681B64"/>
    <w:rsid w:val="006831FE"/>
    <w:rsid w:val="006839C8"/>
    <w:rsid w:val="00684D8A"/>
    <w:rsid w:val="00691EA6"/>
    <w:rsid w:val="006927EB"/>
    <w:rsid w:val="006928D9"/>
    <w:rsid w:val="00693403"/>
    <w:rsid w:val="006970C2"/>
    <w:rsid w:val="00697E81"/>
    <w:rsid w:val="006A0DE6"/>
    <w:rsid w:val="006A130D"/>
    <w:rsid w:val="006A230C"/>
    <w:rsid w:val="006A5637"/>
    <w:rsid w:val="006A75CB"/>
    <w:rsid w:val="006B09B4"/>
    <w:rsid w:val="006B1D5B"/>
    <w:rsid w:val="006B4109"/>
    <w:rsid w:val="006B466D"/>
    <w:rsid w:val="006B55C3"/>
    <w:rsid w:val="006B7BEC"/>
    <w:rsid w:val="006C01F9"/>
    <w:rsid w:val="006C129D"/>
    <w:rsid w:val="006C1EE5"/>
    <w:rsid w:val="006C268E"/>
    <w:rsid w:val="006C3FC3"/>
    <w:rsid w:val="006C54FA"/>
    <w:rsid w:val="006C5F90"/>
    <w:rsid w:val="006C674F"/>
    <w:rsid w:val="006C6CA3"/>
    <w:rsid w:val="006C7481"/>
    <w:rsid w:val="006C7DD1"/>
    <w:rsid w:val="006D0B7C"/>
    <w:rsid w:val="006D0D2E"/>
    <w:rsid w:val="006D2988"/>
    <w:rsid w:val="006D3496"/>
    <w:rsid w:val="006D4C2F"/>
    <w:rsid w:val="006D5B4C"/>
    <w:rsid w:val="006D61F6"/>
    <w:rsid w:val="006E0931"/>
    <w:rsid w:val="006E1CAE"/>
    <w:rsid w:val="006E4579"/>
    <w:rsid w:val="006E4603"/>
    <w:rsid w:val="006E4DF3"/>
    <w:rsid w:val="006E70F1"/>
    <w:rsid w:val="006E7EC0"/>
    <w:rsid w:val="006F1CF4"/>
    <w:rsid w:val="006F44C7"/>
    <w:rsid w:val="006F6F7B"/>
    <w:rsid w:val="006F71F0"/>
    <w:rsid w:val="006F7FE8"/>
    <w:rsid w:val="00700968"/>
    <w:rsid w:val="00702B09"/>
    <w:rsid w:val="00706321"/>
    <w:rsid w:val="007108C4"/>
    <w:rsid w:val="00710FAC"/>
    <w:rsid w:val="007201E3"/>
    <w:rsid w:val="007209AD"/>
    <w:rsid w:val="00721B88"/>
    <w:rsid w:val="007236CD"/>
    <w:rsid w:val="00723A67"/>
    <w:rsid w:val="00725E01"/>
    <w:rsid w:val="00726C41"/>
    <w:rsid w:val="00727311"/>
    <w:rsid w:val="00736BF3"/>
    <w:rsid w:val="0073755B"/>
    <w:rsid w:val="00740D84"/>
    <w:rsid w:val="00741A00"/>
    <w:rsid w:val="0074281C"/>
    <w:rsid w:val="00743490"/>
    <w:rsid w:val="007440D4"/>
    <w:rsid w:val="00744274"/>
    <w:rsid w:val="0074446A"/>
    <w:rsid w:val="0074692A"/>
    <w:rsid w:val="00747D65"/>
    <w:rsid w:val="007533B4"/>
    <w:rsid w:val="007534B6"/>
    <w:rsid w:val="00755476"/>
    <w:rsid w:val="007560D2"/>
    <w:rsid w:val="007607E7"/>
    <w:rsid w:val="007608B9"/>
    <w:rsid w:val="00760955"/>
    <w:rsid w:val="00762CE3"/>
    <w:rsid w:val="00763863"/>
    <w:rsid w:val="00764169"/>
    <w:rsid w:val="00771642"/>
    <w:rsid w:val="0077343A"/>
    <w:rsid w:val="0077405D"/>
    <w:rsid w:val="007763C0"/>
    <w:rsid w:val="00777CE4"/>
    <w:rsid w:val="00780A6C"/>
    <w:rsid w:val="0078151D"/>
    <w:rsid w:val="0078237B"/>
    <w:rsid w:val="00783FD8"/>
    <w:rsid w:val="0078520B"/>
    <w:rsid w:val="0078531C"/>
    <w:rsid w:val="007913B4"/>
    <w:rsid w:val="007914E4"/>
    <w:rsid w:val="00793093"/>
    <w:rsid w:val="007934AD"/>
    <w:rsid w:val="007A4BA1"/>
    <w:rsid w:val="007A7DDD"/>
    <w:rsid w:val="007B6243"/>
    <w:rsid w:val="007C423B"/>
    <w:rsid w:val="007C457E"/>
    <w:rsid w:val="007C52FC"/>
    <w:rsid w:val="007C56F3"/>
    <w:rsid w:val="007C738E"/>
    <w:rsid w:val="007D0783"/>
    <w:rsid w:val="007D2FD3"/>
    <w:rsid w:val="007D31E6"/>
    <w:rsid w:val="007D451E"/>
    <w:rsid w:val="007D7A80"/>
    <w:rsid w:val="007E03FE"/>
    <w:rsid w:val="007E41E4"/>
    <w:rsid w:val="007E7015"/>
    <w:rsid w:val="007F0674"/>
    <w:rsid w:val="007F3358"/>
    <w:rsid w:val="007F359F"/>
    <w:rsid w:val="007F4E27"/>
    <w:rsid w:val="007F67DB"/>
    <w:rsid w:val="007F727E"/>
    <w:rsid w:val="008008A2"/>
    <w:rsid w:val="00801767"/>
    <w:rsid w:val="008025C1"/>
    <w:rsid w:val="0080566C"/>
    <w:rsid w:val="00806C95"/>
    <w:rsid w:val="00807FB4"/>
    <w:rsid w:val="00810C8F"/>
    <w:rsid w:val="008112E3"/>
    <w:rsid w:val="008130D5"/>
    <w:rsid w:val="00814A95"/>
    <w:rsid w:val="00814F61"/>
    <w:rsid w:val="00815212"/>
    <w:rsid w:val="008169B4"/>
    <w:rsid w:val="00817DB4"/>
    <w:rsid w:val="008203FA"/>
    <w:rsid w:val="00822615"/>
    <w:rsid w:val="008250C7"/>
    <w:rsid w:val="0082525C"/>
    <w:rsid w:val="008259E8"/>
    <w:rsid w:val="008270FA"/>
    <w:rsid w:val="00827B8C"/>
    <w:rsid w:val="00830B4E"/>
    <w:rsid w:val="0083148A"/>
    <w:rsid w:val="00831E10"/>
    <w:rsid w:val="008327B3"/>
    <w:rsid w:val="0083495D"/>
    <w:rsid w:val="00836659"/>
    <w:rsid w:val="00836D66"/>
    <w:rsid w:val="008401BB"/>
    <w:rsid w:val="00841179"/>
    <w:rsid w:val="008434BB"/>
    <w:rsid w:val="00843649"/>
    <w:rsid w:val="00843E95"/>
    <w:rsid w:val="008447E4"/>
    <w:rsid w:val="00845798"/>
    <w:rsid w:val="00846B8A"/>
    <w:rsid w:val="00846D05"/>
    <w:rsid w:val="00852000"/>
    <w:rsid w:val="008525CF"/>
    <w:rsid w:val="0085512F"/>
    <w:rsid w:val="008554E5"/>
    <w:rsid w:val="00862253"/>
    <w:rsid w:val="00864179"/>
    <w:rsid w:val="00866B4E"/>
    <w:rsid w:val="0086737F"/>
    <w:rsid w:val="0087030C"/>
    <w:rsid w:val="00872B40"/>
    <w:rsid w:val="0087528C"/>
    <w:rsid w:val="00876410"/>
    <w:rsid w:val="00877AB8"/>
    <w:rsid w:val="00880683"/>
    <w:rsid w:val="00881BC3"/>
    <w:rsid w:val="00887BC4"/>
    <w:rsid w:val="0089079A"/>
    <w:rsid w:val="00892416"/>
    <w:rsid w:val="00896452"/>
    <w:rsid w:val="008A0853"/>
    <w:rsid w:val="008A085C"/>
    <w:rsid w:val="008A7181"/>
    <w:rsid w:val="008B0188"/>
    <w:rsid w:val="008B4292"/>
    <w:rsid w:val="008B48EC"/>
    <w:rsid w:val="008B67B8"/>
    <w:rsid w:val="008C33B1"/>
    <w:rsid w:val="008C6C8D"/>
    <w:rsid w:val="008D2382"/>
    <w:rsid w:val="008D3416"/>
    <w:rsid w:val="008D669D"/>
    <w:rsid w:val="008D69C9"/>
    <w:rsid w:val="008D7CA9"/>
    <w:rsid w:val="008E0814"/>
    <w:rsid w:val="008E657B"/>
    <w:rsid w:val="008E7427"/>
    <w:rsid w:val="008E7B3E"/>
    <w:rsid w:val="008F02FB"/>
    <w:rsid w:val="009002B3"/>
    <w:rsid w:val="009009C2"/>
    <w:rsid w:val="009039C8"/>
    <w:rsid w:val="00906EF4"/>
    <w:rsid w:val="009110D5"/>
    <w:rsid w:val="00911C3C"/>
    <w:rsid w:val="009156C2"/>
    <w:rsid w:val="00917C0F"/>
    <w:rsid w:val="009223A7"/>
    <w:rsid w:val="009270C2"/>
    <w:rsid w:val="00935F22"/>
    <w:rsid w:val="00936090"/>
    <w:rsid w:val="009405B9"/>
    <w:rsid w:val="009415FB"/>
    <w:rsid w:val="00942A82"/>
    <w:rsid w:val="00951FE9"/>
    <w:rsid w:val="00957E0E"/>
    <w:rsid w:val="00961501"/>
    <w:rsid w:val="0096471E"/>
    <w:rsid w:val="009752D6"/>
    <w:rsid w:val="009756CB"/>
    <w:rsid w:val="009770A3"/>
    <w:rsid w:val="00984EAB"/>
    <w:rsid w:val="00984F74"/>
    <w:rsid w:val="0098533E"/>
    <w:rsid w:val="00986CB7"/>
    <w:rsid w:val="00986D6B"/>
    <w:rsid w:val="00986E41"/>
    <w:rsid w:val="00994623"/>
    <w:rsid w:val="00995DD2"/>
    <w:rsid w:val="0099768C"/>
    <w:rsid w:val="009979EB"/>
    <w:rsid w:val="009A0555"/>
    <w:rsid w:val="009A1FCE"/>
    <w:rsid w:val="009A54B6"/>
    <w:rsid w:val="009A6E9A"/>
    <w:rsid w:val="009B0206"/>
    <w:rsid w:val="009B0F1A"/>
    <w:rsid w:val="009B294B"/>
    <w:rsid w:val="009C3354"/>
    <w:rsid w:val="009C342C"/>
    <w:rsid w:val="009C74E3"/>
    <w:rsid w:val="009C7891"/>
    <w:rsid w:val="009D40CA"/>
    <w:rsid w:val="009D6134"/>
    <w:rsid w:val="009D73F2"/>
    <w:rsid w:val="009E1DB0"/>
    <w:rsid w:val="009E2693"/>
    <w:rsid w:val="009E2FE4"/>
    <w:rsid w:val="009E3518"/>
    <w:rsid w:val="009E3889"/>
    <w:rsid w:val="009E797F"/>
    <w:rsid w:val="009E7DEB"/>
    <w:rsid w:val="009F186D"/>
    <w:rsid w:val="009F1A38"/>
    <w:rsid w:val="009F3E59"/>
    <w:rsid w:val="009F4BB5"/>
    <w:rsid w:val="009F4D04"/>
    <w:rsid w:val="009F5080"/>
    <w:rsid w:val="009F5EF8"/>
    <w:rsid w:val="009F7F05"/>
    <w:rsid w:val="009F7F40"/>
    <w:rsid w:val="00A00FDF"/>
    <w:rsid w:val="00A073FB"/>
    <w:rsid w:val="00A07784"/>
    <w:rsid w:val="00A07E0A"/>
    <w:rsid w:val="00A11F43"/>
    <w:rsid w:val="00A13A2A"/>
    <w:rsid w:val="00A15828"/>
    <w:rsid w:val="00A2031E"/>
    <w:rsid w:val="00A23205"/>
    <w:rsid w:val="00A23E67"/>
    <w:rsid w:val="00A2757F"/>
    <w:rsid w:val="00A27F93"/>
    <w:rsid w:val="00A30E46"/>
    <w:rsid w:val="00A32D2C"/>
    <w:rsid w:val="00A34EF7"/>
    <w:rsid w:val="00A42CB5"/>
    <w:rsid w:val="00A44460"/>
    <w:rsid w:val="00A46AB0"/>
    <w:rsid w:val="00A46B92"/>
    <w:rsid w:val="00A47988"/>
    <w:rsid w:val="00A501AB"/>
    <w:rsid w:val="00A51944"/>
    <w:rsid w:val="00A53291"/>
    <w:rsid w:val="00A53FB5"/>
    <w:rsid w:val="00A61E30"/>
    <w:rsid w:val="00A66A23"/>
    <w:rsid w:val="00A66B9C"/>
    <w:rsid w:val="00A70540"/>
    <w:rsid w:val="00A72605"/>
    <w:rsid w:val="00A7279C"/>
    <w:rsid w:val="00A77633"/>
    <w:rsid w:val="00A80A15"/>
    <w:rsid w:val="00A82D9F"/>
    <w:rsid w:val="00A83610"/>
    <w:rsid w:val="00A854A9"/>
    <w:rsid w:val="00A902DB"/>
    <w:rsid w:val="00A90ECB"/>
    <w:rsid w:val="00A913DA"/>
    <w:rsid w:val="00A932C2"/>
    <w:rsid w:val="00A939FF"/>
    <w:rsid w:val="00A949C8"/>
    <w:rsid w:val="00AA165B"/>
    <w:rsid w:val="00AA1DF8"/>
    <w:rsid w:val="00AA4B62"/>
    <w:rsid w:val="00AA6C4D"/>
    <w:rsid w:val="00AB0AEF"/>
    <w:rsid w:val="00AB1664"/>
    <w:rsid w:val="00AB3C36"/>
    <w:rsid w:val="00AB4B6C"/>
    <w:rsid w:val="00AB6BA0"/>
    <w:rsid w:val="00AB6CF3"/>
    <w:rsid w:val="00AC0D40"/>
    <w:rsid w:val="00AC2E0E"/>
    <w:rsid w:val="00AC3957"/>
    <w:rsid w:val="00AD233B"/>
    <w:rsid w:val="00AD32DF"/>
    <w:rsid w:val="00AD478D"/>
    <w:rsid w:val="00AE0231"/>
    <w:rsid w:val="00AE19FE"/>
    <w:rsid w:val="00AE2686"/>
    <w:rsid w:val="00AE5032"/>
    <w:rsid w:val="00AE51C8"/>
    <w:rsid w:val="00AE6895"/>
    <w:rsid w:val="00AE77BD"/>
    <w:rsid w:val="00AF0F0A"/>
    <w:rsid w:val="00AF38A7"/>
    <w:rsid w:val="00AF7E53"/>
    <w:rsid w:val="00B00621"/>
    <w:rsid w:val="00B007FB"/>
    <w:rsid w:val="00B00D4C"/>
    <w:rsid w:val="00B12FA3"/>
    <w:rsid w:val="00B12FAA"/>
    <w:rsid w:val="00B14179"/>
    <w:rsid w:val="00B1568F"/>
    <w:rsid w:val="00B177A7"/>
    <w:rsid w:val="00B17C4A"/>
    <w:rsid w:val="00B2195A"/>
    <w:rsid w:val="00B21D12"/>
    <w:rsid w:val="00B2445F"/>
    <w:rsid w:val="00B30AA8"/>
    <w:rsid w:val="00B35246"/>
    <w:rsid w:val="00B3544F"/>
    <w:rsid w:val="00B368FE"/>
    <w:rsid w:val="00B40AA8"/>
    <w:rsid w:val="00B40D2B"/>
    <w:rsid w:val="00B4106A"/>
    <w:rsid w:val="00B41914"/>
    <w:rsid w:val="00B4211E"/>
    <w:rsid w:val="00B42D7A"/>
    <w:rsid w:val="00B463D5"/>
    <w:rsid w:val="00B472AD"/>
    <w:rsid w:val="00B47790"/>
    <w:rsid w:val="00B47F00"/>
    <w:rsid w:val="00B51D37"/>
    <w:rsid w:val="00B54247"/>
    <w:rsid w:val="00B55F57"/>
    <w:rsid w:val="00B62AE0"/>
    <w:rsid w:val="00B65387"/>
    <w:rsid w:val="00B707C9"/>
    <w:rsid w:val="00B75CAE"/>
    <w:rsid w:val="00B77065"/>
    <w:rsid w:val="00B77496"/>
    <w:rsid w:val="00B818A8"/>
    <w:rsid w:val="00B81F6A"/>
    <w:rsid w:val="00B827EA"/>
    <w:rsid w:val="00B8377F"/>
    <w:rsid w:val="00B8420E"/>
    <w:rsid w:val="00B8551F"/>
    <w:rsid w:val="00B85A62"/>
    <w:rsid w:val="00B865CD"/>
    <w:rsid w:val="00B86ABC"/>
    <w:rsid w:val="00B87B45"/>
    <w:rsid w:val="00B91432"/>
    <w:rsid w:val="00B9153C"/>
    <w:rsid w:val="00B94D7C"/>
    <w:rsid w:val="00B9709E"/>
    <w:rsid w:val="00BA033A"/>
    <w:rsid w:val="00BA076D"/>
    <w:rsid w:val="00BA3244"/>
    <w:rsid w:val="00BA4D84"/>
    <w:rsid w:val="00BA6B6D"/>
    <w:rsid w:val="00BB2CC8"/>
    <w:rsid w:val="00BB4EBC"/>
    <w:rsid w:val="00BB6ADD"/>
    <w:rsid w:val="00BB6F4F"/>
    <w:rsid w:val="00BC160A"/>
    <w:rsid w:val="00BC3525"/>
    <w:rsid w:val="00BC3E41"/>
    <w:rsid w:val="00BC456C"/>
    <w:rsid w:val="00BC67A4"/>
    <w:rsid w:val="00BD0E14"/>
    <w:rsid w:val="00BD1A87"/>
    <w:rsid w:val="00BD21DB"/>
    <w:rsid w:val="00BD25B6"/>
    <w:rsid w:val="00BD66FC"/>
    <w:rsid w:val="00BE0273"/>
    <w:rsid w:val="00BE1D8E"/>
    <w:rsid w:val="00BE2E0E"/>
    <w:rsid w:val="00BE33B6"/>
    <w:rsid w:val="00BE5410"/>
    <w:rsid w:val="00BE6DDC"/>
    <w:rsid w:val="00BE6EAD"/>
    <w:rsid w:val="00BF1DE3"/>
    <w:rsid w:val="00BF267D"/>
    <w:rsid w:val="00BF2993"/>
    <w:rsid w:val="00BF6EFB"/>
    <w:rsid w:val="00BF7FC2"/>
    <w:rsid w:val="00C01388"/>
    <w:rsid w:val="00C04521"/>
    <w:rsid w:val="00C06053"/>
    <w:rsid w:val="00C11B8E"/>
    <w:rsid w:val="00C13E59"/>
    <w:rsid w:val="00C147D9"/>
    <w:rsid w:val="00C14E3E"/>
    <w:rsid w:val="00C15CFD"/>
    <w:rsid w:val="00C16D99"/>
    <w:rsid w:val="00C20701"/>
    <w:rsid w:val="00C21D23"/>
    <w:rsid w:val="00C24643"/>
    <w:rsid w:val="00C27143"/>
    <w:rsid w:val="00C27224"/>
    <w:rsid w:val="00C32022"/>
    <w:rsid w:val="00C352FC"/>
    <w:rsid w:val="00C36085"/>
    <w:rsid w:val="00C3640E"/>
    <w:rsid w:val="00C368F1"/>
    <w:rsid w:val="00C36D4E"/>
    <w:rsid w:val="00C4159D"/>
    <w:rsid w:val="00C425A5"/>
    <w:rsid w:val="00C44ABE"/>
    <w:rsid w:val="00C46248"/>
    <w:rsid w:val="00C47D6F"/>
    <w:rsid w:val="00C50DA1"/>
    <w:rsid w:val="00C51652"/>
    <w:rsid w:val="00C528FD"/>
    <w:rsid w:val="00C547CE"/>
    <w:rsid w:val="00C55AEA"/>
    <w:rsid w:val="00C569DB"/>
    <w:rsid w:val="00C574BF"/>
    <w:rsid w:val="00C606E4"/>
    <w:rsid w:val="00C616A6"/>
    <w:rsid w:val="00C62539"/>
    <w:rsid w:val="00C64CD1"/>
    <w:rsid w:val="00C65DF5"/>
    <w:rsid w:val="00C70F22"/>
    <w:rsid w:val="00C7292E"/>
    <w:rsid w:val="00C753D4"/>
    <w:rsid w:val="00C7670E"/>
    <w:rsid w:val="00C77866"/>
    <w:rsid w:val="00C779F0"/>
    <w:rsid w:val="00C81508"/>
    <w:rsid w:val="00C82D48"/>
    <w:rsid w:val="00C831BE"/>
    <w:rsid w:val="00C854F7"/>
    <w:rsid w:val="00C865F7"/>
    <w:rsid w:val="00C9222B"/>
    <w:rsid w:val="00C92590"/>
    <w:rsid w:val="00C93262"/>
    <w:rsid w:val="00C946F5"/>
    <w:rsid w:val="00CA27B0"/>
    <w:rsid w:val="00CB2980"/>
    <w:rsid w:val="00CB49BC"/>
    <w:rsid w:val="00CB4B84"/>
    <w:rsid w:val="00CB746F"/>
    <w:rsid w:val="00CB7697"/>
    <w:rsid w:val="00CC0BE7"/>
    <w:rsid w:val="00CC1904"/>
    <w:rsid w:val="00CC51B0"/>
    <w:rsid w:val="00CD1D8D"/>
    <w:rsid w:val="00CD427D"/>
    <w:rsid w:val="00CD6EA5"/>
    <w:rsid w:val="00CD73BB"/>
    <w:rsid w:val="00CD76B3"/>
    <w:rsid w:val="00CE0A35"/>
    <w:rsid w:val="00CE2D98"/>
    <w:rsid w:val="00CE49B2"/>
    <w:rsid w:val="00CE4BCA"/>
    <w:rsid w:val="00CF011E"/>
    <w:rsid w:val="00CF0586"/>
    <w:rsid w:val="00CF378B"/>
    <w:rsid w:val="00CF3AA7"/>
    <w:rsid w:val="00CF3E4D"/>
    <w:rsid w:val="00CF3F84"/>
    <w:rsid w:val="00CF7821"/>
    <w:rsid w:val="00D00EE1"/>
    <w:rsid w:val="00D06097"/>
    <w:rsid w:val="00D06961"/>
    <w:rsid w:val="00D06CA6"/>
    <w:rsid w:val="00D11C77"/>
    <w:rsid w:val="00D12966"/>
    <w:rsid w:val="00D15AC8"/>
    <w:rsid w:val="00D1673B"/>
    <w:rsid w:val="00D205AC"/>
    <w:rsid w:val="00D21083"/>
    <w:rsid w:val="00D25D8F"/>
    <w:rsid w:val="00D3292B"/>
    <w:rsid w:val="00D33D95"/>
    <w:rsid w:val="00D34FC7"/>
    <w:rsid w:val="00D36BD6"/>
    <w:rsid w:val="00D36ED4"/>
    <w:rsid w:val="00D3706A"/>
    <w:rsid w:val="00D37F67"/>
    <w:rsid w:val="00D401CB"/>
    <w:rsid w:val="00D406A5"/>
    <w:rsid w:val="00D41896"/>
    <w:rsid w:val="00D4533A"/>
    <w:rsid w:val="00D45643"/>
    <w:rsid w:val="00D45924"/>
    <w:rsid w:val="00D4640A"/>
    <w:rsid w:val="00D47DB6"/>
    <w:rsid w:val="00D47EF0"/>
    <w:rsid w:val="00D52B9A"/>
    <w:rsid w:val="00D6046E"/>
    <w:rsid w:val="00D60F37"/>
    <w:rsid w:val="00D61A36"/>
    <w:rsid w:val="00D623B2"/>
    <w:rsid w:val="00D62D3F"/>
    <w:rsid w:val="00D65280"/>
    <w:rsid w:val="00D708E0"/>
    <w:rsid w:val="00D7236C"/>
    <w:rsid w:val="00D72D2E"/>
    <w:rsid w:val="00D738FD"/>
    <w:rsid w:val="00D74536"/>
    <w:rsid w:val="00D75F51"/>
    <w:rsid w:val="00D77D9F"/>
    <w:rsid w:val="00D812B1"/>
    <w:rsid w:val="00D8299E"/>
    <w:rsid w:val="00D82BDE"/>
    <w:rsid w:val="00D82F47"/>
    <w:rsid w:val="00D83344"/>
    <w:rsid w:val="00D83C3E"/>
    <w:rsid w:val="00D842C0"/>
    <w:rsid w:val="00D86220"/>
    <w:rsid w:val="00D87471"/>
    <w:rsid w:val="00D901E2"/>
    <w:rsid w:val="00D902F9"/>
    <w:rsid w:val="00D92423"/>
    <w:rsid w:val="00D9427B"/>
    <w:rsid w:val="00D95714"/>
    <w:rsid w:val="00DA01FE"/>
    <w:rsid w:val="00DA08FC"/>
    <w:rsid w:val="00DA0C82"/>
    <w:rsid w:val="00DB1B2E"/>
    <w:rsid w:val="00DB55F6"/>
    <w:rsid w:val="00DB5F7B"/>
    <w:rsid w:val="00DB5FD1"/>
    <w:rsid w:val="00DB6B9E"/>
    <w:rsid w:val="00DB6BC2"/>
    <w:rsid w:val="00DB720F"/>
    <w:rsid w:val="00DB7B08"/>
    <w:rsid w:val="00DC135A"/>
    <w:rsid w:val="00DC2208"/>
    <w:rsid w:val="00DC2710"/>
    <w:rsid w:val="00DC35BD"/>
    <w:rsid w:val="00DC446A"/>
    <w:rsid w:val="00DC4FD7"/>
    <w:rsid w:val="00DD1AE5"/>
    <w:rsid w:val="00DD1C28"/>
    <w:rsid w:val="00DD1F4C"/>
    <w:rsid w:val="00DD2331"/>
    <w:rsid w:val="00DD2D88"/>
    <w:rsid w:val="00DD5D39"/>
    <w:rsid w:val="00DD6A06"/>
    <w:rsid w:val="00DD72FC"/>
    <w:rsid w:val="00DE29AA"/>
    <w:rsid w:val="00DE36AB"/>
    <w:rsid w:val="00DE5606"/>
    <w:rsid w:val="00DE5CE8"/>
    <w:rsid w:val="00DE6477"/>
    <w:rsid w:val="00DF17FF"/>
    <w:rsid w:val="00DF1812"/>
    <w:rsid w:val="00DF6940"/>
    <w:rsid w:val="00E00A7D"/>
    <w:rsid w:val="00E00FA9"/>
    <w:rsid w:val="00E05E36"/>
    <w:rsid w:val="00E07583"/>
    <w:rsid w:val="00E11309"/>
    <w:rsid w:val="00E13253"/>
    <w:rsid w:val="00E14833"/>
    <w:rsid w:val="00E14F7D"/>
    <w:rsid w:val="00E15965"/>
    <w:rsid w:val="00E15D88"/>
    <w:rsid w:val="00E16DFB"/>
    <w:rsid w:val="00E228B9"/>
    <w:rsid w:val="00E25D3A"/>
    <w:rsid w:val="00E2689F"/>
    <w:rsid w:val="00E328B1"/>
    <w:rsid w:val="00E3352D"/>
    <w:rsid w:val="00E35E2D"/>
    <w:rsid w:val="00E3692E"/>
    <w:rsid w:val="00E37EAE"/>
    <w:rsid w:val="00E4062A"/>
    <w:rsid w:val="00E466CC"/>
    <w:rsid w:val="00E466F8"/>
    <w:rsid w:val="00E4720B"/>
    <w:rsid w:val="00E47EBB"/>
    <w:rsid w:val="00E53578"/>
    <w:rsid w:val="00E5415B"/>
    <w:rsid w:val="00E55A1E"/>
    <w:rsid w:val="00E56326"/>
    <w:rsid w:val="00E576EF"/>
    <w:rsid w:val="00E61739"/>
    <w:rsid w:val="00E62976"/>
    <w:rsid w:val="00E64CA9"/>
    <w:rsid w:val="00E66325"/>
    <w:rsid w:val="00E66C06"/>
    <w:rsid w:val="00E67CF7"/>
    <w:rsid w:val="00E71B2F"/>
    <w:rsid w:val="00E726D7"/>
    <w:rsid w:val="00E72C0D"/>
    <w:rsid w:val="00E739E6"/>
    <w:rsid w:val="00E74A55"/>
    <w:rsid w:val="00E75E83"/>
    <w:rsid w:val="00E7702F"/>
    <w:rsid w:val="00E7758F"/>
    <w:rsid w:val="00E7782A"/>
    <w:rsid w:val="00E80F9E"/>
    <w:rsid w:val="00E85A38"/>
    <w:rsid w:val="00E902AF"/>
    <w:rsid w:val="00E9264C"/>
    <w:rsid w:val="00E939FD"/>
    <w:rsid w:val="00E9479B"/>
    <w:rsid w:val="00E94CE3"/>
    <w:rsid w:val="00EA065E"/>
    <w:rsid w:val="00EA0AF7"/>
    <w:rsid w:val="00EA2549"/>
    <w:rsid w:val="00EA3369"/>
    <w:rsid w:val="00EA6FE4"/>
    <w:rsid w:val="00EB2E76"/>
    <w:rsid w:val="00EB3813"/>
    <w:rsid w:val="00EB62EE"/>
    <w:rsid w:val="00EB73D8"/>
    <w:rsid w:val="00EC26A4"/>
    <w:rsid w:val="00EC391F"/>
    <w:rsid w:val="00EC454C"/>
    <w:rsid w:val="00EC6245"/>
    <w:rsid w:val="00EC7A4D"/>
    <w:rsid w:val="00EC7A6C"/>
    <w:rsid w:val="00ED1E1D"/>
    <w:rsid w:val="00ED3FFC"/>
    <w:rsid w:val="00EE160F"/>
    <w:rsid w:val="00EE30C7"/>
    <w:rsid w:val="00EE4EF9"/>
    <w:rsid w:val="00EE794F"/>
    <w:rsid w:val="00EF3941"/>
    <w:rsid w:val="00EF588B"/>
    <w:rsid w:val="00F00ED8"/>
    <w:rsid w:val="00F01130"/>
    <w:rsid w:val="00F01F19"/>
    <w:rsid w:val="00F03034"/>
    <w:rsid w:val="00F03603"/>
    <w:rsid w:val="00F05915"/>
    <w:rsid w:val="00F1425C"/>
    <w:rsid w:val="00F14A63"/>
    <w:rsid w:val="00F159B1"/>
    <w:rsid w:val="00F15FA5"/>
    <w:rsid w:val="00F178F4"/>
    <w:rsid w:val="00F20A22"/>
    <w:rsid w:val="00F22B1B"/>
    <w:rsid w:val="00F23F54"/>
    <w:rsid w:val="00F26BA3"/>
    <w:rsid w:val="00F27022"/>
    <w:rsid w:val="00F27BE3"/>
    <w:rsid w:val="00F3020E"/>
    <w:rsid w:val="00F305FA"/>
    <w:rsid w:val="00F30D18"/>
    <w:rsid w:val="00F341F3"/>
    <w:rsid w:val="00F34BD6"/>
    <w:rsid w:val="00F34D98"/>
    <w:rsid w:val="00F353C0"/>
    <w:rsid w:val="00F36039"/>
    <w:rsid w:val="00F362CC"/>
    <w:rsid w:val="00F369C9"/>
    <w:rsid w:val="00F40DD1"/>
    <w:rsid w:val="00F41B01"/>
    <w:rsid w:val="00F42666"/>
    <w:rsid w:val="00F433CC"/>
    <w:rsid w:val="00F454F2"/>
    <w:rsid w:val="00F56371"/>
    <w:rsid w:val="00F5667E"/>
    <w:rsid w:val="00F6170A"/>
    <w:rsid w:val="00F63086"/>
    <w:rsid w:val="00F650A3"/>
    <w:rsid w:val="00F7031E"/>
    <w:rsid w:val="00F7045B"/>
    <w:rsid w:val="00F7314E"/>
    <w:rsid w:val="00F73705"/>
    <w:rsid w:val="00F738AD"/>
    <w:rsid w:val="00F74B85"/>
    <w:rsid w:val="00F7680B"/>
    <w:rsid w:val="00F8356A"/>
    <w:rsid w:val="00F83B72"/>
    <w:rsid w:val="00F84D66"/>
    <w:rsid w:val="00F930CB"/>
    <w:rsid w:val="00F93283"/>
    <w:rsid w:val="00F952DE"/>
    <w:rsid w:val="00F96482"/>
    <w:rsid w:val="00F96DD2"/>
    <w:rsid w:val="00F97448"/>
    <w:rsid w:val="00F97713"/>
    <w:rsid w:val="00FA2352"/>
    <w:rsid w:val="00FA5990"/>
    <w:rsid w:val="00FA6645"/>
    <w:rsid w:val="00FA682D"/>
    <w:rsid w:val="00FA6BEA"/>
    <w:rsid w:val="00FA6DE8"/>
    <w:rsid w:val="00FB0B26"/>
    <w:rsid w:val="00FB1CF7"/>
    <w:rsid w:val="00FB2754"/>
    <w:rsid w:val="00FB2F63"/>
    <w:rsid w:val="00FB5A17"/>
    <w:rsid w:val="00FB5A61"/>
    <w:rsid w:val="00FB5C16"/>
    <w:rsid w:val="00FB6A5B"/>
    <w:rsid w:val="00FB7078"/>
    <w:rsid w:val="00FB765B"/>
    <w:rsid w:val="00FC07F5"/>
    <w:rsid w:val="00FC186C"/>
    <w:rsid w:val="00FC743D"/>
    <w:rsid w:val="00FD059D"/>
    <w:rsid w:val="00FD1112"/>
    <w:rsid w:val="00FD197F"/>
    <w:rsid w:val="00FD22A5"/>
    <w:rsid w:val="00FD38A6"/>
    <w:rsid w:val="00FD58AF"/>
    <w:rsid w:val="00FD60BE"/>
    <w:rsid w:val="00FE1872"/>
    <w:rsid w:val="00FE1FBD"/>
    <w:rsid w:val="00FE25E5"/>
    <w:rsid w:val="00FE2DE7"/>
    <w:rsid w:val="00FE3AF3"/>
    <w:rsid w:val="00FE5C84"/>
    <w:rsid w:val="00FE60F9"/>
    <w:rsid w:val="00FE761E"/>
    <w:rsid w:val="00FE7B58"/>
    <w:rsid w:val="00FF1DF3"/>
    <w:rsid w:val="00FF3927"/>
    <w:rsid w:val="00FF5F38"/>
    <w:rsid w:val="00FF6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D6D1AF"/>
  <w15:docId w15:val="{B0743CC7-71E9-4868-9E07-AB10F73C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B8D"/>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rPr>
  </w:style>
  <w:style w:type="paragraph" w:styleId="TOC2">
    <w:name w:val="toc 2"/>
    <w:basedOn w:val="Normal"/>
    <w:next w:val="Normal"/>
    <w:autoRedefine/>
    <w:uiPriority w:val="99"/>
    <w:semiHidden/>
    <w:rsid w:val="0089079A"/>
    <w:pPr>
      <w:spacing w:line="276" w:lineRule="auto"/>
      <w:ind w:left="220"/>
    </w:pPr>
    <w:rPr>
      <w:i/>
      <w:iCs/>
      <w:sz w:val="22"/>
      <w:szCs w:val="22"/>
    </w:rPr>
  </w:style>
  <w:style w:type="paragraph" w:styleId="TOC3">
    <w:name w:val="toc 3"/>
    <w:basedOn w:val="Normal"/>
    <w:next w:val="Normal"/>
    <w:autoRedefine/>
    <w:uiPriority w:val="99"/>
    <w:semiHidden/>
    <w:rsid w:val="0089079A"/>
    <w:pPr>
      <w:spacing w:line="276" w:lineRule="auto"/>
      <w:ind w:left="440"/>
    </w:pPr>
    <w:rPr>
      <w:sz w:val="22"/>
      <w:szCs w:val="22"/>
    </w:rPr>
  </w:style>
  <w:style w:type="paragraph" w:styleId="TOC4">
    <w:name w:val="toc 4"/>
    <w:basedOn w:val="Normal"/>
    <w:next w:val="Normal"/>
    <w:autoRedefine/>
    <w:uiPriority w:val="99"/>
    <w:semiHidden/>
    <w:rsid w:val="0089079A"/>
    <w:pPr>
      <w:spacing w:line="276" w:lineRule="auto"/>
      <w:ind w:left="660"/>
    </w:pPr>
    <w:rPr>
      <w:sz w:val="20"/>
      <w:szCs w:val="20"/>
    </w:rPr>
  </w:style>
  <w:style w:type="paragraph" w:styleId="TOC5">
    <w:name w:val="toc 5"/>
    <w:basedOn w:val="Normal"/>
    <w:next w:val="Normal"/>
    <w:autoRedefine/>
    <w:uiPriority w:val="99"/>
    <w:semiHidden/>
    <w:rsid w:val="0089079A"/>
    <w:pPr>
      <w:spacing w:line="276" w:lineRule="auto"/>
      <w:ind w:left="880"/>
    </w:pPr>
    <w:rPr>
      <w:sz w:val="20"/>
      <w:szCs w:val="20"/>
    </w:rPr>
  </w:style>
  <w:style w:type="paragraph" w:styleId="TOC6">
    <w:name w:val="toc 6"/>
    <w:basedOn w:val="Normal"/>
    <w:next w:val="Normal"/>
    <w:autoRedefine/>
    <w:uiPriority w:val="99"/>
    <w:semiHidden/>
    <w:rsid w:val="0089079A"/>
    <w:pPr>
      <w:spacing w:line="276" w:lineRule="auto"/>
      <w:ind w:left="1100"/>
    </w:pPr>
    <w:rPr>
      <w:sz w:val="20"/>
      <w:szCs w:val="20"/>
    </w:rPr>
  </w:style>
  <w:style w:type="paragraph" w:styleId="TOC7">
    <w:name w:val="toc 7"/>
    <w:basedOn w:val="Normal"/>
    <w:next w:val="Normal"/>
    <w:autoRedefine/>
    <w:uiPriority w:val="99"/>
    <w:semiHidden/>
    <w:rsid w:val="0089079A"/>
    <w:pPr>
      <w:spacing w:line="276" w:lineRule="auto"/>
      <w:ind w:left="1320"/>
    </w:pPr>
    <w:rPr>
      <w:sz w:val="20"/>
      <w:szCs w:val="20"/>
    </w:rPr>
  </w:style>
  <w:style w:type="paragraph" w:styleId="TOC8">
    <w:name w:val="toc 8"/>
    <w:basedOn w:val="Normal"/>
    <w:next w:val="Normal"/>
    <w:autoRedefine/>
    <w:uiPriority w:val="99"/>
    <w:semiHidden/>
    <w:rsid w:val="0089079A"/>
    <w:pPr>
      <w:spacing w:line="276" w:lineRule="auto"/>
      <w:ind w:left="1540"/>
    </w:pPr>
    <w:rPr>
      <w:sz w:val="20"/>
      <w:szCs w:val="20"/>
    </w:rPr>
  </w:style>
  <w:style w:type="paragraph" w:styleId="TOC9">
    <w:name w:val="toc 9"/>
    <w:basedOn w:val="Normal"/>
    <w:next w:val="Normal"/>
    <w:autoRedefine/>
    <w:uiPriority w:val="99"/>
    <w:semiHidden/>
    <w:rsid w:val="0089079A"/>
    <w:pPr>
      <w:spacing w:line="276" w:lineRule="auto"/>
      <w:ind w:left="1760"/>
    </w:pPr>
    <w:rPr>
      <w:sz w:val="20"/>
      <w:szCs w:val="20"/>
    </w:rPr>
  </w:style>
  <w:style w:type="paragraph" w:styleId="NormalWeb">
    <w:name w:val="Normal (Web)"/>
    <w:basedOn w:val="Normal"/>
    <w:uiPriority w:val="99"/>
    <w:rsid w:val="0089079A"/>
    <w:pPr>
      <w:spacing w:beforeLines="1" w:afterLines="1"/>
    </w:pPr>
    <w:rPr>
      <w:rFonts w:ascii="Times" w:hAnsi="Times" w:cs="Times"/>
      <w:sz w:val="20"/>
      <w:szCs w:val="20"/>
    </w:rPr>
  </w:style>
  <w:style w:type="paragraph" w:styleId="Revision">
    <w:name w:val="Revision"/>
    <w:hidden/>
    <w:uiPriority w:val="99"/>
    <w:rsid w:val="008C33B1"/>
    <w:rPr>
      <w:rFonts w:eastAsia="Times New Roman" w:cs="Calibri"/>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 w:type="paragraph" w:styleId="DocumentMap">
    <w:name w:val="Document Map"/>
    <w:basedOn w:val="Normal"/>
    <w:link w:val="DocumentMapChar"/>
    <w:uiPriority w:val="99"/>
    <w:semiHidden/>
    <w:unhideWhenUsed/>
    <w:rsid w:val="00DD6A06"/>
  </w:style>
  <w:style w:type="character" w:customStyle="1" w:styleId="DocumentMapChar">
    <w:name w:val="Document Map Char"/>
    <w:basedOn w:val="DefaultParagraphFont"/>
    <w:link w:val="DocumentMap"/>
    <w:uiPriority w:val="99"/>
    <w:semiHidden/>
    <w:rsid w:val="00DD6A06"/>
  </w:style>
  <w:style w:type="character" w:customStyle="1" w:styleId="Mention1">
    <w:name w:val="Mention1"/>
    <w:basedOn w:val="DefaultParagraphFont"/>
    <w:uiPriority w:val="99"/>
    <w:rsid w:val="00432AB5"/>
    <w:rPr>
      <w:color w:val="2B579A"/>
      <w:shd w:val="clear" w:color="auto" w:fill="E6E6E6"/>
    </w:rPr>
  </w:style>
  <w:style w:type="character" w:customStyle="1" w:styleId="UnresolvedMention1">
    <w:name w:val="Unresolved Mention1"/>
    <w:basedOn w:val="DefaultParagraphFont"/>
    <w:uiPriority w:val="99"/>
    <w:rsid w:val="00FE60F9"/>
    <w:rPr>
      <w:color w:val="808080"/>
      <w:shd w:val="clear" w:color="auto" w:fill="E6E6E6"/>
    </w:rPr>
  </w:style>
  <w:style w:type="table" w:styleId="TableGrid">
    <w:name w:val="Table Grid"/>
    <w:basedOn w:val="TableNormal"/>
    <w:uiPriority w:val="39"/>
    <w:rsid w:val="00575D8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386425">
      <w:bodyDiv w:val="1"/>
      <w:marLeft w:val="0"/>
      <w:marRight w:val="0"/>
      <w:marTop w:val="0"/>
      <w:marBottom w:val="0"/>
      <w:divBdr>
        <w:top w:val="none" w:sz="0" w:space="0" w:color="auto"/>
        <w:left w:val="none" w:sz="0" w:space="0" w:color="auto"/>
        <w:bottom w:val="none" w:sz="0" w:space="0" w:color="auto"/>
        <w:right w:val="none" w:sz="0" w:space="0" w:color="auto"/>
      </w:divBdr>
    </w:div>
    <w:div w:id="916018775">
      <w:bodyDiv w:val="1"/>
      <w:marLeft w:val="0"/>
      <w:marRight w:val="0"/>
      <w:marTop w:val="0"/>
      <w:marBottom w:val="0"/>
      <w:divBdr>
        <w:top w:val="none" w:sz="0" w:space="0" w:color="auto"/>
        <w:left w:val="none" w:sz="0" w:space="0" w:color="auto"/>
        <w:bottom w:val="none" w:sz="0" w:space="0" w:color="auto"/>
        <w:right w:val="none" w:sz="0" w:space="0" w:color="auto"/>
      </w:divBdr>
    </w:div>
    <w:div w:id="1229224915">
      <w:bodyDiv w:val="1"/>
      <w:marLeft w:val="0"/>
      <w:marRight w:val="0"/>
      <w:marTop w:val="0"/>
      <w:marBottom w:val="0"/>
      <w:divBdr>
        <w:top w:val="none" w:sz="0" w:space="0" w:color="auto"/>
        <w:left w:val="none" w:sz="0" w:space="0" w:color="auto"/>
        <w:bottom w:val="none" w:sz="0" w:space="0" w:color="auto"/>
        <w:right w:val="none" w:sz="0" w:space="0" w:color="auto"/>
      </w:divBdr>
    </w:div>
    <w:div w:id="1721172416">
      <w:bodyDiv w:val="1"/>
      <w:marLeft w:val="0"/>
      <w:marRight w:val="0"/>
      <w:marTop w:val="0"/>
      <w:marBottom w:val="0"/>
      <w:divBdr>
        <w:top w:val="none" w:sz="0" w:space="0" w:color="auto"/>
        <w:left w:val="none" w:sz="0" w:space="0" w:color="auto"/>
        <w:bottom w:val="none" w:sz="0" w:space="0" w:color="auto"/>
        <w:right w:val="none" w:sz="0" w:space="0" w:color="auto"/>
      </w:divBdr>
    </w:div>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 w:id="188194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gawel@iastate.edu" TargetMode="External"/><Relationship Id="rId13" Type="http://schemas.openxmlformats.org/officeDocument/2006/relationships/hyperlink" Target="mailto:Joseph_Schwagerl@fws.gov" TargetMode="External"/><Relationship Id="rId18" Type="http://schemas.openxmlformats.org/officeDocument/2006/relationships/hyperlink" Target="http://dx.doi.org/10.1016/s0378-1127(97)00191-6"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dx.doi.org/10.1007/978-4-431-09429-6"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dx.doi.org/10.1890/1540-9295(2004)002%5b0354:apfasi%5d2.0.co;2" TargetMode="External"/><Relationship Id="rId25" Type="http://schemas.openxmlformats.org/officeDocument/2006/relationships/hyperlink" Target="http://dx.doi.org/10.1046/j.1523-1739.2000.99006.x" TargetMode="External"/><Relationship Id="rId2" Type="http://schemas.openxmlformats.org/officeDocument/2006/relationships/numbering" Target="numbering.xml"/><Relationship Id="rId16" Type="http://schemas.openxmlformats.org/officeDocument/2006/relationships/hyperlink" Target="http://dx.doi.org/10.1016/j.tree.2009.05.012" TargetMode="External"/><Relationship Id="rId20" Type="http://schemas.openxmlformats.org/officeDocument/2006/relationships/hyperlink" Target="http://dx.doi.org/10.1890/12-215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24" Type="http://schemas.openxmlformats.org/officeDocument/2006/relationships/hyperlink" Target="http://dx.doi.org/10.18637/jss.v067.i01" TargetMode="External"/><Relationship Id="rId5" Type="http://schemas.openxmlformats.org/officeDocument/2006/relationships/webSettings" Target="webSettings.xml"/><Relationship Id="rId15" Type="http://schemas.openxmlformats.org/officeDocument/2006/relationships/hyperlink" Target="http://dx.doi.org/10.5061/dryad.sp5ff" TargetMode="External"/><Relationship Id="rId23" Type="http://schemas.openxmlformats.org/officeDocument/2006/relationships/hyperlink" Target="http://dx.doi.org/10.5962/bhl.title.55033" TargetMode="External"/><Relationship Id="rId28" Type="http://schemas.openxmlformats.org/officeDocument/2006/relationships/theme" Target="theme/theme1.xml"/><Relationship Id="rId10" Type="http://schemas.openxmlformats.org/officeDocument/2006/relationships/hyperlink" Target="mailto:rhmiller@uguam.uog.edu" TargetMode="External"/><Relationship Id="rId19" Type="http://schemas.openxmlformats.org/officeDocument/2006/relationships/hyperlink" Target="http://dx.doi.org/10.1556/comec.11.2010.1.3" TargetMode="External"/><Relationship Id="rId4" Type="http://schemas.openxmlformats.org/officeDocument/2006/relationships/settings" Target="settings.xml"/><Relationship Id="rId9" Type="http://schemas.openxmlformats.org/officeDocument/2006/relationships/hyperlink" Target="mailto:haldre@iastate.edu" TargetMode="External"/><Relationship Id="rId14" Type="http://schemas.openxmlformats.org/officeDocument/2006/relationships/hyperlink" Target="mailto:cari_eggleston@fws.gov" TargetMode="External"/><Relationship Id="rId22" Type="http://schemas.openxmlformats.org/officeDocument/2006/relationships/hyperlink" Target="http://dx.doi.org/10.1111/j.1523-1739.1988.tb00199.x"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6F102-D153-4E9E-830C-BEC94A513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26</Pages>
  <Words>17075</Words>
  <Characters>97333</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114180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FWSLocal</dc:creator>
  <cp:keywords/>
  <dc:description/>
  <cp:lastModifiedBy>Kaitlin Mattos</cp:lastModifiedBy>
  <cp:revision>4</cp:revision>
  <cp:lastPrinted>2015-12-14T02:40:00Z</cp:lastPrinted>
  <dcterms:created xsi:type="dcterms:W3CDTF">2017-12-03T02:45:00Z</dcterms:created>
  <dcterms:modified xsi:type="dcterms:W3CDTF">2017-12-03T03:21:00Z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id="http://www.zotero.org/styles/proceedings-of-the-royal-society-b" /&gt;&lt;format class="0" /&gt;&lt;count citations="0" publications="0" /&gt;&lt;/info&gt;PAPERS2_INFO_END</vt:lpwstr>
  </property>
</Properties>
</file>